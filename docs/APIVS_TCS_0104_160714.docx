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4D8" w:rsidRDefault="00E024D8" w:rsidP="00E024D8">
      <w:pPr>
        <w:tabs>
          <w:tab w:val="left" w:pos="1440"/>
        </w:tabs>
        <w:jc w:val="center"/>
        <w:rPr>
          <w:rFonts w:cs="Arial"/>
          <w:b/>
          <w:i/>
        </w:rPr>
      </w:pPr>
    </w:p>
    <w:p w:rsidR="004E50A5" w:rsidRDefault="00BF5B1E" w:rsidP="00BF5B1E">
      <w:pPr>
        <w:jc w:val="center"/>
        <w:rPr>
          <w:rFonts w:cs="Arial"/>
          <w:b/>
          <w:i/>
        </w:rPr>
      </w:pPr>
      <w:r w:rsidRPr="0070575D">
        <w:rPr>
          <w:rFonts w:cs="Arial"/>
          <w:b/>
          <w:i/>
        </w:rPr>
        <w:t xml:space="preserve">A </w:t>
      </w:r>
      <w:r w:rsidR="004E50A5">
        <w:rPr>
          <w:rFonts w:cs="Arial"/>
          <w:b/>
          <w:i/>
        </w:rPr>
        <w:t>Project Document</w:t>
      </w:r>
      <w:r w:rsidRPr="0070575D">
        <w:rPr>
          <w:rFonts w:cs="Arial"/>
          <w:b/>
          <w:i/>
        </w:rPr>
        <w:t xml:space="preserve"> of the </w:t>
      </w:r>
    </w:p>
    <w:p w:rsidR="004E50A5" w:rsidRPr="004B3487" w:rsidRDefault="004E50A5" w:rsidP="004E50A5">
      <w:pPr>
        <w:tabs>
          <w:tab w:val="left" w:pos="720"/>
        </w:tabs>
        <w:jc w:val="center"/>
        <w:rPr>
          <w:rFonts w:cs="Arial"/>
          <w:b/>
          <w:i/>
        </w:rPr>
      </w:pPr>
      <w:r w:rsidRPr="004B3487">
        <w:rPr>
          <w:rFonts w:cs="Arial"/>
          <w:b/>
          <w:i/>
        </w:rPr>
        <w:t xml:space="preserve">ATC Application Programming Interface </w:t>
      </w:r>
      <w:r w:rsidR="00987EBB">
        <w:rPr>
          <w:rFonts w:cs="Arial"/>
          <w:b/>
          <w:i/>
        </w:rPr>
        <w:t xml:space="preserve">(API) </w:t>
      </w:r>
      <w:r w:rsidRPr="004B3487">
        <w:rPr>
          <w:rFonts w:cs="Arial"/>
          <w:b/>
          <w:i/>
        </w:rPr>
        <w:t>Working Group</w:t>
      </w:r>
    </w:p>
    <w:p w:rsidR="00E024D8" w:rsidRPr="00F87B08" w:rsidRDefault="00E024D8" w:rsidP="00E024D8">
      <w:pPr>
        <w:tabs>
          <w:tab w:val="left" w:pos="1440"/>
        </w:tabs>
        <w:jc w:val="center"/>
        <w:rPr>
          <w:rFonts w:cs="Arial"/>
          <w:b/>
          <w:i/>
        </w:rPr>
      </w:pPr>
    </w:p>
    <w:p w:rsidR="00E024D8" w:rsidRDefault="00E024D8" w:rsidP="00E024D8">
      <w:pPr>
        <w:tabs>
          <w:tab w:val="left" w:pos="1440"/>
        </w:tabs>
        <w:jc w:val="center"/>
        <w:rPr>
          <w:rFonts w:cs="Arial"/>
          <w:b/>
          <w:i/>
        </w:rPr>
      </w:pPr>
    </w:p>
    <w:p w:rsidR="00E024D8" w:rsidRPr="00F87B08" w:rsidRDefault="00BF5B1E" w:rsidP="00E024D8">
      <w:pPr>
        <w:tabs>
          <w:tab w:val="left" w:pos="1440"/>
        </w:tabs>
        <w:jc w:val="center"/>
        <w:rPr>
          <w:rFonts w:ascii="Arial Black" w:hAnsi="Arial Black"/>
          <w:sz w:val="40"/>
          <w:szCs w:val="40"/>
        </w:rPr>
      </w:pPr>
      <w:proofErr w:type="gramStart"/>
      <w:r w:rsidRPr="0070575D">
        <w:rPr>
          <w:rFonts w:ascii="Arial Black" w:hAnsi="Arial Black"/>
          <w:sz w:val="40"/>
          <w:szCs w:val="40"/>
        </w:rPr>
        <w:t>ATC API</w:t>
      </w:r>
      <w:r w:rsidR="00CD74E3">
        <w:rPr>
          <w:rFonts w:ascii="Arial Black" w:hAnsi="Arial Black"/>
          <w:sz w:val="40"/>
          <w:szCs w:val="40"/>
        </w:rPr>
        <w:t>VS</w:t>
      </w:r>
      <w:r w:rsidRPr="0070575D">
        <w:rPr>
          <w:rFonts w:ascii="Arial Black" w:hAnsi="Arial Black"/>
          <w:sz w:val="40"/>
          <w:szCs w:val="40"/>
        </w:rPr>
        <w:t xml:space="preserve"> </w:t>
      </w:r>
      <w:r w:rsidR="00500C78">
        <w:rPr>
          <w:rFonts w:ascii="Arial Black" w:hAnsi="Arial Black"/>
          <w:sz w:val="40"/>
          <w:szCs w:val="40"/>
        </w:rPr>
        <w:t>TCS</w:t>
      </w:r>
      <w:r w:rsidR="0065151E">
        <w:rPr>
          <w:rFonts w:ascii="Arial Black" w:hAnsi="Arial Black"/>
          <w:sz w:val="40"/>
          <w:szCs w:val="40"/>
        </w:rPr>
        <w:t xml:space="preserve"> v01.</w:t>
      </w:r>
      <w:proofErr w:type="gramEnd"/>
      <w:del w:id="0" w:author="Author">
        <w:r w:rsidR="00CD74E3" w:rsidDel="00231548">
          <w:rPr>
            <w:rFonts w:ascii="Arial Black" w:hAnsi="Arial Black"/>
            <w:sz w:val="40"/>
            <w:szCs w:val="40"/>
          </w:rPr>
          <w:delText>0</w:delText>
        </w:r>
        <w:r w:rsidR="00B15A90" w:rsidDel="00231548">
          <w:rPr>
            <w:rFonts w:ascii="Arial Black" w:hAnsi="Arial Black"/>
            <w:sz w:val="40"/>
            <w:szCs w:val="40"/>
          </w:rPr>
          <w:delText>3</w:delText>
        </w:r>
      </w:del>
      <w:ins w:id="1" w:author="Author">
        <w:r w:rsidR="00231548">
          <w:rPr>
            <w:rFonts w:ascii="Arial Black" w:hAnsi="Arial Black"/>
            <w:sz w:val="40"/>
            <w:szCs w:val="40"/>
          </w:rPr>
          <w:t>04</w:t>
        </w:r>
      </w:ins>
    </w:p>
    <w:p w:rsidR="00E024D8" w:rsidRPr="00A07036" w:rsidRDefault="00E024D8" w:rsidP="00E024D8">
      <w:pPr>
        <w:pBdr>
          <w:bottom w:val="single" w:sz="18" w:space="0" w:color="auto"/>
        </w:pBdr>
        <w:tabs>
          <w:tab w:val="left" w:pos="1440"/>
        </w:tabs>
        <w:rPr>
          <w:rFonts w:cs="Arial"/>
        </w:rPr>
      </w:pPr>
    </w:p>
    <w:p w:rsidR="00C27DDD" w:rsidRDefault="00C27DDD" w:rsidP="00E024D8">
      <w:pPr>
        <w:tabs>
          <w:tab w:val="left" w:pos="1440"/>
        </w:tabs>
        <w:rPr>
          <w:rFonts w:ascii="Arial Black" w:hAnsi="Arial Black" w:cs="Arial"/>
          <w:sz w:val="40"/>
          <w:szCs w:val="40"/>
        </w:rPr>
      </w:pPr>
    </w:p>
    <w:p w:rsidR="00E024D8" w:rsidRPr="00F87B08" w:rsidRDefault="00BF5B1E" w:rsidP="00E024D8">
      <w:pPr>
        <w:tabs>
          <w:tab w:val="left" w:pos="1440"/>
        </w:tabs>
        <w:rPr>
          <w:rFonts w:ascii="Arial Black" w:hAnsi="Arial Black" w:cs="Arial"/>
          <w:sz w:val="40"/>
          <w:szCs w:val="40"/>
        </w:rPr>
      </w:pPr>
      <w:r w:rsidRPr="0070575D">
        <w:rPr>
          <w:rFonts w:ascii="Arial Black" w:hAnsi="Arial Black" w:cs="Arial"/>
          <w:sz w:val="40"/>
          <w:szCs w:val="40"/>
        </w:rPr>
        <w:t xml:space="preserve">Test </w:t>
      </w:r>
      <w:r w:rsidR="00500C78">
        <w:rPr>
          <w:rFonts w:ascii="Arial Black" w:hAnsi="Arial Black" w:cs="Arial"/>
          <w:sz w:val="40"/>
          <w:szCs w:val="40"/>
        </w:rPr>
        <w:t>Case Specifications</w:t>
      </w:r>
      <w:r w:rsidRPr="0070575D">
        <w:rPr>
          <w:rFonts w:ascii="Arial Black" w:hAnsi="Arial Black" w:cs="Arial"/>
          <w:sz w:val="40"/>
          <w:szCs w:val="40"/>
        </w:rPr>
        <w:t xml:space="preserve"> </w:t>
      </w:r>
      <w:r w:rsidR="00CF789A">
        <w:rPr>
          <w:rFonts w:ascii="Arial Black" w:hAnsi="Arial Black" w:cs="Arial"/>
          <w:sz w:val="40"/>
          <w:szCs w:val="40"/>
        </w:rPr>
        <w:t xml:space="preserve">(TCS) </w:t>
      </w:r>
      <w:r w:rsidRPr="0070575D">
        <w:rPr>
          <w:rFonts w:ascii="Arial Black" w:hAnsi="Arial Black" w:cs="Arial"/>
          <w:sz w:val="40"/>
          <w:szCs w:val="40"/>
        </w:rPr>
        <w:t xml:space="preserve">for the Advanced Transportation Controller (ATC) Application Programming Interface </w:t>
      </w:r>
      <w:r w:rsidR="00CD74E3">
        <w:rPr>
          <w:rFonts w:ascii="Arial Black" w:hAnsi="Arial Black" w:cs="Arial"/>
          <w:sz w:val="40"/>
          <w:szCs w:val="40"/>
        </w:rPr>
        <w:t>Validation Suite</w:t>
      </w:r>
      <w:r w:rsidR="004E50A5">
        <w:rPr>
          <w:rFonts w:ascii="Arial Black" w:hAnsi="Arial Black" w:cs="Arial"/>
          <w:sz w:val="40"/>
          <w:szCs w:val="40"/>
        </w:rPr>
        <w:t xml:space="preserve"> </w:t>
      </w:r>
      <w:r w:rsidR="004E50A5" w:rsidRPr="0070575D">
        <w:rPr>
          <w:rFonts w:ascii="Arial Black" w:hAnsi="Arial Black" w:cs="Arial"/>
          <w:sz w:val="40"/>
          <w:szCs w:val="40"/>
        </w:rPr>
        <w:t>(API</w:t>
      </w:r>
      <w:r w:rsidR="004E50A5">
        <w:rPr>
          <w:rFonts w:ascii="Arial Black" w:hAnsi="Arial Black" w:cs="Arial"/>
          <w:sz w:val="40"/>
          <w:szCs w:val="40"/>
        </w:rPr>
        <w:t>VS</w:t>
      </w:r>
      <w:r w:rsidR="004E50A5" w:rsidRPr="0070575D">
        <w:rPr>
          <w:rFonts w:ascii="Arial Black" w:hAnsi="Arial Black" w:cs="Arial"/>
          <w:sz w:val="40"/>
          <w:szCs w:val="40"/>
        </w:rPr>
        <w:t>)</w:t>
      </w:r>
    </w:p>
    <w:p w:rsidR="00E024D8" w:rsidRDefault="00E024D8" w:rsidP="00E024D8">
      <w:pPr>
        <w:pBdr>
          <w:bottom w:val="single" w:sz="18" w:space="1" w:color="auto"/>
        </w:pBdr>
        <w:tabs>
          <w:tab w:val="left" w:pos="1440"/>
        </w:tabs>
        <w:rPr>
          <w:rFonts w:cs="Arial"/>
        </w:rPr>
      </w:pPr>
    </w:p>
    <w:p w:rsidR="00C27DDD" w:rsidRPr="00A07036" w:rsidRDefault="00C27DDD" w:rsidP="00E024D8">
      <w:pPr>
        <w:pBdr>
          <w:bottom w:val="single" w:sz="18" w:space="1" w:color="auto"/>
        </w:pBdr>
        <w:tabs>
          <w:tab w:val="left" w:pos="1440"/>
        </w:tabs>
        <w:rPr>
          <w:rFonts w:cs="Arial"/>
        </w:rPr>
      </w:pPr>
    </w:p>
    <w:p w:rsidR="00E024D8" w:rsidRPr="00A07036" w:rsidRDefault="00E024D8" w:rsidP="00E024D8">
      <w:pPr>
        <w:tabs>
          <w:tab w:val="left" w:pos="1440"/>
        </w:tabs>
        <w:jc w:val="center"/>
        <w:rPr>
          <w:rFonts w:cs="Arial"/>
        </w:rPr>
      </w:pPr>
    </w:p>
    <w:p w:rsidR="00E024D8" w:rsidRPr="00F87B08" w:rsidRDefault="00B15A90" w:rsidP="00E024D8">
      <w:pPr>
        <w:tabs>
          <w:tab w:val="left" w:pos="1440"/>
        </w:tabs>
        <w:jc w:val="center"/>
        <w:rPr>
          <w:rFonts w:cs="Arial"/>
          <w:b/>
        </w:rPr>
      </w:pPr>
      <w:del w:id="2" w:author="Author">
        <w:r w:rsidDel="00231548">
          <w:rPr>
            <w:rFonts w:cs="Arial"/>
            <w:b/>
          </w:rPr>
          <w:delText>February 22</w:delText>
        </w:r>
      </w:del>
      <w:ins w:id="3" w:author="Author">
        <w:r w:rsidR="00231548">
          <w:rPr>
            <w:rFonts w:cs="Arial"/>
            <w:b/>
          </w:rPr>
          <w:t xml:space="preserve">July </w:t>
        </w:r>
        <w:r w:rsidR="00733142">
          <w:rPr>
            <w:rFonts w:cs="Arial"/>
            <w:b/>
          </w:rPr>
          <w:t>1</w:t>
        </w:r>
        <w:r w:rsidR="007D4D9C">
          <w:rPr>
            <w:rFonts w:cs="Arial"/>
            <w:b/>
          </w:rPr>
          <w:t>4</w:t>
        </w:r>
      </w:ins>
      <w:r w:rsidR="00CD74E3">
        <w:rPr>
          <w:rFonts w:cs="Arial"/>
          <w:b/>
        </w:rPr>
        <w:t>, 201</w:t>
      </w:r>
      <w:r>
        <w:rPr>
          <w:rFonts w:cs="Arial"/>
          <w:b/>
        </w:rPr>
        <w:t>6</w:t>
      </w:r>
    </w:p>
    <w:p w:rsidR="00E024D8" w:rsidRDefault="00E024D8" w:rsidP="00E024D8">
      <w:pPr>
        <w:tabs>
          <w:tab w:val="left" w:pos="1440"/>
        </w:tabs>
        <w:jc w:val="center"/>
        <w:rPr>
          <w:rFonts w:cs="Arial"/>
        </w:rPr>
      </w:pPr>
    </w:p>
    <w:p w:rsidR="00FF72ED" w:rsidRDefault="00FF72ED" w:rsidP="00E024D8">
      <w:pPr>
        <w:tabs>
          <w:tab w:val="left" w:pos="1440"/>
        </w:tabs>
        <w:jc w:val="center"/>
        <w:rPr>
          <w:rFonts w:cs="Arial"/>
        </w:rPr>
      </w:pPr>
    </w:p>
    <w:p w:rsidR="00FF72ED" w:rsidRDefault="00FF72ED" w:rsidP="00FF72ED">
      <w:pPr>
        <w:tabs>
          <w:tab w:val="left" w:pos="1440"/>
        </w:tabs>
        <w:jc w:val="center"/>
        <w:rPr>
          <w:rFonts w:cs="Arial"/>
        </w:rPr>
      </w:pPr>
    </w:p>
    <w:p w:rsidR="004E50A5" w:rsidRPr="00543ED5" w:rsidRDefault="004E50A5" w:rsidP="00FF72ED">
      <w:pPr>
        <w:tabs>
          <w:tab w:val="left" w:pos="1440"/>
        </w:tabs>
        <w:jc w:val="center"/>
        <w:rPr>
          <w:rFonts w:cs="Arial"/>
        </w:rPr>
      </w:pPr>
    </w:p>
    <w:p w:rsidR="004E50A5" w:rsidRPr="00FB116A" w:rsidRDefault="00F636DE" w:rsidP="004E50A5">
      <w:pPr>
        <w:tabs>
          <w:tab w:val="left" w:pos="720"/>
          <w:tab w:val="left" w:pos="1440"/>
        </w:tabs>
        <w:rPr>
          <w:rFonts w:cs="Arial"/>
        </w:rPr>
      </w:pPr>
      <w:r>
        <w:rPr>
          <w:rFonts w:cs="Arial"/>
          <w:b/>
        </w:rPr>
        <w:t>I</w:t>
      </w:r>
      <w:r w:rsidR="004E50A5" w:rsidRPr="00FB116A">
        <w:rPr>
          <w:rFonts w:cs="Arial"/>
          <w:b/>
        </w:rPr>
        <w:t>n support of:</w:t>
      </w:r>
      <w:r w:rsidR="004E50A5" w:rsidRPr="00FB116A">
        <w:rPr>
          <w:rFonts w:cs="Arial"/>
        </w:rPr>
        <w:tab/>
      </w:r>
      <w:r>
        <w:rPr>
          <w:rFonts w:cs="Arial"/>
        </w:rPr>
        <w:tab/>
      </w:r>
      <w:r w:rsidR="004E50A5" w:rsidRPr="00FB116A">
        <w:rPr>
          <w:rFonts w:cs="Arial"/>
        </w:rPr>
        <w:t>USDOT Contract # DTFH61-11-D-00052, Task Order # T-13-003</w:t>
      </w:r>
    </w:p>
    <w:p w:rsidR="004E50A5" w:rsidRPr="00FB116A" w:rsidRDefault="004E50A5" w:rsidP="004E50A5">
      <w:pPr>
        <w:tabs>
          <w:tab w:val="left" w:pos="720"/>
          <w:tab w:val="left" w:pos="1440"/>
        </w:tabs>
        <w:jc w:val="center"/>
        <w:rPr>
          <w:rFonts w:cs="Arial"/>
        </w:rPr>
      </w:pPr>
    </w:p>
    <w:p w:rsidR="004E50A5" w:rsidRPr="00FB116A" w:rsidRDefault="004E50A5" w:rsidP="004E50A5">
      <w:pPr>
        <w:tabs>
          <w:tab w:val="left" w:pos="720"/>
          <w:tab w:val="left" w:pos="1440"/>
        </w:tabs>
        <w:rPr>
          <w:rFonts w:cs="Arial"/>
        </w:rPr>
      </w:pPr>
      <w:r w:rsidRPr="00FB116A">
        <w:rPr>
          <w:rFonts w:cs="Arial"/>
          <w:b/>
        </w:rPr>
        <w:t>For use by:</w:t>
      </w:r>
      <w:r w:rsidRPr="00FB116A">
        <w:rPr>
          <w:rFonts w:cs="Arial"/>
        </w:rPr>
        <w:tab/>
      </w:r>
      <w:r w:rsidRPr="00FB116A">
        <w:rPr>
          <w:rFonts w:cs="Arial"/>
        </w:rPr>
        <w:tab/>
        <w:t xml:space="preserve">Siva </w:t>
      </w:r>
      <w:proofErr w:type="spellStart"/>
      <w:r w:rsidRPr="00FB116A">
        <w:rPr>
          <w:rFonts w:cs="Arial"/>
        </w:rPr>
        <w:t>Narla</w:t>
      </w:r>
      <w:proofErr w:type="spellEnd"/>
      <w:r w:rsidRPr="00FB116A">
        <w:rPr>
          <w:rFonts w:cs="Arial"/>
        </w:rPr>
        <w:t>, Chief Engineer and ITS Standards Manager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r>
      <w:smartTag w:uri="urn:schemas-microsoft-com:office:smarttags" w:element="place">
        <w:smartTag w:uri="urn:schemas-microsoft-com:office:smarttags" w:element="PlaceType">
          <w:r w:rsidRPr="00FB116A">
            <w:rPr>
              <w:rFonts w:cs="Arial"/>
            </w:rPr>
            <w:t>Institute</w:t>
          </w:r>
        </w:smartTag>
        <w:r w:rsidRPr="00FB116A">
          <w:rPr>
            <w:rFonts w:cs="Arial"/>
          </w:rPr>
          <w:t xml:space="preserve"> of </w:t>
        </w:r>
        <w:smartTag w:uri="urn:schemas-microsoft-com:office:smarttags" w:element="PlaceName">
          <w:r w:rsidRPr="00FB116A">
            <w:rPr>
              <w:rFonts w:cs="Arial"/>
            </w:rPr>
            <w:t>Transportation</w:t>
          </w:r>
        </w:smartTag>
      </w:smartTag>
      <w:r w:rsidRPr="00FB116A">
        <w:rPr>
          <w:rFonts w:cs="Arial"/>
        </w:rPr>
        <w:t xml:space="preserve"> Engineers</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 xml:space="preserve">George Chen and Douglas </w:t>
      </w:r>
      <w:proofErr w:type="spellStart"/>
      <w:r w:rsidRPr="00FB116A">
        <w:rPr>
          <w:rFonts w:cs="Arial"/>
        </w:rPr>
        <w:t>Tarico</w:t>
      </w:r>
      <w:proofErr w:type="spellEnd"/>
      <w:r w:rsidRPr="00FB116A">
        <w:rPr>
          <w:rFonts w:cs="Arial"/>
        </w:rPr>
        <w:t>, Co-Chairs</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Ralph W. Boaz, Project Manager and Systems Engineer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Reference Implementation Project</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Members of the 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Consulting Team for the ATC API RI Project</w:t>
      </w:r>
    </w:p>
    <w:p w:rsidR="004E50A5" w:rsidRPr="00FB116A" w:rsidRDefault="004E50A5" w:rsidP="004E50A5">
      <w:pPr>
        <w:tabs>
          <w:tab w:val="left" w:pos="720"/>
          <w:tab w:val="left" w:pos="1440"/>
        </w:tabs>
        <w:rPr>
          <w:rFonts w:cs="Arial"/>
        </w:rPr>
      </w:pPr>
    </w:p>
    <w:p w:rsidR="004E50A5" w:rsidRDefault="004E50A5" w:rsidP="004E50A5">
      <w:pPr>
        <w:tabs>
          <w:tab w:val="left" w:pos="720"/>
          <w:tab w:val="left" w:pos="1440"/>
        </w:tabs>
        <w:rPr>
          <w:rFonts w:cs="Arial"/>
        </w:rPr>
      </w:pPr>
      <w:r w:rsidRPr="00FB116A">
        <w:rPr>
          <w:rFonts w:cs="Arial"/>
          <w:b/>
        </w:rPr>
        <w:t>Prepared by:</w:t>
      </w:r>
      <w:r w:rsidRPr="00FB116A">
        <w:rPr>
          <w:rFonts w:cs="Arial"/>
        </w:rPr>
        <w:tab/>
      </w:r>
      <w:r>
        <w:rPr>
          <w:rFonts w:cs="Arial"/>
        </w:rPr>
        <w:tab/>
        <w:t xml:space="preserve">James </w:t>
      </w:r>
      <w:proofErr w:type="spellStart"/>
      <w:r>
        <w:rPr>
          <w:rFonts w:cs="Arial"/>
        </w:rPr>
        <w:t>Kinnard</w:t>
      </w:r>
      <w:proofErr w:type="spellEnd"/>
      <w:r>
        <w:rPr>
          <w:rFonts w:cs="Arial"/>
        </w:rPr>
        <w:t>, Test Engineer</w:t>
      </w:r>
    </w:p>
    <w:p w:rsidR="004E50A5" w:rsidRPr="00FB116A" w:rsidRDefault="004E50A5" w:rsidP="004E50A5">
      <w:pPr>
        <w:tabs>
          <w:tab w:val="left" w:pos="720"/>
          <w:tab w:val="left" w:pos="1440"/>
        </w:tabs>
        <w:rPr>
          <w:rFonts w:cs="Arial"/>
        </w:rPr>
      </w:pPr>
      <w:r>
        <w:rPr>
          <w:rFonts w:cs="Arial"/>
        </w:rPr>
        <w:tab/>
      </w:r>
      <w:r>
        <w:rPr>
          <w:rFonts w:cs="Arial"/>
        </w:rPr>
        <w:tab/>
      </w:r>
      <w:r>
        <w:rPr>
          <w:rFonts w:cs="Arial"/>
        </w:rPr>
        <w:tab/>
      </w:r>
      <w:proofErr w:type="gramStart"/>
      <w:r>
        <w:rPr>
          <w:rFonts w:cs="Arial"/>
        </w:rPr>
        <w:t>Adaptive Solutions, Inc.</w:t>
      </w:r>
      <w:proofErr w:type="gramEnd"/>
    </w:p>
    <w:p w:rsidR="004E50A5" w:rsidRPr="00FB116A" w:rsidRDefault="004E50A5" w:rsidP="004E50A5">
      <w:pPr>
        <w:tabs>
          <w:tab w:val="left" w:pos="720"/>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E024D8" w:rsidRPr="00F87B08" w:rsidRDefault="00E024D8" w:rsidP="00E024D8">
      <w:pPr>
        <w:tabs>
          <w:tab w:val="left" w:pos="1440"/>
        </w:tabs>
        <w:rPr>
          <w:rFonts w:cs="Arial"/>
        </w:rPr>
      </w:pPr>
    </w:p>
    <w:p w:rsidR="00E024D8" w:rsidRDefault="00E024D8" w:rsidP="00E024D8">
      <w:pPr>
        <w:tabs>
          <w:tab w:val="left" w:pos="1440"/>
        </w:tabs>
        <w:rPr>
          <w:rFonts w:cs="Arial"/>
        </w:rPr>
      </w:pPr>
    </w:p>
    <w:p w:rsidR="00654BDB" w:rsidRPr="00F87B08" w:rsidRDefault="00654BDB" w:rsidP="00E024D8">
      <w:pPr>
        <w:tabs>
          <w:tab w:val="left" w:pos="1440"/>
        </w:tabs>
        <w:rPr>
          <w:rFonts w:cs="Arial"/>
        </w:rPr>
      </w:pPr>
    </w:p>
    <w:p w:rsidR="00E024D8" w:rsidRPr="00F87B08" w:rsidRDefault="00E024D8" w:rsidP="00E024D8">
      <w:pPr>
        <w:pStyle w:val="Copyright"/>
        <w:tabs>
          <w:tab w:val="left" w:pos="1440"/>
        </w:tabs>
        <w:ind w:firstLine="0"/>
        <w:rPr>
          <w:rFonts w:ascii="Arial" w:hAnsi="Arial" w:cs="Arial"/>
          <w:sz w:val="20"/>
        </w:rPr>
      </w:pPr>
      <w:r w:rsidRPr="00F87B08">
        <w:rPr>
          <w:rFonts w:ascii="Arial" w:hAnsi="Arial" w:cs="Arial"/>
          <w:sz w:val="20"/>
        </w:rPr>
        <w:fldChar w:fldCharType="begin"/>
      </w:r>
      <w:r w:rsidRPr="00F87B08">
        <w:rPr>
          <w:rFonts w:ascii="Arial" w:hAnsi="Arial" w:cs="Arial"/>
          <w:sz w:val="20"/>
        </w:rPr>
        <w:instrText>symbol 211 \f "Symbol" \s 8</w:instrText>
      </w:r>
      <w:r w:rsidRPr="00F87B08">
        <w:rPr>
          <w:rFonts w:ascii="Arial" w:hAnsi="Arial" w:cs="Arial"/>
          <w:sz w:val="20"/>
        </w:rPr>
        <w:fldChar w:fldCharType="end"/>
      </w:r>
      <w:r w:rsidRPr="00F87B08">
        <w:rPr>
          <w:rFonts w:ascii="Arial" w:hAnsi="Arial" w:cs="Arial"/>
          <w:sz w:val="20"/>
        </w:rPr>
        <w:t xml:space="preserve"> Copyright </w:t>
      </w:r>
      <w:r w:rsidR="00C27BD3" w:rsidRPr="00F87B08">
        <w:rPr>
          <w:rFonts w:ascii="Arial" w:hAnsi="Arial" w:cs="Arial"/>
          <w:sz w:val="20"/>
        </w:rPr>
        <w:t>20</w:t>
      </w:r>
      <w:r w:rsidR="00C27BD3">
        <w:rPr>
          <w:rFonts w:ascii="Arial" w:hAnsi="Arial" w:cs="Arial"/>
          <w:sz w:val="20"/>
        </w:rPr>
        <w:t>15</w:t>
      </w:r>
      <w:r w:rsidR="00B15A90">
        <w:rPr>
          <w:rFonts w:ascii="Arial" w:hAnsi="Arial" w:cs="Arial"/>
          <w:sz w:val="20"/>
        </w:rPr>
        <w:t>-2016</w:t>
      </w:r>
      <w:r w:rsidR="00C27BD3" w:rsidRPr="00F87B08">
        <w:rPr>
          <w:rFonts w:ascii="Arial" w:hAnsi="Arial" w:cs="Arial"/>
          <w:sz w:val="20"/>
        </w:rPr>
        <w:t xml:space="preserve"> </w:t>
      </w:r>
      <w:r w:rsidRPr="00F87B08">
        <w:rPr>
          <w:rFonts w:ascii="Arial" w:hAnsi="Arial" w:cs="Arial"/>
          <w:sz w:val="20"/>
        </w:rPr>
        <w:t>AASHTO/ITE/NEMA. All rights reserved.</w:t>
      </w:r>
    </w:p>
    <w:p w:rsidR="00E024D8" w:rsidRPr="00F87B08" w:rsidRDefault="00E024D8" w:rsidP="00E024D8">
      <w:pPr>
        <w:tabs>
          <w:tab w:val="left" w:pos="1440"/>
        </w:tabs>
        <w:jc w:val="center"/>
        <w:rPr>
          <w:rFonts w:cs="Arial"/>
          <w:b/>
          <w:bCs/>
        </w:rPr>
      </w:pPr>
      <w:r w:rsidRPr="00F87B08">
        <w:rPr>
          <w:rFonts w:cs="Arial"/>
          <w:b/>
          <w:bCs/>
        </w:rPr>
        <w:lastRenderedPageBreak/>
        <w:t>CHANGE HISTORY</w:t>
      </w:r>
    </w:p>
    <w:p w:rsidR="00E024D8" w:rsidRDefault="00E024D8" w:rsidP="00E024D8">
      <w:pPr>
        <w:tabs>
          <w:tab w:val="left" w:pos="1440"/>
        </w:tabs>
        <w:jc w:val="both"/>
        <w:rPr>
          <w:rFonts w:cs="Arial"/>
        </w:rPr>
      </w:pPr>
    </w:p>
    <w:p w:rsidR="00E024D8" w:rsidRPr="00A07036" w:rsidRDefault="00E024D8" w:rsidP="00E024D8">
      <w:pPr>
        <w:tabs>
          <w:tab w:val="left" w:pos="1440"/>
        </w:tabs>
        <w:jc w:val="both"/>
        <w:rPr>
          <w:rFonts w:cs="Arial"/>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098"/>
        <w:gridCol w:w="8478"/>
      </w:tblGrid>
      <w:tr w:rsidR="00E024D8" w:rsidRPr="0046193D">
        <w:tc>
          <w:tcPr>
            <w:tcW w:w="109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DATE</w:t>
            </w:r>
          </w:p>
        </w:tc>
        <w:tc>
          <w:tcPr>
            <w:tcW w:w="847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NOTE</w:t>
            </w:r>
          </w:p>
        </w:tc>
      </w:tr>
      <w:tr w:rsidR="00BF5B1E" w:rsidRPr="0046193D">
        <w:tc>
          <w:tcPr>
            <w:tcW w:w="1098" w:type="dxa"/>
            <w:tcBorders>
              <w:top w:val="single" w:sz="12" w:space="0" w:color="auto"/>
            </w:tcBorders>
          </w:tcPr>
          <w:p w:rsidR="00BF5B1E" w:rsidRPr="0046193D" w:rsidRDefault="003F5E3A" w:rsidP="0046193D">
            <w:pPr>
              <w:tabs>
                <w:tab w:val="left" w:pos="1440"/>
              </w:tabs>
              <w:jc w:val="both"/>
              <w:rPr>
                <w:rFonts w:cs="Arial"/>
              </w:rPr>
            </w:pPr>
            <w:r>
              <w:rPr>
                <w:rFonts w:cs="Arial"/>
              </w:rPr>
              <w:t>10/</w:t>
            </w:r>
            <w:r w:rsidR="007F6A20">
              <w:rPr>
                <w:rFonts w:cs="Arial"/>
              </w:rPr>
              <w:t>7</w:t>
            </w:r>
            <w:r>
              <w:rPr>
                <w:rFonts w:cs="Arial"/>
              </w:rPr>
              <w:t>/15</w:t>
            </w:r>
          </w:p>
        </w:tc>
        <w:tc>
          <w:tcPr>
            <w:tcW w:w="8478" w:type="dxa"/>
            <w:tcBorders>
              <w:top w:val="single" w:sz="12" w:space="0" w:color="auto"/>
            </w:tcBorders>
          </w:tcPr>
          <w:p w:rsidR="00BF5B1E" w:rsidRPr="0046193D" w:rsidRDefault="00BF5B1E" w:rsidP="0046193D">
            <w:pPr>
              <w:tabs>
                <w:tab w:val="left" w:pos="1440"/>
              </w:tabs>
              <w:jc w:val="both"/>
              <w:rPr>
                <w:rFonts w:cs="Arial"/>
              </w:rPr>
            </w:pPr>
            <w:r w:rsidRPr="0070575D">
              <w:rPr>
                <w:rFonts w:cs="Arial"/>
              </w:rPr>
              <w:t xml:space="preserve">Initial </w:t>
            </w:r>
            <w:r w:rsidR="003F5E3A">
              <w:rPr>
                <w:rFonts w:cs="Arial"/>
              </w:rPr>
              <w:t>Draft TCS v</w:t>
            </w:r>
            <w:r w:rsidRPr="0070575D">
              <w:rPr>
                <w:rFonts w:cs="Arial"/>
              </w:rPr>
              <w:t>01.00</w:t>
            </w:r>
          </w:p>
        </w:tc>
      </w:tr>
      <w:tr w:rsidR="001A465F" w:rsidRPr="0046193D">
        <w:tc>
          <w:tcPr>
            <w:tcW w:w="1098" w:type="dxa"/>
          </w:tcPr>
          <w:p w:rsidR="001A465F" w:rsidRPr="0046193D" w:rsidRDefault="00987EBB" w:rsidP="004B6548">
            <w:pPr>
              <w:tabs>
                <w:tab w:val="left" w:pos="1440"/>
              </w:tabs>
              <w:jc w:val="both"/>
              <w:rPr>
                <w:rFonts w:cs="Arial"/>
              </w:rPr>
            </w:pPr>
            <w:r>
              <w:rPr>
                <w:rFonts w:cs="Arial"/>
              </w:rPr>
              <w:t>11/</w:t>
            </w:r>
            <w:r w:rsidR="004B6548">
              <w:rPr>
                <w:rFonts w:cs="Arial"/>
              </w:rPr>
              <w:t>8</w:t>
            </w:r>
            <w:r w:rsidR="001A465F">
              <w:rPr>
                <w:rFonts w:cs="Arial"/>
              </w:rPr>
              <w:t>/15</w:t>
            </w:r>
          </w:p>
        </w:tc>
        <w:tc>
          <w:tcPr>
            <w:tcW w:w="8478" w:type="dxa"/>
          </w:tcPr>
          <w:p w:rsidR="001A465F" w:rsidRPr="0046193D" w:rsidRDefault="001A465F" w:rsidP="001A465F">
            <w:pPr>
              <w:tabs>
                <w:tab w:val="left" w:pos="1440"/>
              </w:tabs>
              <w:jc w:val="both"/>
              <w:rPr>
                <w:rFonts w:cs="Arial"/>
              </w:rPr>
            </w:pPr>
            <w:r>
              <w:rPr>
                <w:rFonts w:cs="Arial"/>
              </w:rPr>
              <w:t>TCS v</w:t>
            </w:r>
            <w:r w:rsidRPr="0070575D">
              <w:rPr>
                <w:rFonts w:cs="Arial"/>
              </w:rPr>
              <w:t>01.0</w:t>
            </w:r>
            <w:r>
              <w:rPr>
                <w:rFonts w:cs="Arial"/>
              </w:rPr>
              <w:t>1</w:t>
            </w:r>
          </w:p>
        </w:tc>
      </w:tr>
      <w:tr w:rsidR="001A465F" w:rsidRPr="0046193D">
        <w:tc>
          <w:tcPr>
            <w:tcW w:w="1098" w:type="dxa"/>
          </w:tcPr>
          <w:p w:rsidR="001A465F" w:rsidRPr="0046193D" w:rsidRDefault="00B2422B" w:rsidP="0046193D">
            <w:pPr>
              <w:tabs>
                <w:tab w:val="left" w:pos="1440"/>
              </w:tabs>
              <w:jc w:val="both"/>
              <w:rPr>
                <w:rFonts w:cs="Arial"/>
              </w:rPr>
            </w:pPr>
            <w:r>
              <w:rPr>
                <w:rFonts w:cs="Arial"/>
              </w:rPr>
              <w:t>12/1/15</w:t>
            </w:r>
          </w:p>
        </w:tc>
        <w:tc>
          <w:tcPr>
            <w:tcW w:w="8478" w:type="dxa"/>
          </w:tcPr>
          <w:p w:rsidR="001A465F" w:rsidRPr="0046193D" w:rsidRDefault="00B2422B" w:rsidP="0046193D">
            <w:pPr>
              <w:tabs>
                <w:tab w:val="left" w:pos="1440"/>
              </w:tabs>
              <w:jc w:val="both"/>
              <w:rPr>
                <w:rFonts w:cs="Arial"/>
              </w:rPr>
            </w:pPr>
            <w:r>
              <w:rPr>
                <w:rFonts w:cs="Arial"/>
              </w:rPr>
              <w:t>TCS v</w:t>
            </w:r>
            <w:r w:rsidRPr="0070575D">
              <w:rPr>
                <w:rFonts w:cs="Arial"/>
              </w:rPr>
              <w:t>01.0</w:t>
            </w:r>
            <w:r>
              <w:rPr>
                <w:rFonts w:cs="Arial"/>
              </w:rPr>
              <w:t>2</w:t>
            </w:r>
          </w:p>
        </w:tc>
      </w:tr>
      <w:tr w:rsidR="001A465F" w:rsidRPr="0046193D">
        <w:tc>
          <w:tcPr>
            <w:tcW w:w="1098" w:type="dxa"/>
          </w:tcPr>
          <w:p w:rsidR="001A465F" w:rsidRPr="0046193D" w:rsidRDefault="00B15A90" w:rsidP="0046193D">
            <w:pPr>
              <w:tabs>
                <w:tab w:val="left" w:pos="1440"/>
              </w:tabs>
              <w:jc w:val="both"/>
              <w:rPr>
                <w:rFonts w:cs="Arial"/>
              </w:rPr>
            </w:pPr>
            <w:r>
              <w:rPr>
                <w:rFonts w:cs="Arial"/>
              </w:rPr>
              <w:t>2/22/16</w:t>
            </w:r>
          </w:p>
        </w:tc>
        <w:tc>
          <w:tcPr>
            <w:tcW w:w="8478" w:type="dxa"/>
          </w:tcPr>
          <w:p w:rsidR="001A465F" w:rsidRPr="0046193D" w:rsidRDefault="00B15A90" w:rsidP="00B15A90">
            <w:pPr>
              <w:tabs>
                <w:tab w:val="left" w:pos="1440"/>
              </w:tabs>
              <w:jc w:val="both"/>
              <w:rPr>
                <w:rFonts w:cs="Arial"/>
              </w:rPr>
            </w:pPr>
            <w:r>
              <w:rPr>
                <w:rFonts w:cs="Arial"/>
              </w:rPr>
              <w:t>TCS v</w:t>
            </w:r>
            <w:r w:rsidRPr="0070575D">
              <w:rPr>
                <w:rFonts w:cs="Arial"/>
              </w:rPr>
              <w:t>01.0</w:t>
            </w:r>
            <w:r>
              <w:rPr>
                <w:rFonts w:cs="Arial"/>
              </w:rPr>
              <w:t>3 (TRR)</w:t>
            </w:r>
          </w:p>
        </w:tc>
      </w:tr>
      <w:tr w:rsidR="001A465F" w:rsidRPr="0046193D">
        <w:tc>
          <w:tcPr>
            <w:tcW w:w="1098" w:type="dxa"/>
          </w:tcPr>
          <w:p w:rsidR="001A465F" w:rsidRPr="0046193D" w:rsidRDefault="00231548" w:rsidP="007D4D9C">
            <w:pPr>
              <w:tabs>
                <w:tab w:val="left" w:pos="1440"/>
              </w:tabs>
              <w:jc w:val="both"/>
              <w:rPr>
                <w:rFonts w:cs="Arial"/>
              </w:rPr>
            </w:pPr>
            <w:ins w:id="4" w:author="Author">
              <w:r>
                <w:rPr>
                  <w:rFonts w:cs="Arial"/>
                </w:rPr>
                <w:t>7/</w:t>
              </w:r>
              <w:r w:rsidR="00733142">
                <w:rPr>
                  <w:rFonts w:cs="Arial"/>
                </w:rPr>
                <w:t>1</w:t>
              </w:r>
              <w:r w:rsidR="007D4D9C">
                <w:rPr>
                  <w:rFonts w:cs="Arial"/>
                </w:rPr>
                <w:t>4</w:t>
              </w:r>
              <w:r>
                <w:rPr>
                  <w:rFonts w:cs="Arial"/>
                </w:rPr>
                <w:t>/16</w:t>
              </w:r>
            </w:ins>
          </w:p>
        </w:tc>
        <w:tc>
          <w:tcPr>
            <w:tcW w:w="8478" w:type="dxa"/>
          </w:tcPr>
          <w:p w:rsidR="001A465F" w:rsidRPr="0046193D" w:rsidRDefault="00231548" w:rsidP="00231548">
            <w:pPr>
              <w:tabs>
                <w:tab w:val="left" w:pos="1440"/>
              </w:tabs>
              <w:jc w:val="both"/>
              <w:rPr>
                <w:rFonts w:cs="Arial"/>
              </w:rPr>
            </w:pPr>
            <w:ins w:id="5" w:author="Author">
              <w:r>
                <w:rPr>
                  <w:rFonts w:cs="Arial"/>
                </w:rPr>
                <w:t>TCS v</w:t>
              </w:r>
              <w:r w:rsidRPr="0070575D">
                <w:rPr>
                  <w:rFonts w:cs="Arial"/>
                </w:rPr>
                <w:t>01.0</w:t>
              </w:r>
              <w:r>
                <w:rPr>
                  <w:rFonts w:cs="Arial"/>
                </w:rPr>
                <w:t>4 (TRR2)</w:t>
              </w:r>
            </w:ins>
          </w:p>
        </w:tc>
      </w:tr>
      <w:tr w:rsidR="001A465F" w:rsidRPr="0046193D">
        <w:tc>
          <w:tcPr>
            <w:tcW w:w="1098" w:type="dxa"/>
          </w:tcPr>
          <w:p w:rsidR="001A465F" w:rsidRPr="0046193D" w:rsidRDefault="001A465F" w:rsidP="0046193D">
            <w:pPr>
              <w:tabs>
                <w:tab w:val="left" w:pos="1440"/>
              </w:tabs>
              <w:jc w:val="both"/>
              <w:rPr>
                <w:rFonts w:cs="Arial"/>
              </w:rPr>
            </w:pPr>
          </w:p>
        </w:tc>
        <w:tc>
          <w:tcPr>
            <w:tcW w:w="8478" w:type="dxa"/>
          </w:tcPr>
          <w:p w:rsidR="001A465F" w:rsidRPr="0046193D" w:rsidRDefault="001A465F" w:rsidP="0046193D">
            <w:pPr>
              <w:tabs>
                <w:tab w:val="left" w:pos="1440"/>
              </w:tabs>
              <w:jc w:val="both"/>
              <w:rPr>
                <w:rFonts w:cs="Arial"/>
              </w:rPr>
            </w:pPr>
          </w:p>
        </w:tc>
      </w:tr>
    </w:tbl>
    <w:p w:rsidR="00E024D8" w:rsidRDefault="00E024D8" w:rsidP="00E024D8">
      <w:pPr>
        <w:tabs>
          <w:tab w:val="left" w:pos="1440"/>
        </w:tabs>
        <w:jc w:val="both"/>
        <w:rPr>
          <w:rFonts w:cs="Arial"/>
        </w:rPr>
      </w:pPr>
    </w:p>
    <w:p w:rsidR="00E024D8" w:rsidRDefault="00E024D8" w:rsidP="00E024D8">
      <w:pPr>
        <w:tabs>
          <w:tab w:val="left" w:pos="1440"/>
        </w:tabs>
        <w:jc w:val="both"/>
        <w:rPr>
          <w:rFonts w:cs="Arial"/>
        </w:rPr>
      </w:pPr>
    </w:p>
    <w:p w:rsidR="00E024D8" w:rsidRDefault="00E024D8" w:rsidP="0041336C">
      <w:pPr>
        <w:tabs>
          <w:tab w:val="left" w:pos="1440"/>
        </w:tabs>
        <w:jc w:val="both"/>
      </w:pPr>
    </w:p>
    <w:p w:rsidR="00E024D8" w:rsidRPr="00F87B08" w:rsidRDefault="00E024D8" w:rsidP="00E024D8">
      <w:pPr>
        <w:tabs>
          <w:tab w:val="left" w:pos="1440"/>
        </w:tabs>
        <w:jc w:val="both"/>
        <w:rPr>
          <w:rFonts w:cs="Arial"/>
        </w:rPr>
      </w:pPr>
      <w:bookmarkStart w:id="6" w:name="_GoBack"/>
      <w:bookmarkEnd w:id="6"/>
      <w:r>
        <w:br w:type="page"/>
      </w:r>
    </w:p>
    <w:p w:rsidR="00E024D8" w:rsidRPr="00F87B08" w:rsidRDefault="00E024D8" w:rsidP="00E024D8">
      <w:pPr>
        <w:tabs>
          <w:tab w:val="left" w:pos="1440"/>
        </w:tabs>
        <w:jc w:val="center"/>
        <w:rPr>
          <w:rFonts w:cs="Arial"/>
          <w:b/>
        </w:rPr>
      </w:pPr>
      <w:r w:rsidRPr="00F87B08">
        <w:rPr>
          <w:rFonts w:cs="Arial"/>
          <w:b/>
        </w:rPr>
        <w:lastRenderedPageBreak/>
        <w:t>NOTICE</w:t>
      </w:r>
    </w:p>
    <w:p w:rsidR="00E024D8" w:rsidRPr="00F87B08" w:rsidRDefault="00E024D8" w:rsidP="00E024D8">
      <w:pPr>
        <w:tabs>
          <w:tab w:val="left" w:pos="1440"/>
        </w:tabs>
        <w:jc w:val="center"/>
        <w:rPr>
          <w:rFonts w:cs="Arial"/>
          <w:b/>
        </w:rPr>
      </w:pPr>
    </w:p>
    <w:p w:rsidR="00E024D8" w:rsidRPr="00F87B08" w:rsidRDefault="00E024D8" w:rsidP="00E024D8">
      <w:pPr>
        <w:tabs>
          <w:tab w:val="left" w:pos="1440"/>
        </w:tabs>
        <w:jc w:val="center"/>
        <w:rPr>
          <w:rFonts w:cs="Arial"/>
          <w:b/>
        </w:rPr>
      </w:pPr>
      <w:r w:rsidRPr="00F87B08">
        <w:rPr>
          <w:rFonts w:cs="Arial"/>
          <w:b/>
        </w:rPr>
        <w:t>Joint NEMA, AASHTO and ITE Copyright and</w:t>
      </w:r>
    </w:p>
    <w:p w:rsidR="00E024D8" w:rsidRPr="00F87B08" w:rsidRDefault="00EA5221" w:rsidP="00E024D8">
      <w:pPr>
        <w:tabs>
          <w:tab w:val="left" w:pos="1440"/>
        </w:tabs>
        <w:jc w:val="center"/>
        <w:rPr>
          <w:rFonts w:cs="Arial"/>
          <w:b/>
        </w:rPr>
      </w:pPr>
      <w:r>
        <w:rPr>
          <w:rFonts w:cs="Arial"/>
          <w:b/>
        </w:rPr>
        <w:t>Intelligent Transportation Systems</w:t>
      </w:r>
      <w:r w:rsidR="00E024D8" w:rsidRPr="00F87B08">
        <w:rPr>
          <w:rFonts w:cs="Arial"/>
          <w:b/>
        </w:rPr>
        <w:t xml:space="preserve"> (</w:t>
      </w:r>
      <w:r>
        <w:rPr>
          <w:rFonts w:cs="Arial"/>
          <w:b/>
        </w:rPr>
        <w:t>ITS</w:t>
      </w:r>
      <w:r w:rsidR="00E024D8" w:rsidRPr="00F87B08">
        <w:rPr>
          <w:rFonts w:cs="Arial"/>
          <w:b/>
        </w:rPr>
        <w:t>) Working Group</w:t>
      </w:r>
    </w:p>
    <w:p w:rsidR="00E024D8" w:rsidRPr="00F87B08" w:rsidRDefault="00E024D8" w:rsidP="00E024D8">
      <w:pPr>
        <w:tabs>
          <w:tab w:val="left" w:pos="1440"/>
        </w:tabs>
        <w:jc w:val="center"/>
        <w:rPr>
          <w:rFonts w:cs="Arial"/>
        </w:rPr>
      </w:pPr>
    </w:p>
    <w:p w:rsidR="00E024D8" w:rsidRPr="00F87B08" w:rsidRDefault="00E024D8" w:rsidP="00E024D8">
      <w:pPr>
        <w:tabs>
          <w:tab w:val="left" w:pos="1440"/>
        </w:tabs>
        <w:jc w:val="both"/>
        <w:rPr>
          <w:rFonts w:cs="Arial"/>
        </w:rPr>
      </w:pPr>
      <w:r w:rsidRPr="00F87B08">
        <w:rPr>
          <w:rFonts w:cs="Arial"/>
        </w:rPr>
        <w:t xml:space="preserve">These materials are delivered "AS IS" without any warranties as to their use or performance. </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AASHTO/ITE/NEMA AND THEIR SUPPLIERS DO NOT WARRANT THE PERFORMANCE OR RESULTS YOU MAY OBTAIN BY USING THESE MATERIALS. AASHTO/ITE/NEMA AND THEIR SUPPLIERS MAKE NO WARRANTIES, EXPRESSED OR IMPLIED, AS TO NON-INFRINGEMENT OF THIRD PARTY RIGHTS, MERCHANTABILITY, OR FITNESS FOR ANY PARTICULAR PURPOSE. IN NO EVENT WILL AASHTO, ITE, NEMA, OR THEIR SUPPLIERS BE LIABLE TO YOU OR ANY THIRD PARTY FOR ANY CLAIM OR FOR ANY CONSEQUENTIAL, INCIDENTAL, OR SPECIAL DAMAGES, INCLUDING ANY LOST PROFITS OR LOST SAVINGS ARISING FROM YOUR REPRODUCTION OR USE OF THESE MATERIALS, EVEN IF AN AASHTO, ITE, OR NEMA REPRESENTATIVE HAS BEEN ADVISED OF THE POSSIBILITY OF SUCH DAMAGES. Some states or jurisdictions do not allow the exclusion or limitation of incidental, consequential, or special damages, or exclusion of implied warranties, so the above limitations may not apply to you.</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Use of these materials does not constitute an endorsement or affiliation by or between AASHTO, ITE, or NEMA and you, your company, or your products and services.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If you are not willing to accept the foregoing restrictions, you should immediately return these materials.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b/>
        </w:rPr>
      </w:pPr>
      <w:r w:rsidRPr="00F87B08">
        <w:rPr>
          <w:rFonts w:cs="Arial"/>
        </w:rPr>
        <w:t>ATC is a trademark of NEMA/AASHTO/ITE.</w:t>
      </w:r>
    </w:p>
    <w:p w:rsidR="00E024D8" w:rsidRPr="00F87B08" w:rsidRDefault="00E024D8" w:rsidP="00E024D8">
      <w:pPr>
        <w:tabs>
          <w:tab w:val="left" w:pos="1440"/>
        </w:tabs>
        <w:jc w:val="both"/>
        <w:rPr>
          <w:rFonts w:cs="Arial"/>
          <w:b/>
        </w:rPr>
      </w:pPr>
      <w:r w:rsidRPr="00F87B08">
        <w:rPr>
          <w:rFonts w:cs="Arial"/>
        </w:rPr>
        <w:br w:type="page"/>
      </w:r>
    </w:p>
    <w:p w:rsidR="000E28C6" w:rsidRPr="00A752B9" w:rsidRDefault="000E28C6" w:rsidP="0041336C">
      <w:pPr>
        <w:tabs>
          <w:tab w:val="left" w:pos="1440"/>
        </w:tabs>
        <w:jc w:val="both"/>
        <w:rPr>
          <w:rFonts w:cs="Arial"/>
          <w:b/>
        </w:rPr>
      </w:pPr>
    </w:p>
    <w:p w:rsidR="000E28C6" w:rsidRPr="00A752B9" w:rsidRDefault="000E28C6" w:rsidP="0041336C">
      <w:pPr>
        <w:tabs>
          <w:tab w:val="left" w:pos="1440"/>
        </w:tabs>
        <w:jc w:val="center"/>
        <w:rPr>
          <w:rFonts w:cs="Arial"/>
          <w:b/>
          <w:szCs w:val="24"/>
        </w:rPr>
      </w:pPr>
      <w:r w:rsidRPr="00A752B9">
        <w:rPr>
          <w:rFonts w:cs="Arial"/>
          <w:b/>
          <w:szCs w:val="24"/>
        </w:rPr>
        <w:t>CONTENTS</w:t>
      </w:r>
    </w:p>
    <w:p w:rsidR="000E28C6" w:rsidRPr="000E62D7" w:rsidRDefault="000E28C6" w:rsidP="007C75F4">
      <w:pPr>
        <w:pStyle w:val="StyleArial10ptJustified1"/>
        <w:rPr>
          <w:rFonts w:ascii="Arial Bold" w:hAnsi="Arial Bold" w:cs="Arial"/>
          <w:kern w:val="32"/>
        </w:rPr>
      </w:pPr>
    </w:p>
    <w:p w:rsidR="007D4D9C" w:rsidRDefault="00A54008">
      <w:pPr>
        <w:pStyle w:val="TOC1"/>
        <w:rPr>
          <w:ins w:id="7" w:author="Author"/>
          <w:rFonts w:asciiTheme="minorHAnsi" w:eastAsiaTheme="minorEastAsia" w:hAnsiTheme="minorHAnsi" w:cstheme="minorBidi"/>
          <w:b w:val="0"/>
          <w:bCs w:val="0"/>
          <w:noProof/>
          <w:sz w:val="22"/>
          <w:szCs w:val="22"/>
        </w:rPr>
      </w:pPr>
      <w:r>
        <w:rPr>
          <w:rFonts w:cs="Arial"/>
          <w:b w:val="0"/>
          <w:bCs w:val="0"/>
          <w:caps/>
          <w:kern w:val="32"/>
        </w:rPr>
        <w:fldChar w:fldCharType="begin"/>
      </w:r>
      <w:r>
        <w:rPr>
          <w:rFonts w:cs="Arial"/>
          <w:b w:val="0"/>
          <w:bCs w:val="0"/>
          <w:caps/>
          <w:kern w:val="32"/>
        </w:rPr>
        <w:instrText xml:space="preserve"> TOC \o "1-1" \h \z \t "Heading 2,2" </w:instrText>
      </w:r>
      <w:r>
        <w:rPr>
          <w:rFonts w:cs="Arial"/>
          <w:b w:val="0"/>
          <w:bCs w:val="0"/>
          <w:caps/>
          <w:kern w:val="32"/>
        </w:rPr>
        <w:fldChar w:fldCharType="separate"/>
      </w:r>
      <w:ins w:id="8" w:author="Author">
        <w:r w:rsidR="007D4D9C" w:rsidRPr="00036DBA">
          <w:rPr>
            <w:rStyle w:val="Hyperlink"/>
            <w:noProof/>
          </w:rPr>
          <w:fldChar w:fldCharType="begin"/>
        </w:r>
        <w:r w:rsidR="007D4D9C" w:rsidRPr="00036DBA">
          <w:rPr>
            <w:rStyle w:val="Hyperlink"/>
            <w:noProof/>
          </w:rPr>
          <w:instrText xml:space="preserve"> </w:instrText>
        </w:r>
        <w:r w:rsidR="007D4D9C">
          <w:rPr>
            <w:noProof/>
          </w:rPr>
          <w:instrText>HYPERLINK \l "_Toc456255063"</w:instrText>
        </w:r>
        <w:r w:rsidR="007D4D9C" w:rsidRPr="00036DBA">
          <w:rPr>
            <w:rStyle w:val="Hyperlink"/>
            <w:noProof/>
          </w:rPr>
          <w:instrText xml:space="preserve"> </w:instrText>
        </w:r>
        <w:r w:rsidR="007D4D9C" w:rsidRPr="00036DBA">
          <w:rPr>
            <w:rStyle w:val="Hyperlink"/>
            <w:noProof/>
          </w:rPr>
        </w:r>
        <w:r w:rsidR="007D4D9C" w:rsidRPr="00036DBA">
          <w:rPr>
            <w:rStyle w:val="Hyperlink"/>
            <w:noProof/>
          </w:rPr>
          <w:fldChar w:fldCharType="separate"/>
        </w:r>
        <w:r w:rsidR="007D4D9C" w:rsidRPr="00036DBA">
          <w:rPr>
            <w:rStyle w:val="Hyperlink"/>
            <w:noProof/>
          </w:rPr>
          <w:t>1</w:t>
        </w:r>
        <w:r w:rsidR="007D4D9C">
          <w:rPr>
            <w:rFonts w:asciiTheme="minorHAnsi" w:eastAsiaTheme="minorEastAsia" w:hAnsiTheme="minorHAnsi" w:cstheme="minorBidi"/>
            <w:b w:val="0"/>
            <w:bCs w:val="0"/>
            <w:noProof/>
            <w:sz w:val="22"/>
            <w:szCs w:val="22"/>
          </w:rPr>
          <w:tab/>
        </w:r>
        <w:r w:rsidR="007D4D9C" w:rsidRPr="00036DBA">
          <w:rPr>
            <w:rStyle w:val="Hyperlink"/>
            <w:noProof/>
          </w:rPr>
          <w:t>INTRODUCTION</w:t>
        </w:r>
        <w:r w:rsidR="007D4D9C">
          <w:rPr>
            <w:noProof/>
            <w:webHidden/>
          </w:rPr>
          <w:tab/>
        </w:r>
        <w:r w:rsidR="007D4D9C">
          <w:rPr>
            <w:noProof/>
            <w:webHidden/>
          </w:rPr>
          <w:fldChar w:fldCharType="begin"/>
        </w:r>
        <w:r w:rsidR="007D4D9C">
          <w:rPr>
            <w:noProof/>
            <w:webHidden/>
          </w:rPr>
          <w:instrText xml:space="preserve"> PAGEREF _Toc456255063 \h </w:instrText>
        </w:r>
        <w:r w:rsidR="007D4D9C">
          <w:rPr>
            <w:noProof/>
            <w:webHidden/>
          </w:rPr>
        </w:r>
      </w:ins>
      <w:r w:rsidR="007D4D9C">
        <w:rPr>
          <w:noProof/>
          <w:webHidden/>
        </w:rPr>
        <w:fldChar w:fldCharType="separate"/>
      </w:r>
      <w:ins w:id="9" w:author="Author">
        <w:r w:rsidR="007D4D9C">
          <w:rPr>
            <w:noProof/>
            <w:webHidden/>
          </w:rPr>
          <w:t>5</w:t>
        </w:r>
        <w:r w:rsidR="007D4D9C">
          <w:rPr>
            <w:noProof/>
            <w:webHidden/>
          </w:rPr>
          <w:fldChar w:fldCharType="end"/>
        </w:r>
        <w:r w:rsidR="007D4D9C" w:rsidRPr="00036DBA">
          <w:rPr>
            <w:rStyle w:val="Hyperlink"/>
            <w:noProof/>
          </w:rPr>
          <w:fldChar w:fldCharType="end"/>
        </w:r>
      </w:ins>
    </w:p>
    <w:p w:rsidR="007D4D9C" w:rsidRDefault="007D4D9C">
      <w:pPr>
        <w:pStyle w:val="TOC1"/>
        <w:rPr>
          <w:ins w:id="10" w:author="Author"/>
          <w:rFonts w:asciiTheme="minorHAnsi" w:eastAsiaTheme="minorEastAsia" w:hAnsiTheme="minorHAnsi" w:cstheme="minorBidi"/>
          <w:b w:val="0"/>
          <w:bCs w:val="0"/>
          <w:noProof/>
          <w:sz w:val="22"/>
          <w:szCs w:val="22"/>
        </w:rPr>
      </w:pPr>
      <w:ins w:id="11" w:author="Author">
        <w:r w:rsidRPr="00036DBA">
          <w:rPr>
            <w:rStyle w:val="Hyperlink"/>
            <w:noProof/>
          </w:rPr>
          <w:fldChar w:fldCharType="begin"/>
        </w:r>
        <w:r w:rsidRPr="00036DBA">
          <w:rPr>
            <w:rStyle w:val="Hyperlink"/>
            <w:noProof/>
          </w:rPr>
          <w:instrText xml:space="preserve"> </w:instrText>
        </w:r>
        <w:r>
          <w:rPr>
            <w:noProof/>
          </w:rPr>
          <w:instrText>HYPERLINK \l "_Toc456255064"</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noProof/>
          </w:rPr>
          <w:t>2</w:t>
        </w:r>
        <w:r>
          <w:rPr>
            <w:rFonts w:asciiTheme="minorHAnsi" w:eastAsiaTheme="minorEastAsia" w:hAnsiTheme="minorHAnsi" w:cstheme="minorBidi"/>
            <w:b w:val="0"/>
            <w:bCs w:val="0"/>
            <w:noProof/>
            <w:sz w:val="22"/>
            <w:szCs w:val="22"/>
          </w:rPr>
          <w:tab/>
        </w:r>
        <w:r w:rsidRPr="00036DBA">
          <w:rPr>
            <w:rStyle w:val="Hyperlink"/>
            <w:noProof/>
          </w:rPr>
          <w:t>TEST CASE SPECIFICATIONS</w:t>
        </w:r>
        <w:r>
          <w:rPr>
            <w:noProof/>
            <w:webHidden/>
          </w:rPr>
          <w:tab/>
        </w:r>
        <w:r>
          <w:rPr>
            <w:noProof/>
            <w:webHidden/>
          </w:rPr>
          <w:fldChar w:fldCharType="begin"/>
        </w:r>
        <w:r>
          <w:rPr>
            <w:noProof/>
            <w:webHidden/>
          </w:rPr>
          <w:instrText xml:space="preserve"> PAGEREF _Toc456255064 \h </w:instrText>
        </w:r>
        <w:r>
          <w:rPr>
            <w:noProof/>
            <w:webHidden/>
          </w:rPr>
        </w:r>
      </w:ins>
      <w:r>
        <w:rPr>
          <w:noProof/>
          <w:webHidden/>
        </w:rPr>
        <w:fldChar w:fldCharType="separate"/>
      </w:r>
      <w:ins w:id="12" w:author="Author">
        <w:r>
          <w:rPr>
            <w:noProof/>
            <w:webHidden/>
          </w:rPr>
          <w:t>6</w:t>
        </w:r>
        <w:r>
          <w:rPr>
            <w:noProof/>
            <w:webHidden/>
          </w:rPr>
          <w:fldChar w:fldCharType="end"/>
        </w:r>
        <w:r w:rsidRPr="00036DBA">
          <w:rPr>
            <w:rStyle w:val="Hyperlink"/>
            <w:noProof/>
          </w:rPr>
          <w:fldChar w:fldCharType="end"/>
        </w:r>
      </w:ins>
    </w:p>
    <w:p w:rsidR="007D4D9C" w:rsidRDefault="007D4D9C">
      <w:pPr>
        <w:pStyle w:val="TOC2"/>
        <w:rPr>
          <w:ins w:id="13" w:author="Author"/>
          <w:rFonts w:asciiTheme="minorHAnsi" w:eastAsiaTheme="minorEastAsia" w:hAnsiTheme="minorHAnsi" w:cstheme="minorBidi"/>
          <w:bCs w:val="0"/>
          <w:noProof/>
          <w:sz w:val="22"/>
          <w:szCs w:val="22"/>
        </w:rPr>
      </w:pPr>
      <w:ins w:id="14" w:author="Author">
        <w:r w:rsidRPr="00036DBA">
          <w:rPr>
            <w:rStyle w:val="Hyperlink"/>
            <w:noProof/>
          </w:rPr>
          <w:fldChar w:fldCharType="begin"/>
        </w:r>
        <w:r w:rsidRPr="00036DBA">
          <w:rPr>
            <w:rStyle w:val="Hyperlink"/>
            <w:noProof/>
          </w:rPr>
          <w:instrText xml:space="preserve"> </w:instrText>
        </w:r>
        <w:r>
          <w:rPr>
            <w:noProof/>
          </w:rPr>
          <w:instrText>HYPERLINK \l "_Toc456255065"</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w:t>
        </w:r>
        <w:r>
          <w:rPr>
            <w:rFonts w:asciiTheme="minorHAnsi" w:eastAsiaTheme="minorEastAsia" w:hAnsiTheme="minorHAnsi" w:cstheme="minorBidi"/>
            <w:bCs w:val="0"/>
            <w:noProof/>
            <w:sz w:val="22"/>
            <w:szCs w:val="22"/>
          </w:rPr>
          <w:tab/>
        </w:r>
        <w:r w:rsidRPr="00036DBA">
          <w:rPr>
            <w:rStyle w:val="Hyperlink"/>
            <w:noProof/>
          </w:rPr>
          <w:t>Common Elements Required by All Test Case Specifications</w:t>
        </w:r>
        <w:r>
          <w:rPr>
            <w:noProof/>
            <w:webHidden/>
          </w:rPr>
          <w:tab/>
        </w:r>
        <w:r>
          <w:rPr>
            <w:noProof/>
            <w:webHidden/>
          </w:rPr>
          <w:fldChar w:fldCharType="begin"/>
        </w:r>
        <w:r>
          <w:rPr>
            <w:noProof/>
            <w:webHidden/>
          </w:rPr>
          <w:instrText xml:space="preserve"> PAGEREF _Toc456255065 \h </w:instrText>
        </w:r>
        <w:r>
          <w:rPr>
            <w:noProof/>
            <w:webHidden/>
          </w:rPr>
        </w:r>
      </w:ins>
      <w:r>
        <w:rPr>
          <w:noProof/>
          <w:webHidden/>
        </w:rPr>
        <w:fldChar w:fldCharType="separate"/>
      </w:r>
      <w:ins w:id="15" w:author="Author">
        <w:r>
          <w:rPr>
            <w:noProof/>
            <w:webHidden/>
          </w:rPr>
          <w:t>6</w:t>
        </w:r>
        <w:r>
          <w:rPr>
            <w:noProof/>
            <w:webHidden/>
          </w:rPr>
          <w:fldChar w:fldCharType="end"/>
        </w:r>
        <w:r w:rsidRPr="00036DBA">
          <w:rPr>
            <w:rStyle w:val="Hyperlink"/>
            <w:noProof/>
          </w:rPr>
          <w:fldChar w:fldCharType="end"/>
        </w:r>
      </w:ins>
    </w:p>
    <w:p w:rsidR="007D4D9C" w:rsidRDefault="007D4D9C">
      <w:pPr>
        <w:pStyle w:val="TOC2"/>
        <w:rPr>
          <w:ins w:id="16" w:author="Author"/>
          <w:rFonts w:asciiTheme="minorHAnsi" w:eastAsiaTheme="minorEastAsia" w:hAnsiTheme="minorHAnsi" w:cstheme="minorBidi"/>
          <w:bCs w:val="0"/>
          <w:noProof/>
          <w:sz w:val="22"/>
          <w:szCs w:val="22"/>
        </w:rPr>
      </w:pPr>
      <w:ins w:id="17" w:author="Author">
        <w:r w:rsidRPr="00036DBA">
          <w:rPr>
            <w:rStyle w:val="Hyperlink"/>
            <w:noProof/>
          </w:rPr>
          <w:fldChar w:fldCharType="begin"/>
        </w:r>
        <w:r w:rsidRPr="00036DBA">
          <w:rPr>
            <w:rStyle w:val="Hyperlink"/>
            <w:noProof/>
          </w:rPr>
          <w:instrText xml:space="preserve"> </w:instrText>
        </w:r>
        <w:r>
          <w:rPr>
            <w:noProof/>
          </w:rPr>
          <w:instrText>HYPERLINK \l "_Toc456255066"</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2.2</w:t>
        </w:r>
        <w:r>
          <w:rPr>
            <w:rFonts w:asciiTheme="minorHAnsi" w:eastAsiaTheme="minorEastAsia" w:hAnsiTheme="minorHAnsi" w:cstheme="minorBidi"/>
            <w:bCs w:val="0"/>
            <w:noProof/>
            <w:sz w:val="22"/>
            <w:szCs w:val="22"/>
          </w:rPr>
          <w:tab/>
        </w:r>
        <w:r w:rsidRPr="00036DBA">
          <w:rPr>
            <w:rStyle w:val="Hyperlink"/>
            <w:noProof/>
          </w:rPr>
          <w:t>Filename Conventions</w:t>
        </w:r>
        <w:r>
          <w:rPr>
            <w:noProof/>
            <w:webHidden/>
          </w:rPr>
          <w:tab/>
        </w:r>
        <w:r>
          <w:rPr>
            <w:noProof/>
            <w:webHidden/>
          </w:rPr>
          <w:fldChar w:fldCharType="begin"/>
        </w:r>
        <w:r>
          <w:rPr>
            <w:noProof/>
            <w:webHidden/>
          </w:rPr>
          <w:instrText xml:space="preserve"> PAGEREF _Toc456255066 \h </w:instrText>
        </w:r>
        <w:r>
          <w:rPr>
            <w:noProof/>
            <w:webHidden/>
          </w:rPr>
        </w:r>
      </w:ins>
      <w:r>
        <w:rPr>
          <w:noProof/>
          <w:webHidden/>
        </w:rPr>
        <w:fldChar w:fldCharType="separate"/>
      </w:r>
      <w:ins w:id="18" w:author="Author">
        <w:r>
          <w:rPr>
            <w:noProof/>
            <w:webHidden/>
          </w:rPr>
          <w:t>7</w:t>
        </w:r>
        <w:r>
          <w:rPr>
            <w:noProof/>
            <w:webHidden/>
          </w:rPr>
          <w:fldChar w:fldCharType="end"/>
        </w:r>
        <w:r w:rsidRPr="00036DBA">
          <w:rPr>
            <w:rStyle w:val="Hyperlink"/>
            <w:noProof/>
          </w:rPr>
          <w:fldChar w:fldCharType="end"/>
        </w:r>
      </w:ins>
    </w:p>
    <w:p w:rsidR="007D4D9C" w:rsidRDefault="007D4D9C">
      <w:pPr>
        <w:pStyle w:val="TOC2"/>
        <w:rPr>
          <w:ins w:id="19" w:author="Author"/>
          <w:rFonts w:asciiTheme="minorHAnsi" w:eastAsiaTheme="minorEastAsia" w:hAnsiTheme="minorHAnsi" w:cstheme="minorBidi"/>
          <w:bCs w:val="0"/>
          <w:noProof/>
          <w:sz w:val="22"/>
          <w:szCs w:val="22"/>
        </w:rPr>
      </w:pPr>
      <w:ins w:id="20" w:author="Author">
        <w:r w:rsidRPr="00036DBA">
          <w:rPr>
            <w:rStyle w:val="Hyperlink"/>
            <w:noProof/>
          </w:rPr>
          <w:fldChar w:fldCharType="begin"/>
        </w:r>
        <w:r w:rsidRPr="00036DBA">
          <w:rPr>
            <w:rStyle w:val="Hyperlink"/>
            <w:noProof/>
          </w:rPr>
          <w:instrText xml:space="preserve"> </w:instrText>
        </w:r>
        <w:r>
          <w:rPr>
            <w:noProof/>
          </w:rPr>
          <w:instrText>HYPERLINK \l "_Toc456255067"</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2.3</w:t>
        </w:r>
        <w:r>
          <w:rPr>
            <w:rFonts w:asciiTheme="minorHAnsi" w:eastAsiaTheme="minorEastAsia" w:hAnsiTheme="minorHAnsi" w:cstheme="minorBidi"/>
            <w:bCs w:val="0"/>
            <w:noProof/>
            <w:sz w:val="22"/>
            <w:szCs w:val="22"/>
          </w:rPr>
          <w:tab/>
        </w:r>
        <w:r w:rsidRPr="00036DBA">
          <w:rPr>
            <w:rStyle w:val="Hyperlink"/>
            <w:noProof/>
          </w:rPr>
          <w:t>Test Case Specification 1 – FPUI Library C Functions Present</w:t>
        </w:r>
        <w:r>
          <w:rPr>
            <w:noProof/>
            <w:webHidden/>
          </w:rPr>
          <w:tab/>
        </w:r>
        <w:r>
          <w:rPr>
            <w:noProof/>
            <w:webHidden/>
          </w:rPr>
          <w:fldChar w:fldCharType="begin"/>
        </w:r>
        <w:r>
          <w:rPr>
            <w:noProof/>
            <w:webHidden/>
          </w:rPr>
          <w:instrText xml:space="preserve"> PAGEREF _Toc456255067 \h </w:instrText>
        </w:r>
        <w:r>
          <w:rPr>
            <w:noProof/>
            <w:webHidden/>
          </w:rPr>
        </w:r>
      </w:ins>
      <w:r>
        <w:rPr>
          <w:noProof/>
          <w:webHidden/>
        </w:rPr>
        <w:fldChar w:fldCharType="separate"/>
      </w:r>
      <w:ins w:id="21" w:author="Author">
        <w:r>
          <w:rPr>
            <w:noProof/>
            <w:webHidden/>
          </w:rPr>
          <w:t>8</w:t>
        </w:r>
        <w:r>
          <w:rPr>
            <w:noProof/>
            <w:webHidden/>
          </w:rPr>
          <w:fldChar w:fldCharType="end"/>
        </w:r>
        <w:r w:rsidRPr="00036DBA">
          <w:rPr>
            <w:rStyle w:val="Hyperlink"/>
            <w:noProof/>
          </w:rPr>
          <w:fldChar w:fldCharType="end"/>
        </w:r>
      </w:ins>
    </w:p>
    <w:p w:rsidR="007D4D9C" w:rsidRDefault="007D4D9C">
      <w:pPr>
        <w:pStyle w:val="TOC2"/>
        <w:rPr>
          <w:ins w:id="22" w:author="Author"/>
          <w:rFonts w:asciiTheme="minorHAnsi" w:eastAsiaTheme="minorEastAsia" w:hAnsiTheme="minorHAnsi" w:cstheme="minorBidi"/>
          <w:bCs w:val="0"/>
          <w:noProof/>
          <w:sz w:val="22"/>
          <w:szCs w:val="22"/>
        </w:rPr>
      </w:pPr>
      <w:ins w:id="23" w:author="Author">
        <w:r w:rsidRPr="00036DBA">
          <w:rPr>
            <w:rStyle w:val="Hyperlink"/>
            <w:noProof/>
          </w:rPr>
          <w:fldChar w:fldCharType="begin"/>
        </w:r>
        <w:r w:rsidRPr="00036DBA">
          <w:rPr>
            <w:rStyle w:val="Hyperlink"/>
            <w:noProof/>
          </w:rPr>
          <w:instrText xml:space="preserve"> </w:instrText>
        </w:r>
        <w:r>
          <w:rPr>
            <w:noProof/>
          </w:rPr>
          <w:instrText>HYPERLINK \l "_Toc456255068"</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2.4</w:t>
        </w:r>
        <w:r>
          <w:rPr>
            <w:rFonts w:asciiTheme="minorHAnsi" w:eastAsiaTheme="minorEastAsia" w:hAnsiTheme="minorHAnsi" w:cstheme="minorBidi"/>
            <w:bCs w:val="0"/>
            <w:noProof/>
            <w:sz w:val="22"/>
            <w:szCs w:val="22"/>
          </w:rPr>
          <w:tab/>
        </w:r>
        <w:r w:rsidRPr="00036DBA">
          <w:rPr>
            <w:rStyle w:val="Hyperlink"/>
            <w:noProof/>
          </w:rPr>
          <w:t>Test Case Specification 2 – FPUI Library C Function Conforming Arguments</w:t>
        </w:r>
        <w:r>
          <w:rPr>
            <w:noProof/>
            <w:webHidden/>
          </w:rPr>
          <w:tab/>
        </w:r>
        <w:r>
          <w:rPr>
            <w:noProof/>
            <w:webHidden/>
          </w:rPr>
          <w:fldChar w:fldCharType="begin"/>
        </w:r>
        <w:r>
          <w:rPr>
            <w:noProof/>
            <w:webHidden/>
          </w:rPr>
          <w:instrText xml:space="preserve"> PAGEREF _Toc456255068 \h </w:instrText>
        </w:r>
        <w:r>
          <w:rPr>
            <w:noProof/>
            <w:webHidden/>
          </w:rPr>
        </w:r>
      </w:ins>
      <w:r>
        <w:rPr>
          <w:noProof/>
          <w:webHidden/>
        </w:rPr>
        <w:fldChar w:fldCharType="separate"/>
      </w:r>
      <w:ins w:id="24" w:author="Author">
        <w:r>
          <w:rPr>
            <w:noProof/>
            <w:webHidden/>
          </w:rPr>
          <w:t>10</w:t>
        </w:r>
        <w:r>
          <w:rPr>
            <w:noProof/>
            <w:webHidden/>
          </w:rPr>
          <w:fldChar w:fldCharType="end"/>
        </w:r>
        <w:r w:rsidRPr="00036DBA">
          <w:rPr>
            <w:rStyle w:val="Hyperlink"/>
            <w:noProof/>
          </w:rPr>
          <w:fldChar w:fldCharType="end"/>
        </w:r>
      </w:ins>
    </w:p>
    <w:p w:rsidR="007D4D9C" w:rsidRDefault="007D4D9C" w:rsidP="00072DA3">
      <w:pPr>
        <w:pStyle w:val="TOC2"/>
        <w:ind w:left="1440" w:hanging="720"/>
        <w:rPr>
          <w:ins w:id="25" w:author="Author"/>
          <w:rFonts w:asciiTheme="minorHAnsi" w:eastAsiaTheme="minorEastAsia" w:hAnsiTheme="minorHAnsi" w:cstheme="minorBidi"/>
          <w:bCs w:val="0"/>
          <w:noProof/>
          <w:sz w:val="22"/>
          <w:szCs w:val="22"/>
        </w:rPr>
        <w:pPrChange w:id="26" w:author="Author">
          <w:pPr>
            <w:pStyle w:val="TOC2"/>
          </w:pPr>
        </w:pPrChange>
      </w:pPr>
      <w:ins w:id="27" w:author="Author">
        <w:r w:rsidRPr="00036DBA">
          <w:rPr>
            <w:rStyle w:val="Hyperlink"/>
            <w:noProof/>
          </w:rPr>
          <w:fldChar w:fldCharType="begin"/>
        </w:r>
        <w:r w:rsidRPr="00036DBA">
          <w:rPr>
            <w:rStyle w:val="Hyperlink"/>
            <w:noProof/>
          </w:rPr>
          <w:instrText xml:space="preserve"> </w:instrText>
        </w:r>
        <w:r>
          <w:rPr>
            <w:noProof/>
          </w:rPr>
          <w:instrText>HYPERLINK \l "_Toc456255069"</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2.5</w:t>
        </w:r>
        <w:r>
          <w:rPr>
            <w:rFonts w:asciiTheme="minorHAnsi" w:eastAsiaTheme="minorEastAsia" w:hAnsiTheme="minorHAnsi" w:cstheme="minorBidi"/>
            <w:bCs w:val="0"/>
            <w:noProof/>
            <w:sz w:val="22"/>
            <w:szCs w:val="22"/>
          </w:rPr>
          <w:tab/>
        </w:r>
        <w:r w:rsidRPr="00036DBA">
          <w:rPr>
            <w:rStyle w:val="Hyperlink"/>
            <w:noProof/>
          </w:rPr>
          <w:t>Test Case Specification 3 – FPUI Library C Function Error and Argument Boundary Checking</w:t>
        </w:r>
        <w:r>
          <w:rPr>
            <w:noProof/>
            <w:webHidden/>
          </w:rPr>
          <w:tab/>
        </w:r>
        <w:r>
          <w:rPr>
            <w:noProof/>
            <w:webHidden/>
          </w:rPr>
          <w:fldChar w:fldCharType="begin"/>
        </w:r>
        <w:r>
          <w:rPr>
            <w:noProof/>
            <w:webHidden/>
          </w:rPr>
          <w:instrText xml:space="preserve"> PAGEREF _Toc456255069 \h </w:instrText>
        </w:r>
        <w:r>
          <w:rPr>
            <w:noProof/>
            <w:webHidden/>
          </w:rPr>
        </w:r>
      </w:ins>
      <w:r>
        <w:rPr>
          <w:noProof/>
          <w:webHidden/>
        </w:rPr>
        <w:fldChar w:fldCharType="separate"/>
      </w:r>
      <w:ins w:id="28" w:author="Author">
        <w:r>
          <w:rPr>
            <w:noProof/>
            <w:webHidden/>
          </w:rPr>
          <w:t>11</w:t>
        </w:r>
        <w:r>
          <w:rPr>
            <w:noProof/>
            <w:webHidden/>
          </w:rPr>
          <w:fldChar w:fldCharType="end"/>
        </w:r>
        <w:r w:rsidRPr="00036DBA">
          <w:rPr>
            <w:rStyle w:val="Hyperlink"/>
            <w:noProof/>
          </w:rPr>
          <w:fldChar w:fldCharType="end"/>
        </w:r>
      </w:ins>
    </w:p>
    <w:p w:rsidR="007D4D9C" w:rsidRDefault="007D4D9C">
      <w:pPr>
        <w:pStyle w:val="TOC2"/>
        <w:rPr>
          <w:ins w:id="29" w:author="Author"/>
          <w:rFonts w:asciiTheme="minorHAnsi" w:eastAsiaTheme="minorEastAsia" w:hAnsiTheme="minorHAnsi" w:cstheme="minorBidi"/>
          <w:bCs w:val="0"/>
          <w:noProof/>
          <w:sz w:val="22"/>
          <w:szCs w:val="22"/>
        </w:rPr>
      </w:pPr>
      <w:ins w:id="30" w:author="Author">
        <w:r w:rsidRPr="00036DBA">
          <w:rPr>
            <w:rStyle w:val="Hyperlink"/>
            <w:noProof/>
          </w:rPr>
          <w:fldChar w:fldCharType="begin"/>
        </w:r>
        <w:r w:rsidRPr="00036DBA">
          <w:rPr>
            <w:rStyle w:val="Hyperlink"/>
            <w:noProof/>
          </w:rPr>
          <w:instrText xml:space="preserve"> </w:instrText>
        </w:r>
        <w:r>
          <w:rPr>
            <w:noProof/>
          </w:rPr>
          <w:instrText>HYPERLINK \l "_Toc456255070"</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2.6</w:t>
        </w:r>
        <w:r>
          <w:rPr>
            <w:rFonts w:asciiTheme="minorHAnsi" w:eastAsiaTheme="minorEastAsia" w:hAnsiTheme="minorHAnsi" w:cstheme="minorBidi"/>
            <w:bCs w:val="0"/>
            <w:noProof/>
            <w:sz w:val="22"/>
            <w:szCs w:val="22"/>
          </w:rPr>
          <w:tab/>
        </w:r>
        <w:r w:rsidRPr="00036DBA">
          <w:rPr>
            <w:rStyle w:val="Hyperlink"/>
            <w:noProof/>
          </w:rPr>
          <w:t>Test Case Specification 4 – FPUI Library Composite Testing</w:t>
        </w:r>
        <w:r>
          <w:rPr>
            <w:noProof/>
            <w:webHidden/>
          </w:rPr>
          <w:tab/>
        </w:r>
        <w:r>
          <w:rPr>
            <w:noProof/>
            <w:webHidden/>
          </w:rPr>
          <w:fldChar w:fldCharType="begin"/>
        </w:r>
        <w:r>
          <w:rPr>
            <w:noProof/>
            <w:webHidden/>
          </w:rPr>
          <w:instrText xml:space="preserve"> PAGEREF _Toc456255070 \h </w:instrText>
        </w:r>
        <w:r>
          <w:rPr>
            <w:noProof/>
            <w:webHidden/>
          </w:rPr>
        </w:r>
      </w:ins>
      <w:r>
        <w:rPr>
          <w:noProof/>
          <w:webHidden/>
        </w:rPr>
        <w:fldChar w:fldCharType="separate"/>
      </w:r>
      <w:ins w:id="31" w:author="Author">
        <w:r>
          <w:rPr>
            <w:noProof/>
            <w:webHidden/>
          </w:rPr>
          <w:t>12</w:t>
        </w:r>
        <w:r>
          <w:rPr>
            <w:noProof/>
            <w:webHidden/>
          </w:rPr>
          <w:fldChar w:fldCharType="end"/>
        </w:r>
        <w:r w:rsidRPr="00036DBA">
          <w:rPr>
            <w:rStyle w:val="Hyperlink"/>
            <w:noProof/>
          </w:rPr>
          <w:fldChar w:fldCharType="end"/>
        </w:r>
      </w:ins>
    </w:p>
    <w:p w:rsidR="007D4D9C" w:rsidRDefault="007D4D9C">
      <w:pPr>
        <w:pStyle w:val="TOC2"/>
        <w:rPr>
          <w:ins w:id="32" w:author="Author"/>
          <w:rFonts w:asciiTheme="minorHAnsi" w:eastAsiaTheme="minorEastAsia" w:hAnsiTheme="minorHAnsi" w:cstheme="minorBidi"/>
          <w:bCs w:val="0"/>
          <w:noProof/>
          <w:sz w:val="22"/>
          <w:szCs w:val="22"/>
        </w:rPr>
      </w:pPr>
      <w:ins w:id="33" w:author="Author">
        <w:r w:rsidRPr="00036DBA">
          <w:rPr>
            <w:rStyle w:val="Hyperlink"/>
            <w:noProof/>
          </w:rPr>
          <w:fldChar w:fldCharType="begin"/>
        </w:r>
        <w:r w:rsidRPr="00036DBA">
          <w:rPr>
            <w:rStyle w:val="Hyperlink"/>
            <w:noProof/>
          </w:rPr>
          <w:instrText xml:space="preserve"> </w:instrText>
        </w:r>
        <w:r>
          <w:rPr>
            <w:noProof/>
          </w:rPr>
          <w:instrText>HYPERLINK \l "_Toc456255071"</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2.7</w:t>
        </w:r>
        <w:r>
          <w:rPr>
            <w:rFonts w:asciiTheme="minorHAnsi" w:eastAsiaTheme="minorEastAsia" w:hAnsiTheme="minorHAnsi" w:cstheme="minorBidi"/>
            <w:bCs w:val="0"/>
            <w:noProof/>
            <w:sz w:val="22"/>
            <w:szCs w:val="22"/>
          </w:rPr>
          <w:tab/>
        </w:r>
        <w:r w:rsidRPr="00036DBA">
          <w:rPr>
            <w:rStyle w:val="Hyperlink"/>
            <w:noProof/>
          </w:rPr>
          <w:t>Test Case Specification 5 – Front Panel Manager Window Testing</w:t>
        </w:r>
        <w:r>
          <w:rPr>
            <w:noProof/>
            <w:webHidden/>
          </w:rPr>
          <w:tab/>
        </w:r>
        <w:r>
          <w:rPr>
            <w:noProof/>
            <w:webHidden/>
          </w:rPr>
          <w:fldChar w:fldCharType="begin"/>
        </w:r>
        <w:r>
          <w:rPr>
            <w:noProof/>
            <w:webHidden/>
          </w:rPr>
          <w:instrText xml:space="preserve"> PAGEREF _Toc456255071 \h </w:instrText>
        </w:r>
        <w:r>
          <w:rPr>
            <w:noProof/>
            <w:webHidden/>
          </w:rPr>
        </w:r>
      </w:ins>
      <w:r>
        <w:rPr>
          <w:noProof/>
          <w:webHidden/>
        </w:rPr>
        <w:fldChar w:fldCharType="separate"/>
      </w:r>
      <w:ins w:id="34" w:author="Author">
        <w:r>
          <w:rPr>
            <w:noProof/>
            <w:webHidden/>
          </w:rPr>
          <w:t>13</w:t>
        </w:r>
        <w:r>
          <w:rPr>
            <w:noProof/>
            <w:webHidden/>
          </w:rPr>
          <w:fldChar w:fldCharType="end"/>
        </w:r>
        <w:r w:rsidRPr="00036DBA">
          <w:rPr>
            <w:rStyle w:val="Hyperlink"/>
            <w:noProof/>
          </w:rPr>
          <w:fldChar w:fldCharType="end"/>
        </w:r>
      </w:ins>
    </w:p>
    <w:p w:rsidR="007D4D9C" w:rsidRDefault="007D4D9C">
      <w:pPr>
        <w:pStyle w:val="TOC2"/>
        <w:rPr>
          <w:ins w:id="35" w:author="Author"/>
          <w:rFonts w:asciiTheme="minorHAnsi" w:eastAsiaTheme="minorEastAsia" w:hAnsiTheme="minorHAnsi" w:cstheme="minorBidi"/>
          <w:bCs w:val="0"/>
          <w:noProof/>
          <w:sz w:val="22"/>
          <w:szCs w:val="22"/>
        </w:rPr>
      </w:pPr>
      <w:ins w:id="36" w:author="Author">
        <w:r w:rsidRPr="00036DBA">
          <w:rPr>
            <w:rStyle w:val="Hyperlink"/>
            <w:noProof/>
          </w:rPr>
          <w:fldChar w:fldCharType="begin"/>
        </w:r>
        <w:r w:rsidRPr="00036DBA">
          <w:rPr>
            <w:rStyle w:val="Hyperlink"/>
            <w:noProof/>
          </w:rPr>
          <w:instrText xml:space="preserve"> </w:instrText>
        </w:r>
        <w:r>
          <w:rPr>
            <w:noProof/>
          </w:rPr>
          <w:instrText>HYPERLINK \l "_Toc456255072"</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2.8</w:t>
        </w:r>
        <w:r>
          <w:rPr>
            <w:rFonts w:asciiTheme="minorHAnsi" w:eastAsiaTheme="minorEastAsia" w:hAnsiTheme="minorHAnsi" w:cstheme="minorBidi"/>
            <w:bCs w:val="0"/>
            <w:noProof/>
            <w:sz w:val="22"/>
            <w:szCs w:val="22"/>
          </w:rPr>
          <w:tab/>
        </w:r>
        <w:r w:rsidRPr="00036DBA">
          <w:rPr>
            <w:rStyle w:val="Hyperlink"/>
            <w:noProof/>
          </w:rPr>
          <w:t>Test Case Specification 6 – FIO Library C Functions Present</w:t>
        </w:r>
        <w:r>
          <w:rPr>
            <w:noProof/>
            <w:webHidden/>
          </w:rPr>
          <w:tab/>
        </w:r>
        <w:r>
          <w:rPr>
            <w:noProof/>
            <w:webHidden/>
          </w:rPr>
          <w:fldChar w:fldCharType="begin"/>
        </w:r>
        <w:r>
          <w:rPr>
            <w:noProof/>
            <w:webHidden/>
          </w:rPr>
          <w:instrText xml:space="preserve"> PAGEREF _Toc456255072 \h </w:instrText>
        </w:r>
        <w:r>
          <w:rPr>
            <w:noProof/>
            <w:webHidden/>
          </w:rPr>
        </w:r>
      </w:ins>
      <w:r>
        <w:rPr>
          <w:noProof/>
          <w:webHidden/>
        </w:rPr>
        <w:fldChar w:fldCharType="separate"/>
      </w:r>
      <w:ins w:id="37" w:author="Author">
        <w:r>
          <w:rPr>
            <w:noProof/>
            <w:webHidden/>
          </w:rPr>
          <w:t>15</w:t>
        </w:r>
        <w:r>
          <w:rPr>
            <w:noProof/>
            <w:webHidden/>
          </w:rPr>
          <w:fldChar w:fldCharType="end"/>
        </w:r>
        <w:r w:rsidRPr="00036DBA">
          <w:rPr>
            <w:rStyle w:val="Hyperlink"/>
            <w:noProof/>
          </w:rPr>
          <w:fldChar w:fldCharType="end"/>
        </w:r>
      </w:ins>
    </w:p>
    <w:p w:rsidR="007D4D9C" w:rsidRDefault="007D4D9C">
      <w:pPr>
        <w:pStyle w:val="TOC2"/>
        <w:rPr>
          <w:ins w:id="38" w:author="Author"/>
          <w:rFonts w:asciiTheme="minorHAnsi" w:eastAsiaTheme="minorEastAsia" w:hAnsiTheme="minorHAnsi" w:cstheme="minorBidi"/>
          <w:bCs w:val="0"/>
          <w:noProof/>
          <w:sz w:val="22"/>
          <w:szCs w:val="22"/>
        </w:rPr>
      </w:pPr>
      <w:ins w:id="39" w:author="Author">
        <w:r w:rsidRPr="00036DBA">
          <w:rPr>
            <w:rStyle w:val="Hyperlink"/>
            <w:noProof/>
          </w:rPr>
          <w:fldChar w:fldCharType="begin"/>
        </w:r>
        <w:r w:rsidRPr="00036DBA">
          <w:rPr>
            <w:rStyle w:val="Hyperlink"/>
            <w:noProof/>
          </w:rPr>
          <w:instrText xml:space="preserve"> </w:instrText>
        </w:r>
        <w:r>
          <w:rPr>
            <w:noProof/>
          </w:rPr>
          <w:instrText>HYPERLINK \l "_Toc456255073"</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2.9</w:t>
        </w:r>
        <w:r>
          <w:rPr>
            <w:rFonts w:asciiTheme="minorHAnsi" w:eastAsiaTheme="minorEastAsia" w:hAnsiTheme="minorHAnsi" w:cstheme="minorBidi"/>
            <w:bCs w:val="0"/>
            <w:noProof/>
            <w:sz w:val="22"/>
            <w:szCs w:val="22"/>
          </w:rPr>
          <w:tab/>
        </w:r>
        <w:r w:rsidRPr="00036DBA">
          <w:rPr>
            <w:rStyle w:val="Hyperlink"/>
            <w:noProof/>
          </w:rPr>
          <w:t>Test Case Specification 7 – FIO Library C Function Conforming Arguments</w:t>
        </w:r>
        <w:r>
          <w:rPr>
            <w:noProof/>
            <w:webHidden/>
          </w:rPr>
          <w:tab/>
        </w:r>
        <w:r>
          <w:rPr>
            <w:noProof/>
            <w:webHidden/>
          </w:rPr>
          <w:fldChar w:fldCharType="begin"/>
        </w:r>
        <w:r>
          <w:rPr>
            <w:noProof/>
            <w:webHidden/>
          </w:rPr>
          <w:instrText xml:space="preserve"> PAGEREF _Toc456255073 \h </w:instrText>
        </w:r>
        <w:r>
          <w:rPr>
            <w:noProof/>
            <w:webHidden/>
          </w:rPr>
        </w:r>
      </w:ins>
      <w:r>
        <w:rPr>
          <w:noProof/>
          <w:webHidden/>
        </w:rPr>
        <w:fldChar w:fldCharType="separate"/>
      </w:r>
      <w:ins w:id="40" w:author="Author">
        <w:r>
          <w:rPr>
            <w:noProof/>
            <w:webHidden/>
          </w:rPr>
          <w:t>16</w:t>
        </w:r>
        <w:r>
          <w:rPr>
            <w:noProof/>
            <w:webHidden/>
          </w:rPr>
          <w:fldChar w:fldCharType="end"/>
        </w:r>
        <w:r w:rsidRPr="00036DBA">
          <w:rPr>
            <w:rStyle w:val="Hyperlink"/>
            <w:noProof/>
          </w:rPr>
          <w:fldChar w:fldCharType="end"/>
        </w:r>
      </w:ins>
    </w:p>
    <w:p w:rsidR="007D4D9C" w:rsidRDefault="007D4D9C" w:rsidP="00072DA3">
      <w:pPr>
        <w:pStyle w:val="TOC2"/>
        <w:ind w:left="1440" w:hanging="720"/>
        <w:rPr>
          <w:ins w:id="41" w:author="Author"/>
          <w:rFonts w:asciiTheme="minorHAnsi" w:eastAsiaTheme="minorEastAsia" w:hAnsiTheme="minorHAnsi" w:cstheme="minorBidi"/>
          <w:bCs w:val="0"/>
          <w:noProof/>
          <w:sz w:val="22"/>
          <w:szCs w:val="22"/>
        </w:rPr>
        <w:pPrChange w:id="42" w:author="Author">
          <w:pPr>
            <w:pStyle w:val="TOC2"/>
          </w:pPr>
        </w:pPrChange>
      </w:pPr>
      <w:ins w:id="43" w:author="Author">
        <w:r w:rsidRPr="00036DBA">
          <w:rPr>
            <w:rStyle w:val="Hyperlink"/>
            <w:noProof/>
          </w:rPr>
          <w:fldChar w:fldCharType="begin"/>
        </w:r>
        <w:r w:rsidRPr="00036DBA">
          <w:rPr>
            <w:rStyle w:val="Hyperlink"/>
            <w:noProof/>
          </w:rPr>
          <w:instrText xml:space="preserve"> </w:instrText>
        </w:r>
        <w:r>
          <w:rPr>
            <w:noProof/>
          </w:rPr>
          <w:instrText>HYPERLINK \l "_Toc456255074"</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2.10</w:t>
        </w:r>
        <w:r>
          <w:rPr>
            <w:rFonts w:asciiTheme="minorHAnsi" w:eastAsiaTheme="minorEastAsia" w:hAnsiTheme="minorHAnsi" w:cstheme="minorBidi"/>
            <w:bCs w:val="0"/>
            <w:noProof/>
            <w:sz w:val="22"/>
            <w:szCs w:val="22"/>
          </w:rPr>
          <w:tab/>
        </w:r>
        <w:r w:rsidRPr="00036DBA">
          <w:rPr>
            <w:rStyle w:val="Hyperlink"/>
            <w:noProof/>
          </w:rPr>
          <w:t>Test Case Specification 8 – FIO Library C Function Error and Argument Boundary Checking</w:t>
        </w:r>
        <w:r>
          <w:rPr>
            <w:noProof/>
            <w:webHidden/>
          </w:rPr>
          <w:tab/>
        </w:r>
        <w:r>
          <w:rPr>
            <w:noProof/>
            <w:webHidden/>
          </w:rPr>
          <w:fldChar w:fldCharType="begin"/>
        </w:r>
        <w:r>
          <w:rPr>
            <w:noProof/>
            <w:webHidden/>
          </w:rPr>
          <w:instrText xml:space="preserve"> PAGEREF _Toc456255074 \h </w:instrText>
        </w:r>
        <w:r>
          <w:rPr>
            <w:noProof/>
            <w:webHidden/>
          </w:rPr>
        </w:r>
      </w:ins>
      <w:r>
        <w:rPr>
          <w:noProof/>
          <w:webHidden/>
        </w:rPr>
        <w:fldChar w:fldCharType="separate"/>
      </w:r>
      <w:ins w:id="44" w:author="Author">
        <w:r>
          <w:rPr>
            <w:noProof/>
            <w:webHidden/>
          </w:rPr>
          <w:t>17</w:t>
        </w:r>
        <w:r>
          <w:rPr>
            <w:noProof/>
            <w:webHidden/>
          </w:rPr>
          <w:fldChar w:fldCharType="end"/>
        </w:r>
        <w:r w:rsidRPr="00036DBA">
          <w:rPr>
            <w:rStyle w:val="Hyperlink"/>
            <w:noProof/>
          </w:rPr>
          <w:fldChar w:fldCharType="end"/>
        </w:r>
      </w:ins>
    </w:p>
    <w:p w:rsidR="007D4D9C" w:rsidRDefault="007D4D9C">
      <w:pPr>
        <w:pStyle w:val="TOC2"/>
        <w:rPr>
          <w:ins w:id="45" w:author="Author"/>
          <w:rFonts w:asciiTheme="minorHAnsi" w:eastAsiaTheme="minorEastAsia" w:hAnsiTheme="minorHAnsi" w:cstheme="minorBidi"/>
          <w:bCs w:val="0"/>
          <w:noProof/>
          <w:sz w:val="22"/>
          <w:szCs w:val="22"/>
        </w:rPr>
      </w:pPr>
      <w:ins w:id="46" w:author="Author">
        <w:r w:rsidRPr="00036DBA">
          <w:rPr>
            <w:rStyle w:val="Hyperlink"/>
            <w:noProof/>
          </w:rPr>
          <w:fldChar w:fldCharType="begin"/>
        </w:r>
        <w:r w:rsidRPr="00036DBA">
          <w:rPr>
            <w:rStyle w:val="Hyperlink"/>
            <w:noProof/>
          </w:rPr>
          <w:instrText xml:space="preserve"> </w:instrText>
        </w:r>
        <w:r>
          <w:rPr>
            <w:noProof/>
          </w:rPr>
          <w:instrText>HYPERLINK \l "_Toc456255075"</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2.11</w:t>
        </w:r>
        <w:r>
          <w:rPr>
            <w:rFonts w:asciiTheme="minorHAnsi" w:eastAsiaTheme="minorEastAsia" w:hAnsiTheme="minorHAnsi" w:cstheme="minorBidi"/>
            <w:bCs w:val="0"/>
            <w:noProof/>
            <w:sz w:val="22"/>
            <w:szCs w:val="22"/>
          </w:rPr>
          <w:tab/>
        </w:r>
        <w:r w:rsidRPr="00036DBA">
          <w:rPr>
            <w:rStyle w:val="Hyperlink"/>
            <w:noProof/>
          </w:rPr>
          <w:t>Test Case Specification 9 – FIO Library Composite Testing</w:t>
        </w:r>
        <w:r>
          <w:rPr>
            <w:noProof/>
            <w:webHidden/>
          </w:rPr>
          <w:tab/>
        </w:r>
        <w:r>
          <w:rPr>
            <w:noProof/>
            <w:webHidden/>
          </w:rPr>
          <w:fldChar w:fldCharType="begin"/>
        </w:r>
        <w:r>
          <w:rPr>
            <w:noProof/>
            <w:webHidden/>
          </w:rPr>
          <w:instrText xml:space="preserve"> PAGEREF _Toc456255075 \h </w:instrText>
        </w:r>
        <w:r>
          <w:rPr>
            <w:noProof/>
            <w:webHidden/>
          </w:rPr>
        </w:r>
      </w:ins>
      <w:r>
        <w:rPr>
          <w:noProof/>
          <w:webHidden/>
        </w:rPr>
        <w:fldChar w:fldCharType="separate"/>
      </w:r>
      <w:ins w:id="47" w:author="Author">
        <w:r>
          <w:rPr>
            <w:noProof/>
            <w:webHidden/>
          </w:rPr>
          <w:t>18</w:t>
        </w:r>
        <w:r>
          <w:rPr>
            <w:noProof/>
            <w:webHidden/>
          </w:rPr>
          <w:fldChar w:fldCharType="end"/>
        </w:r>
        <w:r w:rsidRPr="00036DBA">
          <w:rPr>
            <w:rStyle w:val="Hyperlink"/>
            <w:noProof/>
          </w:rPr>
          <w:fldChar w:fldCharType="end"/>
        </w:r>
      </w:ins>
    </w:p>
    <w:p w:rsidR="007D4D9C" w:rsidRDefault="007D4D9C">
      <w:pPr>
        <w:pStyle w:val="TOC2"/>
        <w:rPr>
          <w:ins w:id="48" w:author="Author"/>
          <w:rFonts w:asciiTheme="minorHAnsi" w:eastAsiaTheme="minorEastAsia" w:hAnsiTheme="minorHAnsi" w:cstheme="minorBidi"/>
          <w:bCs w:val="0"/>
          <w:noProof/>
          <w:sz w:val="22"/>
          <w:szCs w:val="22"/>
        </w:rPr>
      </w:pPr>
      <w:ins w:id="49" w:author="Author">
        <w:r w:rsidRPr="00036DBA">
          <w:rPr>
            <w:rStyle w:val="Hyperlink"/>
            <w:noProof/>
          </w:rPr>
          <w:fldChar w:fldCharType="begin"/>
        </w:r>
        <w:r w:rsidRPr="00036DBA">
          <w:rPr>
            <w:rStyle w:val="Hyperlink"/>
            <w:noProof/>
          </w:rPr>
          <w:instrText xml:space="preserve"> </w:instrText>
        </w:r>
        <w:r>
          <w:rPr>
            <w:noProof/>
          </w:rPr>
          <w:instrText>HYPERLINK \l "_Toc456255076"</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2.12</w:t>
        </w:r>
        <w:r>
          <w:rPr>
            <w:rFonts w:asciiTheme="minorHAnsi" w:eastAsiaTheme="minorEastAsia" w:hAnsiTheme="minorHAnsi" w:cstheme="minorBidi"/>
            <w:bCs w:val="0"/>
            <w:noProof/>
            <w:sz w:val="22"/>
            <w:szCs w:val="22"/>
          </w:rPr>
          <w:tab/>
        </w:r>
        <w:r w:rsidRPr="00036DBA">
          <w:rPr>
            <w:rStyle w:val="Hyperlink"/>
            <w:noProof/>
          </w:rPr>
          <w:t>Test Case Specification 10 – TOD Library C Functions Present</w:t>
        </w:r>
        <w:r>
          <w:rPr>
            <w:noProof/>
            <w:webHidden/>
          </w:rPr>
          <w:tab/>
        </w:r>
        <w:r>
          <w:rPr>
            <w:noProof/>
            <w:webHidden/>
          </w:rPr>
          <w:fldChar w:fldCharType="begin"/>
        </w:r>
        <w:r>
          <w:rPr>
            <w:noProof/>
            <w:webHidden/>
          </w:rPr>
          <w:instrText xml:space="preserve"> PAGEREF _Toc456255076 \h </w:instrText>
        </w:r>
        <w:r>
          <w:rPr>
            <w:noProof/>
            <w:webHidden/>
          </w:rPr>
        </w:r>
      </w:ins>
      <w:r>
        <w:rPr>
          <w:noProof/>
          <w:webHidden/>
        </w:rPr>
        <w:fldChar w:fldCharType="separate"/>
      </w:r>
      <w:ins w:id="50" w:author="Author">
        <w:r>
          <w:rPr>
            <w:noProof/>
            <w:webHidden/>
          </w:rPr>
          <w:t>19</w:t>
        </w:r>
        <w:r>
          <w:rPr>
            <w:noProof/>
            <w:webHidden/>
          </w:rPr>
          <w:fldChar w:fldCharType="end"/>
        </w:r>
        <w:r w:rsidRPr="00036DBA">
          <w:rPr>
            <w:rStyle w:val="Hyperlink"/>
            <w:noProof/>
          </w:rPr>
          <w:fldChar w:fldCharType="end"/>
        </w:r>
      </w:ins>
    </w:p>
    <w:p w:rsidR="007D4D9C" w:rsidRDefault="007D4D9C">
      <w:pPr>
        <w:pStyle w:val="TOC2"/>
        <w:rPr>
          <w:ins w:id="51" w:author="Author"/>
          <w:rFonts w:asciiTheme="minorHAnsi" w:eastAsiaTheme="minorEastAsia" w:hAnsiTheme="minorHAnsi" w:cstheme="minorBidi"/>
          <w:bCs w:val="0"/>
          <w:noProof/>
          <w:sz w:val="22"/>
          <w:szCs w:val="22"/>
        </w:rPr>
      </w:pPr>
      <w:ins w:id="52" w:author="Author">
        <w:r w:rsidRPr="00036DBA">
          <w:rPr>
            <w:rStyle w:val="Hyperlink"/>
            <w:noProof/>
          </w:rPr>
          <w:fldChar w:fldCharType="begin"/>
        </w:r>
        <w:r w:rsidRPr="00036DBA">
          <w:rPr>
            <w:rStyle w:val="Hyperlink"/>
            <w:noProof/>
          </w:rPr>
          <w:instrText xml:space="preserve"> </w:instrText>
        </w:r>
        <w:r>
          <w:rPr>
            <w:noProof/>
          </w:rPr>
          <w:instrText>HYPERLINK \l "_Toc456255077"</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2.13</w:t>
        </w:r>
        <w:r>
          <w:rPr>
            <w:rFonts w:asciiTheme="minorHAnsi" w:eastAsiaTheme="minorEastAsia" w:hAnsiTheme="minorHAnsi" w:cstheme="minorBidi"/>
            <w:bCs w:val="0"/>
            <w:noProof/>
            <w:sz w:val="22"/>
            <w:szCs w:val="22"/>
          </w:rPr>
          <w:tab/>
        </w:r>
        <w:r w:rsidRPr="00036DBA">
          <w:rPr>
            <w:rStyle w:val="Hyperlink"/>
            <w:noProof/>
          </w:rPr>
          <w:t>Test Case Specification 11 – TOD Library C Function Conforming Arguments</w:t>
        </w:r>
        <w:r>
          <w:rPr>
            <w:noProof/>
            <w:webHidden/>
          </w:rPr>
          <w:tab/>
        </w:r>
        <w:r>
          <w:rPr>
            <w:noProof/>
            <w:webHidden/>
          </w:rPr>
          <w:fldChar w:fldCharType="begin"/>
        </w:r>
        <w:r>
          <w:rPr>
            <w:noProof/>
            <w:webHidden/>
          </w:rPr>
          <w:instrText xml:space="preserve"> PAGEREF _Toc456255077 \h </w:instrText>
        </w:r>
        <w:r>
          <w:rPr>
            <w:noProof/>
            <w:webHidden/>
          </w:rPr>
        </w:r>
      </w:ins>
      <w:r>
        <w:rPr>
          <w:noProof/>
          <w:webHidden/>
        </w:rPr>
        <w:fldChar w:fldCharType="separate"/>
      </w:r>
      <w:ins w:id="53" w:author="Author">
        <w:r>
          <w:rPr>
            <w:noProof/>
            <w:webHidden/>
          </w:rPr>
          <w:t>20</w:t>
        </w:r>
        <w:r>
          <w:rPr>
            <w:noProof/>
            <w:webHidden/>
          </w:rPr>
          <w:fldChar w:fldCharType="end"/>
        </w:r>
        <w:r w:rsidRPr="00036DBA">
          <w:rPr>
            <w:rStyle w:val="Hyperlink"/>
            <w:noProof/>
          </w:rPr>
          <w:fldChar w:fldCharType="end"/>
        </w:r>
      </w:ins>
    </w:p>
    <w:p w:rsidR="007D4D9C" w:rsidRDefault="007D4D9C" w:rsidP="00072DA3">
      <w:pPr>
        <w:pStyle w:val="TOC2"/>
        <w:ind w:left="1440" w:hanging="720"/>
        <w:rPr>
          <w:ins w:id="54" w:author="Author"/>
          <w:rFonts w:asciiTheme="minorHAnsi" w:eastAsiaTheme="minorEastAsia" w:hAnsiTheme="minorHAnsi" w:cstheme="minorBidi"/>
          <w:bCs w:val="0"/>
          <w:noProof/>
          <w:sz w:val="22"/>
          <w:szCs w:val="22"/>
        </w:rPr>
        <w:pPrChange w:id="55" w:author="Author">
          <w:pPr>
            <w:pStyle w:val="TOC2"/>
          </w:pPr>
        </w:pPrChange>
      </w:pPr>
      <w:ins w:id="56" w:author="Author">
        <w:r w:rsidRPr="00036DBA">
          <w:rPr>
            <w:rStyle w:val="Hyperlink"/>
            <w:noProof/>
          </w:rPr>
          <w:fldChar w:fldCharType="begin"/>
        </w:r>
        <w:r w:rsidRPr="00036DBA">
          <w:rPr>
            <w:rStyle w:val="Hyperlink"/>
            <w:noProof/>
          </w:rPr>
          <w:instrText xml:space="preserve"> </w:instrText>
        </w:r>
        <w:r>
          <w:rPr>
            <w:noProof/>
          </w:rPr>
          <w:instrText>HYPERLINK \l "_Toc456255078"</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2.14</w:t>
        </w:r>
        <w:r>
          <w:rPr>
            <w:rFonts w:asciiTheme="minorHAnsi" w:eastAsiaTheme="minorEastAsia" w:hAnsiTheme="minorHAnsi" w:cstheme="minorBidi"/>
            <w:bCs w:val="0"/>
            <w:noProof/>
            <w:sz w:val="22"/>
            <w:szCs w:val="22"/>
          </w:rPr>
          <w:tab/>
        </w:r>
        <w:r w:rsidRPr="00036DBA">
          <w:rPr>
            <w:rStyle w:val="Hyperlink"/>
            <w:noProof/>
          </w:rPr>
          <w:t>Test Case Specification 12 – TOD Library C Function Error and Argument Boundary Checking</w:t>
        </w:r>
        <w:r>
          <w:rPr>
            <w:noProof/>
            <w:webHidden/>
          </w:rPr>
          <w:tab/>
        </w:r>
        <w:r>
          <w:rPr>
            <w:noProof/>
            <w:webHidden/>
          </w:rPr>
          <w:fldChar w:fldCharType="begin"/>
        </w:r>
        <w:r>
          <w:rPr>
            <w:noProof/>
            <w:webHidden/>
          </w:rPr>
          <w:instrText xml:space="preserve"> PAGEREF _Toc456255078 \h </w:instrText>
        </w:r>
        <w:r>
          <w:rPr>
            <w:noProof/>
            <w:webHidden/>
          </w:rPr>
        </w:r>
      </w:ins>
      <w:r>
        <w:rPr>
          <w:noProof/>
          <w:webHidden/>
        </w:rPr>
        <w:fldChar w:fldCharType="separate"/>
      </w:r>
      <w:ins w:id="57" w:author="Author">
        <w:r>
          <w:rPr>
            <w:noProof/>
            <w:webHidden/>
          </w:rPr>
          <w:t>21</w:t>
        </w:r>
        <w:r>
          <w:rPr>
            <w:noProof/>
            <w:webHidden/>
          </w:rPr>
          <w:fldChar w:fldCharType="end"/>
        </w:r>
        <w:r w:rsidRPr="00036DBA">
          <w:rPr>
            <w:rStyle w:val="Hyperlink"/>
            <w:noProof/>
          </w:rPr>
          <w:fldChar w:fldCharType="end"/>
        </w:r>
      </w:ins>
    </w:p>
    <w:p w:rsidR="007D4D9C" w:rsidRDefault="007D4D9C">
      <w:pPr>
        <w:pStyle w:val="TOC2"/>
        <w:rPr>
          <w:ins w:id="58" w:author="Author"/>
          <w:rFonts w:asciiTheme="minorHAnsi" w:eastAsiaTheme="minorEastAsia" w:hAnsiTheme="minorHAnsi" w:cstheme="minorBidi"/>
          <w:bCs w:val="0"/>
          <w:noProof/>
          <w:sz w:val="22"/>
          <w:szCs w:val="22"/>
        </w:rPr>
      </w:pPr>
      <w:ins w:id="59" w:author="Author">
        <w:r w:rsidRPr="00036DBA">
          <w:rPr>
            <w:rStyle w:val="Hyperlink"/>
            <w:noProof/>
          </w:rPr>
          <w:fldChar w:fldCharType="begin"/>
        </w:r>
        <w:r w:rsidRPr="00036DBA">
          <w:rPr>
            <w:rStyle w:val="Hyperlink"/>
            <w:noProof/>
          </w:rPr>
          <w:instrText xml:space="preserve"> </w:instrText>
        </w:r>
        <w:r>
          <w:rPr>
            <w:noProof/>
          </w:rPr>
          <w:instrText>HYPERLINK \l "_Toc456255079"</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2.15</w:t>
        </w:r>
        <w:r>
          <w:rPr>
            <w:rFonts w:asciiTheme="minorHAnsi" w:eastAsiaTheme="minorEastAsia" w:hAnsiTheme="minorHAnsi" w:cstheme="minorBidi"/>
            <w:bCs w:val="0"/>
            <w:noProof/>
            <w:sz w:val="22"/>
            <w:szCs w:val="22"/>
          </w:rPr>
          <w:tab/>
        </w:r>
        <w:r w:rsidRPr="00036DBA">
          <w:rPr>
            <w:rStyle w:val="Hyperlink"/>
            <w:noProof/>
          </w:rPr>
          <w:t>Test Case Specification 13 – TOD Library Composite Testing</w:t>
        </w:r>
        <w:r>
          <w:rPr>
            <w:noProof/>
            <w:webHidden/>
          </w:rPr>
          <w:tab/>
        </w:r>
        <w:r>
          <w:rPr>
            <w:noProof/>
            <w:webHidden/>
          </w:rPr>
          <w:fldChar w:fldCharType="begin"/>
        </w:r>
        <w:r>
          <w:rPr>
            <w:noProof/>
            <w:webHidden/>
          </w:rPr>
          <w:instrText xml:space="preserve"> PAGEREF _Toc456255079 \h </w:instrText>
        </w:r>
        <w:r>
          <w:rPr>
            <w:noProof/>
            <w:webHidden/>
          </w:rPr>
        </w:r>
      </w:ins>
      <w:r>
        <w:rPr>
          <w:noProof/>
          <w:webHidden/>
        </w:rPr>
        <w:fldChar w:fldCharType="separate"/>
      </w:r>
      <w:ins w:id="60" w:author="Author">
        <w:r>
          <w:rPr>
            <w:noProof/>
            <w:webHidden/>
          </w:rPr>
          <w:t>22</w:t>
        </w:r>
        <w:r>
          <w:rPr>
            <w:noProof/>
            <w:webHidden/>
          </w:rPr>
          <w:fldChar w:fldCharType="end"/>
        </w:r>
        <w:r w:rsidRPr="00036DBA">
          <w:rPr>
            <w:rStyle w:val="Hyperlink"/>
            <w:noProof/>
          </w:rPr>
          <w:fldChar w:fldCharType="end"/>
        </w:r>
      </w:ins>
    </w:p>
    <w:p w:rsidR="007D4D9C" w:rsidRDefault="007D4D9C">
      <w:pPr>
        <w:pStyle w:val="TOC2"/>
        <w:rPr>
          <w:ins w:id="61" w:author="Author"/>
          <w:rFonts w:asciiTheme="minorHAnsi" w:eastAsiaTheme="minorEastAsia" w:hAnsiTheme="minorHAnsi" w:cstheme="minorBidi"/>
          <w:bCs w:val="0"/>
          <w:noProof/>
          <w:sz w:val="22"/>
          <w:szCs w:val="22"/>
        </w:rPr>
      </w:pPr>
      <w:ins w:id="62" w:author="Author">
        <w:r w:rsidRPr="00036DBA">
          <w:rPr>
            <w:rStyle w:val="Hyperlink"/>
            <w:noProof/>
          </w:rPr>
          <w:fldChar w:fldCharType="begin"/>
        </w:r>
        <w:r w:rsidRPr="00036DBA">
          <w:rPr>
            <w:rStyle w:val="Hyperlink"/>
            <w:noProof/>
          </w:rPr>
          <w:instrText xml:space="preserve"> </w:instrText>
        </w:r>
        <w:r>
          <w:rPr>
            <w:noProof/>
          </w:rPr>
          <w:instrText>HYPERLINK \l "_Toc456255080"</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2.16</w:t>
        </w:r>
        <w:r>
          <w:rPr>
            <w:rFonts w:asciiTheme="minorHAnsi" w:eastAsiaTheme="minorEastAsia" w:hAnsiTheme="minorHAnsi" w:cstheme="minorBidi"/>
            <w:bCs w:val="0"/>
            <w:noProof/>
            <w:sz w:val="22"/>
            <w:szCs w:val="22"/>
          </w:rPr>
          <w:tab/>
        </w:r>
        <w:r w:rsidRPr="00036DBA">
          <w:rPr>
            <w:rStyle w:val="Hyperlink"/>
            <w:noProof/>
          </w:rPr>
          <w:t>Test Case Specification 14 – Multiple and Concurrent Applications</w:t>
        </w:r>
        <w:r>
          <w:rPr>
            <w:noProof/>
            <w:webHidden/>
          </w:rPr>
          <w:tab/>
        </w:r>
        <w:r>
          <w:rPr>
            <w:noProof/>
            <w:webHidden/>
          </w:rPr>
          <w:fldChar w:fldCharType="begin"/>
        </w:r>
        <w:r>
          <w:rPr>
            <w:noProof/>
            <w:webHidden/>
          </w:rPr>
          <w:instrText xml:space="preserve"> PAGEREF _Toc456255080 \h </w:instrText>
        </w:r>
        <w:r>
          <w:rPr>
            <w:noProof/>
            <w:webHidden/>
          </w:rPr>
        </w:r>
      </w:ins>
      <w:r>
        <w:rPr>
          <w:noProof/>
          <w:webHidden/>
        </w:rPr>
        <w:fldChar w:fldCharType="separate"/>
      </w:r>
      <w:ins w:id="63" w:author="Author">
        <w:r>
          <w:rPr>
            <w:noProof/>
            <w:webHidden/>
          </w:rPr>
          <w:t>23</w:t>
        </w:r>
        <w:r>
          <w:rPr>
            <w:noProof/>
            <w:webHidden/>
          </w:rPr>
          <w:fldChar w:fldCharType="end"/>
        </w:r>
        <w:r w:rsidRPr="00036DBA">
          <w:rPr>
            <w:rStyle w:val="Hyperlink"/>
            <w:noProof/>
          </w:rPr>
          <w:fldChar w:fldCharType="end"/>
        </w:r>
      </w:ins>
    </w:p>
    <w:p w:rsidR="007D4D9C" w:rsidRDefault="007D4D9C">
      <w:pPr>
        <w:pStyle w:val="TOC2"/>
        <w:rPr>
          <w:ins w:id="64" w:author="Author"/>
          <w:rFonts w:asciiTheme="minorHAnsi" w:eastAsiaTheme="minorEastAsia" w:hAnsiTheme="minorHAnsi" w:cstheme="minorBidi"/>
          <w:bCs w:val="0"/>
          <w:noProof/>
          <w:sz w:val="22"/>
          <w:szCs w:val="22"/>
        </w:rPr>
      </w:pPr>
      <w:ins w:id="65" w:author="Author">
        <w:r w:rsidRPr="00036DBA">
          <w:rPr>
            <w:rStyle w:val="Hyperlink"/>
            <w:noProof/>
          </w:rPr>
          <w:fldChar w:fldCharType="begin"/>
        </w:r>
        <w:r w:rsidRPr="00036DBA">
          <w:rPr>
            <w:rStyle w:val="Hyperlink"/>
            <w:noProof/>
          </w:rPr>
          <w:instrText xml:space="preserve"> </w:instrText>
        </w:r>
        <w:r>
          <w:rPr>
            <w:noProof/>
          </w:rPr>
          <w:instrText>HYPERLINK \l "_Toc456255081"</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2.17</w:t>
        </w:r>
        <w:r>
          <w:rPr>
            <w:rFonts w:asciiTheme="minorHAnsi" w:eastAsiaTheme="minorEastAsia" w:hAnsiTheme="minorHAnsi" w:cstheme="minorBidi"/>
            <w:bCs w:val="0"/>
            <w:noProof/>
            <w:sz w:val="22"/>
            <w:szCs w:val="22"/>
          </w:rPr>
          <w:tab/>
        </w:r>
        <w:r w:rsidRPr="00036DBA">
          <w:rPr>
            <w:rStyle w:val="Hyperlink"/>
            <w:noProof/>
          </w:rPr>
          <w:t>Test Case Specification 15 – APIVS Software Licensing Details</w:t>
        </w:r>
        <w:r>
          <w:rPr>
            <w:noProof/>
            <w:webHidden/>
          </w:rPr>
          <w:tab/>
        </w:r>
        <w:r>
          <w:rPr>
            <w:noProof/>
            <w:webHidden/>
          </w:rPr>
          <w:fldChar w:fldCharType="begin"/>
        </w:r>
        <w:r>
          <w:rPr>
            <w:noProof/>
            <w:webHidden/>
          </w:rPr>
          <w:instrText xml:space="preserve"> PAGEREF _Toc456255081 \h </w:instrText>
        </w:r>
        <w:r>
          <w:rPr>
            <w:noProof/>
            <w:webHidden/>
          </w:rPr>
        </w:r>
      </w:ins>
      <w:r>
        <w:rPr>
          <w:noProof/>
          <w:webHidden/>
        </w:rPr>
        <w:fldChar w:fldCharType="separate"/>
      </w:r>
      <w:ins w:id="66" w:author="Author">
        <w:r>
          <w:rPr>
            <w:noProof/>
            <w:webHidden/>
          </w:rPr>
          <w:t>24</w:t>
        </w:r>
        <w:r>
          <w:rPr>
            <w:noProof/>
            <w:webHidden/>
          </w:rPr>
          <w:fldChar w:fldCharType="end"/>
        </w:r>
        <w:r w:rsidRPr="00036DBA">
          <w:rPr>
            <w:rStyle w:val="Hyperlink"/>
            <w:noProof/>
          </w:rPr>
          <w:fldChar w:fldCharType="end"/>
        </w:r>
      </w:ins>
    </w:p>
    <w:p w:rsidR="007D4D9C" w:rsidRDefault="007D4D9C">
      <w:pPr>
        <w:pStyle w:val="TOC2"/>
        <w:rPr>
          <w:ins w:id="67" w:author="Author"/>
          <w:rFonts w:asciiTheme="minorHAnsi" w:eastAsiaTheme="minorEastAsia" w:hAnsiTheme="minorHAnsi" w:cstheme="minorBidi"/>
          <w:bCs w:val="0"/>
          <w:noProof/>
          <w:sz w:val="22"/>
          <w:szCs w:val="22"/>
        </w:rPr>
      </w:pPr>
      <w:ins w:id="68" w:author="Author">
        <w:r w:rsidRPr="00036DBA">
          <w:rPr>
            <w:rStyle w:val="Hyperlink"/>
            <w:noProof/>
          </w:rPr>
          <w:fldChar w:fldCharType="begin"/>
        </w:r>
        <w:r w:rsidRPr="00036DBA">
          <w:rPr>
            <w:rStyle w:val="Hyperlink"/>
            <w:noProof/>
          </w:rPr>
          <w:instrText xml:space="preserve"> </w:instrText>
        </w:r>
        <w:r>
          <w:rPr>
            <w:noProof/>
          </w:rPr>
          <w:instrText>HYPERLINK \l "_Toc456255082"</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2.18</w:t>
        </w:r>
        <w:r>
          <w:rPr>
            <w:rFonts w:asciiTheme="minorHAnsi" w:eastAsiaTheme="minorEastAsia" w:hAnsiTheme="minorHAnsi" w:cstheme="minorBidi"/>
            <w:bCs w:val="0"/>
            <w:noProof/>
            <w:sz w:val="22"/>
            <w:szCs w:val="22"/>
          </w:rPr>
          <w:tab/>
        </w:r>
        <w:r w:rsidRPr="00036DBA">
          <w:rPr>
            <w:rStyle w:val="Hyperlink"/>
            <w:noProof/>
          </w:rPr>
          <w:t>Test Case Specification 16 – C Programming and Source Code Quality</w:t>
        </w:r>
        <w:r>
          <w:rPr>
            <w:noProof/>
            <w:webHidden/>
          </w:rPr>
          <w:tab/>
        </w:r>
        <w:r>
          <w:rPr>
            <w:noProof/>
            <w:webHidden/>
          </w:rPr>
          <w:fldChar w:fldCharType="begin"/>
        </w:r>
        <w:r>
          <w:rPr>
            <w:noProof/>
            <w:webHidden/>
          </w:rPr>
          <w:instrText xml:space="preserve"> PAGEREF _Toc456255082 \h </w:instrText>
        </w:r>
        <w:r>
          <w:rPr>
            <w:noProof/>
            <w:webHidden/>
          </w:rPr>
        </w:r>
      </w:ins>
      <w:r>
        <w:rPr>
          <w:noProof/>
          <w:webHidden/>
        </w:rPr>
        <w:fldChar w:fldCharType="separate"/>
      </w:r>
      <w:ins w:id="69" w:author="Author">
        <w:r>
          <w:rPr>
            <w:noProof/>
            <w:webHidden/>
          </w:rPr>
          <w:t>25</w:t>
        </w:r>
        <w:r>
          <w:rPr>
            <w:noProof/>
            <w:webHidden/>
          </w:rPr>
          <w:fldChar w:fldCharType="end"/>
        </w:r>
        <w:r w:rsidRPr="00036DBA">
          <w:rPr>
            <w:rStyle w:val="Hyperlink"/>
            <w:noProof/>
          </w:rPr>
          <w:fldChar w:fldCharType="end"/>
        </w:r>
      </w:ins>
    </w:p>
    <w:p w:rsidR="007D4D9C" w:rsidRDefault="007D4D9C">
      <w:pPr>
        <w:pStyle w:val="TOC2"/>
        <w:rPr>
          <w:ins w:id="70" w:author="Author"/>
          <w:rFonts w:asciiTheme="minorHAnsi" w:eastAsiaTheme="minorEastAsia" w:hAnsiTheme="minorHAnsi" w:cstheme="minorBidi"/>
          <w:bCs w:val="0"/>
          <w:noProof/>
          <w:sz w:val="22"/>
          <w:szCs w:val="22"/>
        </w:rPr>
      </w:pPr>
      <w:ins w:id="71" w:author="Author">
        <w:r w:rsidRPr="00036DBA">
          <w:rPr>
            <w:rStyle w:val="Hyperlink"/>
            <w:noProof/>
          </w:rPr>
          <w:fldChar w:fldCharType="begin"/>
        </w:r>
        <w:r w:rsidRPr="00036DBA">
          <w:rPr>
            <w:rStyle w:val="Hyperlink"/>
            <w:noProof/>
          </w:rPr>
          <w:instrText xml:space="preserve"> </w:instrText>
        </w:r>
        <w:r>
          <w:rPr>
            <w:noProof/>
          </w:rPr>
          <w:instrText>HYPERLINK \l "_Toc456255083"</w:instrText>
        </w:r>
        <w:r w:rsidRPr="00036DBA">
          <w:rPr>
            <w:rStyle w:val="Hyperlink"/>
            <w:noProof/>
          </w:rPr>
          <w:instrText xml:space="preserve"> </w:instrText>
        </w:r>
        <w:r w:rsidRPr="00036DBA">
          <w:rPr>
            <w:rStyle w:val="Hyperlink"/>
            <w:noProof/>
          </w:rPr>
        </w:r>
        <w:r w:rsidRPr="00036DBA">
          <w:rPr>
            <w:rStyle w:val="Hyperlink"/>
            <w:noProof/>
          </w:rPr>
          <w:fldChar w:fldCharType="separate"/>
        </w:r>
        <w:r w:rsidRPr="00036DBA">
          <w:rPr>
            <w:rStyle w:val="Hyperlink"/>
            <w:b/>
            <w:noProof/>
          </w:rPr>
          <w:t>2.19</w:t>
        </w:r>
        <w:r>
          <w:rPr>
            <w:rFonts w:asciiTheme="minorHAnsi" w:eastAsiaTheme="minorEastAsia" w:hAnsiTheme="minorHAnsi" w:cstheme="minorBidi"/>
            <w:bCs w:val="0"/>
            <w:noProof/>
            <w:sz w:val="22"/>
            <w:szCs w:val="22"/>
          </w:rPr>
          <w:tab/>
        </w:r>
        <w:r w:rsidRPr="00036DBA">
          <w:rPr>
            <w:rStyle w:val="Hyperlink"/>
            <w:noProof/>
          </w:rPr>
          <w:t>Test Case Specification 17 – XML Scripting, Execution and Logging</w:t>
        </w:r>
        <w:r>
          <w:rPr>
            <w:noProof/>
            <w:webHidden/>
          </w:rPr>
          <w:tab/>
        </w:r>
        <w:r>
          <w:rPr>
            <w:noProof/>
            <w:webHidden/>
          </w:rPr>
          <w:fldChar w:fldCharType="begin"/>
        </w:r>
        <w:r>
          <w:rPr>
            <w:noProof/>
            <w:webHidden/>
          </w:rPr>
          <w:instrText xml:space="preserve"> PAGEREF _Toc456255083 \h </w:instrText>
        </w:r>
        <w:r>
          <w:rPr>
            <w:noProof/>
            <w:webHidden/>
          </w:rPr>
        </w:r>
      </w:ins>
      <w:r>
        <w:rPr>
          <w:noProof/>
          <w:webHidden/>
        </w:rPr>
        <w:fldChar w:fldCharType="separate"/>
      </w:r>
      <w:ins w:id="72" w:author="Author">
        <w:r>
          <w:rPr>
            <w:noProof/>
            <w:webHidden/>
          </w:rPr>
          <w:t>26</w:t>
        </w:r>
        <w:r>
          <w:rPr>
            <w:noProof/>
            <w:webHidden/>
          </w:rPr>
          <w:fldChar w:fldCharType="end"/>
        </w:r>
        <w:r w:rsidRPr="00036DBA">
          <w:rPr>
            <w:rStyle w:val="Hyperlink"/>
            <w:noProof/>
          </w:rPr>
          <w:fldChar w:fldCharType="end"/>
        </w:r>
      </w:ins>
    </w:p>
    <w:p w:rsidR="00996D76" w:rsidDel="007D4D9C" w:rsidRDefault="00996D76">
      <w:pPr>
        <w:pStyle w:val="TOC1"/>
        <w:rPr>
          <w:del w:id="73" w:author="Author"/>
          <w:rFonts w:asciiTheme="minorHAnsi" w:eastAsiaTheme="minorEastAsia" w:hAnsiTheme="minorHAnsi" w:cstheme="minorBidi"/>
          <w:b w:val="0"/>
          <w:bCs w:val="0"/>
          <w:noProof/>
          <w:sz w:val="22"/>
          <w:szCs w:val="22"/>
        </w:rPr>
      </w:pPr>
      <w:del w:id="74" w:author="Author">
        <w:r w:rsidRPr="00072DA3" w:rsidDel="007D4D9C">
          <w:rPr>
            <w:noProof/>
            <w:rPrChange w:id="75" w:author="Author">
              <w:rPr>
                <w:rStyle w:val="Hyperlink"/>
                <w:noProof/>
              </w:rPr>
            </w:rPrChange>
          </w:rPr>
          <w:delText>1</w:delText>
        </w:r>
        <w:r w:rsidDel="007D4D9C">
          <w:rPr>
            <w:rFonts w:asciiTheme="minorHAnsi" w:eastAsiaTheme="minorEastAsia" w:hAnsiTheme="minorHAnsi" w:cstheme="minorBidi"/>
            <w:b w:val="0"/>
            <w:bCs w:val="0"/>
            <w:noProof/>
            <w:sz w:val="22"/>
            <w:szCs w:val="22"/>
          </w:rPr>
          <w:tab/>
        </w:r>
        <w:r w:rsidRPr="00072DA3" w:rsidDel="007D4D9C">
          <w:rPr>
            <w:noProof/>
            <w:rPrChange w:id="76" w:author="Author">
              <w:rPr>
                <w:rStyle w:val="Hyperlink"/>
                <w:noProof/>
              </w:rPr>
            </w:rPrChange>
          </w:rPr>
          <w:delText>INTRODUCTION</w:delText>
        </w:r>
        <w:r w:rsidDel="007D4D9C">
          <w:rPr>
            <w:noProof/>
            <w:webHidden/>
          </w:rPr>
          <w:tab/>
        </w:r>
        <w:r w:rsidR="007D4D9C" w:rsidDel="007D4D9C">
          <w:rPr>
            <w:noProof/>
            <w:webHidden/>
          </w:rPr>
          <w:delText>5</w:delText>
        </w:r>
      </w:del>
    </w:p>
    <w:p w:rsidR="00996D76" w:rsidDel="007D4D9C" w:rsidRDefault="00996D76">
      <w:pPr>
        <w:pStyle w:val="TOC1"/>
        <w:rPr>
          <w:del w:id="77" w:author="Author"/>
          <w:rFonts w:asciiTheme="minorHAnsi" w:eastAsiaTheme="minorEastAsia" w:hAnsiTheme="minorHAnsi" w:cstheme="minorBidi"/>
          <w:b w:val="0"/>
          <w:bCs w:val="0"/>
          <w:noProof/>
          <w:sz w:val="22"/>
          <w:szCs w:val="22"/>
        </w:rPr>
      </w:pPr>
      <w:del w:id="78" w:author="Author">
        <w:r w:rsidRPr="00072DA3" w:rsidDel="007D4D9C">
          <w:rPr>
            <w:noProof/>
            <w:rPrChange w:id="79" w:author="Author">
              <w:rPr>
                <w:rStyle w:val="Hyperlink"/>
                <w:noProof/>
              </w:rPr>
            </w:rPrChange>
          </w:rPr>
          <w:delText>2</w:delText>
        </w:r>
        <w:r w:rsidDel="007D4D9C">
          <w:rPr>
            <w:rFonts w:asciiTheme="minorHAnsi" w:eastAsiaTheme="minorEastAsia" w:hAnsiTheme="minorHAnsi" w:cstheme="minorBidi"/>
            <w:b w:val="0"/>
            <w:bCs w:val="0"/>
            <w:noProof/>
            <w:sz w:val="22"/>
            <w:szCs w:val="22"/>
          </w:rPr>
          <w:tab/>
        </w:r>
        <w:r w:rsidRPr="00072DA3" w:rsidDel="007D4D9C">
          <w:rPr>
            <w:noProof/>
            <w:rPrChange w:id="80" w:author="Author">
              <w:rPr>
                <w:rStyle w:val="Hyperlink"/>
                <w:noProof/>
              </w:rPr>
            </w:rPrChange>
          </w:rPr>
          <w:delText>TEST CASE SPECIFICATIONS</w:delText>
        </w:r>
        <w:r w:rsidDel="007D4D9C">
          <w:rPr>
            <w:noProof/>
            <w:webHidden/>
          </w:rPr>
          <w:tab/>
        </w:r>
        <w:r w:rsidR="007D4D9C" w:rsidDel="007D4D9C">
          <w:rPr>
            <w:noProof/>
            <w:webHidden/>
          </w:rPr>
          <w:delText>6</w:delText>
        </w:r>
      </w:del>
    </w:p>
    <w:p w:rsidR="00996D76" w:rsidDel="007D4D9C" w:rsidRDefault="00996D76">
      <w:pPr>
        <w:pStyle w:val="TOC2"/>
        <w:rPr>
          <w:del w:id="81" w:author="Author"/>
          <w:rFonts w:asciiTheme="minorHAnsi" w:eastAsiaTheme="minorEastAsia" w:hAnsiTheme="minorHAnsi" w:cstheme="minorBidi"/>
          <w:bCs w:val="0"/>
          <w:noProof/>
          <w:sz w:val="22"/>
          <w:szCs w:val="22"/>
        </w:rPr>
      </w:pPr>
      <w:del w:id="82" w:author="Author">
        <w:r w:rsidRPr="00072DA3" w:rsidDel="007D4D9C">
          <w:rPr>
            <w:b/>
            <w:noProof/>
            <w:rPrChange w:id="83" w:author="Author">
              <w:rPr>
                <w:rStyle w:val="Hyperlink"/>
                <w:b/>
                <w:noProof/>
              </w:rPr>
            </w:rPrChange>
          </w:rPr>
          <w:delText>2.1</w:delText>
        </w:r>
        <w:r w:rsidDel="007D4D9C">
          <w:rPr>
            <w:rFonts w:asciiTheme="minorHAnsi" w:eastAsiaTheme="minorEastAsia" w:hAnsiTheme="minorHAnsi" w:cstheme="minorBidi"/>
            <w:bCs w:val="0"/>
            <w:noProof/>
            <w:sz w:val="22"/>
            <w:szCs w:val="22"/>
          </w:rPr>
          <w:tab/>
        </w:r>
        <w:r w:rsidRPr="00072DA3" w:rsidDel="007D4D9C">
          <w:rPr>
            <w:noProof/>
            <w:rPrChange w:id="84" w:author="Author">
              <w:rPr>
                <w:rStyle w:val="Hyperlink"/>
                <w:noProof/>
              </w:rPr>
            </w:rPrChange>
          </w:rPr>
          <w:delText>Common Elements Required by All Test Case Specifications</w:delText>
        </w:r>
        <w:r w:rsidDel="007D4D9C">
          <w:rPr>
            <w:noProof/>
            <w:webHidden/>
          </w:rPr>
          <w:tab/>
        </w:r>
        <w:r w:rsidR="007D4D9C" w:rsidDel="007D4D9C">
          <w:rPr>
            <w:noProof/>
            <w:webHidden/>
          </w:rPr>
          <w:delText>6</w:delText>
        </w:r>
      </w:del>
    </w:p>
    <w:p w:rsidR="00996D76" w:rsidDel="007D4D9C" w:rsidRDefault="00996D76">
      <w:pPr>
        <w:pStyle w:val="TOC2"/>
        <w:rPr>
          <w:del w:id="85" w:author="Author"/>
          <w:rFonts w:asciiTheme="minorHAnsi" w:eastAsiaTheme="minorEastAsia" w:hAnsiTheme="minorHAnsi" w:cstheme="minorBidi"/>
          <w:bCs w:val="0"/>
          <w:noProof/>
          <w:sz w:val="22"/>
          <w:szCs w:val="22"/>
        </w:rPr>
      </w:pPr>
      <w:del w:id="86" w:author="Author">
        <w:r w:rsidRPr="00072DA3" w:rsidDel="007D4D9C">
          <w:rPr>
            <w:b/>
            <w:noProof/>
            <w:rPrChange w:id="87" w:author="Author">
              <w:rPr>
                <w:rStyle w:val="Hyperlink"/>
                <w:b/>
                <w:noProof/>
              </w:rPr>
            </w:rPrChange>
          </w:rPr>
          <w:delText>2.2</w:delText>
        </w:r>
        <w:r w:rsidDel="007D4D9C">
          <w:rPr>
            <w:rFonts w:asciiTheme="minorHAnsi" w:eastAsiaTheme="minorEastAsia" w:hAnsiTheme="minorHAnsi" w:cstheme="minorBidi"/>
            <w:bCs w:val="0"/>
            <w:noProof/>
            <w:sz w:val="22"/>
            <w:szCs w:val="22"/>
          </w:rPr>
          <w:tab/>
        </w:r>
        <w:r w:rsidRPr="00072DA3" w:rsidDel="007D4D9C">
          <w:rPr>
            <w:noProof/>
            <w:rPrChange w:id="88" w:author="Author">
              <w:rPr>
                <w:rStyle w:val="Hyperlink"/>
                <w:noProof/>
              </w:rPr>
            </w:rPrChange>
          </w:rPr>
          <w:delText>Filename Conventions</w:delText>
        </w:r>
        <w:r w:rsidDel="007D4D9C">
          <w:rPr>
            <w:noProof/>
            <w:webHidden/>
          </w:rPr>
          <w:tab/>
        </w:r>
        <w:r w:rsidR="007D4D9C" w:rsidDel="007D4D9C">
          <w:rPr>
            <w:noProof/>
            <w:webHidden/>
          </w:rPr>
          <w:delText>7</w:delText>
        </w:r>
      </w:del>
    </w:p>
    <w:p w:rsidR="00996D76" w:rsidDel="007D4D9C" w:rsidRDefault="00996D76">
      <w:pPr>
        <w:pStyle w:val="TOC2"/>
        <w:rPr>
          <w:del w:id="89" w:author="Author"/>
          <w:rFonts w:asciiTheme="minorHAnsi" w:eastAsiaTheme="minorEastAsia" w:hAnsiTheme="minorHAnsi" w:cstheme="minorBidi"/>
          <w:bCs w:val="0"/>
          <w:noProof/>
          <w:sz w:val="22"/>
          <w:szCs w:val="22"/>
        </w:rPr>
      </w:pPr>
      <w:del w:id="90" w:author="Author">
        <w:r w:rsidRPr="00072DA3" w:rsidDel="007D4D9C">
          <w:rPr>
            <w:b/>
            <w:noProof/>
            <w:rPrChange w:id="91" w:author="Author">
              <w:rPr>
                <w:rStyle w:val="Hyperlink"/>
                <w:b/>
                <w:noProof/>
              </w:rPr>
            </w:rPrChange>
          </w:rPr>
          <w:delText>2.3</w:delText>
        </w:r>
        <w:r w:rsidDel="007D4D9C">
          <w:rPr>
            <w:rFonts w:asciiTheme="minorHAnsi" w:eastAsiaTheme="minorEastAsia" w:hAnsiTheme="minorHAnsi" w:cstheme="minorBidi"/>
            <w:bCs w:val="0"/>
            <w:noProof/>
            <w:sz w:val="22"/>
            <w:szCs w:val="22"/>
          </w:rPr>
          <w:tab/>
        </w:r>
        <w:r w:rsidRPr="00072DA3" w:rsidDel="007D4D9C">
          <w:rPr>
            <w:noProof/>
            <w:rPrChange w:id="92" w:author="Author">
              <w:rPr>
                <w:rStyle w:val="Hyperlink"/>
                <w:noProof/>
              </w:rPr>
            </w:rPrChange>
          </w:rPr>
          <w:delText>Test Case Specification 1 – FPUI Library C Functions Present</w:delText>
        </w:r>
        <w:r w:rsidDel="007D4D9C">
          <w:rPr>
            <w:noProof/>
            <w:webHidden/>
          </w:rPr>
          <w:tab/>
        </w:r>
        <w:r w:rsidR="007D4D9C" w:rsidDel="007D4D9C">
          <w:rPr>
            <w:noProof/>
            <w:webHidden/>
          </w:rPr>
          <w:delText>8</w:delText>
        </w:r>
      </w:del>
    </w:p>
    <w:p w:rsidR="00996D76" w:rsidDel="007D4D9C" w:rsidRDefault="00996D76">
      <w:pPr>
        <w:pStyle w:val="TOC2"/>
        <w:rPr>
          <w:del w:id="93" w:author="Author"/>
          <w:rFonts w:asciiTheme="minorHAnsi" w:eastAsiaTheme="minorEastAsia" w:hAnsiTheme="minorHAnsi" w:cstheme="minorBidi"/>
          <w:bCs w:val="0"/>
          <w:noProof/>
          <w:sz w:val="22"/>
          <w:szCs w:val="22"/>
        </w:rPr>
      </w:pPr>
      <w:del w:id="94" w:author="Author">
        <w:r w:rsidRPr="00072DA3" w:rsidDel="007D4D9C">
          <w:rPr>
            <w:b/>
            <w:noProof/>
            <w:rPrChange w:id="95" w:author="Author">
              <w:rPr>
                <w:rStyle w:val="Hyperlink"/>
                <w:b/>
                <w:noProof/>
              </w:rPr>
            </w:rPrChange>
          </w:rPr>
          <w:delText>2.4</w:delText>
        </w:r>
        <w:r w:rsidDel="007D4D9C">
          <w:rPr>
            <w:rFonts w:asciiTheme="minorHAnsi" w:eastAsiaTheme="minorEastAsia" w:hAnsiTheme="minorHAnsi" w:cstheme="minorBidi"/>
            <w:bCs w:val="0"/>
            <w:noProof/>
            <w:sz w:val="22"/>
            <w:szCs w:val="22"/>
          </w:rPr>
          <w:tab/>
        </w:r>
        <w:r w:rsidRPr="00072DA3" w:rsidDel="007D4D9C">
          <w:rPr>
            <w:noProof/>
            <w:rPrChange w:id="96" w:author="Author">
              <w:rPr>
                <w:rStyle w:val="Hyperlink"/>
                <w:noProof/>
              </w:rPr>
            </w:rPrChange>
          </w:rPr>
          <w:delText>Test Case Specification 2 – FPUI Library C Function Conforming Arguments</w:delText>
        </w:r>
        <w:r w:rsidDel="007D4D9C">
          <w:rPr>
            <w:noProof/>
            <w:webHidden/>
          </w:rPr>
          <w:tab/>
        </w:r>
        <w:r w:rsidR="00231548" w:rsidDel="00F10059">
          <w:rPr>
            <w:noProof/>
            <w:webHidden/>
          </w:rPr>
          <w:delText>9</w:delText>
        </w:r>
      </w:del>
    </w:p>
    <w:p w:rsidR="00996D76" w:rsidDel="007D4D9C" w:rsidRDefault="00996D76" w:rsidP="00996D76">
      <w:pPr>
        <w:pStyle w:val="TOC2"/>
        <w:ind w:left="1440" w:hanging="720"/>
        <w:rPr>
          <w:del w:id="97" w:author="Author"/>
          <w:rFonts w:asciiTheme="minorHAnsi" w:eastAsiaTheme="minorEastAsia" w:hAnsiTheme="minorHAnsi" w:cstheme="minorBidi"/>
          <w:bCs w:val="0"/>
          <w:noProof/>
          <w:sz w:val="22"/>
          <w:szCs w:val="22"/>
        </w:rPr>
      </w:pPr>
      <w:del w:id="98" w:author="Author">
        <w:r w:rsidRPr="00072DA3" w:rsidDel="007D4D9C">
          <w:rPr>
            <w:b/>
            <w:noProof/>
            <w:rPrChange w:id="99" w:author="Author">
              <w:rPr>
                <w:rStyle w:val="Hyperlink"/>
                <w:b/>
                <w:noProof/>
              </w:rPr>
            </w:rPrChange>
          </w:rPr>
          <w:delText>2.5</w:delText>
        </w:r>
        <w:r w:rsidDel="007D4D9C">
          <w:rPr>
            <w:rFonts w:asciiTheme="minorHAnsi" w:eastAsiaTheme="minorEastAsia" w:hAnsiTheme="minorHAnsi" w:cstheme="minorBidi"/>
            <w:bCs w:val="0"/>
            <w:noProof/>
            <w:sz w:val="22"/>
            <w:szCs w:val="22"/>
          </w:rPr>
          <w:tab/>
        </w:r>
        <w:r w:rsidRPr="00072DA3" w:rsidDel="007D4D9C">
          <w:rPr>
            <w:noProof/>
            <w:rPrChange w:id="100" w:author="Author">
              <w:rPr>
                <w:rStyle w:val="Hyperlink"/>
                <w:noProof/>
              </w:rPr>
            </w:rPrChange>
          </w:rPr>
          <w:delText>Test Case Specification 3 – FPUI Library C Function Error and Argument Boundary Checking</w:delText>
        </w:r>
        <w:r w:rsidDel="007D4D9C">
          <w:rPr>
            <w:noProof/>
            <w:webHidden/>
          </w:rPr>
          <w:tab/>
        </w:r>
        <w:r w:rsidR="00231548" w:rsidDel="00F10059">
          <w:rPr>
            <w:noProof/>
            <w:webHidden/>
          </w:rPr>
          <w:delText>10</w:delText>
        </w:r>
      </w:del>
    </w:p>
    <w:p w:rsidR="00996D76" w:rsidDel="007D4D9C" w:rsidRDefault="00996D76">
      <w:pPr>
        <w:pStyle w:val="TOC2"/>
        <w:rPr>
          <w:del w:id="101" w:author="Author"/>
          <w:rFonts w:asciiTheme="minorHAnsi" w:eastAsiaTheme="minorEastAsia" w:hAnsiTheme="minorHAnsi" w:cstheme="minorBidi"/>
          <w:bCs w:val="0"/>
          <w:noProof/>
          <w:sz w:val="22"/>
          <w:szCs w:val="22"/>
        </w:rPr>
      </w:pPr>
      <w:del w:id="102" w:author="Author">
        <w:r w:rsidRPr="00072DA3" w:rsidDel="007D4D9C">
          <w:rPr>
            <w:b/>
            <w:noProof/>
            <w:rPrChange w:id="103" w:author="Author">
              <w:rPr>
                <w:rStyle w:val="Hyperlink"/>
                <w:b/>
                <w:noProof/>
              </w:rPr>
            </w:rPrChange>
          </w:rPr>
          <w:delText>2.6</w:delText>
        </w:r>
        <w:r w:rsidDel="007D4D9C">
          <w:rPr>
            <w:rFonts w:asciiTheme="minorHAnsi" w:eastAsiaTheme="minorEastAsia" w:hAnsiTheme="minorHAnsi" w:cstheme="minorBidi"/>
            <w:bCs w:val="0"/>
            <w:noProof/>
            <w:sz w:val="22"/>
            <w:szCs w:val="22"/>
          </w:rPr>
          <w:tab/>
        </w:r>
        <w:r w:rsidRPr="00072DA3" w:rsidDel="007D4D9C">
          <w:rPr>
            <w:noProof/>
            <w:rPrChange w:id="104" w:author="Author">
              <w:rPr>
                <w:rStyle w:val="Hyperlink"/>
                <w:noProof/>
              </w:rPr>
            </w:rPrChange>
          </w:rPr>
          <w:delText>Test Case Specification 4 – FPUI Library Composite Testing</w:delText>
        </w:r>
        <w:r w:rsidDel="007D4D9C">
          <w:rPr>
            <w:noProof/>
            <w:webHidden/>
          </w:rPr>
          <w:tab/>
        </w:r>
        <w:r w:rsidR="00231548" w:rsidDel="00F10059">
          <w:rPr>
            <w:noProof/>
            <w:webHidden/>
          </w:rPr>
          <w:delText>11</w:delText>
        </w:r>
      </w:del>
    </w:p>
    <w:p w:rsidR="00996D76" w:rsidDel="007D4D9C" w:rsidRDefault="00996D76">
      <w:pPr>
        <w:pStyle w:val="TOC2"/>
        <w:rPr>
          <w:del w:id="105" w:author="Author"/>
          <w:rFonts w:asciiTheme="minorHAnsi" w:eastAsiaTheme="minorEastAsia" w:hAnsiTheme="minorHAnsi" w:cstheme="minorBidi"/>
          <w:bCs w:val="0"/>
          <w:noProof/>
          <w:sz w:val="22"/>
          <w:szCs w:val="22"/>
        </w:rPr>
      </w:pPr>
      <w:del w:id="106" w:author="Author">
        <w:r w:rsidRPr="00072DA3" w:rsidDel="007D4D9C">
          <w:rPr>
            <w:b/>
            <w:noProof/>
            <w:rPrChange w:id="107" w:author="Author">
              <w:rPr>
                <w:rStyle w:val="Hyperlink"/>
                <w:b/>
                <w:noProof/>
              </w:rPr>
            </w:rPrChange>
          </w:rPr>
          <w:delText>2.7</w:delText>
        </w:r>
        <w:r w:rsidDel="007D4D9C">
          <w:rPr>
            <w:rFonts w:asciiTheme="minorHAnsi" w:eastAsiaTheme="minorEastAsia" w:hAnsiTheme="minorHAnsi" w:cstheme="minorBidi"/>
            <w:bCs w:val="0"/>
            <w:noProof/>
            <w:sz w:val="22"/>
            <w:szCs w:val="22"/>
          </w:rPr>
          <w:tab/>
        </w:r>
        <w:r w:rsidRPr="00072DA3" w:rsidDel="007D4D9C">
          <w:rPr>
            <w:noProof/>
            <w:rPrChange w:id="108" w:author="Author">
              <w:rPr>
                <w:rStyle w:val="Hyperlink"/>
                <w:noProof/>
              </w:rPr>
            </w:rPrChange>
          </w:rPr>
          <w:delText>Test Case Specification 5 – Front Panel Manager Window Testing</w:delText>
        </w:r>
        <w:r w:rsidDel="007D4D9C">
          <w:rPr>
            <w:noProof/>
            <w:webHidden/>
          </w:rPr>
          <w:tab/>
        </w:r>
        <w:r w:rsidR="00231548" w:rsidDel="00F10059">
          <w:rPr>
            <w:noProof/>
            <w:webHidden/>
          </w:rPr>
          <w:delText>12</w:delText>
        </w:r>
      </w:del>
    </w:p>
    <w:p w:rsidR="00996D76" w:rsidDel="007D4D9C" w:rsidRDefault="00996D76">
      <w:pPr>
        <w:pStyle w:val="TOC2"/>
        <w:rPr>
          <w:del w:id="109" w:author="Author"/>
          <w:rFonts w:asciiTheme="minorHAnsi" w:eastAsiaTheme="minorEastAsia" w:hAnsiTheme="minorHAnsi" w:cstheme="minorBidi"/>
          <w:bCs w:val="0"/>
          <w:noProof/>
          <w:sz w:val="22"/>
          <w:szCs w:val="22"/>
        </w:rPr>
      </w:pPr>
      <w:del w:id="110" w:author="Author">
        <w:r w:rsidRPr="00072DA3" w:rsidDel="007D4D9C">
          <w:rPr>
            <w:b/>
            <w:noProof/>
            <w:rPrChange w:id="111" w:author="Author">
              <w:rPr>
                <w:rStyle w:val="Hyperlink"/>
                <w:b/>
                <w:noProof/>
              </w:rPr>
            </w:rPrChange>
          </w:rPr>
          <w:delText>2.8</w:delText>
        </w:r>
        <w:r w:rsidDel="007D4D9C">
          <w:rPr>
            <w:rFonts w:asciiTheme="minorHAnsi" w:eastAsiaTheme="minorEastAsia" w:hAnsiTheme="minorHAnsi" w:cstheme="minorBidi"/>
            <w:bCs w:val="0"/>
            <w:noProof/>
            <w:sz w:val="22"/>
            <w:szCs w:val="22"/>
          </w:rPr>
          <w:tab/>
        </w:r>
        <w:r w:rsidRPr="00072DA3" w:rsidDel="007D4D9C">
          <w:rPr>
            <w:noProof/>
            <w:rPrChange w:id="112" w:author="Author">
              <w:rPr>
                <w:rStyle w:val="Hyperlink"/>
                <w:noProof/>
              </w:rPr>
            </w:rPrChange>
          </w:rPr>
          <w:delText>Test Case Specification 6 – FIO Library C Functions Present</w:delText>
        </w:r>
        <w:r w:rsidDel="007D4D9C">
          <w:rPr>
            <w:noProof/>
            <w:webHidden/>
          </w:rPr>
          <w:tab/>
        </w:r>
        <w:r w:rsidR="00231548" w:rsidDel="00F10059">
          <w:rPr>
            <w:noProof/>
            <w:webHidden/>
          </w:rPr>
          <w:delText>14</w:delText>
        </w:r>
      </w:del>
    </w:p>
    <w:p w:rsidR="00996D76" w:rsidDel="007D4D9C" w:rsidRDefault="00996D76">
      <w:pPr>
        <w:pStyle w:val="TOC2"/>
        <w:rPr>
          <w:del w:id="113" w:author="Author"/>
          <w:rFonts w:asciiTheme="minorHAnsi" w:eastAsiaTheme="minorEastAsia" w:hAnsiTheme="minorHAnsi" w:cstheme="minorBidi"/>
          <w:bCs w:val="0"/>
          <w:noProof/>
          <w:sz w:val="22"/>
          <w:szCs w:val="22"/>
        </w:rPr>
      </w:pPr>
      <w:del w:id="114" w:author="Author">
        <w:r w:rsidRPr="00072DA3" w:rsidDel="007D4D9C">
          <w:rPr>
            <w:b/>
            <w:noProof/>
            <w:rPrChange w:id="115" w:author="Author">
              <w:rPr>
                <w:rStyle w:val="Hyperlink"/>
                <w:b/>
                <w:noProof/>
              </w:rPr>
            </w:rPrChange>
          </w:rPr>
          <w:delText>2.9</w:delText>
        </w:r>
        <w:r w:rsidDel="007D4D9C">
          <w:rPr>
            <w:rFonts w:asciiTheme="minorHAnsi" w:eastAsiaTheme="minorEastAsia" w:hAnsiTheme="minorHAnsi" w:cstheme="minorBidi"/>
            <w:bCs w:val="0"/>
            <w:noProof/>
            <w:sz w:val="22"/>
            <w:szCs w:val="22"/>
          </w:rPr>
          <w:tab/>
        </w:r>
        <w:r w:rsidRPr="00072DA3" w:rsidDel="007D4D9C">
          <w:rPr>
            <w:noProof/>
            <w:rPrChange w:id="116" w:author="Author">
              <w:rPr>
                <w:rStyle w:val="Hyperlink"/>
                <w:noProof/>
              </w:rPr>
            </w:rPrChange>
          </w:rPr>
          <w:delText>Test Case Specification 7 – FIO Library C Function Conforming Arguments</w:delText>
        </w:r>
        <w:r w:rsidDel="007D4D9C">
          <w:rPr>
            <w:noProof/>
            <w:webHidden/>
          </w:rPr>
          <w:tab/>
        </w:r>
        <w:r w:rsidR="00231548" w:rsidDel="00F10059">
          <w:rPr>
            <w:noProof/>
            <w:webHidden/>
          </w:rPr>
          <w:delText>15</w:delText>
        </w:r>
      </w:del>
    </w:p>
    <w:p w:rsidR="00996D76" w:rsidDel="007D4D9C" w:rsidRDefault="00996D76" w:rsidP="00996D76">
      <w:pPr>
        <w:pStyle w:val="TOC2"/>
        <w:ind w:left="1440" w:hanging="720"/>
        <w:rPr>
          <w:del w:id="117" w:author="Author"/>
          <w:rFonts w:asciiTheme="minorHAnsi" w:eastAsiaTheme="minorEastAsia" w:hAnsiTheme="minorHAnsi" w:cstheme="minorBidi"/>
          <w:bCs w:val="0"/>
          <w:noProof/>
          <w:sz w:val="22"/>
          <w:szCs w:val="22"/>
        </w:rPr>
      </w:pPr>
      <w:del w:id="118" w:author="Author">
        <w:r w:rsidRPr="00072DA3" w:rsidDel="007D4D9C">
          <w:rPr>
            <w:b/>
            <w:noProof/>
            <w:rPrChange w:id="119" w:author="Author">
              <w:rPr>
                <w:rStyle w:val="Hyperlink"/>
                <w:b/>
                <w:noProof/>
              </w:rPr>
            </w:rPrChange>
          </w:rPr>
          <w:delText>2.10</w:delText>
        </w:r>
        <w:r w:rsidDel="007D4D9C">
          <w:rPr>
            <w:rFonts w:asciiTheme="minorHAnsi" w:eastAsiaTheme="minorEastAsia" w:hAnsiTheme="minorHAnsi" w:cstheme="minorBidi"/>
            <w:bCs w:val="0"/>
            <w:noProof/>
            <w:sz w:val="22"/>
            <w:szCs w:val="22"/>
          </w:rPr>
          <w:tab/>
        </w:r>
        <w:r w:rsidRPr="00072DA3" w:rsidDel="007D4D9C">
          <w:rPr>
            <w:noProof/>
            <w:rPrChange w:id="120" w:author="Author">
              <w:rPr>
                <w:rStyle w:val="Hyperlink"/>
                <w:noProof/>
              </w:rPr>
            </w:rPrChange>
          </w:rPr>
          <w:delText>Test Case Specification 8 – FIO Library C Function Error and Argument Boundary Checking</w:delText>
        </w:r>
        <w:r w:rsidDel="007D4D9C">
          <w:rPr>
            <w:noProof/>
            <w:webHidden/>
          </w:rPr>
          <w:tab/>
        </w:r>
        <w:r w:rsidR="00231548" w:rsidDel="00F10059">
          <w:rPr>
            <w:noProof/>
            <w:webHidden/>
          </w:rPr>
          <w:delText>16</w:delText>
        </w:r>
      </w:del>
    </w:p>
    <w:p w:rsidR="00996D76" w:rsidDel="007D4D9C" w:rsidRDefault="00996D76">
      <w:pPr>
        <w:pStyle w:val="TOC2"/>
        <w:rPr>
          <w:del w:id="121" w:author="Author"/>
          <w:rFonts w:asciiTheme="minorHAnsi" w:eastAsiaTheme="minorEastAsia" w:hAnsiTheme="minorHAnsi" w:cstheme="minorBidi"/>
          <w:bCs w:val="0"/>
          <w:noProof/>
          <w:sz w:val="22"/>
          <w:szCs w:val="22"/>
        </w:rPr>
      </w:pPr>
      <w:del w:id="122" w:author="Author">
        <w:r w:rsidRPr="00072DA3" w:rsidDel="007D4D9C">
          <w:rPr>
            <w:b/>
            <w:noProof/>
            <w:rPrChange w:id="123" w:author="Author">
              <w:rPr>
                <w:rStyle w:val="Hyperlink"/>
                <w:b/>
                <w:noProof/>
              </w:rPr>
            </w:rPrChange>
          </w:rPr>
          <w:delText>2.11</w:delText>
        </w:r>
        <w:r w:rsidDel="007D4D9C">
          <w:rPr>
            <w:rFonts w:asciiTheme="minorHAnsi" w:eastAsiaTheme="minorEastAsia" w:hAnsiTheme="minorHAnsi" w:cstheme="minorBidi"/>
            <w:bCs w:val="0"/>
            <w:noProof/>
            <w:sz w:val="22"/>
            <w:szCs w:val="22"/>
          </w:rPr>
          <w:tab/>
        </w:r>
        <w:r w:rsidRPr="00072DA3" w:rsidDel="007D4D9C">
          <w:rPr>
            <w:noProof/>
            <w:rPrChange w:id="124" w:author="Author">
              <w:rPr>
                <w:rStyle w:val="Hyperlink"/>
                <w:noProof/>
              </w:rPr>
            </w:rPrChange>
          </w:rPr>
          <w:delText>Test Case Specification 9 – FIO Library Composite Testing</w:delText>
        </w:r>
        <w:r w:rsidDel="007D4D9C">
          <w:rPr>
            <w:noProof/>
            <w:webHidden/>
          </w:rPr>
          <w:tab/>
        </w:r>
        <w:r w:rsidR="00231548" w:rsidDel="00F10059">
          <w:rPr>
            <w:noProof/>
            <w:webHidden/>
          </w:rPr>
          <w:delText>17</w:delText>
        </w:r>
      </w:del>
    </w:p>
    <w:p w:rsidR="00996D76" w:rsidDel="007D4D9C" w:rsidRDefault="00996D76">
      <w:pPr>
        <w:pStyle w:val="TOC2"/>
        <w:rPr>
          <w:del w:id="125" w:author="Author"/>
          <w:rFonts w:asciiTheme="minorHAnsi" w:eastAsiaTheme="minorEastAsia" w:hAnsiTheme="minorHAnsi" w:cstheme="minorBidi"/>
          <w:bCs w:val="0"/>
          <w:noProof/>
          <w:sz w:val="22"/>
          <w:szCs w:val="22"/>
        </w:rPr>
      </w:pPr>
      <w:del w:id="126" w:author="Author">
        <w:r w:rsidRPr="00072DA3" w:rsidDel="007D4D9C">
          <w:rPr>
            <w:b/>
            <w:noProof/>
            <w:rPrChange w:id="127" w:author="Author">
              <w:rPr>
                <w:rStyle w:val="Hyperlink"/>
                <w:b/>
                <w:noProof/>
              </w:rPr>
            </w:rPrChange>
          </w:rPr>
          <w:delText>2.12</w:delText>
        </w:r>
        <w:r w:rsidDel="007D4D9C">
          <w:rPr>
            <w:rFonts w:asciiTheme="minorHAnsi" w:eastAsiaTheme="minorEastAsia" w:hAnsiTheme="minorHAnsi" w:cstheme="minorBidi"/>
            <w:bCs w:val="0"/>
            <w:noProof/>
            <w:sz w:val="22"/>
            <w:szCs w:val="22"/>
          </w:rPr>
          <w:tab/>
        </w:r>
        <w:r w:rsidRPr="00072DA3" w:rsidDel="007D4D9C">
          <w:rPr>
            <w:noProof/>
            <w:rPrChange w:id="128" w:author="Author">
              <w:rPr>
                <w:rStyle w:val="Hyperlink"/>
                <w:noProof/>
              </w:rPr>
            </w:rPrChange>
          </w:rPr>
          <w:delText>Test Case Specification 10 – TOD Library C Functions Present</w:delText>
        </w:r>
        <w:r w:rsidDel="007D4D9C">
          <w:rPr>
            <w:noProof/>
            <w:webHidden/>
          </w:rPr>
          <w:tab/>
        </w:r>
        <w:r w:rsidR="00231548" w:rsidDel="00F10059">
          <w:rPr>
            <w:noProof/>
            <w:webHidden/>
          </w:rPr>
          <w:delText>18</w:delText>
        </w:r>
      </w:del>
    </w:p>
    <w:p w:rsidR="00996D76" w:rsidDel="007D4D9C" w:rsidRDefault="00996D76">
      <w:pPr>
        <w:pStyle w:val="TOC2"/>
        <w:rPr>
          <w:del w:id="129" w:author="Author"/>
          <w:rFonts w:asciiTheme="minorHAnsi" w:eastAsiaTheme="minorEastAsia" w:hAnsiTheme="minorHAnsi" w:cstheme="minorBidi"/>
          <w:bCs w:val="0"/>
          <w:noProof/>
          <w:sz w:val="22"/>
          <w:szCs w:val="22"/>
        </w:rPr>
      </w:pPr>
      <w:del w:id="130" w:author="Author">
        <w:r w:rsidRPr="00072DA3" w:rsidDel="007D4D9C">
          <w:rPr>
            <w:b/>
            <w:noProof/>
            <w:rPrChange w:id="131" w:author="Author">
              <w:rPr>
                <w:rStyle w:val="Hyperlink"/>
                <w:b/>
                <w:noProof/>
              </w:rPr>
            </w:rPrChange>
          </w:rPr>
          <w:delText>2.13</w:delText>
        </w:r>
        <w:r w:rsidDel="007D4D9C">
          <w:rPr>
            <w:rFonts w:asciiTheme="minorHAnsi" w:eastAsiaTheme="minorEastAsia" w:hAnsiTheme="minorHAnsi" w:cstheme="minorBidi"/>
            <w:bCs w:val="0"/>
            <w:noProof/>
            <w:sz w:val="22"/>
            <w:szCs w:val="22"/>
          </w:rPr>
          <w:tab/>
        </w:r>
        <w:r w:rsidRPr="00072DA3" w:rsidDel="007D4D9C">
          <w:rPr>
            <w:noProof/>
            <w:rPrChange w:id="132" w:author="Author">
              <w:rPr>
                <w:rStyle w:val="Hyperlink"/>
                <w:noProof/>
              </w:rPr>
            </w:rPrChange>
          </w:rPr>
          <w:delText>Test Case Specification 11 – TOD Library C Function Conforming Arguments</w:delText>
        </w:r>
        <w:r w:rsidDel="007D4D9C">
          <w:rPr>
            <w:noProof/>
            <w:webHidden/>
          </w:rPr>
          <w:tab/>
        </w:r>
        <w:r w:rsidR="00231548" w:rsidDel="00F10059">
          <w:rPr>
            <w:noProof/>
            <w:webHidden/>
          </w:rPr>
          <w:delText>19</w:delText>
        </w:r>
      </w:del>
    </w:p>
    <w:p w:rsidR="00996D76" w:rsidDel="007D4D9C" w:rsidRDefault="00996D76" w:rsidP="00996D76">
      <w:pPr>
        <w:pStyle w:val="TOC2"/>
        <w:ind w:left="1440" w:hanging="720"/>
        <w:rPr>
          <w:del w:id="133" w:author="Author"/>
          <w:rFonts w:asciiTheme="minorHAnsi" w:eastAsiaTheme="minorEastAsia" w:hAnsiTheme="minorHAnsi" w:cstheme="minorBidi"/>
          <w:bCs w:val="0"/>
          <w:noProof/>
          <w:sz w:val="22"/>
          <w:szCs w:val="22"/>
        </w:rPr>
      </w:pPr>
      <w:del w:id="134" w:author="Author">
        <w:r w:rsidRPr="00072DA3" w:rsidDel="007D4D9C">
          <w:rPr>
            <w:b/>
            <w:noProof/>
            <w:rPrChange w:id="135" w:author="Author">
              <w:rPr>
                <w:rStyle w:val="Hyperlink"/>
                <w:b/>
                <w:noProof/>
              </w:rPr>
            </w:rPrChange>
          </w:rPr>
          <w:delText>2.14</w:delText>
        </w:r>
        <w:r w:rsidDel="007D4D9C">
          <w:rPr>
            <w:rFonts w:asciiTheme="minorHAnsi" w:eastAsiaTheme="minorEastAsia" w:hAnsiTheme="minorHAnsi" w:cstheme="minorBidi"/>
            <w:bCs w:val="0"/>
            <w:noProof/>
            <w:sz w:val="22"/>
            <w:szCs w:val="22"/>
          </w:rPr>
          <w:tab/>
        </w:r>
        <w:r w:rsidRPr="00072DA3" w:rsidDel="007D4D9C">
          <w:rPr>
            <w:noProof/>
            <w:rPrChange w:id="136" w:author="Author">
              <w:rPr>
                <w:rStyle w:val="Hyperlink"/>
                <w:noProof/>
              </w:rPr>
            </w:rPrChange>
          </w:rPr>
          <w:delText>Test Case Specification 12 – TOD Library C Function Error and Argument Boundary Checking</w:delText>
        </w:r>
        <w:r w:rsidDel="007D4D9C">
          <w:rPr>
            <w:noProof/>
            <w:webHidden/>
          </w:rPr>
          <w:tab/>
        </w:r>
        <w:r w:rsidR="00231548" w:rsidDel="00F10059">
          <w:rPr>
            <w:noProof/>
            <w:webHidden/>
          </w:rPr>
          <w:delText>20</w:delText>
        </w:r>
      </w:del>
    </w:p>
    <w:p w:rsidR="00996D76" w:rsidDel="007D4D9C" w:rsidRDefault="00996D76">
      <w:pPr>
        <w:pStyle w:val="TOC2"/>
        <w:rPr>
          <w:del w:id="137" w:author="Author"/>
          <w:rFonts w:asciiTheme="minorHAnsi" w:eastAsiaTheme="minorEastAsia" w:hAnsiTheme="minorHAnsi" w:cstheme="minorBidi"/>
          <w:bCs w:val="0"/>
          <w:noProof/>
          <w:sz w:val="22"/>
          <w:szCs w:val="22"/>
        </w:rPr>
      </w:pPr>
      <w:del w:id="138" w:author="Author">
        <w:r w:rsidRPr="00072DA3" w:rsidDel="007D4D9C">
          <w:rPr>
            <w:b/>
            <w:noProof/>
            <w:rPrChange w:id="139" w:author="Author">
              <w:rPr>
                <w:rStyle w:val="Hyperlink"/>
                <w:b/>
                <w:noProof/>
              </w:rPr>
            </w:rPrChange>
          </w:rPr>
          <w:delText>2.15</w:delText>
        </w:r>
        <w:r w:rsidDel="007D4D9C">
          <w:rPr>
            <w:rFonts w:asciiTheme="minorHAnsi" w:eastAsiaTheme="minorEastAsia" w:hAnsiTheme="minorHAnsi" w:cstheme="minorBidi"/>
            <w:bCs w:val="0"/>
            <w:noProof/>
            <w:sz w:val="22"/>
            <w:szCs w:val="22"/>
          </w:rPr>
          <w:tab/>
        </w:r>
        <w:r w:rsidRPr="00072DA3" w:rsidDel="007D4D9C">
          <w:rPr>
            <w:noProof/>
            <w:rPrChange w:id="140" w:author="Author">
              <w:rPr>
                <w:rStyle w:val="Hyperlink"/>
                <w:noProof/>
              </w:rPr>
            </w:rPrChange>
          </w:rPr>
          <w:delText>Test Case Specification 13 – TOD Library Composite Testing</w:delText>
        </w:r>
        <w:r w:rsidDel="007D4D9C">
          <w:rPr>
            <w:noProof/>
            <w:webHidden/>
          </w:rPr>
          <w:tab/>
        </w:r>
        <w:r w:rsidR="00231548" w:rsidDel="00F10059">
          <w:rPr>
            <w:noProof/>
            <w:webHidden/>
          </w:rPr>
          <w:delText>21</w:delText>
        </w:r>
      </w:del>
    </w:p>
    <w:p w:rsidR="00996D76" w:rsidDel="007D4D9C" w:rsidRDefault="00996D76">
      <w:pPr>
        <w:pStyle w:val="TOC2"/>
        <w:rPr>
          <w:del w:id="141" w:author="Author"/>
          <w:rFonts w:asciiTheme="minorHAnsi" w:eastAsiaTheme="minorEastAsia" w:hAnsiTheme="minorHAnsi" w:cstheme="minorBidi"/>
          <w:bCs w:val="0"/>
          <w:noProof/>
          <w:sz w:val="22"/>
          <w:szCs w:val="22"/>
        </w:rPr>
      </w:pPr>
      <w:del w:id="142" w:author="Author">
        <w:r w:rsidRPr="00072DA3" w:rsidDel="007D4D9C">
          <w:rPr>
            <w:b/>
            <w:noProof/>
            <w:rPrChange w:id="143" w:author="Author">
              <w:rPr>
                <w:rStyle w:val="Hyperlink"/>
                <w:b/>
                <w:noProof/>
              </w:rPr>
            </w:rPrChange>
          </w:rPr>
          <w:delText>2.16</w:delText>
        </w:r>
        <w:r w:rsidDel="007D4D9C">
          <w:rPr>
            <w:rFonts w:asciiTheme="minorHAnsi" w:eastAsiaTheme="minorEastAsia" w:hAnsiTheme="minorHAnsi" w:cstheme="minorBidi"/>
            <w:bCs w:val="0"/>
            <w:noProof/>
            <w:sz w:val="22"/>
            <w:szCs w:val="22"/>
          </w:rPr>
          <w:tab/>
        </w:r>
        <w:r w:rsidRPr="00072DA3" w:rsidDel="007D4D9C">
          <w:rPr>
            <w:noProof/>
            <w:rPrChange w:id="144" w:author="Author">
              <w:rPr>
                <w:rStyle w:val="Hyperlink"/>
                <w:noProof/>
              </w:rPr>
            </w:rPrChange>
          </w:rPr>
          <w:delText>Test Case Specification 14 – Multiple and Concurrent Applications</w:delText>
        </w:r>
        <w:r w:rsidDel="007D4D9C">
          <w:rPr>
            <w:noProof/>
            <w:webHidden/>
          </w:rPr>
          <w:tab/>
        </w:r>
        <w:r w:rsidR="00231548" w:rsidDel="00F10059">
          <w:rPr>
            <w:noProof/>
            <w:webHidden/>
          </w:rPr>
          <w:delText>22</w:delText>
        </w:r>
      </w:del>
    </w:p>
    <w:p w:rsidR="00996D76" w:rsidDel="007D4D9C" w:rsidRDefault="00996D76">
      <w:pPr>
        <w:pStyle w:val="TOC2"/>
        <w:rPr>
          <w:del w:id="145" w:author="Author"/>
          <w:rFonts w:asciiTheme="minorHAnsi" w:eastAsiaTheme="minorEastAsia" w:hAnsiTheme="minorHAnsi" w:cstheme="minorBidi"/>
          <w:bCs w:val="0"/>
          <w:noProof/>
          <w:sz w:val="22"/>
          <w:szCs w:val="22"/>
        </w:rPr>
      </w:pPr>
      <w:del w:id="146" w:author="Author">
        <w:r w:rsidRPr="00072DA3" w:rsidDel="007D4D9C">
          <w:rPr>
            <w:b/>
            <w:noProof/>
            <w:rPrChange w:id="147" w:author="Author">
              <w:rPr>
                <w:rStyle w:val="Hyperlink"/>
                <w:b/>
                <w:noProof/>
              </w:rPr>
            </w:rPrChange>
          </w:rPr>
          <w:delText>2.17</w:delText>
        </w:r>
        <w:r w:rsidDel="007D4D9C">
          <w:rPr>
            <w:rFonts w:asciiTheme="minorHAnsi" w:eastAsiaTheme="minorEastAsia" w:hAnsiTheme="minorHAnsi" w:cstheme="minorBidi"/>
            <w:bCs w:val="0"/>
            <w:noProof/>
            <w:sz w:val="22"/>
            <w:szCs w:val="22"/>
          </w:rPr>
          <w:tab/>
        </w:r>
        <w:r w:rsidRPr="00072DA3" w:rsidDel="007D4D9C">
          <w:rPr>
            <w:noProof/>
            <w:rPrChange w:id="148" w:author="Author">
              <w:rPr>
                <w:rStyle w:val="Hyperlink"/>
                <w:noProof/>
              </w:rPr>
            </w:rPrChange>
          </w:rPr>
          <w:delText>Test Case Specification 15 – APIVS Software Licensing Details</w:delText>
        </w:r>
        <w:r w:rsidDel="007D4D9C">
          <w:rPr>
            <w:noProof/>
            <w:webHidden/>
          </w:rPr>
          <w:tab/>
        </w:r>
        <w:r w:rsidR="00231548" w:rsidDel="00F10059">
          <w:rPr>
            <w:noProof/>
            <w:webHidden/>
          </w:rPr>
          <w:delText>23</w:delText>
        </w:r>
      </w:del>
    </w:p>
    <w:p w:rsidR="00996D76" w:rsidDel="007D4D9C" w:rsidRDefault="00996D76">
      <w:pPr>
        <w:pStyle w:val="TOC2"/>
        <w:rPr>
          <w:del w:id="149" w:author="Author"/>
          <w:rFonts w:asciiTheme="minorHAnsi" w:eastAsiaTheme="minorEastAsia" w:hAnsiTheme="minorHAnsi" w:cstheme="minorBidi"/>
          <w:bCs w:val="0"/>
          <w:noProof/>
          <w:sz w:val="22"/>
          <w:szCs w:val="22"/>
        </w:rPr>
      </w:pPr>
      <w:del w:id="150" w:author="Author">
        <w:r w:rsidRPr="00072DA3" w:rsidDel="007D4D9C">
          <w:rPr>
            <w:b/>
            <w:noProof/>
            <w:rPrChange w:id="151" w:author="Author">
              <w:rPr>
                <w:rStyle w:val="Hyperlink"/>
                <w:b/>
                <w:noProof/>
              </w:rPr>
            </w:rPrChange>
          </w:rPr>
          <w:delText>2.18</w:delText>
        </w:r>
        <w:r w:rsidDel="007D4D9C">
          <w:rPr>
            <w:rFonts w:asciiTheme="minorHAnsi" w:eastAsiaTheme="minorEastAsia" w:hAnsiTheme="minorHAnsi" w:cstheme="minorBidi"/>
            <w:bCs w:val="0"/>
            <w:noProof/>
            <w:sz w:val="22"/>
            <w:szCs w:val="22"/>
          </w:rPr>
          <w:tab/>
        </w:r>
        <w:r w:rsidRPr="00072DA3" w:rsidDel="007D4D9C">
          <w:rPr>
            <w:noProof/>
            <w:rPrChange w:id="152" w:author="Author">
              <w:rPr>
                <w:rStyle w:val="Hyperlink"/>
                <w:noProof/>
              </w:rPr>
            </w:rPrChange>
          </w:rPr>
          <w:delText>Test Case Specification 16 – C Programming and Source Code Quality</w:delText>
        </w:r>
        <w:r w:rsidDel="007D4D9C">
          <w:rPr>
            <w:noProof/>
            <w:webHidden/>
          </w:rPr>
          <w:tab/>
        </w:r>
        <w:r w:rsidR="00231548" w:rsidDel="00F10059">
          <w:rPr>
            <w:noProof/>
            <w:webHidden/>
          </w:rPr>
          <w:delText>24</w:delText>
        </w:r>
      </w:del>
    </w:p>
    <w:p w:rsidR="00996D76" w:rsidDel="007D4D9C" w:rsidRDefault="00996D76">
      <w:pPr>
        <w:pStyle w:val="TOC2"/>
        <w:rPr>
          <w:del w:id="153" w:author="Author"/>
          <w:rFonts w:asciiTheme="minorHAnsi" w:eastAsiaTheme="minorEastAsia" w:hAnsiTheme="minorHAnsi" w:cstheme="minorBidi"/>
          <w:bCs w:val="0"/>
          <w:noProof/>
          <w:sz w:val="22"/>
          <w:szCs w:val="22"/>
        </w:rPr>
      </w:pPr>
      <w:del w:id="154" w:author="Author">
        <w:r w:rsidRPr="00072DA3" w:rsidDel="007D4D9C">
          <w:rPr>
            <w:b/>
            <w:noProof/>
            <w:rPrChange w:id="155" w:author="Author">
              <w:rPr>
                <w:rStyle w:val="Hyperlink"/>
                <w:b/>
                <w:noProof/>
              </w:rPr>
            </w:rPrChange>
          </w:rPr>
          <w:delText>2.19</w:delText>
        </w:r>
        <w:r w:rsidDel="007D4D9C">
          <w:rPr>
            <w:rFonts w:asciiTheme="minorHAnsi" w:eastAsiaTheme="minorEastAsia" w:hAnsiTheme="minorHAnsi" w:cstheme="minorBidi"/>
            <w:bCs w:val="0"/>
            <w:noProof/>
            <w:sz w:val="22"/>
            <w:szCs w:val="22"/>
          </w:rPr>
          <w:tab/>
        </w:r>
        <w:r w:rsidRPr="00072DA3" w:rsidDel="007D4D9C">
          <w:rPr>
            <w:noProof/>
            <w:rPrChange w:id="156" w:author="Author">
              <w:rPr>
                <w:rStyle w:val="Hyperlink"/>
                <w:noProof/>
              </w:rPr>
            </w:rPrChange>
          </w:rPr>
          <w:delText>Test Case Specification 17 – XML Scripting, Execution and Logging</w:delText>
        </w:r>
        <w:r w:rsidDel="007D4D9C">
          <w:rPr>
            <w:noProof/>
            <w:webHidden/>
          </w:rPr>
          <w:tab/>
        </w:r>
        <w:r w:rsidR="00231548" w:rsidDel="00F10059">
          <w:rPr>
            <w:noProof/>
            <w:webHidden/>
          </w:rPr>
          <w:delText>25</w:delText>
        </w:r>
      </w:del>
    </w:p>
    <w:p w:rsidR="009F260F" w:rsidRPr="00B37C7F" w:rsidRDefault="00A54008" w:rsidP="007C75F4">
      <w:pPr>
        <w:pStyle w:val="StyleArial10ptJustified1"/>
        <w:rPr>
          <w:rFonts w:ascii="Arial Bold" w:hAnsi="Arial Bold"/>
          <w:kern w:val="32"/>
        </w:rPr>
      </w:pPr>
      <w:r>
        <w:rPr>
          <w:rFonts w:ascii="Arial Bold" w:hAnsi="Arial Bold" w:cs="Arial"/>
          <w:b/>
          <w:bCs/>
          <w:caps/>
          <w:kern w:val="32"/>
        </w:rPr>
        <w:fldChar w:fldCharType="end"/>
      </w:r>
    </w:p>
    <w:p w:rsidR="009F260F" w:rsidRPr="00A752B9" w:rsidRDefault="009F260F" w:rsidP="007C75F4">
      <w:pPr>
        <w:pStyle w:val="StyleArial10ptJustified1"/>
      </w:pPr>
    </w:p>
    <w:p w:rsidR="00703CD8" w:rsidRDefault="000E28C6" w:rsidP="0056187C">
      <w:pPr>
        <w:pStyle w:val="Heading1"/>
        <w:jc w:val="both"/>
        <w:rPr>
          <w:szCs w:val="24"/>
        </w:rPr>
      </w:pPr>
      <w:r w:rsidRPr="00D21714">
        <w:br w:type="page"/>
      </w:r>
      <w:bookmarkStart w:id="157" w:name="_Toc456255063"/>
      <w:r w:rsidR="00BF5B1E">
        <w:rPr>
          <w:caps w:val="0"/>
        </w:rPr>
        <w:lastRenderedPageBreak/>
        <w:t>INTRODUCTION</w:t>
      </w:r>
      <w:bookmarkEnd w:id="157"/>
    </w:p>
    <w:p w:rsidR="003F2364" w:rsidRDefault="007A4E54" w:rsidP="007A4E54">
      <w:pPr>
        <w:tabs>
          <w:tab w:val="left" w:pos="0"/>
          <w:tab w:val="left" w:pos="720"/>
          <w:tab w:val="left" w:pos="1440"/>
        </w:tabs>
        <w:jc w:val="both"/>
        <w:rPr>
          <w:rFonts w:cs="Arial"/>
        </w:rPr>
      </w:pPr>
      <w:r w:rsidRPr="00BF5B1E">
        <w:rPr>
          <w:rFonts w:cs="Arial"/>
        </w:rPr>
        <w:t xml:space="preserve">This </w:t>
      </w:r>
      <w:r>
        <w:rPr>
          <w:rFonts w:cs="Arial"/>
        </w:rPr>
        <w:t xml:space="preserve">document, </w:t>
      </w:r>
      <w:r w:rsidRPr="00500460">
        <w:rPr>
          <w:rFonts w:cs="Arial"/>
          <w:i/>
        </w:rPr>
        <w:t xml:space="preserve">Test </w:t>
      </w:r>
      <w:r w:rsidR="005A73C3">
        <w:rPr>
          <w:rFonts w:cs="Arial"/>
          <w:i/>
        </w:rPr>
        <w:t>Case</w:t>
      </w:r>
      <w:r w:rsidRPr="00500460">
        <w:rPr>
          <w:rFonts w:cs="Arial"/>
          <w:i/>
        </w:rPr>
        <w:t xml:space="preserve"> Specifications (T</w:t>
      </w:r>
      <w:r w:rsidR="005A73C3">
        <w:rPr>
          <w:rFonts w:cs="Arial"/>
          <w:i/>
        </w:rPr>
        <w:t>C</w:t>
      </w:r>
      <w:r w:rsidRPr="00500460">
        <w:rPr>
          <w:rFonts w:cs="Arial"/>
          <w:i/>
        </w:rPr>
        <w:t>S) for the Advanced Transportation Controller (ATC) Application Programming Interface Validation Suite (APIVS)</w:t>
      </w:r>
      <w:r>
        <w:rPr>
          <w:rFonts w:cs="Arial"/>
        </w:rPr>
        <w:t xml:space="preserve">, provides the </w:t>
      </w:r>
      <w:r w:rsidR="003F2364">
        <w:rPr>
          <w:rFonts w:cs="Arial"/>
        </w:rPr>
        <w:t>specific test cases</w:t>
      </w:r>
      <w:r>
        <w:rPr>
          <w:rFonts w:cs="Arial"/>
        </w:rPr>
        <w:t xml:space="preserve"> necessary to </w:t>
      </w:r>
      <w:r w:rsidR="003F2364">
        <w:rPr>
          <w:rFonts w:cs="Arial"/>
        </w:rPr>
        <w:t xml:space="preserve">fully </w:t>
      </w:r>
      <w:r>
        <w:rPr>
          <w:rFonts w:cs="Arial"/>
        </w:rPr>
        <w:t xml:space="preserve">test </w:t>
      </w:r>
      <w:r w:rsidR="003F2364">
        <w:rPr>
          <w:rFonts w:cs="Arial"/>
        </w:rPr>
        <w:t>the required</w:t>
      </w:r>
      <w:r>
        <w:rPr>
          <w:rFonts w:cs="Arial"/>
        </w:rPr>
        <w:t xml:space="preserve"> features of the API Validation Suite Engine (VSE)</w:t>
      </w:r>
      <w:r w:rsidR="003F2364">
        <w:rPr>
          <w:rFonts w:cs="Arial"/>
        </w:rPr>
        <w:t xml:space="preserve"> application and its associated files.</w:t>
      </w:r>
    </w:p>
    <w:p w:rsidR="003F2364" w:rsidRDefault="003F2364" w:rsidP="007A4E54">
      <w:pPr>
        <w:tabs>
          <w:tab w:val="left" w:pos="0"/>
          <w:tab w:val="left" w:pos="720"/>
          <w:tab w:val="left" w:pos="1440"/>
        </w:tabs>
        <w:jc w:val="both"/>
        <w:rPr>
          <w:rFonts w:cs="Arial"/>
        </w:rPr>
      </w:pPr>
    </w:p>
    <w:p w:rsidR="003F2364" w:rsidRDefault="003F2364" w:rsidP="003F2364">
      <w:pPr>
        <w:tabs>
          <w:tab w:val="left" w:pos="0"/>
          <w:tab w:val="left" w:pos="720"/>
          <w:tab w:val="left" w:pos="1440"/>
        </w:tabs>
        <w:jc w:val="both"/>
      </w:pPr>
      <w:r>
        <w:t xml:space="preserve">These test cases have been developed as part of the “Reference Implementation of ATC 5401 Application Programming Interface (API) Standard Version 2” project funded by the USDOT Contract Number DTFH61-11-D-00052, Work Order T-13003 (referred to as the APIRI project). </w:t>
      </w:r>
    </w:p>
    <w:p w:rsidR="003F2364" w:rsidRDefault="003F2364" w:rsidP="003F2364">
      <w:pPr>
        <w:tabs>
          <w:tab w:val="left" w:pos="0"/>
          <w:tab w:val="left" w:pos="720"/>
          <w:tab w:val="left" w:pos="1440"/>
        </w:tabs>
        <w:jc w:val="both"/>
        <w:rPr>
          <w:rFonts w:cs="Arial"/>
        </w:rPr>
      </w:pPr>
    </w:p>
    <w:p w:rsidR="0073264B" w:rsidRDefault="0073264B" w:rsidP="003F2364">
      <w:pPr>
        <w:tabs>
          <w:tab w:val="left" w:pos="0"/>
          <w:tab w:val="left" w:pos="720"/>
          <w:tab w:val="left" w:pos="1440"/>
        </w:tabs>
        <w:jc w:val="both"/>
        <w:rPr>
          <w:rFonts w:cs="Arial"/>
        </w:rPr>
      </w:pPr>
    </w:p>
    <w:p w:rsidR="00500C78" w:rsidRDefault="00500C78" w:rsidP="00500C78">
      <w:pPr>
        <w:pStyle w:val="Heading1"/>
        <w:jc w:val="both"/>
        <w:rPr>
          <w:szCs w:val="24"/>
        </w:rPr>
      </w:pPr>
      <w:r>
        <w:rPr>
          <w:caps w:val="0"/>
        </w:rPr>
        <w:br w:type="page"/>
      </w:r>
      <w:bookmarkStart w:id="158" w:name="_Toc229925365"/>
      <w:bookmarkStart w:id="159" w:name="_Toc229933367"/>
      <w:bookmarkStart w:id="160" w:name="_Toc229933453"/>
      <w:bookmarkStart w:id="161" w:name="_Toc229925366"/>
      <w:bookmarkStart w:id="162" w:name="_Toc229933368"/>
      <w:bookmarkStart w:id="163" w:name="_Toc229933454"/>
      <w:bookmarkStart w:id="164" w:name="_Toc242123098"/>
      <w:bookmarkStart w:id="165" w:name="_Toc242197582"/>
      <w:bookmarkStart w:id="166" w:name="_Toc242123099"/>
      <w:bookmarkStart w:id="167" w:name="_Toc242197583"/>
      <w:bookmarkStart w:id="168" w:name="_Toc242123100"/>
      <w:bookmarkStart w:id="169" w:name="_Toc242197584"/>
      <w:bookmarkStart w:id="170" w:name="_Toc242123101"/>
      <w:bookmarkStart w:id="171" w:name="_Toc242197585"/>
      <w:bookmarkStart w:id="172" w:name="_Toc242123102"/>
      <w:bookmarkStart w:id="173" w:name="_Toc242197586"/>
      <w:bookmarkStart w:id="174" w:name="_Toc242123103"/>
      <w:bookmarkStart w:id="175" w:name="_Toc242197587"/>
      <w:bookmarkStart w:id="176" w:name="_Toc242123104"/>
      <w:bookmarkStart w:id="177" w:name="_Toc242197588"/>
      <w:bookmarkStart w:id="178" w:name="_Toc242123105"/>
      <w:bookmarkStart w:id="179" w:name="_Toc242197589"/>
      <w:bookmarkStart w:id="180" w:name="_Toc242123106"/>
      <w:bookmarkStart w:id="181" w:name="_Toc242197590"/>
      <w:bookmarkStart w:id="182" w:name="_Toc242123108"/>
      <w:bookmarkStart w:id="183" w:name="_Toc242197592"/>
      <w:bookmarkStart w:id="184" w:name="_Toc242123109"/>
      <w:bookmarkStart w:id="185" w:name="_Toc242197593"/>
      <w:bookmarkStart w:id="186" w:name="_Toc242123111"/>
      <w:bookmarkStart w:id="187" w:name="_Toc242197595"/>
      <w:bookmarkStart w:id="188" w:name="_Toc242123112"/>
      <w:bookmarkStart w:id="189" w:name="_Toc242197596"/>
      <w:bookmarkStart w:id="190" w:name="_Toc229925369"/>
      <w:bookmarkStart w:id="191" w:name="_Toc229933371"/>
      <w:bookmarkStart w:id="192" w:name="_Toc229933457"/>
      <w:bookmarkStart w:id="193" w:name="_Toc229925371"/>
      <w:bookmarkStart w:id="194" w:name="_Toc229933373"/>
      <w:bookmarkStart w:id="195" w:name="_Toc229933459"/>
      <w:bookmarkStart w:id="196" w:name="_Toc237445376"/>
      <w:bookmarkStart w:id="197" w:name="_Toc237532178"/>
      <w:bookmarkStart w:id="198" w:name="_Toc237532183"/>
      <w:bookmarkStart w:id="199" w:name="_Toc237532184"/>
      <w:bookmarkStart w:id="200" w:name="_Toc237532194"/>
      <w:bookmarkStart w:id="201" w:name="_Toc237532196"/>
      <w:bookmarkStart w:id="202" w:name="_Toc237532198"/>
      <w:bookmarkStart w:id="203" w:name="_Toc237532200"/>
      <w:bookmarkStart w:id="204" w:name="_Toc237532202"/>
      <w:bookmarkStart w:id="205" w:name="_Toc237532204"/>
      <w:bookmarkStart w:id="206" w:name="_Toc237445382"/>
      <w:bookmarkStart w:id="207" w:name="_Toc237532206"/>
      <w:bookmarkStart w:id="208" w:name="_Toc237445386"/>
      <w:bookmarkStart w:id="209" w:name="_Toc237532210"/>
      <w:bookmarkStart w:id="210" w:name="_Toc237532212"/>
      <w:bookmarkStart w:id="211" w:name="_Toc237532213"/>
      <w:bookmarkStart w:id="212" w:name="_Toc237532214"/>
      <w:bookmarkStart w:id="213" w:name="_Toc237532215"/>
      <w:bookmarkStart w:id="214" w:name="_Toc237532224"/>
      <w:bookmarkStart w:id="215" w:name="_Toc229925374"/>
      <w:bookmarkStart w:id="216" w:name="_Toc229933383"/>
      <w:bookmarkStart w:id="217" w:name="_Toc229933469"/>
      <w:bookmarkStart w:id="218" w:name="_Toc237532226"/>
      <w:bookmarkStart w:id="219" w:name="_Toc237532227"/>
      <w:bookmarkStart w:id="220" w:name="_Toc237532228"/>
      <w:bookmarkStart w:id="221" w:name="_Toc237532229"/>
      <w:bookmarkStart w:id="222" w:name="_Toc237445388"/>
      <w:bookmarkStart w:id="223" w:name="_Toc237532230"/>
      <w:bookmarkStart w:id="224" w:name="_Toc229933385"/>
      <w:bookmarkStart w:id="225" w:name="_Toc229933471"/>
      <w:bookmarkStart w:id="226" w:name="_Toc229933386"/>
      <w:bookmarkStart w:id="227" w:name="_Toc229933472"/>
      <w:bookmarkStart w:id="228" w:name="_Toc229933387"/>
      <w:bookmarkStart w:id="229" w:name="_Toc229933473"/>
      <w:bookmarkStart w:id="230" w:name="_Toc229933390"/>
      <w:bookmarkStart w:id="231" w:name="_Toc229933476"/>
      <w:bookmarkStart w:id="232" w:name="_Toc229933391"/>
      <w:bookmarkStart w:id="233" w:name="_Toc229933477"/>
      <w:bookmarkStart w:id="234" w:name="_Toc229933392"/>
      <w:bookmarkStart w:id="235" w:name="_Toc229933478"/>
      <w:bookmarkStart w:id="236" w:name="_Toc229933393"/>
      <w:bookmarkStart w:id="237" w:name="_Toc229933479"/>
      <w:bookmarkStart w:id="238" w:name="_Toc229933394"/>
      <w:bookmarkStart w:id="239" w:name="_Toc229933480"/>
      <w:bookmarkStart w:id="240" w:name="_Toc229933404"/>
      <w:bookmarkStart w:id="241" w:name="_Toc229933490"/>
      <w:bookmarkStart w:id="242" w:name="_Toc229933408"/>
      <w:bookmarkStart w:id="243" w:name="_Toc229933494"/>
      <w:bookmarkStart w:id="244" w:name="_Toc229933410"/>
      <w:bookmarkStart w:id="245" w:name="_Toc229933496"/>
      <w:bookmarkStart w:id="246" w:name="_Toc229933411"/>
      <w:bookmarkStart w:id="247" w:name="_Toc229933497"/>
      <w:bookmarkStart w:id="248" w:name="_Toc229933413"/>
      <w:bookmarkStart w:id="249" w:name="_Toc229933499"/>
      <w:bookmarkStart w:id="250" w:name="_Toc229933415"/>
      <w:bookmarkStart w:id="251" w:name="_Toc229933501"/>
      <w:bookmarkStart w:id="252" w:name="_Toc229933416"/>
      <w:bookmarkStart w:id="253" w:name="_Toc229933502"/>
      <w:bookmarkStart w:id="254" w:name="_Toc229933417"/>
      <w:bookmarkStart w:id="255" w:name="_Toc229933503"/>
      <w:bookmarkStart w:id="256" w:name="_Toc229933418"/>
      <w:bookmarkStart w:id="257" w:name="_Toc229933504"/>
      <w:bookmarkStart w:id="258" w:name="_Toc229925379"/>
      <w:bookmarkStart w:id="259" w:name="_Toc229933420"/>
      <w:bookmarkStart w:id="260" w:name="_Toc229933506"/>
      <w:bookmarkStart w:id="261" w:name="_Toc229933421"/>
      <w:bookmarkStart w:id="262" w:name="_Toc229933507"/>
      <w:bookmarkStart w:id="263" w:name="_Toc229933425"/>
      <w:bookmarkStart w:id="264" w:name="_Toc229933511"/>
      <w:bookmarkStart w:id="265" w:name="_Toc229933426"/>
      <w:bookmarkStart w:id="266" w:name="_Toc229933512"/>
      <w:bookmarkStart w:id="267" w:name="_Toc229933427"/>
      <w:bookmarkStart w:id="268" w:name="_Toc229933513"/>
      <w:bookmarkStart w:id="269" w:name="_Toc229933428"/>
      <w:bookmarkStart w:id="270" w:name="_Toc229933514"/>
      <w:bookmarkStart w:id="271" w:name="_Toc229933429"/>
      <w:bookmarkStart w:id="272" w:name="_Toc229933515"/>
      <w:bookmarkStart w:id="273" w:name="_Toc229933431"/>
      <w:bookmarkStart w:id="274" w:name="_Toc229933517"/>
      <w:bookmarkStart w:id="275" w:name="_Toc229933434"/>
      <w:bookmarkStart w:id="276" w:name="_Toc229933520"/>
      <w:bookmarkStart w:id="277" w:name="_Toc229933435"/>
      <w:bookmarkStart w:id="278" w:name="_Toc229933521"/>
      <w:bookmarkStart w:id="279" w:name="_Toc229933436"/>
      <w:bookmarkStart w:id="280" w:name="_Toc229933522"/>
      <w:bookmarkStart w:id="281" w:name="_Toc229933442"/>
      <w:bookmarkStart w:id="282" w:name="_Toc229933528"/>
      <w:bookmarkStart w:id="283" w:name="_Toc229933443"/>
      <w:bookmarkStart w:id="284" w:name="_Toc229933529"/>
      <w:bookmarkStart w:id="285" w:name="_Toc237532233"/>
      <w:bookmarkStart w:id="286" w:name="_Toc237532234"/>
      <w:bookmarkStart w:id="287" w:name="_Toc237532235"/>
      <w:bookmarkStart w:id="288" w:name="_Toc237532236"/>
      <w:bookmarkStart w:id="289" w:name="_Toc237532237"/>
      <w:bookmarkStart w:id="290" w:name="_Toc234906419"/>
      <w:bookmarkStart w:id="291" w:name="_Toc427594692"/>
      <w:bookmarkStart w:id="292" w:name="_Toc45625506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Pr>
          <w:caps w:val="0"/>
        </w:rPr>
        <w:lastRenderedPageBreak/>
        <w:t>TEST CASE SPECIFICATIONS</w:t>
      </w:r>
      <w:bookmarkEnd w:id="291"/>
      <w:bookmarkEnd w:id="292"/>
    </w:p>
    <w:p w:rsidR="0073264B" w:rsidRPr="0073264B" w:rsidRDefault="0073264B" w:rsidP="009F4D4B">
      <w:pPr>
        <w:pStyle w:val="StyleArial10ptJustified1"/>
        <w:rPr>
          <w:rFonts w:cs="Arial"/>
          <w:i/>
        </w:rPr>
      </w:pPr>
      <w:r>
        <w:rPr>
          <w:rFonts w:cs="Arial"/>
        </w:rPr>
        <w:t xml:space="preserve">This section contains the individual Test Case Specifications referred to in the document </w:t>
      </w:r>
      <w:r w:rsidRPr="0073264B">
        <w:rPr>
          <w:rFonts w:cs="Arial"/>
          <w:i/>
        </w:rPr>
        <w:t>Test Plan for the</w:t>
      </w:r>
    </w:p>
    <w:p w:rsidR="0073264B" w:rsidRPr="0073264B" w:rsidRDefault="0073264B" w:rsidP="009F4D4B">
      <w:pPr>
        <w:pStyle w:val="StyleArial10ptJustified1"/>
        <w:rPr>
          <w:rFonts w:cs="Arial"/>
        </w:rPr>
      </w:pPr>
      <w:proofErr w:type="gramStart"/>
      <w:r w:rsidRPr="0073264B">
        <w:rPr>
          <w:rFonts w:cs="Arial"/>
          <w:i/>
        </w:rPr>
        <w:t>Advanced Transportation Controller (ATC) Application Programming Interface Validation Suite (APIVS).</w:t>
      </w:r>
      <w:proofErr w:type="gramEnd"/>
    </w:p>
    <w:p w:rsidR="00E12DAD" w:rsidRDefault="0089005C" w:rsidP="0089005C">
      <w:pPr>
        <w:pStyle w:val="Heading2"/>
      </w:pPr>
      <w:bookmarkStart w:id="293" w:name="_Toc456255065"/>
      <w:r>
        <w:t>Common Elements Required by All Test Case Specifications</w:t>
      </w:r>
      <w:bookmarkEnd w:id="293"/>
    </w:p>
    <w:p w:rsidR="0089005C" w:rsidRDefault="009F4D4B" w:rsidP="009F4D4B">
      <w:pPr>
        <w:jc w:val="both"/>
      </w:pPr>
      <w:r>
        <w:t xml:space="preserve">All </w:t>
      </w:r>
      <w:r w:rsidR="0073264B">
        <w:t xml:space="preserve">of the test cases included in this document utilize a single hardware and software platform </w:t>
      </w:r>
      <w:r w:rsidR="001D476B">
        <w:t xml:space="preserve">which is </w:t>
      </w:r>
      <w:r w:rsidR="0073264B">
        <w:t xml:space="preserve">common to all tests.  The </w:t>
      </w:r>
      <w:r>
        <w:t xml:space="preserve">compliance </w:t>
      </w:r>
      <w:r w:rsidR="0073264B">
        <w:t xml:space="preserve">output </w:t>
      </w:r>
      <w:r>
        <w:t>files produced by all test cases also have a consistent format</w:t>
      </w:r>
      <w:r w:rsidR="0073264B">
        <w:t xml:space="preserve"> </w:t>
      </w:r>
      <w:r>
        <w:t>which allows pass/fail status to be easily ascertained.</w:t>
      </w:r>
    </w:p>
    <w:p w:rsidR="009F4D4B" w:rsidRDefault="009F4D4B" w:rsidP="009F4D4B">
      <w:pPr>
        <w:jc w:val="both"/>
      </w:pPr>
    </w:p>
    <w:p w:rsidR="009F4D4B" w:rsidRDefault="009F4D4B" w:rsidP="009F4D4B">
      <w:pPr>
        <w:jc w:val="both"/>
      </w:pPr>
      <w:r>
        <w:t xml:space="preserve">To reduce the size of this document and to ease future maintenance, these common elements are described in the following </w:t>
      </w:r>
      <w:r w:rsidR="001D476B">
        <w:t>sub</w:t>
      </w:r>
      <w:r>
        <w:t xml:space="preserve">sections.  Test cases which utilize these common elements will not contain identical subsections in their individual descriptions.  If a test case deviates from any of these common elements the appropriate detail will appear in an appropriately-named subsection within that test case. </w:t>
      </w:r>
    </w:p>
    <w:p w:rsidR="00331D2D" w:rsidRPr="0089005C" w:rsidRDefault="00331D2D" w:rsidP="009F4D4B">
      <w:pPr>
        <w:jc w:val="both"/>
      </w:pPr>
    </w:p>
    <w:p w:rsidR="0089005C" w:rsidRDefault="0089005C" w:rsidP="0089005C">
      <w:pPr>
        <w:pStyle w:val="Heading4"/>
        <w:tabs>
          <w:tab w:val="clear" w:pos="1440"/>
          <w:tab w:val="left" w:pos="1080"/>
        </w:tabs>
      </w:pPr>
      <w:r>
        <w:t>Hardware</w:t>
      </w:r>
    </w:p>
    <w:p w:rsidR="009F14D1" w:rsidRDefault="009F14D1" w:rsidP="0089005C">
      <w:r>
        <w:t xml:space="preserve">All </w:t>
      </w:r>
      <w:r w:rsidR="0089005C">
        <w:t>test case</w:t>
      </w:r>
      <w:r>
        <w:t>s utilize</w:t>
      </w:r>
      <w:r w:rsidR="0089005C">
        <w:t xml:space="preserve"> the </w:t>
      </w:r>
      <w:r>
        <w:t>hardware environment as described in the APIVS Test Plan, specifically:</w:t>
      </w:r>
    </w:p>
    <w:p w:rsidR="009F14D1" w:rsidRDefault="009F14D1" w:rsidP="0089005C"/>
    <w:p w:rsidR="009F14D1" w:rsidRDefault="009F14D1" w:rsidP="009F14D1">
      <w:pPr>
        <w:numPr>
          <w:ilvl w:val="0"/>
          <w:numId w:val="8"/>
        </w:numPr>
      </w:pPr>
      <w:r>
        <w:t xml:space="preserve">an ATC Controller with a primary USB port capable of running startup scripts and </w:t>
      </w:r>
      <w:r w:rsidRPr="009F14D1">
        <w:t>a minimum 8x40 character LCD display and associated keyboard</w:t>
      </w:r>
      <w:r w:rsidR="005716E7">
        <w:t>s</w:t>
      </w:r>
    </w:p>
    <w:p w:rsidR="009F14D1" w:rsidRDefault="009F14D1" w:rsidP="009F14D1">
      <w:pPr>
        <w:numPr>
          <w:ilvl w:val="0"/>
          <w:numId w:val="8"/>
        </w:numPr>
      </w:pPr>
      <w:r>
        <w:t>a Personal Computer (PC) with 1GB available hard drive storage and an available USB port</w:t>
      </w:r>
    </w:p>
    <w:p w:rsidR="009F14D1" w:rsidRDefault="009F14D1" w:rsidP="009F14D1">
      <w:pPr>
        <w:numPr>
          <w:ilvl w:val="0"/>
          <w:numId w:val="8"/>
        </w:numPr>
      </w:pPr>
      <w:r>
        <w:t xml:space="preserve">a </w:t>
      </w:r>
      <w:smartTag w:uri="urn:schemas-microsoft-com:office:smarttags" w:element="Street">
        <w:smartTag w:uri="urn:schemas-microsoft-com:office:smarttags" w:element="address">
          <w:r>
            <w:t>1GB USB Flash Drive</w:t>
          </w:r>
        </w:smartTag>
      </w:smartTag>
      <w:r>
        <w:t>, formatted with a suitable FAT file system</w:t>
      </w:r>
    </w:p>
    <w:p w:rsidR="009F14D1" w:rsidRDefault="009F14D1" w:rsidP="0089005C"/>
    <w:p w:rsidR="0089005C" w:rsidRDefault="0089005C" w:rsidP="0089005C">
      <w:pPr>
        <w:pStyle w:val="Heading4"/>
        <w:tabs>
          <w:tab w:val="clear" w:pos="1440"/>
          <w:tab w:val="left" w:pos="1080"/>
        </w:tabs>
      </w:pPr>
      <w:r>
        <w:t>Software</w:t>
      </w:r>
    </w:p>
    <w:p w:rsidR="007F5B5D" w:rsidRDefault="00C16300" w:rsidP="007F5B5D">
      <w:pPr>
        <w:tabs>
          <w:tab w:val="left" w:pos="1440"/>
        </w:tabs>
        <w:jc w:val="both"/>
      </w:pPr>
      <w:r>
        <w:t xml:space="preserve">All test cases require the </w:t>
      </w:r>
      <w:r w:rsidR="007F5B5D">
        <w:t xml:space="preserve">porting </w:t>
      </w:r>
      <w:r>
        <w:t>of AP</w:t>
      </w:r>
      <w:r w:rsidR="007F5B5D">
        <w:t xml:space="preserve">IRI and APIVS software packages to the Engine Board platform used by the ATC Controller under test.  For more information regarding obtaining the source code and building the APIRI and APIVS software components, please refer to the </w:t>
      </w:r>
      <w:r w:rsidR="007F5B5D" w:rsidRPr="00707933">
        <w:rPr>
          <w:i/>
        </w:rPr>
        <w:t>APIRI User Manual</w:t>
      </w:r>
      <w:r w:rsidR="007F5B5D">
        <w:t xml:space="preserve"> and </w:t>
      </w:r>
      <w:r w:rsidR="007F5B5D" w:rsidRPr="00707933">
        <w:rPr>
          <w:i/>
        </w:rPr>
        <w:t>APIVS User Manual</w:t>
      </w:r>
      <w:r w:rsidR="007F5B5D">
        <w:t xml:space="preserve"> references in the APIRI Test Plan.</w:t>
      </w:r>
    </w:p>
    <w:p w:rsidR="00C16300" w:rsidRDefault="00707933" w:rsidP="00707933">
      <w:pPr>
        <w:tabs>
          <w:tab w:val="left" w:pos="1440"/>
        </w:tabs>
      </w:pPr>
      <w:r>
        <w:tab/>
      </w:r>
    </w:p>
    <w:p w:rsidR="007F5B5D" w:rsidRDefault="00ED7854" w:rsidP="00FA5784">
      <w:r>
        <w:t xml:space="preserve">Prior to the execution of any test, the runtime APIVS package must be copied into the root directory of the </w:t>
      </w:r>
      <w:smartTag w:uri="urn:schemas-microsoft-com:office:smarttags" w:element="Street">
        <w:smartTag w:uri="urn:schemas-microsoft-com:office:smarttags" w:element="address">
          <w:r>
            <w:t>USB Flash Drive</w:t>
          </w:r>
        </w:smartTag>
      </w:smartTag>
      <w:r>
        <w:t>.</w:t>
      </w:r>
      <w:r w:rsidR="00FA5784">
        <w:t xml:space="preserve">  This package contains the executable VSE program and all </w:t>
      </w:r>
      <w:proofErr w:type="gramStart"/>
      <w:r w:rsidR="00FA5784">
        <w:t>configuration</w:t>
      </w:r>
      <w:proofErr w:type="gramEnd"/>
      <w:r w:rsidR="00FA5784">
        <w:t>, script and data files necessary to execute all test cases using the associated test procedure(s).</w:t>
      </w:r>
    </w:p>
    <w:p w:rsidR="00331D2D" w:rsidRDefault="00331D2D" w:rsidP="00FA5784"/>
    <w:p w:rsidR="0089005C" w:rsidRDefault="0089005C" w:rsidP="0089005C">
      <w:pPr>
        <w:pStyle w:val="Heading4"/>
        <w:tabs>
          <w:tab w:val="clear" w:pos="1440"/>
          <w:tab w:val="left" w:pos="1080"/>
        </w:tabs>
      </w:pPr>
      <w:r>
        <w:t>Pass/Fail Criteria</w:t>
      </w:r>
    </w:p>
    <w:p w:rsidR="0089005C" w:rsidRDefault="00B63394" w:rsidP="0089005C">
      <w:pPr>
        <w:tabs>
          <w:tab w:val="left" w:pos="0"/>
          <w:tab w:val="left" w:pos="720"/>
          <w:tab w:val="left" w:pos="1440"/>
        </w:tabs>
        <w:jc w:val="both"/>
        <w:rPr>
          <w:rFonts w:cs="Arial"/>
        </w:rPr>
      </w:pPr>
      <w:bookmarkStart w:id="294" w:name="_Toc242123084"/>
      <w:bookmarkStart w:id="295" w:name="_Toc242197568"/>
      <w:bookmarkStart w:id="296" w:name="_Toc242123085"/>
      <w:bookmarkStart w:id="297" w:name="_Toc242197569"/>
      <w:bookmarkStart w:id="298" w:name="_Toc427594693"/>
      <w:bookmarkEnd w:id="294"/>
      <w:bookmarkEnd w:id="295"/>
      <w:bookmarkEnd w:id="296"/>
      <w:bookmarkEnd w:id="297"/>
      <w:r>
        <w:rPr>
          <w:rFonts w:cs="Arial"/>
        </w:rPr>
        <w:t xml:space="preserve">Each test case execution produces an output compliance report (file) in XML format.  This file </w:t>
      </w:r>
      <w:r w:rsidR="00FA5784">
        <w:rPr>
          <w:rFonts w:cs="Arial"/>
        </w:rPr>
        <w:t>contains an element (</w:t>
      </w:r>
      <w:proofErr w:type="spellStart"/>
      <w:r w:rsidR="00FA5784">
        <w:rPr>
          <w:rFonts w:cs="Arial"/>
        </w:rPr>
        <w:t>RunResult</w:t>
      </w:r>
      <w:proofErr w:type="spellEnd"/>
      <w:r w:rsidR="00FA5784">
        <w:rPr>
          <w:rFonts w:cs="Arial"/>
        </w:rPr>
        <w:t>) toward the end of the file which indicates the overall completion status (PASS/FAIL) of the test.</w:t>
      </w:r>
    </w:p>
    <w:p w:rsidR="00FA5784" w:rsidRDefault="00FA5784" w:rsidP="0089005C">
      <w:pPr>
        <w:tabs>
          <w:tab w:val="left" w:pos="0"/>
          <w:tab w:val="left" w:pos="720"/>
          <w:tab w:val="left" w:pos="1440"/>
        </w:tabs>
        <w:jc w:val="both"/>
        <w:rPr>
          <w:rFonts w:cs="Arial"/>
        </w:rPr>
      </w:pPr>
    </w:p>
    <w:p w:rsidR="00FA5784" w:rsidRDefault="00FA5784" w:rsidP="00FA5784">
      <w:pPr>
        <w:tabs>
          <w:tab w:val="left" w:pos="0"/>
          <w:tab w:val="left" w:pos="720"/>
          <w:tab w:val="left" w:pos="1440"/>
        </w:tabs>
        <w:jc w:val="center"/>
        <w:rPr>
          <w:rFonts w:ascii="Courier New" w:hAnsi="Courier New" w:cs="Courier New"/>
        </w:rPr>
      </w:pPr>
      <w:r w:rsidRPr="00FA5784">
        <w:rPr>
          <w:rFonts w:ascii="Courier New" w:hAnsi="Courier New" w:cs="Courier New"/>
        </w:rPr>
        <w:t>&lt;</w:t>
      </w:r>
      <w:proofErr w:type="spellStart"/>
      <w:r w:rsidRPr="00FA5784">
        <w:rPr>
          <w:rFonts w:ascii="Courier New" w:hAnsi="Courier New" w:cs="Courier New"/>
        </w:rPr>
        <w:t>RunResult</w:t>
      </w:r>
      <w:proofErr w:type="spellEnd"/>
      <w:r w:rsidRPr="00FA5784">
        <w:rPr>
          <w:rFonts w:ascii="Courier New" w:hAnsi="Courier New" w:cs="Courier New"/>
        </w:rPr>
        <w:t xml:space="preserve"> date="</w:t>
      </w:r>
      <w:r>
        <w:rPr>
          <w:rFonts w:ascii="Courier New" w:hAnsi="Courier New" w:cs="Courier New"/>
        </w:rPr>
        <w:t>2015</w:t>
      </w:r>
      <w:r w:rsidRPr="00FA5784">
        <w:rPr>
          <w:rFonts w:ascii="Courier New" w:hAnsi="Courier New" w:cs="Courier New"/>
        </w:rPr>
        <w:t>-</w:t>
      </w:r>
      <w:r>
        <w:rPr>
          <w:rFonts w:ascii="Courier New" w:hAnsi="Courier New" w:cs="Courier New"/>
        </w:rPr>
        <w:t>10-01 12:33 PM E</w:t>
      </w:r>
      <w:r w:rsidRPr="00FA5784">
        <w:rPr>
          <w:rFonts w:ascii="Courier New" w:hAnsi="Courier New" w:cs="Courier New"/>
        </w:rPr>
        <w:t>ST" status="</w:t>
      </w:r>
      <w:r>
        <w:rPr>
          <w:rFonts w:ascii="Courier New" w:hAnsi="Courier New" w:cs="Courier New"/>
        </w:rPr>
        <w:t>PASS</w:t>
      </w:r>
      <w:r w:rsidRPr="00FA5784">
        <w:rPr>
          <w:rFonts w:ascii="Courier New" w:hAnsi="Courier New" w:cs="Courier New"/>
        </w:rPr>
        <w:t>" /&gt;</w:t>
      </w:r>
    </w:p>
    <w:p w:rsidR="00FA5784" w:rsidRDefault="00FA5784" w:rsidP="00FA5784">
      <w:pPr>
        <w:tabs>
          <w:tab w:val="left" w:pos="0"/>
          <w:tab w:val="left" w:pos="720"/>
          <w:tab w:val="left" w:pos="1440"/>
        </w:tabs>
        <w:jc w:val="center"/>
        <w:rPr>
          <w:rFonts w:ascii="Courier New" w:hAnsi="Courier New" w:cs="Courier New"/>
        </w:rPr>
      </w:pPr>
      <w:r>
        <w:rPr>
          <w:rFonts w:ascii="Courier New" w:hAnsi="Courier New" w:cs="Courier New"/>
        </w:rPr>
        <w:t>-</w:t>
      </w:r>
      <w:smartTag w:uri="urn:schemas-microsoft-com:office:smarttags" w:element="State">
        <w:smartTag w:uri="urn:schemas-microsoft-com:office:smarttags" w:element="place">
          <w:r>
            <w:rPr>
              <w:rFonts w:ascii="Courier New" w:hAnsi="Courier New" w:cs="Courier New"/>
            </w:rPr>
            <w:t>OR-</w:t>
          </w:r>
        </w:smartTag>
      </w:smartTag>
    </w:p>
    <w:p w:rsidR="00FA5784" w:rsidRDefault="00FA5784" w:rsidP="00FA5784">
      <w:pPr>
        <w:tabs>
          <w:tab w:val="left" w:pos="0"/>
          <w:tab w:val="left" w:pos="720"/>
          <w:tab w:val="left" w:pos="1440"/>
        </w:tabs>
        <w:jc w:val="center"/>
        <w:rPr>
          <w:rFonts w:ascii="Courier New" w:hAnsi="Courier New" w:cs="Courier New"/>
        </w:rPr>
      </w:pPr>
      <w:r w:rsidRPr="00FA5784">
        <w:rPr>
          <w:rFonts w:ascii="Courier New" w:hAnsi="Courier New" w:cs="Courier New"/>
        </w:rPr>
        <w:t>&lt;</w:t>
      </w:r>
      <w:proofErr w:type="spellStart"/>
      <w:r w:rsidRPr="00FA5784">
        <w:rPr>
          <w:rFonts w:ascii="Courier New" w:hAnsi="Courier New" w:cs="Courier New"/>
        </w:rPr>
        <w:t>RunResult</w:t>
      </w:r>
      <w:proofErr w:type="spellEnd"/>
      <w:r w:rsidRPr="00FA5784">
        <w:rPr>
          <w:rFonts w:ascii="Courier New" w:hAnsi="Courier New" w:cs="Courier New"/>
        </w:rPr>
        <w:t xml:space="preserve"> date="</w:t>
      </w:r>
      <w:r>
        <w:rPr>
          <w:rFonts w:ascii="Courier New" w:hAnsi="Courier New" w:cs="Courier New"/>
        </w:rPr>
        <w:t>2015</w:t>
      </w:r>
      <w:r w:rsidRPr="00FA5784">
        <w:rPr>
          <w:rFonts w:ascii="Courier New" w:hAnsi="Courier New" w:cs="Courier New"/>
        </w:rPr>
        <w:t>-</w:t>
      </w:r>
      <w:r>
        <w:rPr>
          <w:rFonts w:ascii="Courier New" w:hAnsi="Courier New" w:cs="Courier New"/>
        </w:rPr>
        <w:t>10-01 12:33 PM E</w:t>
      </w:r>
      <w:r w:rsidRPr="00FA5784">
        <w:rPr>
          <w:rFonts w:ascii="Courier New" w:hAnsi="Courier New" w:cs="Courier New"/>
        </w:rPr>
        <w:t>ST" status="</w:t>
      </w:r>
      <w:r>
        <w:rPr>
          <w:rFonts w:ascii="Courier New" w:hAnsi="Courier New" w:cs="Courier New"/>
        </w:rPr>
        <w:t>FAIL</w:t>
      </w:r>
      <w:r w:rsidRPr="00FA5784">
        <w:rPr>
          <w:rFonts w:ascii="Courier New" w:hAnsi="Courier New" w:cs="Courier New"/>
        </w:rPr>
        <w:t>" /&gt;</w:t>
      </w:r>
    </w:p>
    <w:p w:rsidR="00FA5784" w:rsidRPr="00FA5784" w:rsidRDefault="00FA5784" w:rsidP="0089005C">
      <w:pPr>
        <w:tabs>
          <w:tab w:val="left" w:pos="0"/>
          <w:tab w:val="left" w:pos="720"/>
          <w:tab w:val="left" w:pos="1440"/>
        </w:tabs>
        <w:jc w:val="both"/>
        <w:rPr>
          <w:rFonts w:ascii="Courier New" w:hAnsi="Courier New" w:cs="Courier New"/>
        </w:rPr>
      </w:pPr>
    </w:p>
    <w:p w:rsidR="00FA5784" w:rsidRDefault="00FA5784" w:rsidP="0089005C">
      <w:pPr>
        <w:tabs>
          <w:tab w:val="left" w:pos="0"/>
          <w:tab w:val="left" w:pos="720"/>
          <w:tab w:val="left" w:pos="1440"/>
        </w:tabs>
        <w:jc w:val="both"/>
        <w:rPr>
          <w:rFonts w:cs="Arial"/>
        </w:rPr>
      </w:pPr>
      <w:r>
        <w:rPr>
          <w:rFonts w:cs="Arial"/>
        </w:rPr>
        <w:t>If the test fails and the test execution was performed with detailed logging enabled, the file can be examined in more detail to determine the exact cause of the failure.</w:t>
      </w:r>
    </w:p>
    <w:p w:rsidR="00331D2D" w:rsidRDefault="00331D2D" w:rsidP="0089005C">
      <w:pPr>
        <w:tabs>
          <w:tab w:val="left" w:pos="0"/>
          <w:tab w:val="left" w:pos="720"/>
          <w:tab w:val="left" w:pos="1440"/>
        </w:tabs>
        <w:jc w:val="both"/>
        <w:rPr>
          <w:rFonts w:cs="Arial"/>
        </w:rPr>
      </w:pPr>
    </w:p>
    <w:p w:rsidR="00331D2D" w:rsidRDefault="00331D2D" w:rsidP="0089005C">
      <w:pPr>
        <w:tabs>
          <w:tab w:val="left" w:pos="0"/>
          <w:tab w:val="left" w:pos="720"/>
          <w:tab w:val="left" w:pos="1440"/>
        </w:tabs>
        <w:jc w:val="both"/>
        <w:rPr>
          <w:rFonts w:cs="Arial"/>
        </w:rPr>
      </w:pPr>
      <w:r>
        <w:rPr>
          <w:rFonts w:cs="Arial"/>
        </w:rPr>
        <w:lastRenderedPageBreak/>
        <w:t xml:space="preserve">As this output XML file is textual, it can be viewed with a simple text editor such as Notepad.  For a more structured view of the XML content in the file, there are many XML file viewing applications available, such as XML Notepad 2007, which can be downloaded via the Internet and installed on the test PC.  There are also web sites available, such as </w:t>
      </w:r>
      <w:hyperlink r:id="rId8" w:history="1">
        <w:r w:rsidR="00405E3D" w:rsidRPr="00BC45DC">
          <w:rPr>
            <w:rStyle w:val="Hyperlink"/>
            <w:rFonts w:cs="Arial"/>
          </w:rPr>
          <w:t>http://xmlgrid.net</w:t>
        </w:r>
      </w:hyperlink>
      <w:r>
        <w:rPr>
          <w:rFonts w:cs="Arial"/>
        </w:rPr>
        <w:t xml:space="preserve">, which provide customizable XML graphical views </w:t>
      </w:r>
    </w:p>
    <w:p w:rsidR="00FA5784" w:rsidRPr="00FA5784" w:rsidRDefault="00FA5784" w:rsidP="0089005C">
      <w:pPr>
        <w:tabs>
          <w:tab w:val="left" w:pos="0"/>
          <w:tab w:val="left" w:pos="720"/>
          <w:tab w:val="left" w:pos="1440"/>
        </w:tabs>
        <w:jc w:val="both"/>
        <w:rPr>
          <w:rFonts w:cs="Arial"/>
        </w:rPr>
      </w:pPr>
    </w:p>
    <w:p w:rsidR="00FB2066" w:rsidRDefault="00FB2066" w:rsidP="00FB2066">
      <w:pPr>
        <w:pStyle w:val="Heading2"/>
      </w:pPr>
      <w:bookmarkStart w:id="299" w:name="_Toc456255066"/>
      <w:r>
        <w:t>Filename Conventions</w:t>
      </w:r>
      <w:bookmarkEnd w:id="299"/>
    </w:p>
    <w:p w:rsidR="00FB2066" w:rsidRDefault="00FB2066" w:rsidP="00FB2066">
      <w:pPr>
        <w:jc w:val="both"/>
      </w:pPr>
      <w:r>
        <w:t>A naming convention has been established for all files associated with individual APIVS test cases:</w:t>
      </w:r>
    </w:p>
    <w:p w:rsidR="00FB2066" w:rsidRDefault="00FB2066" w:rsidP="00FB2066">
      <w:pPr>
        <w:jc w:val="both"/>
      </w:pPr>
    </w:p>
    <w:p w:rsidR="00FB2066" w:rsidRPr="00FB2066" w:rsidRDefault="00FB2066" w:rsidP="00FB2066">
      <w:pPr>
        <w:jc w:val="both"/>
        <w:rPr>
          <w:b/>
          <w:i/>
        </w:rPr>
      </w:pPr>
      <w:r>
        <w:tab/>
      </w:r>
      <w:proofErr w:type="spellStart"/>
      <w:r w:rsidRPr="00FB2066">
        <w:rPr>
          <w:b/>
          <w:i/>
        </w:rPr>
        <w:t>C</w:t>
      </w:r>
      <w:r w:rsidR="00405E3D">
        <w:rPr>
          <w:b/>
          <w:i/>
        </w:rPr>
        <w:t>n</w:t>
      </w:r>
      <w:r w:rsidRPr="00FB2066">
        <w:rPr>
          <w:b/>
          <w:i/>
        </w:rPr>
        <w:t>nnn_</w:t>
      </w:r>
      <w:r>
        <w:rPr>
          <w:b/>
          <w:i/>
        </w:rPr>
        <w:t>xxx</w:t>
      </w:r>
      <w:r w:rsidRPr="00FB2066">
        <w:rPr>
          <w:b/>
          <w:i/>
        </w:rPr>
        <w:t>yyy.zzz</w:t>
      </w:r>
      <w:proofErr w:type="spellEnd"/>
    </w:p>
    <w:p w:rsidR="00FB2066" w:rsidRDefault="00FB2066" w:rsidP="00FB2066">
      <w:pPr>
        <w:jc w:val="both"/>
      </w:pPr>
    </w:p>
    <w:p w:rsidR="00FB2066" w:rsidRDefault="00FB2066" w:rsidP="00FB2066">
      <w:pPr>
        <w:ind w:firstLine="720"/>
        <w:jc w:val="both"/>
      </w:pPr>
      <w:proofErr w:type="gramStart"/>
      <w:r>
        <w:t>where</w:t>
      </w:r>
      <w:proofErr w:type="gramEnd"/>
      <w:r>
        <w:t>,</w:t>
      </w:r>
    </w:p>
    <w:p w:rsidR="00FB2066" w:rsidRDefault="00FB2066" w:rsidP="00FB2066">
      <w:pPr>
        <w:jc w:val="both"/>
      </w:pPr>
      <w:r>
        <w:tab/>
      </w:r>
      <w:r w:rsidRPr="00FB2066">
        <w:rPr>
          <w:b/>
          <w:i/>
        </w:rPr>
        <w:t>C</w:t>
      </w:r>
      <w:r>
        <w:t xml:space="preserve"> </w:t>
      </w:r>
      <w:r>
        <w:tab/>
        <w:t>indicates a file associated with an APIVS test case</w:t>
      </w:r>
    </w:p>
    <w:p w:rsidR="00FB2066" w:rsidRDefault="00FB2066" w:rsidP="00FB2066">
      <w:pPr>
        <w:jc w:val="both"/>
      </w:pPr>
      <w:r>
        <w:tab/>
      </w:r>
      <w:proofErr w:type="spellStart"/>
      <w:proofErr w:type="gramStart"/>
      <w:r w:rsidRPr="00FB2066">
        <w:rPr>
          <w:b/>
          <w:i/>
        </w:rPr>
        <w:t>n</w:t>
      </w:r>
      <w:r w:rsidR="00405E3D">
        <w:rPr>
          <w:b/>
          <w:i/>
        </w:rPr>
        <w:t>n</w:t>
      </w:r>
      <w:r w:rsidRPr="00FB2066">
        <w:rPr>
          <w:b/>
          <w:i/>
        </w:rPr>
        <w:t>nn</w:t>
      </w:r>
      <w:proofErr w:type="spellEnd"/>
      <w:proofErr w:type="gramEnd"/>
      <w:r>
        <w:t xml:space="preserve"> </w:t>
      </w:r>
      <w:r>
        <w:tab/>
        <w:t>is the test case number (from the Test Case Specification Identifier)</w:t>
      </w:r>
    </w:p>
    <w:p w:rsidR="00FB2066" w:rsidRDefault="00FB2066" w:rsidP="00FB2066">
      <w:pPr>
        <w:ind w:firstLine="720"/>
        <w:jc w:val="both"/>
      </w:pPr>
      <w:proofErr w:type="gramStart"/>
      <w:r>
        <w:rPr>
          <w:b/>
          <w:i/>
        </w:rPr>
        <w:t>xxx</w:t>
      </w:r>
      <w:proofErr w:type="gramEnd"/>
      <w:r>
        <w:tab/>
        <w:t>is an identifier for the specific file content:</w:t>
      </w:r>
    </w:p>
    <w:p w:rsidR="00FB2066" w:rsidRDefault="00FB2066" w:rsidP="00FB2066">
      <w:pPr>
        <w:ind w:firstLine="720"/>
        <w:jc w:val="both"/>
      </w:pPr>
    </w:p>
    <w:p w:rsidR="00FB2066" w:rsidRDefault="00FB2066" w:rsidP="00FB2066">
      <w:pPr>
        <w:ind w:firstLine="720"/>
        <w:jc w:val="both"/>
      </w:pPr>
      <w:r>
        <w:tab/>
      </w:r>
      <w:proofErr w:type="gramStart"/>
      <w:r w:rsidRPr="00FB2066">
        <w:rPr>
          <w:b/>
        </w:rPr>
        <w:t>in</w:t>
      </w:r>
      <w:proofErr w:type="gramEnd"/>
      <w:r>
        <w:tab/>
      </w:r>
      <w:r>
        <w:rPr>
          <w:rFonts w:cs="Arial"/>
        </w:rPr>
        <w:t>APIVSXML test script (XML format)</w:t>
      </w:r>
    </w:p>
    <w:p w:rsidR="00405E3D" w:rsidRDefault="00405E3D" w:rsidP="00405E3D">
      <w:pPr>
        <w:ind w:firstLine="720"/>
        <w:jc w:val="both"/>
        <w:rPr>
          <w:rFonts w:cs="Arial"/>
        </w:rPr>
      </w:pPr>
      <w:r>
        <w:tab/>
      </w:r>
      <w:proofErr w:type="gramStart"/>
      <w:r>
        <w:rPr>
          <w:b/>
        </w:rPr>
        <w:t>log</w:t>
      </w:r>
      <w:proofErr w:type="gramEnd"/>
      <w:r>
        <w:tab/>
      </w:r>
      <w:r>
        <w:rPr>
          <w:rFonts w:cs="Arial"/>
        </w:rPr>
        <w:t>conformance report (XML format)</w:t>
      </w:r>
    </w:p>
    <w:p w:rsidR="00405E3D" w:rsidRDefault="00405E3D" w:rsidP="00405E3D">
      <w:pPr>
        <w:ind w:firstLine="720"/>
        <w:jc w:val="both"/>
        <w:rPr>
          <w:rFonts w:cs="Arial"/>
        </w:rPr>
      </w:pPr>
      <w:r>
        <w:tab/>
      </w:r>
      <w:proofErr w:type="gramStart"/>
      <w:r>
        <w:rPr>
          <w:b/>
        </w:rPr>
        <w:t>key</w:t>
      </w:r>
      <w:proofErr w:type="gramEnd"/>
      <w:r>
        <w:tab/>
      </w:r>
      <w:r>
        <w:rPr>
          <w:rFonts w:cs="Arial"/>
        </w:rPr>
        <w:t>keystroke to Front Panel input file (VSE flat file format)</w:t>
      </w:r>
    </w:p>
    <w:p w:rsidR="00FB2066" w:rsidRDefault="00FB2066" w:rsidP="00FB2066">
      <w:pPr>
        <w:ind w:firstLine="720"/>
        <w:jc w:val="both"/>
        <w:rPr>
          <w:rFonts w:cs="Arial"/>
        </w:rPr>
      </w:pPr>
      <w:r>
        <w:tab/>
      </w:r>
      <w:proofErr w:type="spellStart"/>
      <w:proofErr w:type="gramStart"/>
      <w:r>
        <w:rPr>
          <w:b/>
        </w:rPr>
        <w:t>vd</w:t>
      </w:r>
      <w:proofErr w:type="spellEnd"/>
      <w:proofErr w:type="gramEnd"/>
      <w:r>
        <w:tab/>
      </w:r>
      <w:r>
        <w:rPr>
          <w:rFonts w:cs="Arial"/>
        </w:rPr>
        <w:t>Virtual Display compare file (VSE flat file format)</w:t>
      </w:r>
    </w:p>
    <w:p w:rsidR="00FB2066" w:rsidRDefault="00FB2066" w:rsidP="00FB2066">
      <w:pPr>
        <w:ind w:firstLine="720"/>
        <w:jc w:val="both"/>
        <w:rPr>
          <w:rFonts w:cs="Arial"/>
        </w:rPr>
      </w:pPr>
      <w:r>
        <w:tab/>
      </w:r>
      <w:proofErr w:type="spellStart"/>
      <w:proofErr w:type="gramStart"/>
      <w:r>
        <w:rPr>
          <w:b/>
        </w:rPr>
        <w:t>cmd</w:t>
      </w:r>
      <w:proofErr w:type="spellEnd"/>
      <w:proofErr w:type="gramEnd"/>
      <w:r>
        <w:tab/>
      </w:r>
      <w:r>
        <w:rPr>
          <w:rFonts w:cs="Arial"/>
        </w:rPr>
        <w:t>SDLC command message file (VSE flat file format)</w:t>
      </w:r>
    </w:p>
    <w:p w:rsidR="00FB2066" w:rsidRDefault="00FB2066" w:rsidP="00FB2066">
      <w:pPr>
        <w:ind w:firstLine="720"/>
        <w:jc w:val="both"/>
        <w:rPr>
          <w:rFonts w:cs="Arial"/>
        </w:rPr>
      </w:pPr>
      <w:r>
        <w:tab/>
      </w:r>
      <w:proofErr w:type="spellStart"/>
      <w:proofErr w:type="gramStart"/>
      <w:r>
        <w:rPr>
          <w:b/>
        </w:rPr>
        <w:t>rsp</w:t>
      </w:r>
      <w:proofErr w:type="spellEnd"/>
      <w:proofErr w:type="gramEnd"/>
      <w:r>
        <w:tab/>
      </w:r>
      <w:r>
        <w:rPr>
          <w:rFonts w:cs="Arial"/>
        </w:rPr>
        <w:t>SDLC response message file (VSE flat file format)</w:t>
      </w:r>
    </w:p>
    <w:p w:rsidR="00FB2066" w:rsidRDefault="00FB2066" w:rsidP="00FB2066">
      <w:pPr>
        <w:ind w:firstLine="720"/>
        <w:jc w:val="both"/>
      </w:pPr>
    </w:p>
    <w:p w:rsidR="00FB2066" w:rsidRDefault="00FB2066" w:rsidP="00FB2066">
      <w:pPr>
        <w:ind w:firstLine="720"/>
        <w:jc w:val="both"/>
      </w:pPr>
      <w:proofErr w:type="spellStart"/>
      <w:proofErr w:type="gramStart"/>
      <w:r w:rsidRPr="00FB2066">
        <w:rPr>
          <w:b/>
          <w:i/>
        </w:rPr>
        <w:t>yyy</w:t>
      </w:r>
      <w:proofErr w:type="spellEnd"/>
      <w:proofErr w:type="gramEnd"/>
      <w:r>
        <w:tab/>
        <w:t>is an (optional) numeric identifier, generally for VSE flat files only</w:t>
      </w:r>
    </w:p>
    <w:p w:rsidR="00FB2066" w:rsidRDefault="00FB2066" w:rsidP="00FB2066">
      <w:pPr>
        <w:ind w:firstLine="720"/>
        <w:jc w:val="both"/>
      </w:pPr>
      <w:proofErr w:type="spellStart"/>
      <w:proofErr w:type="gramStart"/>
      <w:r w:rsidRPr="00FB2066">
        <w:rPr>
          <w:b/>
          <w:i/>
        </w:rPr>
        <w:t>zzz</w:t>
      </w:r>
      <w:proofErr w:type="spellEnd"/>
      <w:proofErr w:type="gramEnd"/>
      <w:r>
        <w:tab/>
        <w:t>is the standard file type (txt or xml)</w:t>
      </w:r>
    </w:p>
    <w:p w:rsidR="00FB2066" w:rsidRDefault="00FB2066" w:rsidP="00FB2066">
      <w:pPr>
        <w:jc w:val="both"/>
      </w:pPr>
    </w:p>
    <w:p w:rsidR="00FB2066" w:rsidRDefault="00FB2066" w:rsidP="00FB2066">
      <w:pPr>
        <w:jc w:val="both"/>
      </w:pPr>
      <w:r>
        <w:t xml:space="preserve">VSE configuration files, which can be shared between test cases, following the naming convention </w:t>
      </w:r>
      <w:r w:rsidRPr="00FB2066">
        <w:rPr>
          <w:b/>
          <w:i/>
        </w:rPr>
        <w:t>VS_config_</w:t>
      </w:r>
      <w:r>
        <w:rPr>
          <w:b/>
          <w:i/>
        </w:rPr>
        <w:t>nn</w:t>
      </w:r>
      <w:r w:rsidRPr="00FB2066">
        <w:rPr>
          <w:b/>
          <w:i/>
        </w:rPr>
        <w:t>n.txt</w:t>
      </w:r>
      <w:r>
        <w:t xml:space="preserve">, where </w:t>
      </w:r>
      <w:proofErr w:type="spellStart"/>
      <w:r>
        <w:t>nnn</w:t>
      </w:r>
      <w:proofErr w:type="spellEnd"/>
      <w:r>
        <w:t xml:space="preserve"> is a number from 1-999 indicating the specific configuration file to be used. </w:t>
      </w:r>
    </w:p>
    <w:p w:rsidR="00FB2066" w:rsidRPr="0089005C" w:rsidRDefault="00FB2066" w:rsidP="00FB2066">
      <w:pPr>
        <w:jc w:val="both"/>
      </w:pPr>
    </w:p>
    <w:p w:rsidR="00FB2066" w:rsidRDefault="00FB2066" w:rsidP="00E12DAD"/>
    <w:p w:rsidR="00E12DAD" w:rsidRDefault="002C63B2" w:rsidP="00E12DAD">
      <w:pPr>
        <w:pStyle w:val="Heading2"/>
      </w:pPr>
      <w:r>
        <w:br w:type="page"/>
      </w:r>
      <w:bookmarkStart w:id="300" w:name="_Toc456255067"/>
      <w:bookmarkEnd w:id="298"/>
      <w:r w:rsidR="00E12DAD">
        <w:lastRenderedPageBreak/>
        <w:t>Test Case Specification 1 – FPUI Library C Functions Present</w:t>
      </w:r>
      <w:bookmarkEnd w:id="300"/>
    </w:p>
    <w:p w:rsidR="001C37ED" w:rsidRDefault="001C37ED" w:rsidP="001C37ED">
      <w:pPr>
        <w:pStyle w:val="Heading3"/>
      </w:pPr>
      <w:r>
        <w:t>Test Case Specification Identifier</w:t>
      </w:r>
    </w:p>
    <w:p w:rsidR="001C37ED" w:rsidRDefault="001C37ED" w:rsidP="001C37ED">
      <w:pPr>
        <w:tabs>
          <w:tab w:val="left" w:pos="1440"/>
        </w:tabs>
        <w:jc w:val="both"/>
        <w:rPr>
          <w:rFonts w:cs="Arial"/>
        </w:rPr>
      </w:pPr>
      <w:r>
        <w:rPr>
          <w:rFonts w:cs="Arial"/>
        </w:rPr>
        <w:t>The identifier for this Test Case Specification is APIVS.TCS.1110.</w:t>
      </w:r>
    </w:p>
    <w:p w:rsidR="00E12DAD" w:rsidRDefault="00341C07" w:rsidP="00E12DAD">
      <w:pPr>
        <w:pStyle w:val="Heading3"/>
      </w:pPr>
      <w:r>
        <w:t xml:space="preserve">Objective and </w:t>
      </w:r>
      <w:r w:rsidR="00E12DAD">
        <w:t>Test Items</w:t>
      </w:r>
    </w:p>
    <w:p w:rsidR="00E12DAD" w:rsidRDefault="00E12DAD" w:rsidP="00E12DAD">
      <w:pPr>
        <w:tabs>
          <w:tab w:val="left" w:pos="1440"/>
        </w:tabs>
        <w:jc w:val="both"/>
        <w:rPr>
          <w:ins w:id="301" w:author="Author"/>
          <w:rFonts w:cs="Arial"/>
        </w:rPr>
      </w:pPr>
      <w:r>
        <w:rPr>
          <w:rFonts w:cs="Arial"/>
        </w:rPr>
        <w:t xml:space="preserve">This test case </w:t>
      </w:r>
      <w:r w:rsidRPr="009647CD">
        <w:rPr>
          <w:rFonts w:cs="Arial"/>
        </w:rPr>
        <w:t>validate</w:t>
      </w:r>
      <w:r w:rsidR="0082487F">
        <w:rPr>
          <w:rFonts w:cs="Arial"/>
        </w:rPr>
        <w:t>s</w:t>
      </w:r>
      <w:r w:rsidRPr="009647CD">
        <w:rPr>
          <w:rFonts w:cs="Arial"/>
        </w:rPr>
        <w:t xml:space="preserve"> that each FPUI function defined in Section 4.1 of the ATC 5401 Standard is present in the API software</w:t>
      </w:r>
      <w:r>
        <w:rPr>
          <w:rFonts w:cs="Arial"/>
        </w:rPr>
        <w:t xml:space="preserve"> (APIVS SRS Section 3.21.1).</w:t>
      </w:r>
    </w:p>
    <w:p w:rsidR="000B357D" w:rsidRDefault="000B357D" w:rsidP="00E12DAD">
      <w:pPr>
        <w:tabs>
          <w:tab w:val="left" w:pos="1440"/>
        </w:tabs>
        <w:jc w:val="both"/>
        <w:rPr>
          <w:ins w:id="302" w:author="Author"/>
          <w:rFonts w:cs="Arial"/>
        </w:rPr>
      </w:pPr>
    </w:p>
    <w:p w:rsidR="000B357D" w:rsidRDefault="000B357D" w:rsidP="00E12DAD">
      <w:pPr>
        <w:tabs>
          <w:tab w:val="left" w:pos="1440"/>
        </w:tabs>
        <w:jc w:val="both"/>
        <w:rPr>
          <w:rFonts w:cs="Arial"/>
        </w:rPr>
      </w:pPr>
      <w:ins w:id="303" w:author="Author">
        <w:r w:rsidRPr="000B357D">
          <w:rPr>
            <w:rFonts w:cs="Arial"/>
          </w:rPr>
          <w:t>This test case also confirms VS Requirement 3.7: that the APIVS software package is designed to run on an ATC 5201 Standard conforming controller.</w:t>
        </w:r>
      </w:ins>
    </w:p>
    <w:p w:rsidR="00E12DAD" w:rsidRDefault="00E12DAD" w:rsidP="00E12DAD">
      <w:pPr>
        <w:pStyle w:val="Heading3"/>
      </w:pPr>
      <w:r>
        <w:t>Input Specifications</w:t>
      </w:r>
    </w:p>
    <w:p w:rsidR="00E12DAD" w:rsidRDefault="00E12DAD" w:rsidP="00E12DAD">
      <w:pPr>
        <w:tabs>
          <w:tab w:val="left" w:pos="1440"/>
        </w:tabs>
        <w:jc w:val="both"/>
        <w:rPr>
          <w:rFonts w:cs="Arial"/>
        </w:rPr>
      </w:pPr>
      <w:r>
        <w:rPr>
          <w:rFonts w:cs="Arial"/>
        </w:rPr>
        <w:t>This test case requires the following file</w:t>
      </w:r>
      <w:r w:rsidR="00C00870">
        <w:rPr>
          <w:rFonts w:cs="Arial"/>
        </w:rPr>
        <w:t>(</w:t>
      </w:r>
      <w:r>
        <w:rPr>
          <w:rFonts w:cs="Arial"/>
        </w:rPr>
        <w:t>s</w:t>
      </w:r>
      <w:r w:rsidR="00C00870">
        <w:rPr>
          <w:rFonts w:cs="Arial"/>
        </w:rPr>
        <w:t>)</w:t>
      </w:r>
      <w:r>
        <w:rPr>
          <w:rFonts w:cs="Arial"/>
        </w:rPr>
        <w:t xml:space="preserve"> as input:</w:t>
      </w:r>
    </w:p>
    <w:p w:rsidR="00E12DAD" w:rsidRDefault="00E12DAD" w:rsidP="00E12DAD">
      <w:pPr>
        <w:tabs>
          <w:tab w:val="left" w:pos="1440"/>
        </w:tabs>
        <w:jc w:val="both"/>
        <w:rPr>
          <w:rFonts w:cs="Arial"/>
        </w:rPr>
      </w:pPr>
    </w:p>
    <w:p w:rsidR="00E12DAD" w:rsidRPr="007A4E54" w:rsidRDefault="00E12DAD" w:rsidP="00E12DA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12DAD" w:rsidRDefault="00E12DAD" w:rsidP="00E12DAD">
      <w:pPr>
        <w:tabs>
          <w:tab w:val="left" w:pos="1440"/>
        </w:tabs>
        <w:ind w:left="720"/>
        <w:jc w:val="both"/>
        <w:rPr>
          <w:ins w:id="304" w:author="Author"/>
          <w:rFonts w:cs="Arial"/>
        </w:rPr>
      </w:pPr>
      <w:r w:rsidRPr="007A4E54">
        <w:rPr>
          <w:rFonts w:cs="Arial"/>
          <w:b/>
        </w:rPr>
        <w:t>C</w:t>
      </w:r>
      <w:r>
        <w:rPr>
          <w:rFonts w:cs="Arial"/>
          <w:b/>
        </w:rPr>
        <w:t>1</w:t>
      </w:r>
      <w:r w:rsidR="00405E3D">
        <w:rPr>
          <w:rFonts w:cs="Arial"/>
          <w:b/>
        </w:rPr>
        <w:t>110</w:t>
      </w:r>
      <w:r w:rsidRPr="007A4E54">
        <w:rPr>
          <w:rFonts w:cs="Arial"/>
          <w:b/>
        </w:rPr>
        <w:t>_in.xml</w:t>
      </w:r>
      <w:r>
        <w:rPr>
          <w:rFonts w:cs="Arial"/>
        </w:rPr>
        <w:tab/>
      </w:r>
      <w:r>
        <w:rPr>
          <w:rFonts w:cs="Arial"/>
        </w:rPr>
        <w:tab/>
        <w:t>APIVSXML test script (XML format)</w:t>
      </w:r>
    </w:p>
    <w:p w:rsidR="00EB6894" w:rsidRDefault="00EB6894" w:rsidP="00E12DAD">
      <w:pPr>
        <w:tabs>
          <w:tab w:val="left" w:pos="1440"/>
        </w:tabs>
        <w:ind w:left="720"/>
        <w:jc w:val="both"/>
        <w:rPr>
          <w:rFonts w:cs="Arial"/>
        </w:rPr>
      </w:pPr>
    </w:p>
    <w:p w:rsidR="00EB6894" w:rsidRDefault="00EB6894" w:rsidP="00EB6894">
      <w:pPr>
        <w:tabs>
          <w:tab w:val="left" w:pos="1440"/>
        </w:tabs>
        <w:ind w:left="720"/>
        <w:jc w:val="both"/>
        <w:rPr>
          <w:ins w:id="305" w:author="Author"/>
          <w:rFonts w:cs="Arial"/>
        </w:rPr>
      </w:pPr>
      <w:ins w:id="306" w:author="Author">
        <w:r w:rsidRPr="00B86E2F">
          <w:rPr>
            <w:rFonts w:cs="Arial"/>
            <w:b/>
          </w:rPr>
          <w:t>C</w:t>
        </w:r>
        <w:r>
          <w:rPr>
            <w:rFonts w:cs="Arial"/>
            <w:b/>
          </w:rPr>
          <w:t>xxxx</w:t>
        </w:r>
        <w:r w:rsidRPr="00B86E2F">
          <w:rPr>
            <w:rFonts w:cs="Arial"/>
            <w:b/>
          </w:rPr>
          <w:t>_</w:t>
        </w:r>
        <w:r>
          <w:rPr>
            <w:rFonts w:cs="Arial"/>
            <w:b/>
          </w:rPr>
          <w:t>null</w:t>
        </w:r>
        <w:r w:rsidRPr="00B86E2F">
          <w:rPr>
            <w:rFonts w:cs="Arial"/>
            <w:b/>
          </w:rPr>
          <w:t>.txt</w:t>
        </w:r>
        <w:r>
          <w:rPr>
            <w:rFonts w:cs="Arial"/>
          </w:rPr>
          <w:tab/>
        </w:r>
        <w:r>
          <w:rPr>
            <w:rFonts w:cs="Arial"/>
          </w:rPr>
          <w:tab/>
        </w:r>
        <w:r w:rsidRPr="001F4486">
          <w:rPr>
            <w:rFonts w:cs="Arial"/>
          </w:rPr>
          <w:t xml:space="preserve">parameter load file </w:t>
        </w:r>
        <w:r>
          <w:rPr>
            <w:rFonts w:cs="Arial"/>
          </w:rPr>
          <w:t>(null data)</w:t>
        </w:r>
      </w:ins>
    </w:p>
    <w:p w:rsidR="00EB6894" w:rsidRDefault="00EB6894" w:rsidP="00EB6894">
      <w:pPr>
        <w:tabs>
          <w:tab w:val="left" w:pos="1440"/>
        </w:tabs>
        <w:ind w:left="720"/>
        <w:jc w:val="both"/>
        <w:rPr>
          <w:ins w:id="307" w:author="Author"/>
          <w:rFonts w:cs="Arial"/>
        </w:rPr>
      </w:pPr>
    </w:p>
    <w:p w:rsidR="001812BE" w:rsidRDefault="001812BE" w:rsidP="001812BE">
      <w:pPr>
        <w:tabs>
          <w:tab w:val="left" w:pos="1440"/>
        </w:tabs>
        <w:ind w:left="720"/>
        <w:jc w:val="both"/>
        <w:rPr>
          <w:ins w:id="308" w:author="Author"/>
          <w:rFonts w:cs="Arial"/>
        </w:rPr>
      </w:pPr>
      <w:r w:rsidRPr="00B86E2F">
        <w:rPr>
          <w:rFonts w:cs="Arial"/>
          <w:b/>
        </w:rPr>
        <w:t>Cxxxx_key0.txt</w:t>
      </w:r>
      <w:r>
        <w:rPr>
          <w:rFonts w:cs="Arial"/>
        </w:rPr>
        <w:tab/>
      </w:r>
      <w:proofErr w:type="gramStart"/>
      <w:r>
        <w:rPr>
          <w:rFonts w:cs="Arial"/>
        </w:rPr>
        <w:t>keystroke file</w:t>
      </w:r>
      <w:proofErr w:type="gramEnd"/>
      <w:r>
        <w:rPr>
          <w:rFonts w:cs="Arial"/>
        </w:rPr>
        <w:t xml:space="preserve"> (Key ‘0’)</w:t>
      </w:r>
    </w:p>
    <w:p w:rsidR="00EB6894" w:rsidRDefault="00EB6894" w:rsidP="001812BE">
      <w:pPr>
        <w:tabs>
          <w:tab w:val="left" w:pos="1440"/>
        </w:tabs>
        <w:ind w:left="720"/>
        <w:jc w:val="both"/>
        <w:rPr>
          <w:rFonts w:cs="Arial"/>
        </w:rPr>
      </w:pPr>
    </w:p>
    <w:p w:rsidR="00E12DAD" w:rsidRDefault="00E12DAD" w:rsidP="00E12DAD">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12DAD" w:rsidRDefault="00E12DAD" w:rsidP="00E12DAD">
      <w:pPr>
        <w:pStyle w:val="Heading3"/>
      </w:pPr>
      <w:r>
        <w:t>Output Specifications</w:t>
      </w:r>
    </w:p>
    <w:p w:rsidR="00E12DAD" w:rsidRDefault="00E12DAD" w:rsidP="00E12DAD">
      <w:pPr>
        <w:tabs>
          <w:tab w:val="left" w:pos="1440"/>
        </w:tabs>
        <w:jc w:val="both"/>
        <w:rPr>
          <w:rFonts w:cs="Arial"/>
        </w:rPr>
      </w:pPr>
      <w:r>
        <w:rPr>
          <w:rFonts w:cs="Arial"/>
        </w:rPr>
        <w:t>This test case produces the following file</w:t>
      </w:r>
      <w:r w:rsidR="00C00870">
        <w:rPr>
          <w:rFonts w:cs="Arial"/>
        </w:rPr>
        <w:t>(</w:t>
      </w:r>
      <w:r>
        <w:rPr>
          <w:rFonts w:cs="Arial"/>
        </w:rPr>
        <w:t>s</w:t>
      </w:r>
      <w:r w:rsidR="00C00870">
        <w:rPr>
          <w:rFonts w:cs="Arial"/>
        </w:rPr>
        <w:t>)</w:t>
      </w:r>
      <w:r>
        <w:rPr>
          <w:rFonts w:cs="Arial"/>
        </w:rPr>
        <w:t xml:space="preserve"> as output:</w:t>
      </w:r>
    </w:p>
    <w:p w:rsidR="00E12DAD" w:rsidRDefault="00E12DAD" w:rsidP="00E12DAD">
      <w:pPr>
        <w:tabs>
          <w:tab w:val="left" w:pos="1440"/>
        </w:tabs>
        <w:jc w:val="both"/>
        <w:rPr>
          <w:rFonts w:cs="Arial"/>
        </w:rPr>
      </w:pPr>
    </w:p>
    <w:p w:rsidR="00E12DAD" w:rsidRPr="007A4E54" w:rsidRDefault="00E12DAD" w:rsidP="00E12DA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12DAD" w:rsidRDefault="00E12DAD" w:rsidP="00E12DAD">
      <w:pPr>
        <w:tabs>
          <w:tab w:val="left" w:pos="1440"/>
        </w:tabs>
        <w:ind w:left="720"/>
        <w:jc w:val="both"/>
        <w:rPr>
          <w:rFonts w:cs="Arial"/>
        </w:rPr>
      </w:pPr>
      <w:r w:rsidRPr="007A4E54">
        <w:rPr>
          <w:rFonts w:cs="Arial"/>
          <w:b/>
        </w:rPr>
        <w:t>C</w:t>
      </w:r>
      <w:r>
        <w:rPr>
          <w:rFonts w:cs="Arial"/>
          <w:b/>
        </w:rPr>
        <w:t>1</w:t>
      </w:r>
      <w:r w:rsidR="00405E3D">
        <w:rPr>
          <w:rFonts w:cs="Arial"/>
          <w:b/>
        </w:rPr>
        <w:t>110</w:t>
      </w:r>
      <w:r w:rsidRPr="007A4E54">
        <w:rPr>
          <w:rFonts w:cs="Arial"/>
          <w:b/>
        </w:rPr>
        <w:t>_log.xml</w:t>
      </w:r>
      <w:r>
        <w:rPr>
          <w:rFonts w:cs="Arial"/>
        </w:rPr>
        <w:tab/>
      </w:r>
      <w:r>
        <w:rPr>
          <w:rFonts w:cs="Arial"/>
        </w:rPr>
        <w:tab/>
        <w:t>conformance report (XML format)</w:t>
      </w:r>
    </w:p>
    <w:p w:rsidR="00E12DAD" w:rsidRDefault="00E12DAD" w:rsidP="00E12DAD">
      <w:pPr>
        <w:pStyle w:val="Heading3"/>
      </w:pPr>
      <w:r>
        <w:t>Environmental Needs</w:t>
      </w:r>
    </w:p>
    <w:p w:rsidR="00E12DAD" w:rsidRDefault="00E12DAD" w:rsidP="00E12DAD">
      <w:pPr>
        <w:pStyle w:val="Heading4"/>
        <w:tabs>
          <w:tab w:val="clear" w:pos="1440"/>
          <w:tab w:val="left" w:pos="1080"/>
        </w:tabs>
      </w:pPr>
      <w:r>
        <w:t>Hardware</w:t>
      </w:r>
    </w:p>
    <w:p w:rsidR="00E12DAD" w:rsidRPr="00E12DAD" w:rsidRDefault="00E12DAD" w:rsidP="00E12DAD">
      <w:r>
        <w:t>This test case utilizes the standard APIVS test hardware configuration as detailed in Section 2</w:t>
      </w:r>
      <w:r w:rsidR="003E026F">
        <w:t>.1</w:t>
      </w:r>
      <w:r>
        <w:t>.</w:t>
      </w:r>
    </w:p>
    <w:p w:rsidR="00E12DAD" w:rsidRDefault="00E12DAD" w:rsidP="00E12DAD">
      <w:pPr>
        <w:pStyle w:val="Heading4"/>
        <w:tabs>
          <w:tab w:val="clear" w:pos="1440"/>
          <w:tab w:val="left" w:pos="1080"/>
        </w:tabs>
      </w:pPr>
      <w:r>
        <w:t>Software</w:t>
      </w:r>
    </w:p>
    <w:p w:rsidR="00E12DAD" w:rsidRPr="00E12DAD" w:rsidRDefault="00E12DAD" w:rsidP="00E12DAD">
      <w:r>
        <w:t>This test case utilizes the standard APIVS test software as detailed in Section 2</w:t>
      </w:r>
      <w:r w:rsidR="003E026F">
        <w:t>.1</w:t>
      </w:r>
      <w:r>
        <w:t>.</w:t>
      </w:r>
    </w:p>
    <w:p w:rsidR="00E12DAD" w:rsidRDefault="00E12DAD" w:rsidP="00E12DAD">
      <w:pPr>
        <w:pStyle w:val="Heading4"/>
        <w:tabs>
          <w:tab w:val="clear" w:pos="1440"/>
          <w:tab w:val="left" w:pos="1080"/>
        </w:tabs>
      </w:pPr>
      <w:r>
        <w:t>Other</w:t>
      </w:r>
    </w:p>
    <w:p w:rsidR="00E12DAD" w:rsidRPr="00A91055" w:rsidRDefault="00E12DAD" w:rsidP="00E12DAD">
      <w:proofErr w:type="gramStart"/>
      <w:r>
        <w:t>None.</w:t>
      </w:r>
      <w:proofErr w:type="gramEnd"/>
    </w:p>
    <w:p w:rsidR="00E12DAD" w:rsidRDefault="00E12DAD" w:rsidP="00E12DAD">
      <w:pPr>
        <w:pStyle w:val="Heading3"/>
      </w:pPr>
      <w:r>
        <w:t>Special Procedural Requirements</w:t>
      </w:r>
    </w:p>
    <w:p w:rsidR="00E12DAD" w:rsidRDefault="00E12DAD" w:rsidP="00E12DAD">
      <w:pPr>
        <w:tabs>
          <w:tab w:val="left" w:pos="1440"/>
        </w:tabs>
        <w:jc w:val="both"/>
        <w:rPr>
          <w:rFonts w:cs="Arial"/>
        </w:rPr>
      </w:pPr>
      <w:proofErr w:type="gramStart"/>
      <w:r>
        <w:rPr>
          <w:rFonts w:cs="Arial"/>
        </w:rPr>
        <w:t>None.</w:t>
      </w:r>
      <w:proofErr w:type="gramEnd"/>
    </w:p>
    <w:p w:rsidR="00E12DAD" w:rsidRDefault="00E12DAD" w:rsidP="00E12DAD">
      <w:pPr>
        <w:pStyle w:val="Heading3"/>
      </w:pPr>
      <w:proofErr w:type="spellStart"/>
      <w:r>
        <w:lastRenderedPageBreak/>
        <w:t>Intercase</w:t>
      </w:r>
      <w:proofErr w:type="spellEnd"/>
      <w:r>
        <w:t xml:space="preserve"> Dependencies</w:t>
      </w:r>
    </w:p>
    <w:p w:rsidR="00E12DAD" w:rsidRDefault="00E12DAD" w:rsidP="00E12DAD">
      <w:pPr>
        <w:tabs>
          <w:tab w:val="left" w:pos="1440"/>
        </w:tabs>
        <w:jc w:val="both"/>
        <w:rPr>
          <w:rFonts w:cs="Arial"/>
        </w:rPr>
      </w:pPr>
      <w:proofErr w:type="gramStart"/>
      <w:r>
        <w:rPr>
          <w:rFonts w:cs="Arial"/>
        </w:rPr>
        <w:t>None.</w:t>
      </w:r>
      <w:proofErr w:type="gramEnd"/>
    </w:p>
    <w:p w:rsidR="00E12DAD" w:rsidRDefault="00A1442C" w:rsidP="00E12DAD">
      <w:pPr>
        <w:pStyle w:val="Heading3"/>
      </w:pPr>
      <w:r>
        <w:t xml:space="preserve">Additional </w:t>
      </w:r>
      <w:r w:rsidR="00E12DAD">
        <w:t>Pass/Fail Criteria</w:t>
      </w:r>
    </w:p>
    <w:p w:rsidR="00E12DAD" w:rsidRPr="00E12DAD" w:rsidRDefault="003A429E" w:rsidP="00E12DAD">
      <w:proofErr w:type="gramStart"/>
      <w:r>
        <w:t>None.</w:t>
      </w:r>
      <w:proofErr w:type="gramEnd"/>
    </w:p>
    <w:p w:rsidR="00E12DAD" w:rsidRDefault="00E12DAD" w:rsidP="00E12DAD">
      <w:pPr>
        <w:pStyle w:val="Heading2"/>
      </w:pPr>
      <w:r>
        <w:br w:type="page"/>
      </w:r>
      <w:bookmarkStart w:id="309" w:name="_Toc456255068"/>
      <w:r>
        <w:lastRenderedPageBreak/>
        <w:t xml:space="preserve">Test Case Specification 2 – </w:t>
      </w:r>
      <w:r w:rsidRPr="00E12DAD">
        <w:t>FPUI Library C Function Conforming Arguments</w:t>
      </w:r>
      <w:bookmarkEnd w:id="309"/>
    </w:p>
    <w:p w:rsidR="00E12DAD" w:rsidRDefault="00E12DAD" w:rsidP="00E12DAD">
      <w:pPr>
        <w:pStyle w:val="Heading3"/>
      </w:pPr>
      <w:r>
        <w:t>Test Case Specification Identifier</w:t>
      </w:r>
    </w:p>
    <w:p w:rsidR="00E12DAD" w:rsidRDefault="00E12DAD" w:rsidP="00E12DAD">
      <w:pPr>
        <w:tabs>
          <w:tab w:val="left" w:pos="1440"/>
        </w:tabs>
        <w:jc w:val="both"/>
        <w:rPr>
          <w:rFonts w:cs="Arial"/>
        </w:rPr>
      </w:pPr>
      <w:r>
        <w:rPr>
          <w:rFonts w:cs="Arial"/>
        </w:rPr>
        <w:t>The identifier for this Test C</w:t>
      </w:r>
      <w:r w:rsidR="005716E7">
        <w:rPr>
          <w:rFonts w:cs="Arial"/>
        </w:rPr>
        <w:t>ase Specification is APIVS.TCS.1</w:t>
      </w:r>
      <w:r w:rsidR="00B86E2F">
        <w:rPr>
          <w:rFonts w:cs="Arial"/>
        </w:rPr>
        <w:t>120</w:t>
      </w:r>
      <w:r>
        <w:rPr>
          <w:rFonts w:cs="Arial"/>
        </w:rPr>
        <w:t>.</w:t>
      </w:r>
    </w:p>
    <w:p w:rsidR="00E12DAD" w:rsidRDefault="00341C07" w:rsidP="00E12DAD">
      <w:pPr>
        <w:pStyle w:val="Heading3"/>
      </w:pPr>
      <w:r>
        <w:t xml:space="preserve">Objective and </w:t>
      </w:r>
      <w:r w:rsidR="00E12DAD">
        <w:t>Test Items</w:t>
      </w:r>
    </w:p>
    <w:p w:rsidR="00E12DAD" w:rsidRPr="009647CD" w:rsidRDefault="00E12DAD" w:rsidP="00E12DAD">
      <w:pPr>
        <w:tabs>
          <w:tab w:val="left" w:pos="1440"/>
        </w:tabs>
        <w:jc w:val="both"/>
        <w:rPr>
          <w:rFonts w:cs="Arial"/>
        </w:rPr>
      </w:pPr>
      <w:r>
        <w:rPr>
          <w:rFonts w:cs="Arial"/>
        </w:rPr>
        <w:t xml:space="preserve">This test case </w:t>
      </w:r>
      <w:r>
        <w:rPr>
          <w:rFonts w:cs="Arial"/>
          <w:color w:val="000000"/>
        </w:rPr>
        <w:t>validate</w:t>
      </w:r>
      <w:r w:rsidR="0082487F">
        <w:rPr>
          <w:rFonts w:cs="Arial"/>
          <w:color w:val="000000"/>
        </w:rPr>
        <w:t>s</w:t>
      </w:r>
      <w:r>
        <w:rPr>
          <w:rFonts w:cs="Arial"/>
          <w:color w:val="000000"/>
        </w:rPr>
        <w:t xml:space="preserve"> that each FPUI function has the correct function arguments as defined in Section 4.1 of the ATC 5401 Standard </w:t>
      </w:r>
      <w:r>
        <w:rPr>
          <w:rFonts w:cs="Arial"/>
        </w:rPr>
        <w:t>(APIVS SRS Section 3.21.2).</w:t>
      </w:r>
    </w:p>
    <w:p w:rsidR="00E12DAD" w:rsidRDefault="00E12DAD" w:rsidP="00E12DAD">
      <w:pPr>
        <w:pStyle w:val="Heading3"/>
      </w:pPr>
      <w:r>
        <w:t>Input Specifications</w:t>
      </w:r>
    </w:p>
    <w:p w:rsidR="00E12DAD" w:rsidRDefault="00E12DAD" w:rsidP="00E12DAD">
      <w:pPr>
        <w:tabs>
          <w:tab w:val="left" w:pos="1440"/>
        </w:tabs>
        <w:jc w:val="both"/>
        <w:rPr>
          <w:rFonts w:cs="Arial"/>
        </w:rPr>
      </w:pPr>
      <w:r>
        <w:rPr>
          <w:rFonts w:cs="Arial"/>
        </w:rPr>
        <w:t>This test case requires the following file</w:t>
      </w:r>
      <w:r w:rsidR="00C00870">
        <w:rPr>
          <w:rFonts w:cs="Arial"/>
        </w:rPr>
        <w:t>(</w:t>
      </w:r>
      <w:r>
        <w:rPr>
          <w:rFonts w:cs="Arial"/>
        </w:rPr>
        <w:t>s</w:t>
      </w:r>
      <w:r w:rsidR="00C00870">
        <w:rPr>
          <w:rFonts w:cs="Arial"/>
        </w:rPr>
        <w:t>)</w:t>
      </w:r>
      <w:r>
        <w:rPr>
          <w:rFonts w:cs="Arial"/>
        </w:rPr>
        <w:t xml:space="preserve"> as input:</w:t>
      </w:r>
    </w:p>
    <w:p w:rsidR="00E12DAD" w:rsidRDefault="00E12DAD" w:rsidP="00E12DAD">
      <w:pPr>
        <w:tabs>
          <w:tab w:val="left" w:pos="1440"/>
        </w:tabs>
        <w:jc w:val="both"/>
        <w:rPr>
          <w:rFonts w:cs="Arial"/>
        </w:rPr>
      </w:pPr>
    </w:p>
    <w:p w:rsidR="00E12DAD" w:rsidRPr="007A4E54" w:rsidRDefault="00E12DAD" w:rsidP="00E12DA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12DAD" w:rsidRDefault="00E12DAD" w:rsidP="00E12DAD">
      <w:pPr>
        <w:tabs>
          <w:tab w:val="left" w:pos="1440"/>
        </w:tabs>
        <w:ind w:left="720"/>
        <w:jc w:val="both"/>
        <w:rPr>
          <w:rFonts w:cs="Arial"/>
        </w:rPr>
      </w:pPr>
      <w:r w:rsidRPr="007A4E54">
        <w:rPr>
          <w:rFonts w:cs="Arial"/>
          <w:b/>
        </w:rPr>
        <w:t>C</w:t>
      </w:r>
      <w:r>
        <w:rPr>
          <w:rFonts w:cs="Arial"/>
          <w:b/>
        </w:rPr>
        <w:t>1</w:t>
      </w:r>
      <w:r w:rsidR="00B86E2F">
        <w:rPr>
          <w:rFonts w:cs="Arial"/>
          <w:b/>
        </w:rPr>
        <w:t>120</w:t>
      </w:r>
      <w:r w:rsidRPr="007A4E54">
        <w:rPr>
          <w:rFonts w:cs="Arial"/>
          <w:b/>
        </w:rPr>
        <w:t>_in.xml</w:t>
      </w:r>
      <w:r>
        <w:rPr>
          <w:rFonts w:cs="Arial"/>
        </w:rPr>
        <w:tab/>
      </w:r>
      <w:r>
        <w:rPr>
          <w:rFonts w:cs="Arial"/>
        </w:rPr>
        <w:tab/>
        <w:t>APIVSXML test script (XML format)</w:t>
      </w:r>
    </w:p>
    <w:p w:rsidR="00EB6894" w:rsidRDefault="00EB6894" w:rsidP="00EB6894">
      <w:pPr>
        <w:tabs>
          <w:tab w:val="left" w:pos="1440"/>
        </w:tabs>
        <w:ind w:left="720"/>
        <w:jc w:val="both"/>
        <w:rPr>
          <w:ins w:id="310" w:author="Author"/>
          <w:rFonts w:cs="Arial"/>
        </w:rPr>
      </w:pPr>
    </w:p>
    <w:p w:rsidR="00EB6894" w:rsidRDefault="00EB6894" w:rsidP="00EB6894">
      <w:pPr>
        <w:tabs>
          <w:tab w:val="left" w:pos="1440"/>
        </w:tabs>
        <w:ind w:left="720"/>
        <w:jc w:val="both"/>
        <w:rPr>
          <w:ins w:id="311" w:author="Author"/>
          <w:rFonts w:cs="Arial"/>
        </w:rPr>
      </w:pPr>
      <w:ins w:id="312" w:author="Author">
        <w:r w:rsidRPr="00B86E2F">
          <w:rPr>
            <w:rFonts w:cs="Arial"/>
            <w:b/>
          </w:rPr>
          <w:t>C</w:t>
        </w:r>
        <w:r>
          <w:rPr>
            <w:rFonts w:cs="Arial"/>
            <w:b/>
          </w:rPr>
          <w:t>xxxx</w:t>
        </w:r>
        <w:r w:rsidRPr="00B86E2F">
          <w:rPr>
            <w:rFonts w:cs="Arial"/>
            <w:b/>
          </w:rPr>
          <w:t>_</w:t>
        </w:r>
        <w:r>
          <w:rPr>
            <w:rFonts w:cs="Arial"/>
            <w:b/>
          </w:rPr>
          <w:t>null</w:t>
        </w:r>
        <w:r w:rsidRPr="00B86E2F">
          <w:rPr>
            <w:rFonts w:cs="Arial"/>
            <w:b/>
          </w:rPr>
          <w:t>.txt</w:t>
        </w:r>
        <w:r>
          <w:rPr>
            <w:rFonts w:cs="Arial"/>
          </w:rPr>
          <w:tab/>
        </w:r>
        <w:r>
          <w:rPr>
            <w:rFonts w:cs="Arial"/>
          </w:rPr>
          <w:tab/>
        </w:r>
        <w:r w:rsidRPr="001F4486">
          <w:rPr>
            <w:rFonts w:cs="Arial"/>
          </w:rPr>
          <w:t xml:space="preserve">parameter load file </w:t>
        </w:r>
        <w:r>
          <w:rPr>
            <w:rFonts w:cs="Arial"/>
          </w:rPr>
          <w:t>(null data)</w:t>
        </w:r>
      </w:ins>
    </w:p>
    <w:p w:rsidR="00EB6894" w:rsidRDefault="00EB6894" w:rsidP="00EB6894">
      <w:pPr>
        <w:tabs>
          <w:tab w:val="left" w:pos="1440"/>
        </w:tabs>
        <w:ind w:left="720"/>
        <w:jc w:val="both"/>
        <w:rPr>
          <w:ins w:id="313" w:author="Author"/>
          <w:rFonts w:cs="Arial"/>
        </w:rPr>
      </w:pPr>
    </w:p>
    <w:p w:rsidR="00EB6894" w:rsidRDefault="00EB6894" w:rsidP="00EB6894">
      <w:pPr>
        <w:tabs>
          <w:tab w:val="left" w:pos="1440"/>
        </w:tabs>
        <w:ind w:left="720"/>
        <w:jc w:val="both"/>
        <w:rPr>
          <w:ins w:id="314" w:author="Author"/>
          <w:rFonts w:cs="Arial"/>
        </w:rPr>
      </w:pPr>
      <w:ins w:id="315" w:author="Author">
        <w:r w:rsidRPr="00B86E2F">
          <w:rPr>
            <w:rFonts w:cs="Arial"/>
            <w:b/>
          </w:rPr>
          <w:t>Cxxxx_key0.txt</w:t>
        </w:r>
        <w:r>
          <w:rPr>
            <w:rFonts w:cs="Arial"/>
          </w:rPr>
          <w:tab/>
        </w:r>
        <w:proofErr w:type="gramStart"/>
        <w:r>
          <w:rPr>
            <w:rFonts w:cs="Arial"/>
          </w:rPr>
          <w:t>keystroke file</w:t>
        </w:r>
        <w:proofErr w:type="gramEnd"/>
        <w:r>
          <w:rPr>
            <w:rFonts w:cs="Arial"/>
          </w:rPr>
          <w:t xml:space="preserve"> (Key ‘0’)</w:t>
        </w:r>
      </w:ins>
    </w:p>
    <w:p w:rsidR="00EB6894" w:rsidRDefault="00EB6894" w:rsidP="00EB6894">
      <w:pPr>
        <w:tabs>
          <w:tab w:val="left" w:pos="1440"/>
        </w:tabs>
        <w:ind w:left="720"/>
        <w:jc w:val="both"/>
        <w:rPr>
          <w:ins w:id="316" w:author="Author"/>
          <w:rFonts w:cs="Arial"/>
        </w:rPr>
      </w:pPr>
    </w:p>
    <w:p w:rsidR="00E12DAD" w:rsidRDefault="00E12DAD" w:rsidP="00E12DAD">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E12DAD" w:rsidRDefault="00E12DAD" w:rsidP="00E12DAD">
      <w:pPr>
        <w:pStyle w:val="Heading3"/>
      </w:pPr>
      <w:r>
        <w:t>Output Specifications</w:t>
      </w:r>
    </w:p>
    <w:p w:rsidR="00E12DAD" w:rsidRDefault="00E12DAD" w:rsidP="00E12DAD">
      <w:pPr>
        <w:tabs>
          <w:tab w:val="left" w:pos="1440"/>
        </w:tabs>
        <w:jc w:val="both"/>
        <w:rPr>
          <w:rFonts w:cs="Arial"/>
        </w:rPr>
      </w:pPr>
      <w:r>
        <w:rPr>
          <w:rFonts w:cs="Arial"/>
        </w:rPr>
        <w:t>This test case produces the following file</w:t>
      </w:r>
      <w:r w:rsidR="00C00870">
        <w:rPr>
          <w:rFonts w:cs="Arial"/>
        </w:rPr>
        <w:t>(</w:t>
      </w:r>
      <w:r>
        <w:rPr>
          <w:rFonts w:cs="Arial"/>
        </w:rPr>
        <w:t>s</w:t>
      </w:r>
      <w:r w:rsidR="00C00870">
        <w:rPr>
          <w:rFonts w:cs="Arial"/>
        </w:rPr>
        <w:t>)</w:t>
      </w:r>
      <w:r>
        <w:rPr>
          <w:rFonts w:cs="Arial"/>
        </w:rPr>
        <w:t xml:space="preserve"> as output:</w:t>
      </w:r>
    </w:p>
    <w:p w:rsidR="00E12DAD" w:rsidRDefault="00E12DAD" w:rsidP="00E12DAD">
      <w:pPr>
        <w:tabs>
          <w:tab w:val="left" w:pos="1440"/>
        </w:tabs>
        <w:jc w:val="both"/>
        <w:rPr>
          <w:rFonts w:cs="Arial"/>
        </w:rPr>
      </w:pPr>
    </w:p>
    <w:p w:rsidR="00E12DAD" w:rsidRPr="007A4E54" w:rsidRDefault="00E12DAD" w:rsidP="00E12DAD">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E12DAD" w:rsidRDefault="00E12DAD" w:rsidP="00E12DAD">
      <w:pPr>
        <w:tabs>
          <w:tab w:val="left" w:pos="1440"/>
        </w:tabs>
        <w:ind w:left="720"/>
        <w:jc w:val="both"/>
        <w:rPr>
          <w:rFonts w:cs="Arial"/>
        </w:rPr>
      </w:pPr>
      <w:r w:rsidRPr="007A4E54">
        <w:rPr>
          <w:rFonts w:cs="Arial"/>
          <w:b/>
        </w:rPr>
        <w:t>C</w:t>
      </w:r>
      <w:r>
        <w:rPr>
          <w:rFonts w:cs="Arial"/>
          <w:b/>
        </w:rPr>
        <w:t>1</w:t>
      </w:r>
      <w:r w:rsidR="00B86E2F">
        <w:rPr>
          <w:rFonts w:cs="Arial"/>
          <w:b/>
        </w:rPr>
        <w:t>120</w:t>
      </w:r>
      <w:r w:rsidRPr="007A4E54">
        <w:rPr>
          <w:rFonts w:cs="Arial"/>
          <w:b/>
        </w:rPr>
        <w:t>_log.xml</w:t>
      </w:r>
      <w:r>
        <w:rPr>
          <w:rFonts w:cs="Arial"/>
        </w:rPr>
        <w:tab/>
      </w:r>
      <w:r>
        <w:rPr>
          <w:rFonts w:cs="Arial"/>
        </w:rPr>
        <w:tab/>
        <w:t>conformance report (XML format)</w:t>
      </w:r>
    </w:p>
    <w:p w:rsidR="001F5224" w:rsidRDefault="00E12DAD" w:rsidP="000B755F">
      <w:pPr>
        <w:pStyle w:val="Heading2"/>
        <w:ind w:left="3330" w:hanging="3330"/>
      </w:pPr>
      <w:r>
        <w:br w:type="page"/>
      </w:r>
      <w:bookmarkStart w:id="317" w:name="_Toc456255069"/>
      <w:r w:rsidR="001F5224">
        <w:lastRenderedPageBreak/>
        <w:t>Test Case Specification 3 – F</w:t>
      </w:r>
      <w:r w:rsidR="001F5224" w:rsidRPr="001F5224">
        <w:t xml:space="preserve">PUI Library C Function Error </w:t>
      </w:r>
      <w:r w:rsidR="000B755F">
        <w:t xml:space="preserve">and Argument Boundary </w:t>
      </w:r>
      <w:r w:rsidR="001F5224" w:rsidRPr="001F5224">
        <w:t>Checking</w:t>
      </w:r>
      <w:bookmarkEnd w:id="317"/>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ase Specification is APIVS.TCS.1</w:t>
      </w:r>
      <w:r w:rsidR="00B86E2F">
        <w:rPr>
          <w:rFonts w:cs="Arial"/>
        </w:rPr>
        <w:t>130</w:t>
      </w:r>
      <w:r>
        <w:rPr>
          <w:rFonts w:cs="Arial"/>
        </w:rPr>
        <w:t>.</w:t>
      </w:r>
    </w:p>
    <w:p w:rsidR="001F5224" w:rsidRDefault="00341C07" w:rsidP="001F5224">
      <w:pPr>
        <w:pStyle w:val="Heading3"/>
      </w:pPr>
      <w:r>
        <w:t xml:space="preserve">Objective and </w:t>
      </w:r>
      <w:r w:rsidR="001F5224">
        <w:t>Test Items</w:t>
      </w:r>
    </w:p>
    <w:p w:rsidR="001F5224" w:rsidRDefault="001F5224" w:rsidP="001F5224">
      <w:pPr>
        <w:tabs>
          <w:tab w:val="left" w:pos="1440"/>
        </w:tabs>
        <w:jc w:val="both"/>
        <w:rPr>
          <w:rFonts w:cs="Arial"/>
        </w:rPr>
      </w:pPr>
      <w:r>
        <w:rPr>
          <w:rFonts w:cs="Arial"/>
        </w:rPr>
        <w:t xml:space="preserve">This test case </w:t>
      </w:r>
      <w:r>
        <w:rPr>
          <w:rFonts w:cs="Arial"/>
          <w:color w:val="000000"/>
        </w:rPr>
        <w:t xml:space="preserve">validates that </w:t>
      </w:r>
      <w:r w:rsidRPr="001F5224">
        <w:rPr>
          <w:rFonts w:cs="Arial"/>
          <w:color w:val="000000"/>
        </w:rPr>
        <w:t xml:space="preserve">each FPUI function returns the correct error codes for the error conditions defined in Section 4.1 of the ATC 5401 Standard </w:t>
      </w:r>
      <w:r>
        <w:rPr>
          <w:rFonts w:cs="Arial"/>
        </w:rPr>
        <w:t>(APIVS SRS Section 3.21.3).</w:t>
      </w:r>
    </w:p>
    <w:p w:rsidR="00B86E2F" w:rsidRDefault="00B86E2F" w:rsidP="001F5224">
      <w:pPr>
        <w:tabs>
          <w:tab w:val="left" w:pos="1440"/>
        </w:tabs>
        <w:jc w:val="both"/>
        <w:rPr>
          <w:rFonts w:cs="Arial"/>
        </w:rPr>
      </w:pPr>
    </w:p>
    <w:p w:rsidR="00B86E2F" w:rsidRPr="009647CD" w:rsidRDefault="00B86E2F" w:rsidP="00B86E2F">
      <w:pPr>
        <w:tabs>
          <w:tab w:val="left" w:pos="1440"/>
        </w:tabs>
        <w:jc w:val="both"/>
        <w:rPr>
          <w:rFonts w:cs="Arial"/>
        </w:rPr>
      </w:pPr>
      <w:r>
        <w:rPr>
          <w:rFonts w:cs="Arial"/>
        </w:rPr>
        <w:t xml:space="preserve">This test case also </w:t>
      </w:r>
      <w:r>
        <w:rPr>
          <w:rFonts w:cs="Arial"/>
          <w:color w:val="000000"/>
        </w:rPr>
        <w:t>validates that the boundaries of the arguments to the FPUI functions operate as defined in Section 4.1 of the ATC 5401 Standard</w:t>
      </w:r>
      <w:r>
        <w:rPr>
          <w:rFonts w:cs="Arial"/>
        </w:rPr>
        <w:t xml:space="preserve"> (APIVS SRS Section 3.21.4).</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B86E2F">
        <w:rPr>
          <w:rFonts w:cs="Arial"/>
          <w:b/>
        </w:rPr>
        <w:t>130</w:t>
      </w:r>
      <w:r w:rsidRPr="007A4E54">
        <w:rPr>
          <w:rFonts w:cs="Arial"/>
          <w:b/>
        </w:rPr>
        <w:t>_in.xml</w:t>
      </w:r>
      <w:r>
        <w:rPr>
          <w:rFonts w:cs="Arial"/>
        </w:rPr>
        <w:tab/>
      </w:r>
      <w:r>
        <w:rPr>
          <w:rFonts w:cs="Arial"/>
        </w:rPr>
        <w:tab/>
        <w:t>APIVSXML test script (XML format)</w:t>
      </w:r>
    </w:p>
    <w:p w:rsidR="00EB6894" w:rsidRDefault="00EB6894" w:rsidP="00EB6894">
      <w:pPr>
        <w:tabs>
          <w:tab w:val="left" w:pos="1440"/>
        </w:tabs>
        <w:ind w:left="720"/>
        <w:jc w:val="both"/>
        <w:rPr>
          <w:ins w:id="318" w:author="Author"/>
          <w:rFonts w:cs="Arial"/>
        </w:rPr>
      </w:pPr>
    </w:p>
    <w:p w:rsidR="00EB6894" w:rsidRDefault="00EB6894" w:rsidP="00EB6894">
      <w:pPr>
        <w:tabs>
          <w:tab w:val="left" w:pos="1440"/>
        </w:tabs>
        <w:ind w:left="720"/>
        <w:jc w:val="both"/>
        <w:rPr>
          <w:ins w:id="319" w:author="Author"/>
          <w:rFonts w:cs="Arial"/>
        </w:rPr>
      </w:pPr>
      <w:ins w:id="320" w:author="Author">
        <w:r w:rsidRPr="00B86E2F">
          <w:rPr>
            <w:rFonts w:cs="Arial"/>
            <w:b/>
          </w:rPr>
          <w:t>C</w:t>
        </w:r>
        <w:r>
          <w:rPr>
            <w:rFonts w:cs="Arial"/>
            <w:b/>
          </w:rPr>
          <w:t>xxxx</w:t>
        </w:r>
        <w:r w:rsidRPr="00B86E2F">
          <w:rPr>
            <w:rFonts w:cs="Arial"/>
            <w:b/>
          </w:rPr>
          <w:t>_</w:t>
        </w:r>
        <w:r>
          <w:rPr>
            <w:rFonts w:cs="Arial"/>
            <w:b/>
          </w:rPr>
          <w:t>null</w:t>
        </w:r>
        <w:r w:rsidRPr="00B86E2F">
          <w:rPr>
            <w:rFonts w:cs="Arial"/>
            <w:b/>
          </w:rPr>
          <w:t>.txt</w:t>
        </w:r>
        <w:r>
          <w:rPr>
            <w:rFonts w:cs="Arial"/>
          </w:rPr>
          <w:tab/>
        </w:r>
        <w:r>
          <w:rPr>
            <w:rFonts w:cs="Arial"/>
          </w:rPr>
          <w:tab/>
        </w:r>
        <w:r w:rsidRPr="001F4486">
          <w:rPr>
            <w:rFonts w:cs="Arial"/>
          </w:rPr>
          <w:t xml:space="preserve">parameter load file </w:t>
        </w:r>
        <w:r>
          <w:rPr>
            <w:rFonts w:cs="Arial"/>
          </w:rPr>
          <w:t>(null data)</w:t>
        </w:r>
      </w:ins>
    </w:p>
    <w:p w:rsidR="00EB6894" w:rsidRDefault="00EB6894" w:rsidP="00EB6894">
      <w:pPr>
        <w:tabs>
          <w:tab w:val="left" w:pos="1440"/>
        </w:tabs>
        <w:ind w:left="720"/>
        <w:jc w:val="both"/>
        <w:rPr>
          <w:ins w:id="321" w:author="Author"/>
          <w:rFonts w:cs="Arial"/>
        </w:rPr>
      </w:pPr>
    </w:p>
    <w:p w:rsidR="00EB6894" w:rsidRDefault="00EB6894" w:rsidP="00EB6894">
      <w:pPr>
        <w:tabs>
          <w:tab w:val="left" w:pos="1440"/>
        </w:tabs>
        <w:ind w:left="720"/>
        <w:jc w:val="both"/>
        <w:rPr>
          <w:ins w:id="322" w:author="Author"/>
          <w:rFonts w:cs="Arial"/>
        </w:rPr>
      </w:pPr>
      <w:ins w:id="323" w:author="Author">
        <w:r w:rsidRPr="00B86E2F">
          <w:rPr>
            <w:rFonts w:cs="Arial"/>
            <w:b/>
          </w:rPr>
          <w:t>Cxxxx_key0.txt</w:t>
        </w:r>
        <w:r>
          <w:rPr>
            <w:rFonts w:cs="Arial"/>
          </w:rPr>
          <w:tab/>
        </w:r>
        <w:proofErr w:type="gramStart"/>
        <w:r>
          <w:rPr>
            <w:rFonts w:cs="Arial"/>
          </w:rPr>
          <w:t>keystroke file</w:t>
        </w:r>
        <w:proofErr w:type="gramEnd"/>
        <w:r>
          <w:rPr>
            <w:rFonts w:cs="Arial"/>
          </w:rPr>
          <w:t xml:space="preserve"> (Key ‘0’)</w:t>
        </w:r>
      </w:ins>
    </w:p>
    <w:p w:rsidR="00EB6894" w:rsidRDefault="00EB6894" w:rsidP="00EB6894">
      <w:pPr>
        <w:tabs>
          <w:tab w:val="left" w:pos="1440"/>
        </w:tabs>
        <w:ind w:left="720"/>
        <w:jc w:val="both"/>
        <w:rPr>
          <w:ins w:id="324" w:author="Author"/>
          <w:rFonts w:cs="Arial"/>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B86E2F">
        <w:rPr>
          <w:rFonts w:cs="Arial"/>
          <w:b/>
        </w:rPr>
        <w:t>130</w:t>
      </w:r>
      <w:r w:rsidRPr="007A4E54">
        <w:rPr>
          <w:rFonts w:cs="Arial"/>
          <w:b/>
        </w:rPr>
        <w:t>_log.xml</w:t>
      </w:r>
      <w:r>
        <w:rPr>
          <w:rFonts w:cs="Arial"/>
        </w:rPr>
        <w:tab/>
      </w:r>
      <w:r>
        <w:rPr>
          <w:rFonts w:cs="Arial"/>
        </w:rPr>
        <w:tab/>
        <w:t>conformance report (XML format)</w:t>
      </w:r>
    </w:p>
    <w:p w:rsidR="001F5224" w:rsidRDefault="001F5224" w:rsidP="001F5224">
      <w:pPr>
        <w:pStyle w:val="Heading2"/>
      </w:pPr>
      <w:r>
        <w:br w:type="page"/>
      </w:r>
      <w:bookmarkStart w:id="325" w:name="_Toc456255070"/>
      <w:r>
        <w:lastRenderedPageBreak/>
        <w:t xml:space="preserve">Test Case Specification 4 – </w:t>
      </w:r>
      <w:r w:rsidR="00B86E2F">
        <w:t>F</w:t>
      </w:r>
      <w:r w:rsidR="00B86E2F" w:rsidRPr="001F5224">
        <w:t xml:space="preserve">PUI Library </w:t>
      </w:r>
      <w:r w:rsidR="00B86E2F" w:rsidRPr="00B67FF8">
        <w:t>Composite Testing</w:t>
      </w:r>
      <w:bookmarkEnd w:id="325"/>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Case</w:t>
      </w:r>
      <w:r w:rsidR="005716E7">
        <w:rPr>
          <w:rFonts w:cs="Arial"/>
        </w:rPr>
        <w:t xml:space="preserve"> Specification is APIVS.TCS.1</w:t>
      </w:r>
      <w:r w:rsidR="00B86E2F">
        <w:rPr>
          <w:rFonts w:cs="Arial"/>
        </w:rPr>
        <w:t>150</w:t>
      </w:r>
      <w:r>
        <w:rPr>
          <w:rFonts w:cs="Arial"/>
        </w:rPr>
        <w:t>.</w:t>
      </w:r>
    </w:p>
    <w:p w:rsidR="00341C07" w:rsidRDefault="00341C07" w:rsidP="00341C07">
      <w:pPr>
        <w:pStyle w:val="Heading3"/>
      </w:pPr>
      <w:r>
        <w:t>Objective and Test Items</w:t>
      </w:r>
    </w:p>
    <w:p w:rsidR="00B86E2F" w:rsidRPr="009647CD" w:rsidRDefault="00B86E2F" w:rsidP="00B86E2F">
      <w:pPr>
        <w:tabs>
          <w:tab w:val="left" w:pos="1440"/>
        </w:tabs>
        <w:jc w:val="both"/>
        <w:rPr>
          <w:rFonts w:cs="Arial"/>
        </w:rPr>
      </w:pPr>
      <w:r>
        <w:rPr>
          <w:rFonts w:cs="Arial"/>
        </w:rPr>
        <w:t xml:space="preserve">This test case </w:t>
      </w:r>
      <w:r>
        <w:rPr>
          <w:rFonts w:cs="Arial"/>
          <w:color w:val="000000"/>
        </w:rPr>
        <w:t>validates that each FPUI function operates correctly under typical operating conditions with other API functions using at least one composite test</w:t>
      </w:r>
      <w:r>
        <w:rPr>
          <w:rFonts w:cs="Arial"/>
        </w:rPr>
        <w:t xml:space="preserve"> (APIVS SRS Section 3.21.5).</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326" w:author="Author"/>
          <w:rFonts w:cs="Arial"/>
        </w:rPr>
      </w:pPr>
      <w:r w:rsidRPr="007A4E54">
        <w:rPr>
          <w:rFonts w:cs="Arial"/>
          <w:b/>
        </w:rPr>
        <w:t>C</w:t>
      </w:r>
      <w:r>
        <w:rPr>
          <w:rFonts w:cs="Arial"/>
          <w:b/>
        </w:rPr>
        <w:t>1</w:t>
      </w:r>
      <w:r w:rsidR="00B86E2F">
        <w:rPr>
          <w:rFonts w:cs="Arial"/>
          <w:b/>
        </w:rPr>
        <w:t>150</w:t>
      </w:r>
      <w:r w:rsidRPr="007A4E54">
        <w:rPr>
          <w:rFonts w:cs="Arial"/>
          <w:b/>
        </w:rPr>
        <w:t>_in.xml</w:t>
      </w:r>
      <w:r>
        <w:rPr>
          <w:rFonts w:cs="Arial"/>
        </w:rPr>
        <w:tab/>
      </w:r>
      <w:r>
        <w:rPr>
          <w:rFonts w:cs="Arial"/>
        </w:rPr>
        <w:tab/>
        <w:t>APIVSXML test script (XML format)</w:t>
      </w:r>
    </w:p>
    <w:p w:rsidR="00EB6894" w:rsidRDefault="00EB6894" w:rsidP="001F5224">
      <w:pPr>
        <w:tabs>
          <w:tab w:val="left" w:pos="1440"/>
        </w:tabs>
        <w:ind w:left="720"/>
        <w:jc w:val="both"/>
        <w:rPr>
          <w:rFonts w:cs="Arial"/>
        </w:rPr>
      </w:pPr>
    </w:p>
    <w:p w:rsidR="00B86E2F" w:rsidRDefault="00B86E2F" w:rsidP="00B86E2F">
      <w:pPr>
        <w:tabs>
          <w:tab w:val="left" w:pos="1440"/>
        </w:tabs>
        <w:ind w:left="720"/>
        <w:jc w:val="both"/>
        <w:rPr>
          <w:rFonts w:cs="Arial"/>
        </w:rPr>
      </w:pPr>
      <w:r w:rsidRPr="00B86E2F">
        <w:rPr>
          <w:rFonts w:cs="Arial"/>
          <w:b/>
        </w:rPr>
        <w:t>Cxxxx_key0.txt</w:t>
      </w:r>
      <w:r w:rsidR="001101A9">
        <w:rPr>
          <w:rFonts w:cs="Arial"/>
        </w:rPr>
        <w:tab/>
      </w:r>
      <w:proofErr w:type="gramStart"/>
      <w:r w:rsidR="001101A9">
        <w:rPr>
          <w:rFonts w:cs="Arial"/>
        </w:rPr>
        <w:t>k</w:t>
      </w:r>
      <w:r>
        <w:rPr>
          <w:rFonts w:cs="Arial"/>
        </w:rPr>
        <w:t>eystroke file</w:t>
      </w:r>
      <w:proofErr w:type="gramEnd"/>
      <w:r w:rsidR="001101A9">
        <w:rPr>
          <w:rFonts w:cs="Arial"/>
        </w:rPr>
        <w:t xml:space="preserve"> (Key ‘0’)</w:t>
      </w:r>
    </w:p>
    <w:p w:rsidR="00B86E2F" w:rsidRDefault="00B86E2F" w:rsidP="00B86E2F">
      <w:pPr>
        <w:tabs>
          <w:tab w:val="left" w:pos="1440"/>
        </w:tabs>
        <w:ind w:left="720"/>
        <w:jc w:val="both"/>
        <w:rPr>
          <w:ins w:id="327" w:author="Author"/>
          <w:rFonts w:cs="Arial"/>
        </w:rPr>
      </w:pPr>
      <w:r>
        <w:rPr>
          <w:rFonts w:cs="Arial"/>
          <w:b/>
        </w:rPr>
        <w:t>Cxxxx_key1</w:t>
      </w:r>
      <w:r w:rsidRPr="00B86E2F">
        <w:rPr>
          <w:rFonts w:cs="Arial"/>
          <w:b/>
        </w:rPr>
        <w:t>.txt</w:t>
      </w:r>
      <w:r w:rsidR="001101A9">
        <w:rPr>
          <w:rFonts w:cs="Arial"/>
        </w:rPr>
        <w:tab/>
      </w:r>
      <w:proofErr w:type="gramStart"/>
      <w:r w:rsidR="001101A9">
        <w:rPr>
          <w:rFonts w:cs="Arial"/>
        </w:rPr>
        <w:t>k</w:t>
      </w:r>
      <w:r>
        <w:rPr>
          <w:rFonts w:cs="Arial"/>
        </w:rPr>
        <w:t>eystroke file</w:t>
      </w:r>
      <w:proofErr w:type="gramEnd"/>
      <w:r w:rsidR="001101A9">
        <w:rPr>
          <w:rFonts w:cs="Arial"/>
        </w:rPr>
        <w:t xml:space="preserve"> (Key ‘1’)</w:t>
      </w:r>
    </w:p>
    <w:p w:rsidR="00EB6894" w:rsidRDefault="00EB6894" w:rsidP="00B86E2F">
      <w:pPr>
        <w:tabs>
          <w:tab w:val="left" w:pos="1440"/>
        </w:tabs>
        <w:ind w:left="720"/>
        <w:jc w:val="both"/>
        <w:rPr>
          <w:rFonts w:cs="Arial"/>
        </w:rPr>
      </w:pPr>
    </w:p>
    <w:p w:rsidR="001101A9" w:rsidRDefault="001101A9" w:rsidP="001101A9">
      <w:pPr>
        <w:tabs>
          <w:tab w:val="left" w:pos="1440"/>
        </w:tabs>
        <w:ind w:left="720"/>
        <w:jc w:val="both"/>
        <w:rPr>
          <w:rFonts w:cs="Arial"/>
        </w:rPr>
      </w:pPr>
      <w:r w:rsidRPr="001101A9">
        <w:rPr>
          <w:rFonts w:cs="Arial"/>
          <w:b/>
        </w:rPr>
        <w:t>Cxxxx_vd_clr</w:t>
      </w:r>
      <w:ins w:id="328" w:author="Author">
        <w:r w:rsidR="00EB6894">
          <w:rPr>
            <w:rFonts w:cs="Arial"/>
            <w:b/>
          </w:rPr>
          <w:t>.txt</w:t>
        </w:r>
      </w:ins>
      <w:r>
        <w:rPr>
          <w:rFonts w:cs="Arial"/>
        </w:rPr>
        <w:tab/>
      </w:r>
      <w:del w:id="329" w:author="Author">
        <w:r w:rsidDel="00EB6894">
          <w:rPr>
            <w:rFonts w:cs="Arial"/>
          </w:rPr>
          <w:tab/>
        </w:r>
      </w:del>
      <w:r>
        <w:rPr>
          <w:rFonts w:cs="Arial"/>
        </w:rPr>
        <w:t>Virtual Display compare file (clear display)</w:t>
      </w:r>
    </w:p>
    <w:p w:rsidR="001101A9" w:rsidRDefault="001101A9" w:rsidP="001101A9">
      <w:pPr>
        <w:tabs>
          <w:tab w:val="left" w:pos="1440"/>
        </w:tabs>
        <w:ind w:left="720"/>
        <w:jc w:val="both"/>
        <w:rPr>
          <w:rFonts w:cs="Arial"/>
        </w:rPr>
      </w:pPr>
      <w:r w:rsidRPr="001101A9">
        <w:rPr>
          <w:rFonts w:cs="Arial"/>
          <w:b/>
        </w:rPr>
        <w:t>C</w:t>
      </w:r>
      <w:r>
        <w:rPr>
          <w:rFonts w:cs="Arial"/>
          <w:b/>
        </w:rPr>
        <w:t>1150</w:t>
      </w:r>
      <w:r w:rsidRPr="001101A9">
        <w:rPr>
          <w:rFonts w:cs="Arial"/>
          <w:b/>
        </w:rPr>
        <w:t>_vd</w:t>
      </w:r>
      <w:del w:id="330" w:author="Author">
        <w:r w:rsidDel="00E86048">
          <w:rPr>
            <w:rFonts w:cs="Arial"/>
            <w:b/>
          </w:rPr>
          <w:delText>1</w:delText>
        </w:r>
      </w:del>
      <w:ins w:id="331" w:author="Author">
        <w:r w:rsidR="00EB6894">
          <w:rPr>
            <w:rFonts w:cs="Arial"/>
            <w:b/>
          </w:rPr>
          <w:t>.txt</w:t>
        </w:r>
      </w:ins>
      <w:r>
        <w:rPr>
          <w:rFonts w:cs="Arial"/>
        </w:rPr>
        <w:tab/>
      </w:r>
      <w:r>
        <w:rPr>
          <w:rFonts w:cs="Arial"/>
        </w:rPr>
        <w:tab/>
        <w:t>Virtual Display compare file</w:t>
      </w:r>
    </w:p>
    <w:p w:rsidR="001101A9" w:rsidDel="00E86048" w:rsidRDefault="001101A9" w:rsidP="001101A9">
      <w:pPr>
        <w:tabs>
          <w:tab w:val="left" w:pos="1440"/>
        </w:tabs>
        <w:ind w:left="720"/>
        <w:jc w:val="both"/>
        <w:rPr>
          <w:del w:id="332" w:author="Author"/>
          <w:rFonts w:cs="Arial"/>
        </w:rPr>
      </w:pPr>
      <w:del w:id="333" w:author="Author">
        <w:r w:rsidRPr="001101A9" w:rsidDel="00E86048">
          <w:rPr>
            <w:rFonts w:cs="Arial"/>
            <w:b/>
          </w:rPr>
          <w:delText>C</w:delText>
        </w:r>
        <w:r w:rsidDel="00E86048">
          <w:rPr>
            <w:rFonts w:cs="Arial"/>
            <w:b/>
          </w:rPr>
          <w:delText>1150</w:delText>
        </w:r>
        <w:r w:rsidRPr="001101A9" w:rsidDel="00E86048">
          <w:rPr>
            <w:rFonts w:cs="Arial"/>
            <w:b/>
          </w:rPr>
          <w:delText>_vd</w:delText>
        </w:r>
        <w:r w:rsidDel="00E86048">
          <w:rPr>
            <w:rFonts w:cs="Arial"/>
            <w:b/>
          </w:rPr>
          <w:delText>2</w:delText>
        </w:r>
        <w:r w:rsidDel="00E86048">
          <w:rPr>
            <w:rFonts w:cs="Arial"/>
          </w:rPr>
          <w:tab/>
        </w:r>
        <w:r w:rsidDel="00E86048">
          <w:rPr>
            <w:rFonts w:cs="Arial"/>
          </w:rPr>
          <w:tab/>
          <w:delText>Virtual Display compare file</w:delText>
        </w:r>
      </w:del>
    </w:p>
    <w:p w:rsidR="00EB6894" w:rsidRDefault="001101A9" w:rsidP="001101A9">
      <w:pPr>
        <w:tabs>
          <w:tab w:val="left" w:pos="1440"/>
        </w:tabs>
        <w:ind w:left="720"/>
        <w:jc w:val="both"/>
        <w:rPr>
          <w:rFonts w:cs="Arial"/>
        </w:rPr>
      </w:pPr>
      <w:del w:id="334" w:author="Author">
        <w:r w:rsidRPr="001101A9" w:rsidDel="00E86048">
          <w:rPr>
            <w:rFonts w:cs="Arial"/>
            <w:b/>
          </w:rPr>
          <w:delText>C</w:delText>
        </w:r>
        <w:r w:rsidDel="00E86048">
          <w:rPr>
            <w:rFonts w:cs="Arial"/>
            <w:b/>
          </w:rPr>
          <w:delText>1150</w:delText>
        </w:r>
        <w:r w:rsidRPr="001101A9" w:rsidDel="00E86048">
          <w:rPr>
            <w:rFonts w:cs="Arial"/>
            <w:b/>
          </w:rPr>
          <w:delText>_vd</w:delText>
        </w:r>
        <w:r w:rsidDel="00E86048">
          <w:rPr>
            <w:rFonts w:cs="Arial"/>
            <w:b/>
          </w:rPr>
          <w:delText>3</w:delText>
        </w:r>
        <w:r w:rsidDel="00E86048">
          <w:rPr>
            <w:rFonts w:cs="Arial"/>
          </w:rPr>
          <w:tab/>
        </w:r>
        <w:r w:rsidDel="00E86048">
          <w:rPr>
            <w:rFonts w:cs="Arial"/>
          </w:rPr>
          <w:tab/>
          <w:delText>Virtual Display compare file</w:delText>
        </w:r>
      </w:del>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B86E2F">
        <w:rPr>
          <w:rFonts w:cs="Arial"/>
          <w:b/>
        </w:rPr>
        <w:t>150</w:t>
      </w:r>
      <w:r w:rsidRPr="007A4E54">
        <w:rPr>
          <w:rFonts w:cs="Arial"/>
          <w:b/>
        </w:rPr>
        <w:t>_log.xml</w:t>
      </w:r>
      <w:r>
        <w:rPr>
          <w:rFonts w:cs="Arial"/>
        </w:rPr>
        <w:tab/>
      </w:r>
      <w:r>
        <w:rPr>
          <w:rFonts w:cs="Arial"/>
        </w:rPr>
        <w:tab/>
        <w:t>conformance report (XML format)</w:t>
      </w:r>
    </w:p>
    <w:p w:rsidR="001F5224" w:rsidRDefault="001F5224" w:rsidP="001F5224">
      <w:pPr>
        <w:pStyle w:val="Heading2"/>
      </w:pPr>
      <w:r>
        <w:br w:type="page"/>
      </w:r>
      <w:bookmarkStart w:id="335" w:name="_Toc456255071"/>
      <w:r>
        <w:lastRenderedPageBreak/>
        <w:t xml:space="preserve">Test Case Specification 5 – </w:t>
      </w:r>
      <w:r w:rsidR="005D176D" w:rsidRPr="00B67FF8">
        <w:t>Front Panel Manager Window Testing</w:t>
      </w:r>
      <w:bookmarkEnd w:id="335"/>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ase Specification is APIVS.TCS.1</w:t>
      </w:r>
      <w:r w:rsidR="005D176D">
        <w:rPr>
          <w:rFonts w:cs="Arial"/>
        </w:rPr>
        <w:t>160</w:t>
      </w:r>
      <w:r>
        <w:rPr>
          <w:rFonts w:cs="Arial"/>
        </w:rPr>
        <w:t>.</w:t>
      </w:r>
    </w:p>
    <w:p w:rsidR="00341C07" w:rsidRDefault="00341C07" w:rsidP="00341C07">
      <w:pPr>
        <w:pStyle w:val="Heading3"/>
      </w:pPr>
      <w:r>
        <w:t>Objective and Test Items</w:t>
      </w:r>
    </w:p>
    <w:p w:rsidR="005D176D" w:rsidRPr="009647CD" w:rsidRDefault="005D176D" w:rsidP="005D176D">
      <w:pPr>
        <w:tabs>
          <w:tab w:val="left" w:pos="1440"/>
        </w:tabs>
        <w:jc w:val="both"/>
        <w:rPr>
          <w:rFonts w:cs="Arial"/>
        </w:rPr>
      </w:pPr>
      <w:r>
        <w:rPr>
          <w:rFonts w:cs="Arial"/>
        </w:rPr>
        <w:t xml:space="preserve">This test case </w:t>
      </w:r>
      <w:r>
        <w:rPr>
          <w:rFonts w:cs="Arial"/>
          <w:color w:val="000000"/>
        </w:rPr>
        <w:t xml:space="preserve">validates </w:t>
      </w:r>
      <w:r w:rsidRPr="00B67FF8">
        <w:rPr>
          <w:rFonts w:cs="Arial"/>
          <w:color w:val="000000"/>
        </w:rPr>
        <w:t xml:space="preserve">that the Front Panel Manager Window operates per the requirements established in Section 3.1.1.1 of the ATC 5401 Standard </w:t>
      </w:r>
      <w:r>
        <w:rPr>
          <w:rFonts w:cs="Arial"/>
        </w:rPr>
        <w:t>(APIVS SRS Section 3.21.6).</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336" w:author="Author"/>
          <w:rFonts w:cs="Arial"/>
        </w:rPr>
      </w:pPr>
      <w:r w:rsidRPr="007A4E54">
        <w:rPr>
          <w:rFonts w:cs="Arial"/>
          <w:b/>
        </w:rPr>
        <w:t>C</w:t>
      </w:r>
      <w:r>
        <w:rPr>
          <w:rFonts w:cs="Arial"/>
          <w:b/>
        </w:rPr>
        <w:t>1</w:t>
      </w:r>
      <w:r w:rsidR="005D176D">
        <w:rPr>
          <w:rFonts w:cs="Arial"/>
          <w:b/>
        </w:rPr>
        <w:t>160</w:t>
      </w:r>
      <w:r w:rsidRPr="007A4E54">
        <w:rPr>
          <w:rFonts w:cs="Arial"/>
          <w:b/>
        </w:rPr>
        <w:t>_in.xml</w:t>
      </w:r>
      <w:r>
        <w:rPr>
          <w:rFonts w:cs="Arial"/>
        </w:rPr>
        <w:tab/>
      </w:r>
      <w:r>
        <w:rPr>
          <w:rFonts w:cs="Arial"/>
        </w:rPr>
        <w:tab/>
        <w:t>APIVSXML test script (XML format)</w:t>
      </w:r>
    </w:p>
    <w:p w:rsidR="00E86048" w:rsidRDefault="00E86048" w:rsidP="001F5224">
      <w:pPr>
        <w:tabs>
          <w:tab w:val="left" w:pos="1440"/>
        </w:tabs>
        <w:ind w:left="720"/>
        <w:jc w:val="both"/>
        <w:rPr>
          <w:rFonts w:cs="Arial"/>
        </w:rPr>
      </w:pPr>
    </w:p>
    <w:p w:rsidR="00FD40AD" w:rsidRDefault="00FD40AD" w:rsidP="00FD40AD">
      <w:pPr>
        <w:tabs>
          <w:tab w:val="left" w:pos="1440"/>
        </w:tabs>
        <w:ind w:left="720"/>
        <w:jc w:val="both"/>
        <w:rPr>
          <w:ins w:id="337" w:author="Author"/>
          <w:rFonts w:cs="Arial"/>
        </w:rPr>
      </w:pPr>
      <w:ins w:id="338" w:author="Author">
        <w:r>
          <w:rPr>
            <w:rFonts w:cs="Arial"/>
            <w:b/>
          </w:rPr>
          <w:t>Cxxxx_keyStar.txt</w:t>
        </w:r>
        <w:r>
          <w:rPr>
            <w:rFonts w:cs="Arial"/>
          </w:rPr>
          <w:tab/>
          <w:t>keystroke file (Key ‘*’)</w:t>
        </w:r>
      </w:ins>
    </w:p>
    <w:p w:rsidR="00FD40AD" w:rsidRDefault="00FD40AD" w:rsidP="00FD40AD">
      <w:pPr>
        <w:tabs>
          <w:tab w:val="left" w:pos="1440"/>
        </w:tabs>
        <w:ind w:left="720"/>
        <w:jc w:val="both"/>
        <w:rPr>
          <w:ins w:id="339" w:author="Author"/>
          <w:rFonts w:cs="Arial"/>
        </w:rPr>
      </w:pPr>
      <w:ins w:id="340" w:author="Author">
        <w:r>
          <w:rPr>
            <w:rFonts w:cs="Arial"/>
            <w:b/>
          </w:rPr>
          <w:t>Cxxxx_keyESC.txt</w:t>
        </w:r>
        <w:r>
          <w:rPr>
            <w:rFonts w:cs="Arial"/>
          </w:rPr>
          <w:tab/>
          <w:t>keystroke file (Key ‘&lt;Esc&gt;’)</w:t>
        </w:r>
      </w:ins>
    </w:p>
    <w:p w:rsidR="00FD40AD" w:rsidRDefault="00FD40AD" w:rsidP="00FD40AD">
      <w:pPr>
        <w:tabs>
          <w:tab w:val="left" w:pos="1440"/>
        </w:tabs>
        <w:ind w:left="720"/>
        <w:jc w:val="both"/>
        <w:rPr>
          <w:ins w:id="341" w:author="Author"/>
          <w:rFonts w:cs="Arial"/>
        </w:rPr>
      </w:pPr>
      <w:ins w:id="342" w:author="Author">
        <w:r>
          <w:rPr>
            <w:rFonts w:cs="Arial"/>
            <w:b/>
          </w:rPr>
          <w:t>Cxxxx_keyDN.txt</w:t>
        </w:r>
        <w:r>
          <w:rPr>
            <w:rFonts w:cs="Arial"/>
          </w:rPr>
          <w:tab/>
          <w:t>keystroke file (Key ‘&lt;Down&gt;’)</w:t>
        </w:r>
      </w:ins>
    </w:p>
    <w:p w:rsidR="005D176D" w:rsidRDefault="005D176D" w:rsidP="005D176D">
      <w:pPr>
        <w:tabs>
          <w:tab w:val="left" w:pos="1440"/>
        </w:tabs>
        <w:ind w:left="720"/>
        <w:jc w:val="both"/>
        <w:rPr>
          <w:rFonts w:cs="Arial"/>
        </w:rPr>
      </w:pPr>
      <w:r w:rsidRPr="00B86E2F">
        <w:rPr>
          <w:rFonts w:cs="Arial"/>
          <w:b/>
        </w:rPr>
        <w:t>Cxxxx_key0.txt</w:t>
      </w:r>
      <w:r>
        <w:rPr>
          <w:rFonts w:cs="Arial"/>
        </w:rPr>
        <w:tab/>
      </w:r>
      <w:proofErr w:type="gramStart"/>
      <w:r>
        <w:rPr>
          <w:rFonts w:cs="Arial"/>
        </w:rPr>
        <w:t>keystroke file</w:t>
      </w:r>
      <w:proofErr w:type="gramEnd"/>
      <w:r>
        <w:rPr>
          <w:rFonts w:cs="Arial"/>
        </w:rPr>
        <w:t xml:space="preserve"> (Key ‘0’)</w:t>
      </w:r>
    </w:p>
    <w:p w:rsidR="005D176D" w:rsidRDefault="005D176D" w:rsidP="005D176D">
      <w:pPr>
        <w:tabs>
          <w:tab w:val="left" w:pos="1440"/>
        </w:tabs>
        <w:ind w:left="720"/>
        <w:jc w:val="both"/>
        <w:rPr>
          <w:rFonts w:cs="Arial"/>
        </w:rPr>
      </w:pPr>
      <w:r>
        <w:rPr>
          <w:rFonts w:cs="Arial"/>
          <w:b/>
        </w:rPr>
        <w:t>Cxxxx_key1</w:t>
      </w:r>
      <w:r w:rsidRPr="00B86E2F">
        <w:rPr>
          <w:rFonts w:cs="Arial"/>
          <w:b/>
        </w:rPr>
        <w:t>.txt</w:t>
      </w:r>
      <w:r>
        <w:rPr>
          <w:rFonts w:cs="Arial"/>
        </w:rPr>
        <w:tab/>
      </w:r>
      <w:proofErr w:type="gramStart"/>
      <w:r>
        <w:rPr>
          <w:rFonts w:cs="Arial"/>
        </w:rPr>
        <w:t>keystroke file</w:t>
      </w:r>
      <w:proofErr w:type="gramEnd"/>
      <w:r>
        <w:rPr>
          <w:rFonts w:cs="Arial"/>
        </w:rPr>
        <w:t xml:space="preserve"> (Key ‘1’)</w:t>
      </w:r>
    </w:p>
    <w:p w:rsidR="005D176D" w:rsidRDefault="005D176D" w:rsidP="005D176D">
      <w:pPr>
        <w:tabs>
          <w:tab w:val="left" w:pos="1440"/>
        </w:tabs>
        <w:ind w:left="720"/>
        <w:jc w:val="both"/>
        <w:rPr>
          <w:rFonts w:cs="Arial"/>
        </w:rPr>
      </w:pPr>
      <w:r>
        <w:rPr>
          <w:rFonts w:cs="Arial"/>
          <w:b/>
        </w:rPr>
        <w:t>Cxxxx_key2</w:t>
      </w:r>
      <w:r w:rsidRPr="00B86E2F">
        <w:rPr>
          <w:rFonts w:cs="Arial"/>
          <w:b/>
        </w:rPr>
        <w:t>.txt</w:t>
      </w:r>
      <w:r>
        <w:rPr>
          <w:rFonts w:cs="Arial"/>
        </w:rPr>
        <w:tab/>
      </w:r>
      <w:proofErr w:type="gramStart"/>
      <w:r>
        <w:rPr>
          <w:rFonts w:cs="Arial"/>
        </w:rPr>
        <w:t>keystroke file</w:t>
      </w:r>
      <w:proofErr w:type="gramEnd"/>
      <w:r>
        <w:rPr>
          <w:rFonts w:cs="Arial"/>
        </w:rPr>
        <w:t xml:space="preserve"> (Key ‘2’)</w:t>
      </w:r>
    </w:p>
    <w:p w:rsidR="005D176D" w:rsidRDefault="005D176D" w:rsidP="005D176D">
      <w:pPr>
        <w:tabs>
          <w:tab w:val="left" w:pos="1440"/>
        </w:tabs>
        <w:ind w:left="720"/>
        <w:jc w:val="both"/>
        <w:rPr>
          <w:rFonts w:cs="Arial"/>
        </w:rPr>
      </w:pPr>
      <w:r>
        <w:rPr>
          <w:rFonts w:cs="Arial"/>
          <w:b/>
        </w:rPr>
        <w:t>Cxxxx_key3</w:t>
      </w:r>
      <w:r w:rsidRPr="00B86E2F">
        <w:rPr>
          <w:rFonts w:cs="Arial"/>
          <w:b/>
        </w:rPr>
        <w:t>.txt</w:t>
      </w:r>
      <w:r>
        <w:rPr>
          <w:rFonts w:cs="Arial"/>
        </w:rPr>
        <w:tab/>
      </w:r>
      <w:proofErr w:type="gramStart"/>
      <w:r>
        <w:rPr>
          <w:rFonts w:cs="Arial"/>
        </w:rPr>
        <w:t>keystroke file</w:t>
      </w:r>
      <w:proofErr w:type="gramEnd"/>
      <w:r>
        <w:rPr>
          <w:rFonts w:cs="Arial"/>
        </w:rPr>
        <w:t xml:space="preserve"> (Key ‘3’)</w:t>
      </w:r>
    </w:p>
    <w:p w:rsidR="005D176D" w:rsidRDefault="005D176D" w:rsidP="005D176D">
      <w:pPr>
        <w:tabs>
          <w:tab w:val="left" w:pos="1440"/>
        </w:tabs>
        <w:ind w:left="720"/>
        <w:jc w:val="both"/>
        <w:rPr>
          <w:rFonts w:cs="Arial"/>
        </w:rPr>
      </w:pPr>
      <w:r>
        <w:rPr>
          <w:rFonts w:cs="Arial"/>
          <w:b/>
        </w:rPr>
        <w:t>Cxxxx_key4</w:t>
      </w:r>
      <w:r w:rsidRPr="00B86E2F">
        <w:rPr>
          <w:rFonts w:cs="Arial"/>
          <w:b/>
        </w:rPr>
        <w:t>.txt</w:t>
      </w:r>
      <w:r>
        <w:rPr>
          <w:rFonts w:cs="Arial"/>
        </w:rPr>
        <w:tab/>
      </w:r>
      <w:proofErr w:type="gramStart"/>
      <w:r>
        <w:rPr>
          <w:rFonts w:cs="Arial"/>
        </w:rPr>
        <w:t>keystroke file</w:t>
      </w:r>
      <w:proofErr w:type="gramEnd"/>
      <w:r>
        <w:rPr>
          <w:rFonts w:cs="Arial"/>
        </w:rPr>
        <w:t xml:space="preserve"> (Key ‘4’)</w:t>
      </w:r>
    </w:p>
    <w:p w:rsidR="005D176D" w:rsidRDefault="005D176D" w:rsidP="005D176D">
      <w:pPr>
        <w:tabs>
          <w:tab w:val="left" w:pos="1440"/>
        </w:tabs>
        <w:ind w:left="720"/>
        <w:jc w:val="both"/>
        <w:rPr>
          <w:rFonts w:cs="Arial"/>
        </w:rPr>
      </w:pPr>
      <w:r>
        <w:rPr>
          <w:rFonts w:cs="Arial"/>
          <w:b/>
        </w:rPr>
        <w:t>Cxxxx_key5</w:t>
      </w:r>
      <w:r w:rsidRPr="00B86E2F">
        <w:rPr>
          <w:rFonts w:cs="Arial"/>
          <w:b/>
        </w:rPr>
        <w:t>.txt</w:t>
      </w:r>
      <w:r>
        <w:rPr>
          <w:rFonts w:cs="Arial"/>
        </w:rPr>
        <w:tab/>
      </w:r>
      <w:proofErr w:type="gramStart"/>
      <w:r>
        <w:rPr>
          <w:rFonts w:cs="Arial"/>
        </w:rPr>
        <w:t>keystroke file</w:t>
      </w:r>
      <w:proofErr w:type="gramEnd"/>
      <w:r>
        <w:rPr>
          <w:rFonts w:cs="Arial"/>
        </w:rPr>
        <w:t xml:space="preserve"> (Key ‘5’)</w:t>
      </w:r>
    </w:p>
    <w:p w:rsidR="005D176D" w:rsidRDefault="005D176D" w:rsidP="005D176D">
      <w:pPr>
        <w:tabs>
          <w:tab w:val="left" w:pos="1440"/>
        </w:tabs>
        <w:ind w:left="720"/>
        <w:jc w:val="both"/>
        <w:rPr>
          <w:rFonts w:cs="Arial"/>
        </w:rPr>
      </w:pPr>
      <w:r>
        <w:rPr>
          <w:rFonts w:cs="Arial"/>
          <w:b/>
        </w:rPr>
        <w:t>Cxxxx_key6</w:t>
      </w:r>
      <w:r w:rsidRPr="00B86E2F">
        <w:rPr>
          <w:rFonts w:cs="Arial"/>
          <w:b/>
        </w:rPr>
        <w:t>.txt</w:t>
      </w:r>
      <w:r>
        <w:rPr>
          <w:rFonts w:cs="Arial"/>
        </w:rPr>
        <w:tab/>
      </w:r>
      <w:proofErr w:type="gramStart"/>
      <w:r>
        <w:rPr>
          <w:rFonts w:cs="Arial"/>
        </w:rPr>
        <w:t>keystroke file</w:t>
      </w:r>
      <w:proofErr w:type="gramEnd"/>
      <w:r>
        <w:rPr>
          <w:rFonts w:cs="Arial"/>
        </w:rPr>
        <w:t xml:space="preserve"> (Key ‘6’)</w:t>
      </w:r>
    </w:p>
    <w:p w:rsidR="005D176D" w:rsidRDefault="005D176D" w:rsidP="005D176D">
      <w:pPr>
        <w:tabs>
          <w:tab w:val="left" w:pos="1440"/>
        </w:tabs>
        <w:ind w:left="720"/>
        <w:jc w:val="both"/>
        <w:rPr>
          <w:rFonts w:cs="Arial"/>
        </w:rPr>
      </w:pPr>
      <w:r>
        <w:rPr>
          <w:rFonts w:cs="Arial"/>
          <w:b/>
        </w:rPr>
        <w:t>Cxxxx_key7</w:t>
      </w:r>
      <w:r w:rsidRPr="00B86E2F">
        <w:rPr>
          <w:rFonts w:cs="Arial"/>
          <w:b/>
        </w:rPr>
        <w:t>.txt</w:t>
      </w:r>
      <w:r>
        <w:rPr>
          <w:rFonts w:cs="Arial"/>
        </w:rPr>
        <w:tab/>
      </w:r>
      <w:proofErr w:type="gramStart"/>
      <w:r>
        <w:rPr>
          <w:rFonts w:cs="Arial"/>
        </w:rPr>
        <w:t>keystroke file</w:t>
      </w:r>
      <w:proofErr w:type="gramEnd"/>
      <w:r>
        <w:rPr>
          <w:rFonts w:cs="Arial"/>
        </w:rPr>
        <w:t xml:space="preserve"> (Key ‘7’)</w:t>
      </w:r>
    </w:p>
    <w:p w:rsidR="005D176D" w:rsidRDefault="005D176D" w:rsidP="005D176D">
      <w:pPr>
        <w:tabs>
          <w:tab w:val="left" w:pos="1440"/>
        </w:tabs>
        <w:ind w:left="720"/>
        <w:jc w:val="both"/>
        <w:rPr>
          <w:rFonts w:cs="Arial"/>
        </w:rPr>
      </w:pPr>
      <w:r>
        <w:rPr>
          <w:rFonts w:cs="Arial"/>
          <w:b/>
        </w:rPr>
        <w:t>Cxxxx_key8</w:t>
      </w:r>
      <w:r w:rsidRPr="00B86E2F">
        <w:rPr>
          <w:rFonts w:cs="Arial"/>
          <w:b/>
        </w:rPr>
        <w:t>.txt</w:t>
      </w:r>
      <w:r>
        <w:rPr>
          <w:rFonts w:cs="Arial"/>
        </w:rPr>
        <w:tab/>
      </w:r>
      <w:proofErr w:type="gramStart"/>
      <w:r>
        <w:rPr>
          <w:rFonts w:cs="Arial"/>
        </w:rPr>
        <w:t>keystroke file</w:t>
      </w:r>
      <w:proofErr w:type="gramEnd"/>
      <w:r>
        <w:rPr>
          <w:rFonts w:cs="Arial"/>
        </w:rPr>
        <w:t xml:space="preserve"> (Key ‘8’)</w:t>
      </w:r>
    </w:p>
    <w:p w:rsidR="005D176D" w:rsidRDefault="005D176D" w:rsidP="005D176D">
      <w:pPr>
        <w:tabs>
          <w:tab w:val="left" w:pos="1440"/>
        </w:tabs>
        <w:ind w:left="720"/>
        <w:jc w:val="both"/>
        <w:rPr>
          <w:rFonts w:cs="Arial"/>
        </w:rPr>
      </w:pPr>
      <w:r>
        <w:rPr>
          <w:rFonts w:cs="Arial"/>
          <w:b/>
        </w:rPr>
        <w:t>Cxxxx_key9</w:t>
      </w:r>
      <w:r w:rsidRPr="00B86E2F">
        <w:rPr>
          <w:rFonts w:cs="Arial"/>
          <w:b/>
        </w:rPr>
        <w:t>.txt</w:t>
      </w:r>
      <w:r>
        <w:rPr>
          <w:rFonts w:cs="Arial"/>
        </w:rPr>
        <w:tab/>
      </w:r>
      <w:proofErr w:type="gramStart"/>
      <w:r>
        <w:rPr>
          <w:rFonts w:cs="Arial"/>
        </w:rPr>
        <w:t>keystroke file</w:t>
      </w:r>
      <w:proofErr w:type="gramEnd"/>
      <w:r>
        <w:rPr>
          <w:rFonts w:cs="Arial"/>
        </w:rPr>
        <w:t xml:space="preserve"> (Key ‘9’)</w:t>
      </w:r>
    </w:p>
    <w:p w:rsidR="005D176D" w:rsidRDefault="005D176D" w:rsidP="005D176D">
      <w:pPr>
        <w:tabs>
          <w:tab w:val="left" w:pos="1440"/>
        </w:tabs>
        <w:ind w:left="720"/>
        <w:jc w:val="both"/>
        <w:rPr>
          <w:rFonts w:cs="Arial"/>
        </w:rPr>
      </w:pPr>
      <w:r>
        <w:rPr>
          <w:rFonts w:cs="Arial"/>
          <w:b/>
        </w:rPr>
        <w:t>Cxxxx_keyA</w:t>
      </w:r>
      <w:r w:rsidRPr="00B86E2F">
        <w:rPr>
          <w:rFonts w:cs="Arial"/>
          <w:b/>
        </w:rPr>
        <w:t>.txt</w:t>
      </w:r>
      <w:r>
        <w:rPr>
          <w:rFonts w:cs="Arial"/>
        </w:rPr>
        <w:tab/>
      </w:r>
      <w:proofErr w:type="gramStart"/>
      <w:r>
        <w:rPr>
          <w:rFonts w:cs="Arial"/>
        </w:rPr>
        <w:t>keystroke file</w:t>
      </w:r>
      <w:proofErr w:type="gramEnd"/>
      <w:r>
        <w:rPr>
          <w:rFonts w:cs="Arial"/>
        </w:rPr>
        <w:t xml:space="preserve"> (Key ‘A’)</w:t>
      </w:r>
    </w:p>
    <w:p w:rsidR="005D176D" w:rsidRDefault="005D176D" w:rsidP="005D176D">
      <w:pPr>
        <w:tabs>
          <w:tab w:val="left" w:pos="1440"/>
        </w:tabs>
        <w:ind w:left="720"/>
        <w:jc w:val="both"/>
        <w:rPr>
          <w:rFonts w:cs="Arial"/>
        </w:rPr>
      </w:pPr>
      <w:r>
        <w:rPr>
          <w:rFonts w:cs="Arial"/>
          <w:b/>
        </w:rPr>
        <w:t>Cxxxx_keyB.t</w:t>
      </w:r>
      <w:r w:rsidRPr="00B86E2F">
        <w:rPr>
          <w:rFonts w:cs="Arial"/>
          <w:b/>
        </w:rPr>
        <w:t>xt</w:t>
      </w:r>
      <w:r>
        <w:rPr>
          <w:rFonts w:cs="Arial"/>
        </w:rPr>
        <w:tab/>
      </w:r>
      <w:proofErr w:type="gramStart"/>
      <w:r>
        <w:rPr>
          <w:rFonts w:cs="Arial"/>
        </w:rPr>
        <w:t>keystroke file</w:t>
      </w:r>
      <w:proofErr w:type="gramEnd"/>
      <w:r>
        <w:rPr>
          <w:rFonts w:cs="Arial"/>
        </w:rPr>
        <w:t xml:space="preserve"> (Key ‘B’)</w:t>
      </w:r>
    </w:p>
    <w:p w:rsidR="005D176D" w:rsidRDefault="005D176D" w:rsidP="005D176D">
      <w:pPr>
        <w:tabs>
          <w:tab w:val="left" w:pos="1440"/>
        </w:tabs>
        <w:ind w:left="720"/>
        <w:jc w:val="both"/>
        <w:rPr>
          <w:rFonts w:cs="Arial"/>
        </w:rPr>
      </w:pPr>
      <w:r>
        <w:rPr>
          <w:rFonts w:cs="Arial"/>
          <w:b/>
        </w:rPr>
        <w:t>Cxxxx_keyC.</w:t>
      </w:r>
      <w:r w:rsidRPr="00B86E2F">
        <w:rPr>
          <w:rFonts w:cs="Arial"/>
          <w:b/>
        </w:rPr>
        <w:t>txt</w:t>
      </w:r>
      <w:r>
        <w:rPr>
          <w:rFonts w:cs="Arial"/>
        </w:rPr>
        <w:tab/>
      </w:r>
      <w:proofErr w:type="gramStart"/>
      <w:r>
        <w:rPr>
          <w:rFonts w:cs="Arial"/>
        </w:rPr>
        <w:t>keystroke file</w:t>
      </w:r>
      <w:proofErr w:type="gramEnd"/>
      <w:r>
        <w:rPr>
          <w:rFonts w:cs="Arial"/>
        </w:rPr>
        <w:t xml:space="preserve"> (Key ‘C’)</w:t>
      </w:r>
    </w:p>
    <w:p w:rsidR="005D176D" w:rsidRDefault="005D176D" w:rsidP="005D176D">
      <w:pPr>
        <w:tabs>
          <w:tab w:val="left" w:pos="1440"/>
        </w:tabs>
        <w:ind w:left="720"/>
        <w:jc w:val="both"/>
        <w:rPr>
          <w:rFonts w:cs="Arial"/>
        </w:rPr>
      </w:pPr>
      <w:r>
        <w:rPr>
          <w:rFonts w:cs="Arial"/>
          <w:b/>
        </w:rPr>
        <w:t>Cxxxx_keyD.txt</w:t>
      </w:r>
      <w:r>
        <w:rPr>
          <w:rFonts w:cs="Arial"/>
        </w:rPr>
        <w:tab/>
      </w:r>
      <w:proofErr w:type="gramStart"/>
      <w:r>
        <w:rPr>
          <w:rFonts w:cs="Arial"/>
        </w:rPr>
        <w:t>keystroke file</w:t>
      </w:r>
      <w:proofErr w:type="gramEnd"/>
      <w:r>
        <w:rPr>
          <w:rFonts w:cs="Arial"/>
        </w:rPr>
        <w:t xml:space="preserve"> (Key ‘D’)</w:t>
      </w:r>
    </w:p>
    <w:p w:rsidR="005D176D" w:rsidRDefault="005D176D" w:rsidP="005D176D">
      <w:pPr>
        <w:tabs>
          <w:tab w:val="left" w:pos="1440"/>
        </w:tabs>
        <w:ind w:left="720"/>
        <w:jc w:val="both"/>
        <w:rPr>
          <w:rFonts w:cs="Arial"/>
        </w:rPr>
      </w:pPr>
      <w:r>
        <w:rPr>
          <w:rFonts w:cs="Arial"/>
          <w:b/>
        </w:rPr>
        <w:t>Cxxxx_keyE.txt</w:t>
      </w:r>
      <w:r>
        <w:rPr>
          <w:rFonts w:cs="Arial"/>
        </w:rPr>
        <w:tab/>
      </w:r>
      <w:proofErr w:type="gramStart"/>
      <w:r>
        <w:rPr>
          <w:rFonts w:cs="Arial"/>
        </w:rPr>
        <w:t>keystroke file</w:t>
      </w:r>
      <w:proofErr w:type="gramEnd"/>
      <w:r>
        <w:rPr>
          <w:rFonts w:cs="Arial"/>
        </w:rPr>
        <w:t xml:space="preserve"> (Key ‘E’)</w:t>
      </w:r>
    </w:p>
    <w:p w:rsidR="005D176D" w:rsidRDefault="005D176D" w:rsidP="005D176D">
      <w:pPr>
        <w:tabs>
          <w:tab w:val="left" w:pos="1440"/>
        </w:tabs>
        <w:ind w:left="720"/>
        <w:jc w:val="both"/>
        <w:rPr>
          <w:ins w:id="343" w:author="Author"/>
          <w:rFonts w:cs="Arial"/>
        </w:rPr>
      </w:pPr>
      <w:r>
        <w:rPr>
          <w:rFonts w:cs="Arial"/>
          <w:b/>
        </w:rPr>
        <w:t>Cxxxx_keyF.txt</w:t>
      </w:r>
      <w:r>
        <w:rPr>
          <w:rFonts w:cs="Arial"/>
        </w:rPr>
        <w:tab/>
      </w:r>
      <w:proofErr w:type="gramStart"/>
      <w:r>
        <w:rPr>
          <w:rFonts w:cs="Arial"/>
        </w:rPr>
        <w:t>keystroke file</w:t>
      </w:r>
      <w:proofErr w:type="gramEnd"/>
      <w:r>
        <w:rPr>
          <w:rFonts w:cs="Arial"/>
        </w:rPr>
        <w:t xml:space="preserve"> (Key ‘F’)</w:t>
      </w:r>
    </w:p>
    <w:p w:rsidR="00FD40AD" w:rsidRDefault="00FD40AD" w:rsidP="005D176D">
      <w:pPr>
        <w:tabs>
          <w:tab w:val="left" w:pos="1440"/>
        </w:tabs>
        <w:ind w:left="720"/>
        <w:jc w:val="both"/>
        <w:rPr>
          <w:rFonts w:cs="Arial"/>
        </w:rPr>
      </w:pPr>
    </w:p>
    <w:p w:rsidR="00FD40AD" w:rsidRDefault="00FD40AD">
      <w:pPr>
        <w:rPr>
          <w:ins w:id="344" w:author="Author"/>
          <w:rFonts w:cs="Arial"/>
          <w:b/>
        </w:rPr>
      </w:pPr>
      <w:ins w:id="345" w:author="Author">
        <w:r>
          <w:rPr>
            <w:rFonts w:cs="Arial"/>
            <w:b/>
          </w:rPr>
          <w:br w:type="page"/>
        </w:r>
      </w:ins>
    </w:p>
    <w:p w:rsidR="005D176D" w:rsidRDefault="005D176D" w:rsidP="005D176D">
      <w:pPr>
        <w:tabs>
          <w:tab w:val="left" w:pos="1440"/>
        </w:tabs>
        <w:ind w:left="720"/>
        <w:jc w:val="both"/>
        <w:rPr>
          <w:rFonts w:cs="Arial"/>
        </w:rPr>
      </w:pPr>
      <w:del w:id="346" w:author="Author">
        <w:r w:rsidRPr="001101A9" w:rsidDel="00FD40AD">
          <w:rPr>
            <w:rFonts w:cs="Arial"/>
            <w:b/>
          </w:rPr>
          <w:lastRenderedPageBreak/>
          <w:delText>Cxxxx</w:delText>
        </w:r>
      </w:del>
      <w:ins w:id="347" w:author="Author">
        <w:r w:rsidR="00FD40AD" w:rsidRPr="001101A9">
          <w:rPr>
            <w:rFonts w:cs="Arial"/>
            <w:b/>
          </w:rPr>
          <w:t>C</w:t>
        </w:r>
        <w:r w:rsidR="00FD40AD">
          <w:rPr>
            <w:rFonts w:cs="Arial"/>
            <w:b/>
          </w:rPr>
          <w:t>1160</w:t>
        </w:r>
      </w:ins>
      <w:r w:rsidRPr="001101A9">
        <w:rPr>
          <w:rFonts w:cs="Arial"/>
          <w:b/>
        </w:rPr>
        <w:t>_vd_</w:t>
      </w:r>
      <w:ins w:id="348" w:author="Author">
        <w:r w:rsidR="00FD40AD">
          <w:rPr>
            <w:rFonts w:cs="Arial"/>
            <w:b/>
          </w:rPr>
          <w:t>fpm_</w:t>
        </w:r>
      </w:ins>
      <w:r w:rsidRPr="001101A9">
        <w:rPr>
          <w:rFonts w:cs="Arial"/>
          <w:b/>
        </w:rPr>
        <w:t>clr</w:t>
      </w:r>
      <w:ins w:id="349" w:author="Author">
        <w:r w:rsidR="00FD40AD">
          <w:rPr>
            <w:rFonts w:cs="Arial"/>
            <w:b/>
          </w:rPr>
          <w:t>.txt</w:t>
        </w:r>
      </w:ins>
      <w:r>
        <w:rPr>
          <w:rFonts w:cs="Arial"/>
        </w:rPr>
        <w:tab/>
      </w:r>
      <w:r>
        <w:rPr>
          <w:rFonts w:cs="Arial"/>
        </w:rPr>
        <w:tab/>
        <w:t>Virtual Display compare file (clear display)</w:t>
      </w:r>
    </w:p>
    <w:p w:rsidR="00FD40AD" w:rsidRDefault="00FD40AD" w:rsidP="00FD40AD">
      <w:pPr>
        <w:tabs>
          <w:tab w:val="left" w:pos="1440"/>
        </w:tabs>
        <w:ind w:left="720"/>
        <w:jc w:val="both"/>
        <w:rPr>
          <w:ins w:id="350" w:author="Author"/>
          <w:rFonts w:cs="Arial"/>
        </w:rPr>
      </w:pPr>
      <w:ins w:id="351" w:author="Author">
        <w:r w:rsidRPr="001101A9">
          <w:rPr>
            <w:rFonts w:cs="Arial"/>
            <w:b/>
          </w:rPr>
          <w:t>C</w:t>
        </w:r>
        <w:r>
          <w:rPr>
            <w:rFonts w:cs="Arial"/>
            <w:b/>
          </w:rPr>
          <w:t>1160</w:t>
        </w:r>
        <w:r w:rsidRPr="001101A9">
          <w:rPr>
            <w:rFonts w:cs="Arial"/>
            <w:b/>
          </w:rPr>
          <w:t>_vd_</w:t>
        </w:r>
        <w:r>
          <w:rPr>
            <w:rFonts w:cs="Arial"/>
            <w:b/>
          </w:rPr>
          <w:t>fpm_1.txt</w:t>
        </w:r>
        <w:r>
          <w:rPr>
            <w:rFonts w:cs="Arial"/>
          </w:rPr>
          <w:tab/>
        </w:r>
        <w:r>
          <w:rPr>
            <w:rFonts w:cs="Arial"/>
          </w:rPr>
          <w:tab/>
          <w:t>Virtual Display compare file (display 1)</w:t>
        </w:r>
      </w:ins>
    </w:p>
    <w:p w:rsidR="00FD40AD" w:rsidRDefault="00FD40AD" w:rsidP="00FD40AD">
      <w:pPr>
        <w:tabs>
          <w:tab w:val="left" w:pos="1440"/>
        </w:tabs>
        <w:ind w:left="720"/>
        <w:jc w:val="both"/>
        <w:rPr>
          <w:ins w:id="352" w:author="Author"/>
          <w:rFonts w:cs="Arial"/>
        </w:rPr>
      </w:pPr>
      <w:ins w:id="353" w:author="Author">
        <w:r w:rsidRPr="001101A9">
          <w:rPr>
            <w:rFonts w:cs="Arial"/>
            <w:b/>
          </w:rPr>
          <w:t>C</w:t>
        </w:r>
        <w:r>
          <w:rPr>
            <w:rFonts w:cs="Arial"/>
            <w:b/>
          </w:rPr>
          <w:t>1160</w:t>
        </w:r>
        <w:r w:rsidRPr="001101A9">
          <w:rPr>
            <w:rFonts w:cs="Arial"/>
            <w:b/>
          </w:rPr>
          <w:t>_vd_</w:t>
        </w:r>
        <w:r>
          <w:rPr>
            <w:rFonts w:cs="Arial"/>
            <w:b/>
          </w:rPr>
          <w:t>fpm_2.txt</w:t>
        </w:r>
        <w:r>
          <w:rPr>
            <w:rFonts w:cs="Arial"/>
          </w:rPr>
          <w:tab/>
        </w:r>
        <w:r>
          <w:rPr>
            <w:rFonts w:cs="Arial"/>
          </w:rPr>
          <w:tab/>
          <w:t>Virtual Display compare file (display 2)</w:t>
        </w:r>
      </w:ins>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54" w:author="Author">
        <w:r w:rsidR="00FD40AD">
          <w:rPr>
            <w:rFonts w:cs="Arial"/>
            <w:b/>
          </w:rPr>
          <w:t>_0</w:t>
        </w:r>
      </w:ins>
      <w:r>
        <w:rPr>
          <w:rFonts w:cs="Arial"/>
          <w:b/>
        </w:rPr>
        <w:t>0</w:t>
      </w:r>
      <w:ins w:id="355" w:author="Author">
        <w:r w:rsidR="00FD40AD">
          <w:rPr>
            <w:rFonts w:cs="Arial"/>
            <w:b/>
          </w:rPr>
          <w:t>.txt</w:t>
        </w:r>
      </w:ins>
      <w:r>
        <w:rPr>
          <w:rFonts w:cs="Arial"/>
        </w:rPr>
        <w:tab/>
      </w:r>
      <w:r>
        <w:rPr>
          <w:rFonts w:cs="Arial"/>
        </w:rPr>
        <w:tab/>
        <w:t>Virtual Display compare file (App ‘0’)</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56" w:author="Author">
        <w:r w:rsidR="00FD40AD">
          <w:rPr>
            <w:rFonts w:cs="Arial"/>
            <w:b/>
          </w:rPr>
          <w:t>_0</w:t>
        </w:r>
      </w:ins>
      <w:r>
        <w:rPr>
          <w:rFonts w:cs="Arial"/>
          <w:b/>
        </w:rPr>
        <w:t>1</w:t>
      </w:r>
      <w:ins w:id="357" w:author="Author">
        <w:r w:rsidR="00FD40AD">
          <w:rPr>
            <w:rFonts w:cs="Arial"/>
            <w:b/>
          </w:rPr>
          <w:t>.txt</w:t>
        </w:r>
      </w:ins>
      <w:r>
        <w:rPr>
          <w:rFonts w:cs="Arial"/>
        </w:rPr>
        <w:tab/>
      </w:r>
      <w:r>
        <w:rPr>
          <w:rFonts w:cs="Arial"/>
        </w:rPr>
        <w:tab/>
        <w:t>Virtual Display compare file (App ‘1’)</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58" w:author="Author">
        <w:r w:rsidR="00FD40AD">
          <w:rPr>
            <w:rFonts w:cs="Arial"/>
            <w:b/>
          </w:rPr>
          <w:t>_0</w:t>
        </w:r>
      </w:ins>
      <w:r>
        <w:rPr>
          <w:rFonts w:cs="Arial"/>
          <w:b/>
        </w:rPr>
        <w:t>2</w:t>
      </w:r>
      <w:ins w:id="359" w:author="Author">
        <w:r w:rsidR="00FD40AD">
          <w:rPr>
            <w:rFonts w:cs="Arial"/>
            <w:b/>
          </w:rPr>
          <w:t>.txt</w:t>
        </w:r>
      </w:ins>
      <w:r>
        <w:rPr>
          <w:rFonts w:cs="Arial"/>
        </w:rPr>
        <w:tab/>
      </w:r>
      <w:r>
        <w:rPr>
          <w:rFonts w:cs="Arial"/>
        </w:rPr>
        <w:tab/>
        <w:t>Virtual Display compare file (App ‘2’)</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60" w:author="Author">
        <w:r w:rsidR="00FD40AD">
          <w:rPr>
            <w:rFonts w:cs="Arial"/>
            <w:b/>
          </w:rPr>
          <w:t>_0</w:t>
        </w:r>
      </w:ins>
      <w:r>
        <w:rPr>
          <w:rFonts w:cs="Arial"/>
          <w:b/>
        </w:rPr>
        <w:t>3</w:t>
      </w:r>
      <w:ins w:id="361" w:author="Author">
        <w:r w:rsidR="00FD40AD">
          <w:rPr>
            <w:rFonts w:cs="Arial"/>
            <w:b/>
          </w:rPr>
          <w:t>.txt</w:t>
        </w:r>
      </w:ins>
      <w:r>
        <w:rPr>
          <w:rFonts w:cs="Arial"/>
        </w:rPr>
        <w:tab/>
      </w:r>
      <w:r>
        <w:rPr>
          <w:rFonts w:cs="Arial"/>
        </w:rPr>
        <w:tab/>
        <w:t>Virtual Display compare file (App ‘3’)</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62" w:author="Author">
        <w:r w:rsidR="00FD40AD">
          <w:rPr>
            <w:rFonts w:cs="Arial"/>
            <w:b/>
          </w:rPr>
          <w:t>_0</w:t>
        </w:r>
      </w:ins>
      <w:r>
        <w:rPr>
          <w:rFonts w:cs="Arial"/>
          <w:b/>
        </w:rPr>
        <w:t>4</w:t>
      </w:r>
      <w:ins w:id="363" w:author="Author">
        <w:r w:rsidR="00FD40AD">
          <w:rPr>
            <w:rFonts w:cs="Arial"/>
            <w:b/>
          </w:rPr>
          <w:t>.txt</w:t>
        </w:r>
      </w:ins>
      <w:r>
        <w:rPr>
          <w:rFonts w:cs="Arial"/>
        </w:rPr>
        <w:tab/>
      </w:r>
      <w:r>
        <w:rPr>
          <w:rFonts w:cs="Arial"/>
        </w:rPr>
        <w:tab/>
        <w:t>Virtual Display compare file (App ‘4’)</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64" w:author="Author">
        <w:r w:rsidR="00FD40AD">
          <w:rPr>
            <w:rFonts w:cs="Arial"/>
            <w:b/>
          </w:rPr>
          <w:t>_0</w:t>
        </w:r>
      </w:ins>
      <w:r>
        <w:rPr>
          <w:rFonts w:cs="Arial"/>
          <w:b/>
        </w:rPr>
        <w:t>5</w:t>
      </w:r>
      <w:ins w:id="365" w:author="Author">
        <w:r w:rsidR="00FD40AD">
          <w:rPr>
            <w:rFonts w:cs="Arial"/>
            <w:b/>
          </w:rPr>
          <w:t>.txt</w:t>
        </w:r>
      </w:ins>
      <w:r>
        <w:rPr>
          <w:rFonts w:cs="Arial"/>
        </w:rPr>
        <w:tab/>
      </w:r>
      <w:r>
        <w:rPr>
          <w:rFonts w:cs="Arial"/>
        </w:rPr>
        <w:tab/>
        <w:t>Virtual Display compare file (App ‘5’)</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66" w:author="Author">
        <w:r w:rsidR="00FD40AD">
          <w:rPr>
            <w:rFonts w:cs="Arial"/>
            <w:b/>
          </w:rPr>
          <w:t>_0</w:t>
        </w:r>
      </w:ins>
      <w:r>
        <w:rPr>
          <w:rFonts w:cs="Arial"/>
          <w:b/>
        </w:rPr>
        <w:t>6</w:t>
      </w:r>
      <w:ins w:id="367" w:author="Author">
        <w:r w:rsidR="00FD40AD">
          <w:rPr>
            <w:rFonts w:cs="Arial"/>
            <w:b/>
          </w:rPr>
          <w:t>.txt</w:t>
        </w:r>
      </w:ins>
      <w:r>
        <w:rPr>
          <w:rFonts w:cs="Arial"/>
        </w:rPr>
        <w:tab/>
      </w:r>
      <w:r>
        <w:rPr>
          <w:rFonts w:cs="Arial"/>
        </w:rPr>
        <w:tab/>
        <w:t>Virtual Display compare file (App ‘6’)</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68" w:author="Author">
        <w:r w:rsidR="00FD40AD">
          <w:rPr>
            <w:rFonts w:cs="Arial"/>
            <w:b/>
          </w:rPr>
          <w:t>_0</w:t>
        </w:r>
      </w:ins>
      <w:r>
        <w:rPr>
          <w:rFonts w:cs="Arial"/>
          <w:b/>
        </w:rPr>
        <w:t>7</w:t>
      </w:r>
      <w:ins w:id="369" w:author="Author">
        <w:r w:rsidR="00FD40AD">
          <w:rPr>
            <w:rFonts w:cs="Arial"/>
            <w:b/>
          </w:rPr>
          <w:t>.txt</w:t>
        </w:r>
      </w:ins>
      <w:r>
        <w:rPr>
          <w:rFonts w:cs="Arial"/>
        </w:rPr>
        <w:tab/>
      </w:r>
      <w:r>
        <w:rPr>
          <w:rFonts w:cs="Arial"/>
        </w:rPr>
        <w:tab/>
        <w:t>Virtual Display compare file (App ‘7’)</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70" w:author="Author">
        <w:r w:rsidR="00FD40AD">
          <w:rPr>
            <w:rFonts w:cs="Arial"/>
            <w:b/>
          </w:rPr>
          <w:t>_0</w:t>
        </w:r>
      </w:ins>
      <w:r>
        <w:rPr>
          <w:rFonts w:cs="Arial"/>
          <w:b/>
        </w:rPr>
        <w:t>8</w:t>
      </w:r>
      <w:ins w:id="371" w:author="Author">
        <w:r w:rsidR="00FD40AD">
          <w:rPr>
            <w:rFonts w:cs="Arial"/>
            <w:b/>
          </w:rPr>
          <w:t>.txt</w:t>
        </w:r>
      </w:ins>
      <w:r>
        <w:rPr>
          <w:rFonts w:cs="Arial"/>
        </w:rPr>
        <w:tab/>
      </w:r>
      <w:r>
        <w:rPr>
          <w:rFonts w:cs="Arial"/>
        </w:rPr>
        <w:tab/>
        <w:t>Virtual Display compare file (App ‘8’)</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72" w:author="Author">
        <w:r w:rsidR="00FD40AD">
          <w:rPr>
            <w:rFonts w:cs="Arial"/>
            <w:b/>
          </w:rPr>
          <w:t>_0</w:t>
        </w:r>
      </w:ins>
      <w:r>
        <w:rPr>
          <w:rFonts w:cs="Arial"/>
          <w:b/>
        </w:rPr>
        <w:t>9</w:t>
      </w:r>
      <w:ins w:id="373" w:author="Author">
        <w:r w:rsidR="00FD40AD">
          <w:rPr>
            <w:rFonts w:cs="Arial"/>
            <w:b/>
          </w:rPr>
          <w:t>.txt</w:t>
        </w:r>
      </w:ins>
      <w:r>
        <w:rPr>
          <w:rFonts w:cs="Arial"/>
        </w:rPr>
        <w:tab/>
      </w:r>
      <w:r>
        <w:rPr>
          <w:rFonts w:cs="Arial"/>
        </w:rPr>
        <w:tab/>
        <w:t>Virtual Display compare file (App ‘9’)</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74" w:author="Author">
        <w:r w:rsidR="00FD40AD">
          <w:rPr>
            <w:rFonts w:cs="Arial"/>
            <w:b/>
          </w:rPr>
          <w:t>_10</w:t>
        </w:r>
      </w:ins>
      <w:del w:id="375" w:author="Author">
        <w:r w:rsidDel="00FD40AD">
          <w:rPr>
            <w:rFonts w:cs="Arial"/>
            <w:b/>
          </w:rPr>
          <w:delText>A</w:delText>
        </w:r>
      </w:del>
      <w:ins w:id="376" w:author="Author">
        <w:r w:rsidR="00FD40AD">
          <w:rPr>
            <w:rFonts w:cs="Arial"/>
            <w:b/>
          </w:rPr>
          <w:t>.txt</w:t>
        </w:r>
      </w:ins>
      <w:r>
        <w:rPr>
          <w:rFonts w:cs="Arial"/>
        </w:rPr>
        <w:tab/>
      </w:r>
      <w:r>
        <w:rPr>
          <w:rFonts w:cs="Arial"/>
        </w:rPr>
        <w:tab/>
        <w:t>Virtual Display compare file (App ‘A’)</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77" w:author="Author">
        <w:r w:rsidR="00FD40AD">
          <w:rPr>
            <w:rFonts w:cs="Arial"/>
            <w:b/>
          </w:rPr>
          <w:t>_11</w:t>
        </w:r>
      </w:ins>
      <w:del w:id="378" w:author="Author">
        <w:r w:rsidDel="00FD40AD">
          <w:rPr>
            <w:rFonts w:cs="Arial"/>
            <w:b/>
          </w:rPr>
          <w:delText>B</w:delText>
        </w:r>
      </w:del>
      <w:ins w:id="379" w:author="Author">
        <w:r w:rsidR="00FD40AD">
          <w:rPr>
            <w:rFonts w:cs="Arial"/>
            <w:b/>
          </w:rPr>
          <w:t>.txt</w:t>
        </w:r>
      </w:ins>
      <w:r>
        <w:rPr>
          <w:rFonts w:cs="Arial"/>
        </w:rPr>
        <w:tab/>
      </w:r>
      <w:r>
        <w:rPr>
          <w:rFonts w:cs="Arial"/>
        </w:rPr>
        <w:tab/>
        <w:t>Virtual Display compare file (App ‘B’)</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80" w:author="Author">
        <w:r w:rsidR="00FD40AD">
          <w:rPr>
            <w:rFonts w:cs="Arial"/>
            <w:b/>
          </w:rPr>
          <w:t>_12</w:t>
        </w:r>
      </w:ins>
      <w:del w:id="381" w:author="Author">
        <w:r w:rsidDel="00FD40AD">
          <w:rPr>
            <w:rFonts w:cs="Arial"/>
            <w:b/>
          </w:rPr>
          <w:delText>C</w:delText>
        </w:r>
      </w:del>
      <w:ins w:id="382" w:author="Author">
        <w:r w:rsidR="00FD40AD">
          <w:rPr>
            <w:rFonts w:cs="Arial"/>
            <w:b/>
          </w:rPr>
          <w:t>.txt</w:t>
        </w:r>
      </w:ins>
      <w:r>
        <w:rPr>
          <w:rFonts w:cs="Arial"/>
        </w:rPr>
        <w:tab/>
      </w:r>
      <w:r>
        <w:rPr>
          <w:rFonts w:cs="Arial"/>
        </w:rPr>
        <w:tab/>
        <w:t>Virtual Display compare file (App ‘C’)</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83" w:author="Author">
        <w:r w:rsidR="00FD40AD">
          <w:rPr>
            <w:rFonts w:cs="Arial"/>
            <w:b/>
          </w:rPr>
          <w:t>_13</w:t>
        </w:r>
      </w:ins>
      <w:del w:id="384" w:author="Author">
        <w:r w:rsidDel="00FD40AD">
          <w:rPr>
            <w:rFonts w:cs="Arial"/>
            <w:b/>
          </w:rPr>
          <w:delText>D</w:delText>
        </w:r>
      </w:del>
      <w:ins w:id="385" w:author="Author">
        <w:r w:rsidR="00FD40AD">
          <w:rPr>
            <w:rFonts w:cs="Arial"/>
            <w:b/>
          </w:rPr>
          <w:t>.txt</w:t>
        </w:r>
      </w:ins>
      <w:r>
        <w:rPr>
          <w:rFonts w:cs="Arial"/>
        </w:rPr>
        <w:tab/>
      </w:r>
      <w:r>
        <w:rPr>
          <w:rFonts w:cs="Arial"/>
        </w:rPr>
        <w:tab/>
        <w:t>Virtual Display compare file (App ‘D’)</w:t>
      </w:r>
    </w:p>
    <w:p w:rsidR="00BD20B8" w:rsidRDefault="00BD20B8" w:rsidP="00BD20B8">
      <w:pPr>
        <w:tabs>
          <w:tab w:val="left" w:pos="1440"/>
        </w:tabs>
        <w:ind w:left="720"/>
        <w:jc w:val="both"/>
        <w:rPr>
          <w:rFonts w:cs="Arial"/>
        </w:rPr>
      </w:pPr>
      <w:r w:rsidRPr="001101A9">
        <w:rPr>
          <w:rFonts w:cs="Arial"/>
          <w:b/>
        </w:rPr>
        <w:t>C</w:t>
      </w:r>
      <w:r>
        <w:rPr>
          <w:rFonts w:cs="Arial"/>
          <w:b/>
        </w:rPr>
        <w:t>1160</w:t>
      </w:r>
      <w:r w:rsidRPr="001101A9">
        <w:rPr>
          <w:rFonts w:cs="Arial"/>
          <w:b/>
        </w:rPr>
        <w:t>_vd</w:t>
      </w:r>
      <w:ins w:id="386" w:author="Author">
        <w:r w:rsidR="00FD40AD">
          <w:rPr>
            <w:rFonts w:cs="Arial"/>
            <w:b/>
          </w:rPr>
          <w:t>_14</w:t>
        </w:r>
      </w:ins>
      <w:del w:id="387" w:author="Author">
        <w:r w:rsidDel="00FD40AD">
          <w:rPr>
            <w:rFonts w:cs="Arial"/>
            <w:b/>
          </w:rPr>
          <w:delText>E</w:delText>
        </w:r>
      </w:del>
      <w:ins w:id="388" w:author="Author">
        <w:r w:rsidR="00FD40AD">
          <w:rPr>
            <w:rFonts w:cs="Arial"/>
            <w:b/>
          </w:rPr>
          <w:t>.txt</w:t>
        </w:r>
      </w:ins>
      <w:r>
        <w:rPr>
          <w:rFonts w:cs="Arial"/>
        </w:rPr>
        <w:tab/>
      </w:r>
      <w:r>
        <w:rPr>
          <w:rFonts w:cs="Arial"/>
        </w:rPr>
        <w:tab/>
        <w:t>Virtual Display compare file (App ‘E’)</w:t>
      </w:r>
    </w:p>
    <w:p w:rsidR="00BD20B8" w:rsidRDefault="00BD20B8" w:rsidP="00BD20B8">
      <w:pPr>
        <w:tabs>
          <w:tab w:val="left" w:pos="1440"/>
        </w:tabs>
        <w:ind w:left="720"/>
        <w:jc w:val="both"/>
        <w:rPr>
          <w:ins w:id="389" w:author="Author"/>
          <w:rFonts w:cs="Arial"/>
        </w:rPr>
      </w:pPr>
      <w:r w:rsidRPr="001101A9">
        <w:rPr>
          <w:rFonts w:cs="Arial"/>
          <w:b/>
        </w:rPr>
        <w:t>C</w:t>
      </w:r>
      <w:r>
        <w:rPr>
          <w:rFonts w:cs="Arial"/>
          <w:b/>
        </w:rPr>
        <w:t>1160</w:t>
      </w:r>
      <w:r w:rsidRPr="001101A9">
        <w:rPr>
          <w:rFonts w:cs="Arial"/>
          <w:b/>
        </w:rPr>
        <w:t>_vd</w:t>
      </w:r>
      <w:ins w:id="390" w:author="Author">
        <w:r w:rsidR="00FD40AD">
          <w:rPr>
            <w:rFonts w:cs="Arial"/>
            <w:b/>
          </w:rPr>
          <w:t>_15</w:t>
        </w:r>
      </w:ins>
      <w:del w:id="391" w:author="Author">
        <w:r w:rsidDel="00FD40AD">
          <w:rPr>
            <w:rFonts w:cs="Arial"/>
            <w:b/>
          </w:rPr>
          <w:delText>F</w:delText>
        </w:r>
      </w:del>
      <w:ins w:id="392" w:author="Author">
        <w:r w:rsidR="00FD40AD">
          <w:rPr>
            <w:rFonts w:cs="Arial"/>
            <w:b/>
          </w:rPr>
          <w:t>.txt</w:t>
        </w:r>
      </w:ins>
      <w:r>
        <w:rPr>
          <w:rFonts w:cs="Arial"/>
        </w:rPr>
        <w:tab/>
      </w:r>
      <w:r>
        <w:rPr>
          <w:rFonts w:cs="Arial"/>
        </w:rPr>
        <w:tab/>
        <w:t>Virtual Display compare file (App ‘F’)</w:t>
      </w:r>
    </w:p>
    <w:p w:rsidR="00FD40AD" w:rsidRDefault="00FD40AD" w:rsidP="00BD20B8">
      <w:pPr>
        <w:tabs>
          <w:tab w:val="left" w:pos="1440"/>
        </w:tabs>
        <w:ind w:left="720"/>
        <w:jc w:val="both"/>
        <w:rPr>
          <w:rFonts w:cs="Arial"/>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5D176D">
        <w:rPr>
          <w:rFonts w:cs="Arial"/>
          <w:b/>
        </w:rPr>
        <w:t>160</w:t>
      </w:r>
      <w:r w:rsidRPr="007A4E54">
        <w:rPr>
          <w:rFonts w:cs="Arial"/>
          <w:b/>
        </w:rPr>
        <w:t>_log.xml</w:t>
      </w:r>
      <w:r>
        <w:rPr>
          <w:rFonts w:cs="Arial"/>
        </w:rPr>
        <w:tab/>
      </w:r>
      <w:r>
        <w:rPr>
          <w:rFonts w:cs="Arial"/>
        </w:rPr>
        <w:tab/>
        <w:t>conformance report (XML format)</w:t>
      </w:r>
    </w:p>
    <w:p w:rsidR="00F002AF" w:rsidRDefault="00F002AF">
      <w:pPr>
        <w:rPr>
          <w:rFonts w:ascii="Arial Bold" w:hAnsi="Arial Bold" w:cs="Arial"/>
          <w:bCs/>
          <w:szCs w:val="32"/>
        </w:rPr>
      </w:pPr>
      <w:r>
        <w:br w:type="page"/>
      </w:r>
    </w:p>
    <w:p w:rsidR="001F5224" w:rsidRDefault="001F5224" w:rsidP="00F002AF">
      <w:pPr>
        <w:pStyle w:val="Heading2"/>
      </w:pPr>
      <w:bookmarkStart w:id="393" w:name="_Toc456255072"/>
      <w:r>
        <w:lastRenderedPageBreak/>
        <w:t xml:space="preserve">Test Case Specification </w:t>
      </w:r>
      <w:r w:rsidR="00F002AF">
        <w:t>6</w:t>
      </w:r>
      <w:r>
        <w:t xml:space="preserve"> – </w:t>
      </w:r>
      <w:r w:rsidR="00B67FF8">
        <w:t>FIO</w:t>
      </w:r>
      <w:r w:rsidRPr="001F5224">
        <w:t xml:space="preserve"> Library C Function</w:t>
      </w:r>
      <w:r w:rsidR="00B67FF8">
        <w:t>s</w:t>
      </w:r>
      <w:r w:rsidRPr="001F5224">
        <w:t xml:space="preserve"> </w:t>
      </w:r>
      <w:r w:rsidR="00B67FF8">
        <w:t>Present</w:t>
      </w:r>
      <w:bookmarkEnd w:id="393"/>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Case Specifi</w:t>
      </w:r>
      <w:r w:rsidR="005716E7">
        <w:rPr>
          <w:rFonts w:cs="Arial"/>
        </w:rPr>
        <w:t>cation is APIVS.TCS.1</w:t>
      </w:r>
      <w:r w:rsidR="00F002AF">
        <w:rPr>
          <w:rFonts w:cs="Arial"/>
        </w:rPr>
        <w:t>310</w:t>
      </w:r>
      <w:r>
        <w:rPr>
          <w:rFonts w:cs="Arial"/>
        </w:rPr>
        <w:t>.</w:t>
      </w:r>
    </w:p>
    <w:p w:rsidR="00341C07" w:rsidRDefault="00341C07" w:rsidP="00341C07">
      <w:pPr>
        <w:pStyle w:val="Heading3"/>
      </w:pPr>
      <w:r>
        <w:t>Objective and Test Items</w:t>
      </w:r>
    </w:p>
    <w:p w:rsidR="001F5224" w:rsidRPr="009647CD" w:rsidRDefault="001F5224" w:rsidP="001F5224">
      <w:pPr>
        <w:tabs>
          <w:tab w:val="left" w:pos="1440"/>
        </w:tabs>
        <w:jc w:val="both"/>
        <w:rPr>
          <w:rFonts w:cs="Arial"/>
        </w:rPr>
      </w:pPr>
      <w:r>
        <w:rPr>
          <w:rFonts w:cs="Arial"/>
        </w:rPr>
        <w:t xml:space="preserve">This test case </w:t>
      </w:r>
      <w:r>
        <w:rPr>
          <w:rFonts w:cs="Arial"/>
          <w:color w:val="000000"/>
        </w:rPr>
        <w:t xml:space="preserve">validates </w:t>
      </w:r>
      <w:r w:rsidR="00B67FF8" w:rsidRPr="00B67FF8">
        <w:rPr>
          <w:rFonts w:cs="Arial"/>
          <w:color w:val="000000"/>
        </w:rPr>
        <w:t xml:space="preserve">that each FIO function defined in Section 4.1 of the ATC 5401 Standard is present in the API software </w:t>
      </w:r>
      <w:r>
        <w:rPr>
          <w:rFonts w:cs="Arial"/>
        </w:rPr>
        <w:t>(APIVS SRS Section 3.</w:t>
      </w:r>
      <w:r w:rsidR="00B67FF8">
        <w:rPr>
          <w:rFonts w:cs="Arial"/>
        </w:rPr>
        <w:t>22.1</w:t>
      </w:r>
      <w:r>
        <w:rPr>
          <w:rFonts w:cs="Arial"/>
        </w:rPr>
        <w:t>).</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F002AF">
        <w:rPr>
          <w:rFonts w:cs="Arial"/>
          <w:b/>
        </w:rPr>
        <w:t>310</w:t>
      </w:r>
      <w:r w:rsidRPr="007A4E54">
        <w:rPr>
          <w:rFonts w:cs="Arial"/>
          <w:b/>
        </w:rPr>
        <w:t>_in.xml</w:t>
      </w:r>
      <w:r>
        <w:rPr>
          <w:rFonts w:cs="Arial"/>
        </w:rPr>
        <w:tab/>
      </w:r>
      <w:r>
        <w:rPr>
          <w:rFonts w:cs="Arial"/>
        </w:rPr>
        <w:tab/>
        <w:t>APIVSXML test script (XML format)</w:t>
      </w:r>
    </w:p>
    <w:p w:rsidR="00FD40AD" w:rsidRDefault="00FD40AD" w:rsidP="001F5224">
      <w:pPr>
        <w:tabs>
          <w:tab w:val="left" w:pos="1440"/>
        </w:tabs>
        <w:ind w:left="720"/>
        <w:jc w:val="both"/>
        <w:rPr>
          <w:ins w:id="394" w:author="Author"/>
          <w:rFonts w:cs="Arial"/>
          <w:b/>
        </w:rPr>
      </w:pPr>
    </w:p>
    <w:p w:rsidR="00FD40AD" w:rsidRDefault="00FD40AD" w:rsidP="00FD40AD">
      <w:pPr>
        <w:tabs>
          <w:tab w:val="left" w:pos="1440"/>
        </w:tabs>
        <w:ind w:left="720"/>
        <w:jc w:val="both"/>
        <w:rPr>
          <w:ins w:id="395" w:author="Author"/>
          <w:rFonts w:cs="Arial"/>
        </w:rPr>
      </w:pPr>
      <w:ins w:id="396" w:author="Author">
        <w:r w:rsidRPr="00B86E2F">
          <w:rPr>
            <w:rFonts w:cs="Arial"/>
            <w:b/>
          </w:rPr>
          <w:t>C</w:t>
        </w:r>
        <w:r>
          <w:rPr>
            <w:rFonts w:cs="Arial"/>
            <w:b/>
          </w:rPr>
          <w:t>xxxx</w:t>
        </w:r>
        <w:r w:rsidRPr="00B86E2F">
          <w:rPr>
            <w:rFonts w:cs="Arial"/>
            <w:b/>
          </w:rPr>
          <w:t>_</w:t>
        </w:r>
        <w:r>
          <w:rPr>
            <w:rFonts w:cs="Arial"/>
            <w:b/>
          </w:rPr>
          <w:t>null</w:t>
        </w:r>
        <w:r w:rsidRPr="00B86E2F">
          <w:rPr>
            <w:rFonts w:cs="Arial"/>
            <w:b/>
          </w:rPr>
          <w:t>.txt</w:t>
        </w:r>
        <w:r>
          <w:rPr>
            <w:rFonts w:cs="Arial"/>
          </w:rPr>
          <w:tab/>
        </w:r>
        <w:r>
          <w:rPr>
            <w:rFonts w:cs="Arial"/>
          </w:rPr>
          <w:tab/>
        </w:r>
        <w:r w:rsidRPr="001F4486">
          <w:rPr>
            <w:rFonts w:cs="Arial"/>
          </w:rPr>
          <w:t xml:space="preserve">parameter load file </w:t>
        </w:r>
        <w:r>
          <w:rPr>
            <w:rFonts w:cs="Arial"/>
          </w:rPr>
          <w:t>(null data)</w:t>
        </w:r>
      </w:ins>
    </w:p>
    <w:p w:rsidR="00FD40AD" w:rsidRDefault="00FD40AD" w:rsidP="00FD40AD">
      <w:pPr>
        <w:tabs>
          <w:tab w:val="left" w:pos="1440"/>
        </w:tabs>
        <w:ind w:left="720"/>
        <w:jc w:val="both"/>
        <w:rPr>
          <w:ins w:id="397" w:author="Author"/>
          <w:rFonts w:cs="Arial"/>
          <w:b/>
        </w:rPr>
      </w:pPr>
    </w:p>
    <w:p w:rsidR="00FD40AD" w:rsidRDefault="00FD40AD" w:rsidP="00FD40AD">
      <w:pPr>
        <w:tabs>
          <w:tab w:val="left" w:pos="1440"/>
        </w:tabs>
        <w:ind w:left="720"/>
        <w:jc w:val="both"/>
        <w:rPr>
          <w:ins w:id="398" w:author="Author"/>
          <w:rFonts w:cs="Arial"/>
        </w:rPr>
      </w:pPr>
      <w:ins w:id="399"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FD40AD" w:rsidRDefault="00FD40AD" w:rsidP="00FD40AD">
      <w:pPr>
        <w:tabs>
          <w:tab w:val="left" w:pos="1440"/>
        </w:tabs>
        <w:ind w:left="720"/>
        <w:jc w:val="both"/>
        <w:rPr>
          <w:ins w:id="400" w:author="Author"/>
          <w:rFonts w:cs="Arial"/>
        </w:rPr>
      </w:pPr>
      <w:ins w:id="401"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FD40AD" w:rsidRDefault="00FD40AD" w:rsidP="00FD40AD">
      <w:pPr>
        <w:tabs>
          <w:tab w:val="left" w:pos="1440"/>
        </w:tabs>
        <w:ind w:left="720"/>
        <w:jc w:val="both"/>
        <w:rPr>
          <w:ins w:id="402" w:author="Author"/>
          <w:rFonts w:cs="Arial"/>
        </w:rPr>
      </w:pPr>
      <w:ins w:id="403"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FD40AD" w:rsidRDefault="00FD40AD" w:rsidP="00FD40AD">
      <w:pPr>
        <w:tabs>
          <w:tab w:val="left" w:pos="1440"/>
        </w:tabs>
        <w:ind w:left="720"/>
        <w:jc w:val="both"/>
        <w:rPr>
          <w:ins w:id="404" w:author="Author"/>
          <w:rFonts w:cs="Arial"/>
          <w:b/>
        </w:rPr>
      </w:pPr>
    </w:p>
    <w:p w:rsidR="00FD40AD" w:rsidRDefault="00FD40AD" w:rsidP="00FD40AD">
      <w:pPr>
        <w:tabs>
          <w:tab w:val="left" w:pos="1440"/>
        </w:tabs>
        <w:ind w:left="720"/>
        <w:jc w:val="both"/>
        <w:rPr>
          <w:ins w:id="405" w:author="Author"/>
          <w:rFonts w:cs="Arial"/>
        </w:rPr>
      </w:pPr>
      <w:ins w:id="406" w:author="Author">
        <w:r w:rsidRPr="00B86E2F">
          <w:rPr>
            <w:rFonts w:cs="Arial"/>
            <w:b/>
          </w:rPr>
          <w:t>Cxxxx_</w:t>
        </w:r>
        <w:r>
          <w:rPr>
            <w:rFonts w:cs="Arial"/>
            <w:b/>
          </w:rPr>
          <w:t>cmd60</w:t>
        </w:r>
        <w:r w:rsidRPr="00B86E2F">
          <w:rPr>
            <w:rFonts w:cs="Arial"/>
            <w:b/>
          </w:rPr>
          <w:t>.txt</w:t>
        </w:r>
        <w:r>
          <w:rPr>
            <w:rFonts w:cs="Arial"/>
          </w:rPr>
          <w:tab/>
          <w:t>FIO Command Message data (Frame 60)</w:t>
        </w:r>
      </w:ins>
    </w:p>
    <w:p w:rsidR="00FD40AD" w:rsidRDefault="00FD40AD" w:rsidP="001F5224">
      <w:pPr>
        <w:tabs>
          <w:tab w:val="left" w:pos="1440"/>
        </w:tabs>
        <w:ind w:left="720"/>
        <w:jc w:val="both"/>
        <w:rPr>
          <w:ins w:id="407" w:author="Author"/>
          <w:rFonts w:cs="Arial"/>
          <w:b/>
        </w:rPr>
      </w:pPr>
    </w:p>
    <w:p w:rsidR="00FD40AD" w:rsidRDefault="00FD40AD" w:rsidP="00FD40AD">
      <w:pPr>
        <w:tabs>
          <w:tab w:val="left" w:pos="1440"/>
        </w:tabs>
        <w:ind w:left="720"/>
        <w:jc w:val="both"/>
        <w:rPr>
          <w:ins w:id="408" w:author="Author"/>
          <w:rFonts w:cs="Arial"/>
        </w:rPr>
      </w:pPr>
      <w:ins w:id="409" w:author="Author">
        <w:r w:rsidRPr="00B86E2F">
          <w:rPr>
            <w:rFonts w:cs="Arial"/>
            <w:b/>
          </w:rPr>
          <w:t>C</w:t>
        </w:r>
        <w:r>
          <w:rPr>
            <w:rFonts w:cs="Arial"/>
            <w:b/>
          </w:rPr>
          <w:t>xxxx</w:t>
        </w:r>
        <w:r w:rsidRPr="00B86E2F">
          <w:rPr>
            <w:rFonts w:cs="Arial"/>
            <w:b/>
          </w:rPr>
          <w:t>_</w:t>
        </w:r>
        <w:r>
          <w:rPr>
            <w:rFonts w:cs="Arial"/>
            <w:b/>
          </w:rPr>
          <w:t>inputs_null</w:t>
        </w:r>
        <w:r w:rsidRPr="00B86E2F">
          <w:rPr>
            <w:rFonts w:cs="Arial"/>
            <w:b/>
          </w:rPr>
          <w:t>.txt</w:t>
        </w:r>
        <w:r>
          <w:rPr>
            <w:rFonts w:cs="Arial"/>
          </w:rPr>
          <w:tab/>
        </w:r>
        <w:r>
          <w:rPr>
            <w:rFonts w:cs="Arial"/>
          </w:rPr>
          <w:tab/>
        </w:r>
        <w:r w:rsidRPr="001F4486">
          <w:rPr>
            <w:rFonts w:cs="Arial"/>
          </w:rPr>
          <w:t xml:space="preserve">parameter load file </w:t>
        </w:r>
        <w:r>
          <w:rPr>
            <w:rFonts w:cs="Arial"/>
          </w:rPr>
          <w:t>(null input data)</w:t>
        </w:r>
      </w:ins>
    </w:p>
    <w:p w:rsidR="00FD40AD" w:rsidRDefault="00FD40AD" w:rsidP="00FD40AD">
      <w:pPr>
        <w:tabs>
          <w:tab w:val="left" w:pos="1440"/>
        </w:tabs>
        <w:ind w:left="720"/>
        <w:jc w:val="both"/>
        <w:rPr>
          <w:ins w:id="410" w:author="Author"/>
          <w:rFonts w:cs="Arial"/>
        </w:rPr>
      </w:pPr>
      <w:ins w:id="411" w:author="Author">
        <w:r w:rsidRPr="00B86E2F">
          <w:rPr>
            <w:rFonts w:cs="Arial"/>
            <w:b/>
          </w:rPr>
          <w:t>C</w:t>
        </w:r>
        <w:r>
          <w:rPr>
            <w:rFonts w:cs="Arial"/>
            <w:b/>
          </w:rPr>
          <w:t>xxxx</w:t>
        </w:r>
        <w:r w:rsidRPr="00B86E2F">
          <w:rPr>
            <w:rFonts w:cs="Arial"/>
            <w:b/>
          </w:rPr>
          <w:t>_</w:t>
        </w:r>
        <w:r>
          <w:rPr>
            <w:rFonts w:cs="Arial"/>
            <w:b/>
          </w:rPr>
          <w:t>outputs_null</w:t>
        </w:r>
        <w:r w:rsidRPr="00B86E2F">
          <w:rPr>
            <w:rFonts w:cs="Arial"/>
            <w:b/>
          </w:rPr>
          <w:t>.txt</w:t>
        </w:r>
        <w:r>
          <w:rPr>
            <w:rFonts w:cs="Arial"/>
          </w:rPr>
          <w:tab/>
        </w:r>
        <w:r w:rsidRPr="001F4486">
          <w:rPr>
            <w:rFonts w:cs="Arial"/>
          </w:rPr>
          <w:t xml:space="preserve">parameter load file </w:t>
        </w:r>
        <w:r>
          <w:rPr>
            <w:rFonts w:cs="Arial"/>
          </w:rPr>
          <w:t>(null output data)</w:t>
        </w:r>
      </w:ins>
    </w:p>
    <w:p w:rsidR="00FD40AD" w:rsidRDefault="00FD40AD" w:rsidP="00FD40AD">
      <w:pPr>
        <w:tabs>
          <w:tab w:val="left" w:pos="1440"/>
        </w:tabs>
        <w:ind w:left="720"/>
        <w:jc w:val="both"/>
        <w:rPr>
          <w:ins w:id="412" w:author="Author"/>
          <w:rFonts w:cs="Arial"/>
        </w:rPr>
      </w:pPr>
      <w:ins w:id="413" w:author="Author">
        <w:r w:rsidRPr="00B86E2F">
          <w:rPr>
            <w:rFonts w:cs="Arial"/>
            <w:b/>
          </w:rPr>
          <w:t>C</w:t>
        </w:r>
        <w:r>
          <w:rPr>
            <w:rFonts w:cs="Arial"/>
            <w:b/>
          </w:rPr>
          <w:t>xxxx</w:t>
        </w:r>
        <w:r w:rsidRPr="00B86E2F">
          <w:rPr>
            <w:rFonts w:cs="Arial"/>
            <w:b/>
          </w:rPr>
          <w:t>_</w:t>
        </w:r>
        <w:r>
          <w:rPr>
            <w:rFonts w:cs="Arial"/>
            <w:b/>
          </w:rPr>
          <w:t>channels_null</w:t>
        </w:r>
        <w:r w:rsidRPr="00B86E2F">
          <w:rPr>
            <w:rFonts w:cs="Arial"/>
            <w:b/>
          </w:rPr>
          <w:t>.txt</w:t>
        </w:r>
        <w:r>
          <w:rPr>
            <w:rFonts w:cs="Arial"/>
          </w:rPr>
          <w:tab/>
        </w:r>
        <w:r w:rsidRPr="001F4486">
          <w:rPr>
            <w:rFonts w:cs="Arial"/>
          </w:rPr>
          <w:t xml:space="preserve">parameter load file </w:t>
        </w:r>
        <w:r>
          <w:rPr>
            <w:rFonts w:cs="Arial"/>
          </w:rPr>
          <w:t>(null channel data)</w:t>
        </w:r>
      </w:ins>
    </w:p>
    <w:p w:rsidR="00FD40AD" w:rsidRDefault="00FD40AD" w:rsidP="001F5224">
      <w:pPr>
        <w:tabs>
          <w:tab w:val="left" w:pos="1440"/>
        </w:tabs>
        <w:ind w:left="720"/>
        <w:jc w:val="both"/>
        <w:rPr>
          <w:ins w:id="414" w:author="Author"/>
          <w:rFonts w:cs="Arial"/>
          <w:b/>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F002AF">
        <w:rPr>
          <w:rFonts w:cs="Arial"/>
          <w:b/>
        </w:rPr>
        <w:t>310</w:t>
      </w:r>
      <w:r w:rsidRPr="007A4E54">
        <w:rPr>
          <w:rFonts w:cs="Arial"/>
          <w:b/>
        </w:rPr>
        <w:t>_log.xml</w:t>
      </w:r>
      <w:r>
        <w:rPr>
          <w:rFonts w:cs="Arial"/>
        </w:rPr>
        <w:tab/>
      </w:r>
      <w:r>
        <w:rPr>
          <w:rFonts w:cs="Arial"/>
        </w:rPr>
        <w:tab/>
        <w:t>conformance report (XML format)</w:t>
      </w:r>
    </w:p>
    <w:p w:rsidR="001F5224" w:rsidRDefault="001F5224" w:rsidP="001F5224">
      <w:pPr>
        <w:pStyle w:val="Heading2"/>
      </w:pPr>
      <w:r>
        <w:br w:type="page"/>
      </w:r>
      <w:bookmarkStart w:id="415" w:name="_Toc456255073"/>
      <w:r>
        <w:lastRenderedPageBreak/>
        <w:t xml:space="preserve">Test Case Specification </w:t>
      </w:r>
      <w:r w:rsidR="00181793">
        <w:t>7</w:t>
      </w:r>
      <w:r>
        <w:t xml:space="preserve"> – </w:t>
      </w:r>
      <w:r w:rsidR="00B67FF8">
        <w:t>FIO</w:t>
      </w:r>
      <w:r w:rsidRPr="001F5224">
        <w:t xml:space="preserve"> Library C Function </w:t>
      </w:r>
      <w:r w:rsidR="00B67FF8" w:rsidRPr="00B67FF8">
        <w:t>Conforming Arguments</w:t>
      </w:r>
      <w:bookmarkEnd w:id="415"/>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ase Specification is APIVS.TCS.</w:t>
      </w:r>
      <w:r w:rsidR="00181793">
        <w:rPr>
          <w:rFonts w:cs="Arial"/>
        </w:rPr>
        <w:t>1320</w:t>
      </w:r>
      <w:r>
        <w:rPr>
          <w:rFonts w:cs="Arial"/>
        </w:rPr>
        <w:t>.</w:t>
      </w:r>
    </w:p>
    <w:p w:rsidR="00341C07" w:rsidRDefault="00341C07" w:rsidP="00341C07">
      <w:pPr>
        <w:pStyle w:val="Heading3"/>
      </w:pPr>
      <w:r>
        <w:t>Objective and Test Items</w:t>
      </w:r>
    </w:p>
    <w:p w:rsidR="001F5224" w:rsidRPr="009647CD" w:rsidRDefault="001F5224" w:rsidP="001F5224">
      <w:pPr>
        <w:tabs>
          <w:tab w:val="left" w:pos="1440"/>
        </w:tabs>
        <w:jc w:val="both"/>
        <w:rPr>
          <w:rFonts w:cs="Arial"/>
        </w:rPr>
      </w:pPr>
      <w:r>
        <w:rPr>
          <w:rFonts w:cs="Arial"/>
        </w:rPr>
        <w:t xml:space="preserve">This test case </w:t>
      </w:r>
      <w:r>
        <w:rPr>
          <w:rFonts w:cs="Arial"/>
          <w:color w:val="000000"/>
        </w:rPr>
        <w:t xml:space="preserve">validates that </w:t>
      </w:r>
      <w:r w:rsidR="00B67FF8" w:rsidRPr="00B67FF8">
        <w:rPr>
          <w:rFonts w:cs="Arial"/>
          <w:color w:val="000000"/>
        </w:rPr>
        <w:t xml:space="preserve">each FIO function has the correct arguments as defined in Section 4.1 of the ATC 5401 Standard </w:t>
      </w:r>
      <w:r>
        <w:rPr>
          <w:rFonts w:cs="Arial"/>
        </w:rPr>
        <w:t>(APIVS SRS Secti</w:t>
      </w:r>
      <w:r w:rsidR="00B67FF8">
        <w:rPr>
          <w:rFonts w:cs="Arial"/>
        </w:rPr>
        <w:t>on 3.22.2</w:t>
      </w:r>
      <w:r>
        <w:rPr>
          <w:rFonts w:cs="Arial"/>
        </w:rPr>
        <w:t>).</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181793">
        <w:rPr>
          <w:rFonts w:cs="Arial"/>
          <w:b/>
        </w:rPr>
        <w:t>320</w:t>
      </w:r>
      <w:r w:rsidRPr="007A4E54">
        <w:rPr>
          <w:rFonts w:cs="Arial"/>
          <w:b/>
        </w:rPr>
        <w:t>_in.xml</w:t>
      </w:r>
      <w:r>
        <w:rPr>
          <w:rFonts w:cs="Arial"/>
        </w:rPr>
        <w:tab/>
      </w:r>
      <w:r>
        <w:rPr>
          <w:rFonts w:cs="Arial"/>
        </w:rPr>
        <w:tab/>
        <w:t>APIVSXML test script (XML format)</w:t>
      </w:r>
    </w:p>
    <w:p w:rsidR="00FD40AD" w:rsidRDefault="00FD40AD" w:rsidP="00FD40AD">
      <w:pPr>
        <w:tabs>
          <w:tab w:val="left" w:pos="1440"/>
        </w:tabs>
        <w:ind w:left="720"/>
        <w:jc w:val="both"/>
        <w:rPr>
          <w:ins w:id="416" w:author="Author"/>
          <w:rFonts w:cs="Arial"/>
          <w:b/>
        </w:rPr>
      </w:pPr>
    </w:p>
    <w:p w:rsidR="00FD40AD" w:rsidRDefault="00FD40AD" w:rsidP="00FD40AD">
      <w:pPr>
        <w:tabs>
          <w:tab w:val="left" w:pos="1440"/>
        </w:tabs>
        <w:ind w:left="720"/>
        <w:jc w:val="both"/>
        <w:rPr>
          <w:ins w:id="417" w:author="Author"/>
          <w:rFonts w:cs="Arial"/>
        </w:rPr>
      </w:pPr>
      <w:ins w:id="418" w:author="Author">
        <w:r w:rsidRPr="00B86E2F">
          <w:rPr>
            <w:rFonts w:cs="Arial"/>
            <w:b/>
          </w:rPr>
          <w:t>C</w:t>
        </w:r>
        <w:r>
          <w:rPr>
            <w:rFonts w:cs="Arial"/>
            <w:b/>
          </w:rPr>
          <w:t>xxxx</w:t>
        </w:r>
        <w:r w:rsidRPr="00B86E2F">
          <w:rPr>
            <w:rFonts w:cs="Arial"/>
            <w:b/>
          </w:rPr>
          <w:t>_</w:t>
        </w:r>
        <w:r>
          <w:rPr>
            <w:rFonts w:cs="Arial"/>
            <w:b/>
          </w:rPr>
          <w:t>null</w:t>
        </w:r>
        <w:r w:rsidRPr="00B86E2F">
          <w:rPr>
            <w:rFonts w:cs="Arial"/>
            <w:b/>
          </w:rPr>
          <w:t>.txt</w:t>
        </w:r>
        <w:r>
          <w:rPr>
            <w:rFonts w:cs="Arial"/>
          </w:rPr>
          <w:tab/>
        </w:r>
        <w:r>
          <w:rPr>
            <w:rFonts w:cs="Arial"/>
          </w:rPr>
          <w:tab/>
        </w:r>
        <w:r w:rsidRPr="001F4486">
          <w:rPr>
            <w:rFonts w:cs="Arial"/>
          </w:rPr>
          <w:t xml:space="preserve">parameter load file </w:t>
        </w:r>
        <w:r>
          <w:rPr>
            <w:rFonts w:cs="Arial"/>
          </w:rPr>
          <w:t>(null data)</w:t>
        </w:r>
      </w:ins>
    </w:p>
    <w:p w:rsidR="00FD40AD" w:rsidRDefault="00FD40AD" w:rsidP="00FD40AD">
      <w:pPr>
        <w:tabs>
          <w:tab w:val="left" w:pos="1440"/>
        </w:tabs>
        <w:ind w:left="720"/>
        <w:jc w:val="both"/>
        <w:rPr>
          <w:ins w:id="419" w:author="Author"/>
          <w:rFonts w:cs="Arial"/>
          <w:b/>
        </w:rPr>
      </w:pPr>
    </w:p>
    <w:p w:rsidR="00FD40AD" w:rsidRDefault="00FD40AD" w:rsidP="00FD40AD">
      <w:pPr>
        <w:tabs>
          <w:tab w:val="left" w:pos="1440"/>
        </w:tabs>
        <w:ind w:left="720"/>
        <w:jc w:val="both"/>
        <w:rPr>
          <w:ins w:id="420" w:author="Author"/>
          <w:rFonts w:cs="Arial"/>
        </w:rPr>
      </w:pPr>
      <w:ins w:id="421"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FD40AD" w:rsidRDefault="00FD40AD" w:rsidP="00FD40AD">
      <w:pPr>
        <w:tabs>
          <w:tab w:val="left" w:pos="1440"/>
        </w:tabs>
        <w:ind w:left="720"/>
        <w:jc w:val="both"/>
        <w:rPr>
          <w:ins w:id="422" w:author="Author"/>
          <w:rFonts w:cs="Arial"/>
        </w:rPr>
      </w:pPr>
      <w:ins w:id="423"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FD40AD" w:rsidRDefault="00FD40AD" w:rsidP="00FD40AD">
      <w:pPr>
        <w:tabs>
          <w:tab w:val="left" w:pos="1440"/>
        </w:tabs>
        <w:ind w:left="720"/>
        <w:jc w:val="both"/>
        <w:rPr>
          <w:ins w:id="424" w:author="Author"/>
          <w:rFonts w:cs="Arial"/>
        </w:rPr>
      </w:pPr>
      <w:ins w:id="425"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FD40AD" w:rsidRDefault="00FD40AD" w:rsidP="00FD40AD">
      <w:pPr>
        <w:tabs>
          <w:tab w:val="left" w:pos="1440"/>
        </w:tabs>
        <w:ind w:left="720"/>
        <w:jc w:val="both"/>
        <w:rPr>
          <w:ins w:id="426" w:author="Author"/>
          <w:rFonts w:cs="Arial"/>
          <w:b/>
        </w:rPr>
      </w:pPr>
    </w:p>
    <w:p w:rsidR="00FD40AD" w:rsidRDefault="00FD40AD" w:rsidP="00FD40AD">
      <w:pPr>
        <w:tabs>
          <w:tab w:val="left" w:pos="1440"/>
        </w:tabs>
        <w:ind w:left="720"/>
        <w:jc w:val="both"/>
        <w:rPr>
          <w:ins w:id="427" w:author="Author"/>
          <w:rFonts w:cs="Arial"/>
        </w:rPr>
      </w:pPr>
      <w:ins w:id="428" w:author="Author">
        <w:r w:rsidRPr="00B86E2F">
          <w:rPr>
            <w:rFonts w:cs="Arial"/>
            <w:b/>
          </w:rPr>
          <w:t>Cxxxx_</w:t>
        </w:r>
        <w:r>
          <w:rPr>
            <w:rFonts w:cs="Arial"/>
            <w:b/>
          </w:rPr>
          <w:t>cmd60</w:t>
        </w:r>
        <w:r w:rsidRPr="00B86E2F">
          <w:rPr>
            <w:rFonts w:cs="Arial"/>
            <w:b/>
          </w:rPr>
          <w:t>.txt</w:t>
        </w:r>
        <w:r>
          <w:rPr>
            <w:rFonts w:cs="Arial"/>
          </w:rPr>
          <w:tab/>
          <w:t>FIO Command Message data (Frame 60)</w:t>
        </w:r>
      </w:ins>
    </w:p>
    <w:p w:rsidR="00FD40AD" w:rsidRDefault="00FD40AD" w:rsidP="00FD40AD">
      <w:pPr>
        <w:tabs>
          <w:tab w:val="left" w:pos="1440"/>
        </w:tabs>
        <w:ind w:left="720"/>
        <w:jc w:val="both"/>
        <w:rPr>
          <w:ins w:id="429" w:author="Author"/>
          <w:rFonts w:cs="Arial"/>
          <w:b/>
        </w:rPr>
      </w:pPr>
    </w:p>
    <w:p w:rsidR="00FD40AD" w:rsidRDefault="00FD40AD" w:rsidP="00FD40AD">
      <w:pPr>
        <w:tabs>
          <w:tab w:val="left" w:pos="1440"/>
        </w:tabs>
        <w:ind w:left="720"/>
        <w:jc w:val="both"/>
        <w:rPr>
          <w:ins w:id="430" w:author="Author"/>
          <w:rFonts w:cs="Arial"/>
        </w:rPr>
      </w:pPr>
      <w:ins w:id="431" w:author="Author">
        <w:r w:rsidRPr="00B86E2F">
          <w:rPr>
            <w:rFonts w:cs="Arial"/>
            <w:b/>
          </w:rPr>
          <w:t>C</w:t>
        </w:r>
        <w:r>
          <w:rPr>
            <w:rFonts w:cs="Arial"/>
            <w:b/>
          </w:rPr>
          <w:t>xxxx</w:t>
        </w:r>
        <w:r w:rsidRPr="00B86E2F">
          <w:rPr>
            <w:rFonts w:cs="Arial"/>
            <w:b/>
          </w:rPr>
          <w:t>_</w:t>
        </w:r>
        <w:r>
          <w:rPr>
            <w:rFonts w:cs="Arial"/>
            <w:b/>
          </w:rPr>
          <w:t>inputs_null</w:t>
        </w:r>
        <w:r w:rsidRPr="00B86E2F">
          <w:rPr>
            <w:rFonts w:cs="Arial"/>
            <w:b/>
          </w:rPr>
          <w:t>.txt</w:t>
        </w:r>
        <w:r>
          <w:rPr>
            <w:rFonts w:cs="Arial"/>
          </w:rPr>
          <w:tab/>
        </w:r>
        <w:r>
          <w:rPr>
            <w:rFonts w:cs="Arial"/>
          </w:rPr>
          <w:tab/>
        </w:r>
        <w:r w:rsidRPr="001F4486">
          <w:rPr>
            <w:rFonts w:cs="Arial"/>
          </w:rPr>
          <w:t xml:space="preserve">parameter load file </w:t>
        </w:r>
        <w:r>
          <w:rPr>
            <w:rFonts w:cs="Arial"/>
          </w:rPr>
          <w:t>(null input data)</w:t>
        </w:r>
      </w:ins>
    </w:p>
    <w:p w:rsidR="00FD40AD" w:rsidRDefault="00FD40AD" w:rsidP="00FD40AD">
      <w:pPr>
        <w:tabs>
          <w:tab w:val="left" w:pos="1440"/>
        </w:tabs>
        <w:ind w:left="720"/>
        <w:jc w:val="both"/>
        <w:rPr>
          <w:ins w:id="432" w:author="Author"/>
          <w:rFonts w:cs="Arial"/>
        </w:rPr>
      </w:pPr>
      <w:ins w:id="433" w:author="Author">
        <w:r w:rsidRPr="00B86E2F">
          <w:rPr>
            <w:rFonts w:cs="Arial"/>
            <w:b/>
          </w:rPr>
          <w:t>C</w:t>
        </w:r>
        <w:r>
          <w:rPr>
            <w:rFonts w:cs="Arial"/>
            <w:b/>
          </w:rPr>
          <w:t>xxxx</w:t>
        </w:r>
        <w:r w:rsidRPr="00B86E2F">
          <w:rPr>
            <w:rFonts w:cs="Arial"/>
            <w:b/>
          </w:rPr>
          <w:t>_</w:t>
        </w:r>
        <w:r>
          <w:rPr>
            <w:rFonts w:cs="Arial"/>
            <w:b/>
          </w:rPr>
          <w:t>outputs_null</w:t>
        </w:r>
        <w:r w:rsidRPr="00B86E2F">
          <w:rPr>
            <w:rFonts w:cs="Arial"/>
            <w:b/>
          </w:rPr>
          <w:t>.txt</w:t>
        </w:r>
        <w:r>
          <w:rPr>
            <w:rFonts w:cs="Arial"/>
          </w:rPr>
          <w:tab/>
        </w:r>
        <w:r w:rsidRPr="001F4486">
          <w:rPr>
            <w:rFonts w:cs="Arial"/>
          </w:rPr>
          <w:t xml:space="preserve">parameter load file </w:t>
        </w:r>
        <w:r>
          <w:rPr>
            <w:rFonts w:cs="Arial"/>
          </w:rPr>
          <w:t>(null output data)</w:t>
        </w:r>
      </w:ins>
    </w:p>
    <w:p w:rsidR="00FD40AD" w:rsidRDefault="00FD40AD" w:rsidP="00FD40AD">
      <w:pPr>
        <w:tabs>
          <w:tab w:val="left" w:pos="1440"/>
        </w:tabs>
        <w:ind w:left="720"/>
        <w:jc w:val="both"/>
        <w:rPr>
          <w:ins w:id="434" w:author="Author"/>
          <w:rFonts w:cs="Arial"/>
        </w:rPr>
      </w:pPr>
      <w:ins w:id="435" w:author="Author">
        <w:r w:rsidRPr="00B86E2F">
          <w:rPr>
            <w:rFonts w:cs="Arial"/>
            <w:b/>
          </w:rPr>
          <w:t>C</w:t>
        </w:r>
        <w:r>
          <w:rPr>
            <w:rFonts w:cs="Arial"/>
            <w:b/>
          </w:rPr>
          <w:t>xxxx</w:t>
        </w:r>
        <w:r w:rsidRPr="00B86E2F">
          <w:rPr>
            <w:rFonts w:cs="Arial"/>
            <w:b/>
          </w:rPr>
          <w:t>_</w:t>
        </w:r>
        <w:r>
          <w:rPr>
            <w:rFonts w:cs="Arial"/>
            <w:b/>
          </w:rPr>
          <w:t>channels_null</w:t>
        </w:r>
        <w:r w:rsidRPr="00B86E2F">
          <w:rPr>
            <w:rFonts w:cs="Arial"/>
            <w:b/>
          </w:rPr>
          <w:t>.txt</w:t>
        </w:r>
        <w:r>
          <w:rPr>
            <w:rFonts w:cs="Arial"/>
          </w:rPr>
          <w:tab/>
        </w:r>
        <w:r w:rsidRPr="001F4486">
          <w:rPr>
            <w:rFonts w:cs="Arial"/>
          </w:rPr>
          <w:t xml:space="preserve">parameter load file </w:t>
        </w:r>
        <w:r>
          <w:rPr>
            <w:rFonts w:cs="Arial"/>
          </w:rPr>
          <w:t>(null channel data)</w:t>
        </w:r>
      </w:ins>
    </w:p>
    <w:p w:rsidR="00FD40AD" w:rsidRDefault="00FD40AD" w:rsidP="00FD40AD">
      <w:pPr>
        <w:tabs>
          <w:tab w:val="left" w:pos="1440"/>
        </w:tabs>
        <w:ind w:left="720"/>
        <w:jc w:val="both"/>
        <w:rPr>
          <w:ins w:id="436" w:author="Author"/>
          <w:rFonts w:cs="Arial"/>
          <w:b/>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181793">
        <w:rPr>
          <w:rFonts w:cs="Arial"/>
          <w:b/>
        </w:rPr>
        <w:t>320</w:t>
      </w:r>
      <w:r w:rsidRPr="007A4E54">
        <w:rPr>
          <w:rFonts w:cs="Arial"/>
          <w:b/>
        </w:rPr>
        <w:t>_log.xml</w:t>
      </w:r>
      <w:r>
        <w:rPr>
          <w:rFonts w:cs="Arial"/>
        </w:rPr>
        <w:tab/>
      </w:r>
      <w:r>
        <w:rPr>
          <w:rFonts w:cs="Arial"/>
        </w:rPr>
        <w:tab/>
        <w:t>conformance report (XML format)</w:t>
      </w:r>
    </w:p>
    <w:p w:rsidR="00B54677" w:rsidRDefault="001F5224" w:rsidP="00B54677">
      <w:pPr>
        <w:pStyle w:val="Heading2"/>
        <w:ind w:left="3330" w:hanging="3330"/>
      </w:pPr>
      <w:r>
        <w:br w:type="page"/>
      </w:r>
      <w:bookmarkStart w:id="437" w:name="_Toc456255074"/>
      <w:r>
        <w:lastRenderedPageBreak/>
        <w:t xml:space="preserve">Test Case Specification </w:t>
      </w:r>
      <w:r w:rsidR="00181793">
        <w:t>8</w:t>
      </w:r>
      <w:r>
        <w:t xml:space="preserve"> – </w:t>
      </w:r>
      <w:r w:rsidR="00B67FF8">
        <w:t>FIO</w:t>
      </w:r>
      <w:r w:rsidRPr="001F5224">
        <w:t xml:space="preserve"> Library C Function </w:t>
      </w:r>
      <w:r w:rsidR="00B54677" w:rsidRPr="001F5224">
        <w:t xml:space="preserve">Error </w:t>
      </w:r>
      <w:r w:rsidR="00B54677">
        <w:t xml:space="preserve">and Argument Boundary </w:t>
      </w:r>
      <w:r w:rsidR="00B54677" w:rsidRPr="001F5224">
        <w:t>Checking</w:t>
      </w:r>
      <w:bookmarkEnd w:id="437"/>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Case Specification is APIVS.TCS.</w:t>
      </w:r>
      <w:r w:rsidR="00181793">
        <w:rPr>
          <w:rFonts w:cs="Arial"/>
        </w:rPr>
        <w:t>1330</w:t>
      </w:r>
      <w:r>
        <w:rPr>
          <w:rFonts w:cs="Arial"/>
        </w:rPr>
        <w:t>.</w:t>
      </w:r>
    </w:p>
    <w:p w:rsidR="00341C07" w:rsidRDefault="00341C07" w:rsidP="00341C07">
      <w:pPr>
        <w:pStyle w:val="Heading3"/>
      </w:pPr>
      <w:r>
        <w:t>Objective and Test Items</w:t>
      </w:r>
    </w:p>
    <w:p w:rsidR="001F5224" w:rsidRDefault="001F5224" w:rsidP="001F5224">
      <w:pPr>
        <w:tabs>
          <w:tab w:val="left" w:pos="1440"/>
        </w:tabs>
        <w:jc w:val="both"/>
        <w:rPr>
          <w:rFonts w:cs="Arial"/>
        </w:rPr>
      </w:pPr>
      <w:r>
        <w:rPr>
          <w:rFonts w:cs="Arial"/>
        </w:rPr>
        <w:t xml:space="preserve">This test case </w:t>
      </w:r>
      <w:r>
        <w:rPr>
          <w:rFonts w:cs="Arial"/>
          <w:color w:val="000000"/>
        </w:rPr>
        <w:t xml:space="preserve">validates </w:t>
      </w:r>
      <w:r w:rsidR="00B67FF8" w:rsidRPr="00B67FF8">
        <w:rPr>
          <w:rFonts w:cs="Arial"/>
          <w:color w:val="000000"/>
        </w:rPr>
        <w:t xml:space="preserve">that each FIO function returns the correct error codes for the error conditions defined in Section 4.1 of the ATC 5401 Standard </w:t>
      </w:r>
      <w:r>
        <w:rPr>
          <w:rFonts w:cs="Arial"/>
        </w:rPr>
        <w:t>(APIVS SRS Section 3.2</w:t>
      </w:r>
      <w:r w:rsidR="00B67FF8">
        <w:rPr>
          <w:rFonts w:cs="Arial"/>
        </w:rPr>
        <w:t>2</w:t>
      </w:r>
      <w:r>
        <w:rPr>
          <w:rFonts w:cs="Arial"/>
        </w:rPr>
        <w:t>.3).</w:t>
      </w:r>
    </w:p>
    <w:p w:rsidR="00181793" w:rsidRDefault="00181793" w:rsidP="001F5224">
      <w:pPr>
        <w:tabs>
          <w:tab w:val="left" w:pos="1440"/>
        </w:tabs>
        <w:jc w:val="both"/>
        <w:rPr>
          <w:rFonts w:cs="Arial"/>
        </w:rPr>
      </w:pPr>
    </w:p>
    <w:p w:rsidR="00181793" w:rsidRPr="009647CD" w:rsidRDefault="00181793" w:rsidP="00181793">
      <w:pPr>
        <w:tabs>
          <w:tab w:val="left" w:pos="1440"/>
        </w:tabs>
        <w:jc w:val="both"/>
        <w:rPr>
          <w:rFonts w:cs="Arial"/>
        </w:rPr>
      </w:pPr>
      <w:r>
        <w:rPr>
          <w:rFonts w:cs="Arial"/>
        </w:rPr>
        <w:t xml:space="preserve">This test case also </w:t>
      </w:r>
      <w:r>
        <w:rPr>
          <w:rFonts w:cs="Arial"/>
          <w:color w:val="000000"/>
        </w:rPr>
        <w:t xml:space="preserve">validates that </w:t>
      </w:r>
      <w:r w:rsidRPr="00B67FF8">
        <w:rPr>
          <w:rFonts w:cs="Arial"/>
          <w:color w:val="000000"/>
        </w:rPr>
        <w:t xml:space="preserve">that the boundaries of the arguments to the FIO functions operate as defined in Section 4.1 of the ATC 5401 Standard </w:t>
      </w:r>
      <w:r>
        <w:rPr>
          <w:rFonts w:cs="Arial"/>
        </w:rPr>
        <w:t>(APIVS SRS Section 3.22.4).</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181793">
        <w:rPr>
          <w:rFonts w:cs="Arial"/>
          <w:b/>
        </w:rPr>
        <w:t>330</w:t>
      </w:r>
      <w:r w:rsidRPr="007A4E54">
        <w:rPr>
          <w:rFonts w:cs="Arial"/>
          <w:b/>
        </w:rPr>
        <w:t>_in.xml</w:t>
      </w:r>
      <w:r>
        <w:rPr>
          <w:rFonts w:cs="Arial"/>
        </w:rPr>
        <w:tab/>
      </w:r>
      <w:r>
        <w:rPr>
          <w:rFonts w:cs="Arial"/>
        </w:rPr>
        <w:tab/>
        <w:t>APIVSXML test script (XML format)</w:t>
      </w:r>
    </w:p>
    <w:p w:rsidR="00FD40AD" w:rsidRDefault="00FD40AD" w:rsidP="00FD40AD">
      <w:pPr>
        <w:tabs>
          <w:tab w:val="left" w:pos="1440"/>
        </w:tabs>
        <w:ind w:left="720"/>
        <w:jc w:val="both"/>
        <w:rPr>
          <w:ins w:id="438" w:author="Author"/>
          <w:rFonts w:cs="Arial"/>
          <w:b/>
        </w:rPr>
      </w:pPr>
    </w:p>
    <w:p w:rsidR="00FD40AD" w:rsidRDefault="00FD40AD" w:rsidP="00FD40AD">
      <w:pPr>
        <w:tabs>
          <w:tab w:val="left" w:pos="1440"/>
        </w:tabs>
        <w:ind w:left="720"/>
        <w:jc w:val="both"/>
        <w:rPr>
          <w:ins w:id="439" w:author="Author"/>
          <w:rFonts w:cs="Arial"/>
        </w:rPr>
      </w:pPr>
      <w:ins w:id="440" w:author="Author">
        <w:r w:rsidRPr="00B86E2F">
          <w:rPr>
            <w:rFonts w:cs="Arial"/>
            <w:b/>
          </w:rPr>
          <w:t>C</w:t>
        </w:r>
        <w:r>
          <w:rPr>
            <w:rFonts w:cs="Arial"/>
            <w:b/>
          </w:rPr>
          <w:t>xxxx</w:t>
        </w:r>
        <w:r w:rsidRPr="00B86E2F">
          <w:rPr>
            <w:rFonts w:cs="Arial"/>
            <w:b/>
          </w:rPr>
          <w:t>_</w:t>
        </w:r>
        <w:r>
          <w:rPr>
            <w:rFonts w:cs="Arial"/>
            <w:b/>
          </w:rPr>
          <w:t>null</w:t>
        </w:r>
        <w:r w:rsidRPr="00B86E2F">
          <w:rPr>
            <w:rFonts w:cs="Arial"/>
            <w:b/>
          </w:rPr>
          <w:t>.txt</w:t>
        </w:r>
        <w:r>
          <w:rPr>
            <w:rFonts w:cs="Arial"/>
          </w:rPr>
          <w:tab/>
        </w:r>
        <w:r>
          <w:rPr>
            <w:rFonts w:cs="Arial"/>
          </w:rPr>
          <w:tab/>
        </w:r>
        <w:r w:rsidRPr="001F4486">
          <w:rPr>
            <w:rFonts w:cs="Arial"/>
          </w:rPr>
          <w:t xml:space="preserve">parameter load file </w:t>
        </w:r>
        <w:r>
          <w:rPr>
            <w:rFonts w:cs="Arial"/>
          </w:rPr>
          <w:t>(null data)</w:t>
        </w:r>
      </w:ins>
    </w:p>
    <w:p w:rsidR="00FD40AD" w:rsidRDefault="00FD40AD" w:rsidP="00FD40AD">
      <w:pPr>
        <w:tabs>
          <w:tab w:val="left" w:pos="1440"/>
        </w:tabs>
        <w:ind w:left="720"/>
        <w:jc w:val="both"/>
        <w:rPr>
          <w:ins w:id="441" w:author="Author"/>
          <w:rFonts w:cs="Arial"/>
          <w:b/>
        </w:rPr>
      </w:pPr>
    </w:p>
    <w:p w:rsidR="00FD40AD" w:rsidRDefault="00FD40AD" w:rsidP="00FD40AD">
      <w:pPr>
        <w:tabs>
          <w:tab w:val="left" w:pos="1440"/>
        </w:tabs>
        <w:ind w:left="720"/>
        <w:jc w:val="both"/>
        <w:rPr>
          <w:ins w:id="442" w:author="Author"/>
          <w:rFonts w:cs="Arial"/>
        </w:rPr>
      </w:pPr>
      <w:ins w:id="443"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FD40AD" w:rsidRDefault="00FD40AD" w:rsidP="00FD40AD">
      <w:pPr>
        <w:tabs>
          <w:tab w:val="left" w:pos="1440"/>
        </w:tabs>
        <w:ind w:left="720"/>
        <w:jc w:val="both"/>
        <w:rPr>
          <w:ins w:id="444" w:author="Author"/>
          <w:rFonts w:cs="Arial"/>
        </w:rPr>
      </w:pPr>
      <w:ins w:id="445"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FD40AD" w:rsidRDefault="00FD40AD" w:rsidP="00FD40AD">
      <w:pPr>
        <w:tabs>
          <w:tab w:val="left" w:pos="1440"/>
        </w:tabs>
        <w:ind w:left="720"/>
        <w:jc w:val="both"/>
        <w:rPr>
          <w:ins w:id="446" w:author="Author"/>
          <w:rFonts w:cs="Arial"/>
        </w:rPr>
      </w:pPr>
      <w:ins w:id="447"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FD40AD" w:rsidRDefault="00FD40AD" w:rsidP="00FD40AD">
      <w:pPr>
        <w:tabs>
          <w:tab w:val="left" w:pos="1440"/>
        </w:tabs>
        <w:ind w:left="720"/>
        <w:jc w:val="both"/>
        <w:rPr>
          <w:ins w:id="448" w:author="Author"/>
          <w:rFonts w:cs="Arial"/>
          <w:b/>
        </w:rPr>
      </w:pPr>
    </w:p>
    <w:p w:rsidR="00FD40AD" w:rsidRDefault="00FD40AD" w:rsidP="00FD40AD">
      <w:pPr>
        <w:tabs>
          <w:tab w:val="left" w:pos="1440"/>
        </w:tabs>
        <w:ind w:left="720"/>
        <w:jc w:val="both"/>
        <w:rPr>
          <w:ins w:id="449" w:author="Author"/>
          <w:rFonts w:cs="Arial"/>
        </w:rPr>
      </w:pPr>
      <w:ins w:id="450" w:author="Author">
        <w:r w:rsidRPr="00B86E2F">
          <w:rPr>
            <w:rFonts w:cs="Arial"/>
            <w:b/>
          </w:rPr>
          <w:t>Cxxxx_</w:t>
        </w:r>
        <w:r>
          <w:rPr>
            <w:rFonts w:cs="Arial"/>
            <w:b/>
          </w:rPr>
          <w:t>cmd60</w:t>
        </w:r>
        <w:r w:rsidRPr="00B86E2F">
          <w:rPr>
            <w:rFonts w:cs="Arial"/>
            <w:b/>
          </w:rPr>
          <w:t>.txt</w:t>
        </w:r>
        <w:r>
          <w:rPr>
            <w:rFonts w:cs="Arial"/>
          </w:rPr>
          <w:tab/>
          <w:t>FIO Command Message data (Frame 60)</w:t>
        </w:r>
      </w:ins>
    </w:p>
    <w:p w:rsidR="00FD40AD" w:rsidRDefault="00FD40AD" w:rsidP="00FD40AD">
      <w:pPr>
        <w:tabs>
          <w:tab w:val="left" w:pos="1440"/>
        </w:tabs>
        <w:ind w:left="720"/>
        <w:jc w:val="both"/>
        <w:rPr>
          <w:ins w:id="451" w:author="Author"/>
          <w:rFonts w:cs="Arial"/>
          <w:b/>
        </w:rPr>
      </w:pPr>
    </w:p>
    <w:p w:rsidR="00FD40AD" w:rsidRDefault="00FD40AD" w:rsidP="00FD40AD">
      <w:pPr>
        <w:tabs>
          <w:tab w:val="left" w:pos="1440"/>
        </w:tabs>
        <w:ind w:left="720"/>
        <w:jc w:val="both"/>
        <w:rPr>
          <w:ins w:id="452" w:author="Author"/>
          <w:rFonts w:cs="Arial"/>
        </w:rPr>
      </w:pPr>
      <w:ins w:id="453" w:author="Author">
        <w:r w:rsidRPr="00B86E2F">
          <w:rPr>
            <w:rFonts w:cs="Arial"/>
            <w:b/>
          </w:rPr>
          <w:t>C</w:t>
        </w:r>
        <w:r>
          <w:rPr>
            <w:rFonts w:cs="Arial"/>
            <w:b/>
          </w:rPr>
          <w:t>xxxx</w:t>
        </w:r>
        <w:r w:rsidRPr="00B86E2F">
          <w:rPr>
            <w:rFonts w:cs="Arial"/>
            <w:b/>
          </w:rPr>
          <w:t>_</w:t>
        </w:r>
        <w:r>
          <w:rPr>
            <w:rFonts w:cs="Arial"/>
            <w:b/>
          </w:rPr>
          <w:t>inputs_null</w:t>
        </w:r>
        <w:r w:rsidRPr="00B86E2F">
          <w:rPr>
            <w:rFonts w:cs="Arial"/>
            <w:b/>
          </w:rPr>
          <w:t>.txt</w:t>
        </w:r>
        <w:r>
          <w:rPr>
            <w:rFonts w:cs="Arial"/>
          </w:rPr>
          <w:tab/>
        </w:r>
        <w:r>
          <w:rPr>
            <w:rFonts w:cs="Arial"/>
          </w:rPr>
          <w:tab/>
        </w:r>
        <w:r w:rsidRPr="001F4486">
          <w:rPr>
            <w:rFonts w:cs="Arial"/>
          </w:rPr>
          <w:t xml:space="preserve">parameter load file </w:t>
        </w:r>
        <w:r>
          <w:rPr>
            <w:rFonts w:cs="Arial"/>
          </w:rPr>
          <w:t>(null input data)</w:t>
        </w:r>
      </w:ins>
    </w:p>
    <w:p w:rsidR="00FD40AD" w:rsidRDefault="00FD40AD" w:rsidP="00FD40AD">
      <w:pPr>
        <w:tabs>
          <w:tab w:val="left" w:pos="1440"/>
        </w:tabs>
        <w:ind w:left="720"/>
        <w:jc w:val="both"/>
        <w:rPr>
          <w:ins w:id="454" w:author="Author"/>
          <w:rFonts w:cs="Arial"/>
        </w:rPr>
      </w:pPr>
      <w:ins w:id="455" w:author="Author">
        <w:r w:rsidRPr="00B86E2F">
          <w:rPr>
            <w:rFonts w:cs="Arial"/>
            <w:b/>
          </w:rPr>
          <w:t>C</w:t>
        </w:r>
        <w:r>
          <w:rPr>
            <w:rFonts w:cs="Arial"/>
            <w:b/>
          </w:rPr>
          <w:t>xxxx</w:t>
        </w:r>
        <w:r w:rsidRPr="00B86E2F">
          <w:rPr>
            <w:rFonts w:cs="Arial"/>
            <w:b/>
          </w:rPr>
          <w:t>_</w:t>
        </w:r>
        <w:r>
          <w:rPr>
            <w:rFonts w:cs="Arial"/>
            <w:b/>
          </w:rPr>
          <w:t>outputs_null</w:t>
        </w:r>
        <w:r w:rsidRPr="00B86E2F">
          <w:rPr>
            <w:rFonts w:cs="Arial"/>
            <w:b/>
          </w:rPr>
          <w:t>.txt</w:t>
        </w:r>
        <w:r>
          <w:rPr>
            <w:rFonts w:cs="Arial"/>
          </w:rPr>
          <w:tab/>
        </w:r>
        <w:r w:rsidRPr="001F4486">
          <w:rPr>
            <w:rFonts w:cs="Arial"/>
          </w:rPr>
          <w:t xml:space="preserve">parameter load file </w:t>
        </w:r>
        <w:r>
          <w:rPr>
            <w:rFonts w:cs="Arial"/>
          </w:rPr>
          <w:t>(null output data)</w:t>
        </w:r>
      </w:ins>
    </w:p>
    <w:p w:rsidR="00FD40AD" w:rsidRDefault="00FD40AD" w:rsidP="00FD40AD">
      <w:pPr>
        <w:tabs>
          <w:tab w:val="left" w:pos="1440"/>
        </w:tabs>
        <w:ind w:left="720"/>
        <w:jc w:val="both"/>
        <w:rPr>
          <w:ins w:id="456" w:author="Author"/>
          <w:rFonts w:cs="Arial"/>
        </w:rPr>
      </w:pPr>
      <w:ins w:id="457" w:author="Author">
        <w:r w:rsidRPr="00B86E2F">
          <w:rPr>
            <w:rFonts w:cs="Arial"/>
            <w:b/>
          </w:rPr>
          <w:t>C</w:t>
        </w:r>
        <w:r>
          <w:rPr>
            <w:rFonts w:cs="Arial"/>
            <w:b/>
          </w:rPr>
          <w:t>xxxx</w:t>
        </w:r>
        <w:r w:rsidRPr="00B86E2F">
          <w:rPr>
            <w:rFonts w:cs="Arial"/>
            <w:b/>
          </w:rPr>
          <w:t>_</w:t>
        </w:r>
        <w:r>
          <w:rPr>
            <w:rFonts w:cs="Arial"/>
            <w:b/>
          </w:rPr>
          <w:t>channels_null</w:t>
        </w:r>
        <w:r w:rsidRPr="00B86E2F">
          <w:rPr>
            <w:rFonts w:cs="Arial"/>
            <w:b/>
          </w:rPr>
          <w:t>.txt</w:t>
        </w:r>
        <w:r>
          <w:rPr>
            <w:rFonts w:cs="Arial"/>
          </w:rPr>
          <w:tab/>
        </w:r>
        <w:r w:rsidRPr="001F4486">
          <w:rPr>
            <w:rFonts w:cs="Arial"/>
          </w:rPr>
          <w:t xml:space="preserve">parameter load file </w:t>
        </w:r>
        <w:r>
          <w:rPr>
            <w:rFonts w:cs="Arial"/>
          </w:rPr>
          <w:t>(null channel data)</w:t>
        </w:r>
      </w:ins>
    </w:p>
    <w:p w:rsidR="00FD40AD" w:rsidRDefault="00FD40AD" w:rsidP="00FD40AD">
      <w:pPr>
        <w:tabs>
          <w:tab w:val="left" w:pos="1440"/>
        </w:tabs>
        <w:ind w:left="720"/>
        <w:jc w:val="both"/>
        <w:rPr>
          <w:ins w:id="458" w:author="Author"/>
          <w:rFonts w:cs="Arial"/>
          <w:b/>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181793">
        <w:rPr>
          <w:rFonts w:cs="Arial"/>
          <w:b/>
        </w:rPr>
        <w:t>330</w:t>
      </w:r>
      <w:r w:rsidRPr="007A4E54">
        <w:rPr>
          <w:rFonts w:cs="Arial"/>
          <w:b/>
        </w:rPr>
        <w:t>_log.xml</w:t>
      </w:r>
      <w:r>
        <w:rPr>
          <w:rFonts w:cs="Arial"/>
        </w:rPr>
        <w:tab/>
      </w:r>
      <w:r>
        <w:rPr>
          <w:rFonts w:cs="Arial"/>
        </w:rPr>
        <w:tab/>
        <w:t>conformance report (XML format)</w:t>
      </w:r>
    </w:p>
    <w:p w:rsidR="001F5224" w:rsidRDefault="001F5224" w:rsidP="001F5224">
      <w:pPr>
        <w:pStyle w:val="Heading2"/>
      </w:pPr>
      <w:r>
        <w:br w:type="page"/>
      </w:r>
      <w:bookmarkStart w:id="459" w:name="_Toc456255075"/>
      <w:r>
        <w:lastRenderedPageBreak/>
        <w:t xml:space="preserve">Test Case Specification </w:t>
      </w:r>
      <w:r w:rsidR="000B755F">
        <w:t>9</w:t>
      </w:r>
      <w:r>
        <w:t xml:space="preserve"> – </w:t>
      </w:r>
      <w:r w:rsidR="00B67FF8">
        <w:t>FIO</w:t>
      </w:r>
      <w:r w:rsidRPr="001F5224">
        <w:t xml:space="preserve"> Library </w:t>
      </w:r>
      <w:r w:rsidR="00B67FF8">
        <w:t>Composite Testing</w:t>
      </w:r>
      <w:bookmarkEnd w:id="459"/>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ase Specification is APIVS.TCS.</w:t>
      </w:r>
      <w:r w:rsidR="000B755F">
        <w:rPr>
          <w:rFonts w:cs="Arial"/>
        </w:rPr>
        <w:t>1350</w:t>
      </w:r>
      <w:r>
        <w:rPr>
          <w:rFonts w:cs="Arial"/>
        </w:rPr>
        <w:t>.</w:t>
      </w:r>
    </w:p>
    <w:p w:rsidR="00341C07" w:rsidRDefault="00341C07" w:rsidP="00341C07">
      <w:pPr>
        <w:pStyle w:val="Heading3"/>
      </w:pPr>
      <w:r>
        <w:t>Objective and Test Items</w:t>
      </w:r>
    </w:p>
    <w:p w:rsidR="001F5224" w:rsidRPr="009647CD" w:rsidRDefault="001F5224" w:rsidP="001F5224">
      <w:pPr>
        <w:tabs>
          <w:tab w:val="left" w:pos="1440"/>
        </w:tabs>
        <w:jc w:val="both"/>
        <w:rPr>
          <w:rFonts w:cs="Arial"/>
        </w:rPr>
      </w:pPr>
      <w:r>
        <w:rPr>
          <w:rFonts w:cs="Arial"/>
        </w:rPr>
        <w:t xml:space="preserve">This test case </w:t>
      </w:r>
      <w:r>
        <w:rPr>
          <w:rFonts w:cs="Arial"/>
          <w:color w:val="000000"/>
        </w:rPr>
        <w:t xml:space="preserve">validates </w:t>
      </w:r>
      <w:r w:rsidR="00B67FF8" w:rsidRPr="00B67FF8">
        <w:rPr>
          <w:rFonts w:cs="Arial"/>
          <w:color w:val="000000"/>
        </w:rPr>
        <w:t xml:space="preserve">that each FIO function operates correctly under typical operating conditions with other API functions using at least one composite test </w:t>
      </w:r>
      <w:r w:rsidR="00B67FF8">
        <w:rPr>
          <w:rFonts w:cs="Arial"/>
        </w:rPr>
        <w:t>(APIVS SRS Section 3.22.5</w:t>
      </w:r>
      <w:r>
        <w:rPr>
          <w:rFonts w:cs="Arial"/>
        </w:rPr>
        <w:t>).</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460" w:author="Author"/>
          <w:rFonts w:cs="Arial"/>
        </w:rPr>
      </w:pPr>
      <w:r w:rsidRPr="007A4E54">
        <w:rPr>
          <w:rFonts w:cs="Arial"/>
          <w:b/>
        </w:rPr>
        <w:t>C</w:t>
      </w:r>
      <w:r>
        <w:rPr>
          <w:rFonts w:cs="Arial"/>
          <w:b/>
        </w:rPr>
        <w:t>1</w:t>
      </w:r>
      <w:r w:rsidR="000B755F">
        <w:rPr>
          <w:rFonts w:cs="Arial"/>
          <w:b/>
        </w:rPr>
        <w:t>350</w:t>
      </w:r>
      <w:r w:rsidRPr="007A4E54">
        <w:rPr>
          <w:rFonts w:cs="Arial"/>
          <w:b/>
        </w:rPr>
        <w:t>_in.xml</w:t>
      </w:r>
      <w:r>
        <w:rPr>
          <w:rFonts w:cs="Arial"/>
        </w:rPr>
        <w:tab/>
      </w:r>
      <w:r>
        <w:rPr>
          <w:rFonts w:cs="Arial"/>
        </w:rPr>
        <w:tab/>
        <w:t>APIVSXML test script (XML format)</w:t>
      </w:r>
    </w:p>
    <w:p w:rsidR="00FD40AD" w:rsidRDefault="00FD40AD" w:rsidP="001F5224">
      <w:pPr>
        <w:tabs>
          <w:tab w:val="left" w:pos="1440"/>
        </w:tabs>
        <w:ind w:left="720"/>
        <w:jc w:val="both"/>
        <w:rPr>
          <w:rFonts w:cs="Arial"/>
        </w:rPr>
      </w:pPr>
    </w:p>
    <w:p w:rsidR="00FD40AD" w:rsidRDefault="00FD40AD" w:rsidP="00FD40AD">
      <w:pPr>
        <w:tabs>
          <w:tab w:val="left" w:pos="1440"/>
        </w:tabs>
        <w:ind w:left="720"/>
        <w:jc w:val="both"/>
        <w:rPr>
          <w:ins w:id="461" w:author="Author"/>
          <w:rFonts w:cs="Arial"/>
        </w:rPr>
      </w:pPr>
      <w:ins w:id="462" w:author="Author">
        <w:r w:rsidRPr="00B86E2F">
          <w:rPr>
            <w:rFonts w:cs="Arial"/>
            <w:b/>
          </w:rPr>
          <w:t>Cxxxx_</w:t>
        </w:r>
        <w:r>
          <w:rPr>
            <w:rFonts w:cs="Arial"/>
            <w:b/>
          </w:rPr>
          <w:t>rsp177</w:t>
        </w:r>
        <w:r w:rsidRPr="00B86E2F">
          <w:rPr>
            <w:rFonts w:cs="Arial"/>
            <w:b/>
          </w:rPr>
          <w:t>.txt</w:t>
        </w:r>
        <w:r>
          <w:rPr>
            <w:rFonts w:cs="Arial"/>
          </w:rPr>
          <w:tab/>
          <w:t>FIO Response Message data (Frame 177)</w:t>
        </w:r>
      </w:ins>
    </w:p>
    <w:p w:rsidR="00FD40AD" w:rsidRDefault="00FD40AD" w:rsidP="00FD40AD">
      <w:pPr>
        <w:tabs>
          <w:tab w:val="left" w:pos="1440"/>
        </w:tabs>
        <w:ind w:left="720"/>
        <w:jc w:val="both"/>
        <w:rPr>
          <w:ins w:id="463" w:author="Author"/>
          <w:rFonts w:cs="Arial"/>
        </w:rPr>
      </w:pPr>
      <w:ins w:id="464" w:author="Author">
        <w:r w:rsidRPr="00B86E2F">
          <w:rPr>
            <w:rFonts w:cs="Arial"/>
            <w:b/>
          </w:rPr>
          <w:t>Cxxxx_</w:t>
        </w:r>
        <w:r>
          <w:rPr>
            <w:rFonts w:cs="Arial"/>
            <w:b/>
          </w:rPr>
          <w:t>rsp181a</w:t>
        </w:r>
        <w:r w:rsidRPr="00B86E2F">
          <w:rPr>
            <w:rFonts w:cs="Arial"/>
            <w:b/>
          </w:rPr>
          <w:t>.txt</w:t>
        </w:r>
        <w:r>
          <w:rPr>
            <w:rFonts w:cs="Arial"/>
          </w:rPr>
          <w:tab/>
          <w:t>FIO Response Message data (Frame 181)</w:t>
        </w:r>
      </w:ins>
    </w:p>
    <w:p w:rsidR="00FD40AD" w:rsidRDefault="00FD40AD" w:rsidP="00FD40AD">
      <w:pPr>
        <w:tabs>
          <w:tab w:val="left" w:pos="1440"/>
        </w:tabs>
        <w:ind w:left="720"/>
        <w:jc w:val="both"/>
        <w:rPr>
          <w:ins w:id="465" w:author="Author"/>
          <w:rFonts w:cs="Arial"/>
        </w:rPr>
      </w:pPr>
      <w:ins w:id="466" w:author="Author">
        <w:r w:rsidRPr="00B86E2F">
          <w:rPr>
            <w:rFonts w:cs="Arial"/>
            <w:b/>
          </w:rPr>
          <w:t>Cxxxx_</w:t>
        </w:r>
        <w:r>
          <w:rPr>
            <w:rFonts w:cs="Arial"/>
            <w:b/>
          </w:rPr>
          <w:t>rsp183</w:t>
        </w:r>
        <w:r w:rsidRPr="00B86E2F">
          <w:rPr>
            <w:rFonts w:cs="Arial"/>
            <w:b/>
          </w:rPr>
          <w:t>.txt</w:t>
        </w:r>
        <w:r>
          <w:rPr>
            <w:rFonts w:cs="Arial"/>
          </w:rPr>
          <w:tab/>
          <w:t>FIO Response Message data (Frame 183)</w:t>
        </w:r>
      </w:ins>
    </w:p>
    <w:p w:rsidR="00FD40AD" w:rsidRDefault="00FD40AD" w:rsidP="006111E8">
      <w:pPr>
        <w:tabs>
          <w:tab w:val="left" w:pos="1440"/>
        </w:tabs>
        <w:ind w:left="720"/>
        <w:jc w:val="both"/>
        <w:rPr>
          <w:ins w:id="467" w:author="Author"/>
          <w:rFonts w:cs="Arial"/>
          <w:b/>
        </w:rPr>
      </w:pPr>
    </w:p>
    <w:p w:rsidR="00FD40AD" w:rsidRDefault="00FD40AD" w:rsidP="00FD40AD">
      <w:pPr>
        <w:tabs>
          <w:tab w:val="left" w:pos="1440"/>
        </w:tabs>
        <w:ind w:left="720"/>
        <w:jc w:val="both"/>
        <w:rPr>
          <w:ins w:id="468" w:author="Author"/>
          <w:rFonts w:cs="Arial"/>
        </w:rPr>
      </w:pPr>
      <w:ins w:id="469" w:author="Author">
        <w:r w:rsidRPr="00B86E2F">
          <w:rPr>
            <w:rFonts w:cs="Arial"/>
            <w:b/>
          </w:rPr>
          <w:t>Cxxxx_</w:t>
        </w:r>
        <w:r>
          <w:rPr>
            <w:rFonts w:cs="Arial"/>
            <w:b/>
          </w:rPr>
          <w:t>cmd49a</w:t>
        </w:r>
        <w:r w:rsidRPr="00B86E2F">
          <w:rPr>
            <w:rFonts w:cs="Arial"/>
            <w:b/>
          </w:rPr>
          <w:t>.txt</w:t>
        </w:r>
        <w:r>
          <w:rPr>
            <w:rFonts w:cs="Arial"/>
          </w:rPr>
          <w:tab/>
          <w:t>FIO Command Message data (Frame 49)</w:t>
        </w:r>
      </w:ins>
    </w:p>
    <w:p w:rsidR="00FD40AD" w:rsidRDefault="00FD40AD" w:rsidP="00FD40AD">
      <w:pPr>
        <w:tabs>
          <w:tab w:val="left" w:pos="1440"/>
        </w:tabs>
        <w:ind w:left="720"/>
        <w:jc w:val="both"/>
        <w:rPr>
          <w:ins w:id="470" w:author="Author"/>
          <w:rFonts w:cs="Arial"/>
        </w:rPr>
      </w:pPr>
      <w:ins w:id="471" w:author="Author">
        <w:r w:rsidRPr="00B86E2F">
          <w:rPr>
            <w:rFonts w:cs="Arial"/>
            <w:b/>
          </w:rPr>
          <w:t>Cxxxx_</w:t>
        </w:r>
        <w:r>
          <w:rPr>
            <w:rFonts w:cs="Arial"/>
            <w:b/>
          </w:rPr>
          <w:t>cmd49b</w:t>
        </w:r>
        <w:r w:rsidRPr="00B86E2F">
          <w:rPr>
            <w:rFonts w:cs="Arial"/>
            <w:b/>
          </w:rPr>
          <w:t>.txt</w:t>
        </w:r>
        <w:r>
          <w:rPr>
            <w:rFonts w:cs="Arial"/>
          </w:rPr>
          <w:tab/>
          <w:t>FIO Command Message data (Frame 49)</w:t>
        </w:r>
      </w:ins>
    </w:p>
    <w:p w:rsidR="00FD40AD" w:rsidRDefault="00FD40AD" w:rsidP="00FD40AD">
      <w:pPr>
        <w:tabs>
          <w:tab w:val="left" w:pos="1440"/>
        </w:tabs>
        <w:ind w:left="720"/>
        <w:jc w:val="both"/>
        <w:rPr>
          <w:ins w:id="472" w:author="Author"/>
          <w:rFonts w:cs="Arial"/>
        </w:rPr>
      </w:pPr>
      <w:ins w:id="473" w:author="Author">
        <w:r w:rsidRPr="00B86E2F">
          <w:rPr>
            <w:rFonts w:cs="Arial"/>
            <w:b/>
          </w:rPr>
          <w:t>Cxxxx_</w:t>
        </w:r>
        <w:r>
          <w:rPr>
            <w:rFonts w:cs="Arial"/>
            <w:b/>
          </w:rPr>
          <w:t>cmd53</w:t>
        </w:r>
        <w:r w:rsidRPr="00B86E2F">
          <w:rPr>
            <w:rFonts w:cs="Arial"/>
            <w:b/>
          </w:rPr>
          <w:t>.txt</w:t>
        </w:r>
        <w:r>
          <w:rPr>
            <w:rFonts w:cs="Arial"/>
          </w:rPr>
          <w:tab/>
          <w:t>FIO Command Message data (Frame 53)</w:t>
        </w:r>
      </w:ins>
    </w:p>
    <w:p w:rsidR="00FD40AD" w:rsidRDefault="00FD40AD" w:rsidP="00FD40AD">
      <w:pPr>
        <w:tabs>
          <w:tab w:val="left" w:pos="1440"/>
        </w:tabs>
        <w:ind w:left="720"/>
        <w:jc w:val="both"/>
        <w:rPr>
          <w:ins w:id="474" w:author="Author"/>
          <w:rFonts w:cs="Arial"/>
        </w:rPr>
      </w:pPr>
      <w:ins w:id="475" w:author="Author">
        <w:r w:rsidRPr="00B86E2F">
          <w:rPr>
            <w:rFonts w:cs="Arial"/>
            <w:b/>
          </w:rPr>
          <w:t>Cxxxx_</w:t>
        </w:r>
        <w:r>
          <w:rPr>
            <w:rFonts w:cs="Arial"/>
            <w:b/>
          </w:rPr>
          <w:t>cmd55a</w:t>
        </w:r>
        <w:r w:rsidRPr="00B86E2F">
          <w:rPr>
            <w:rFonts w:cs="Arial"/>
            <w:b/>
          </w:rPr>
          <w:t>.txt</w:t>
        </w:r>
        <w:r>
          <w:rPr>
            <w:rFonts w:cs="Arial"/>
          </w:rPr>
          <w:tab/>
          <w:t>FIO Command Message data (Frame 55)</w:t>
        </w:r>
      </w:ins>
    </w:p>
    <w:p w:rsidR="00FD40AD" w:rsidRDefault="00FD40AD" w:rsidP="006111E8">
      <w:pPr>
        <w:tabs>
          <w:tab w:val="left" w:pos="1440"/>
        </w:tabs>
        <w:ind w:left="720"/>
        <w:jc w:val="both"/>
        <w:rPr>
          <w:ins w:id="476" w:author="Author"/>
          <w:rFonts w:cs="Arial"/>
          <w:b/>
        </w:rPr>
      </w:pPr>
    </w:p>
    <w:p w:rsidR="006111E8" w:rsidDel="00FD40AD" w:rsidRDefault="006111E8" w:rsidP="006111E8">
      <w:pPr>
        <w:tabs>
          <w:tab w:val="left" w:pos="1440"/>
        </w:tabs>
        <w:ind w:left="720"/>
        <w:jc w:val="both"/>
        <w:rPr>
          <w:del w:id="477" w:author="Author"/>
          <w:rFonts w:cs="Arial"/>
        </w:rPr>
      </w:pPr>
      <w:del w:id="478" w:author="Author">
        <w:r w:rsidRPr="00B86E2F" w:rsidDel="00FD40AD">
          <w:rPr>
            <w:rFonts w:cs="Arial"/>
            <w:b/>
          </w:rPr>
          <w:delText>C</w:delText>
        </w:r>
        <w:r w:rsidDel="00FD40AD">
          <w:rPr>
            <w:rFonts w:cs="Arial"/>
            <w:b/>
          </w:rPr>
          <w:delText>1350</w:delText>
        </w:r>
        <w:r w:rsidRPr="00B86E2F" w:rsidDel="00FD40AD">
          <w:rPr>
            <w:rFonts w:cs="Arial"/>
            <w:b/>
          </w:rPr>
          <w:delText>_</w:delText>
        </w:r>
        <w:r w:rsidDel="00FD40AD">
          <w:rPr>
            <w:rFonts w:cs="Arial"/>
            <w:b/>
          </w:rPr>
          <w:delText>cmd48</w:delText>
        </w:r>
        <w:r w:rsidDel="00FD40AD">
          <w:rPr>
            <w:rFonts w:cs="Arial"/>
            <w:b/>
          </w:rPr>
          <w:tab/>
        </w:r>
        <w:r w:rsidDel="00FD40AD">
          <w:rPr>
            <w:rFonts w:cs="Arial"/>
            <w:b/>
          </w:rPr>
          <w:tab/>
        </w:r>
        <w:r w:rsidDel="00FD40AD">
          <w:rPr>
            <w:rFonts w:cs="Arial"/>
          </w:rPr>
          <w:delText>SDLC command message file (Message 48)</w:delText>
        </w:r>
      </w:del>
    </w:p>
    <w:p w:rsidR="006111E8" w:rsidDel="00FD40AD" w:rsidRDefault="006111E8" w:rsidP="006111E8">
      <w:pPr>
        <w:tabs>
          <w:tab w:val="left" w:pos="1440"/>
        </w:tabs>
        <w:ind w:left="720"/>
        <w:jc w:val="both"/>
        <w:rPr>
          <w:del w:id="479" w:author="Author"/>
          <w:rFonts w:cs="Arial"/>
        </w:rPr>
      </w:pPr>
      <w:del w:id="480" w:author="Author">
        <w:r w:rsidRPr="00B86E2F" w:rsidDel="00FD40AD">
          <w:rPr>
            <w:rFonts w:cs="Arial"/>
            <w:b/>
          </w:rPr>
          <w:delText>C</w:delText>
        </w:r>
        <w:r w:rsidDel="00FD40AD">
          <w:rPr>
            <w:rFonts w:cs="Arial"/>
            <w:b/>
          </w:rPr>
          <w:delText>1350</w:delText>
        </w:r>
        <w:r w:rsidRPr="00B86E2F" w:rsidDel="00FD40AD">
          <w:rPr>
            <w:rFonts w:cs="Arial"/>
            <w:b/>
          </w:rPr>
          <w:delText>_</w:delText>
        </w:r>
        <w:r w:rsidDel="00FD40AD">
          <w:rPr>
            <w:rFonts w:cs="Arial"/>
            <w:b/>
          </w:rPr>
          <w:delText>cmd53</w:delText>
        </w:r>
        <w:r w:rsidDel="00FD40AD">
          <w:rPr>
            <w:rFonts w:cs="Arial"/>
            <w:b/>
          </w:rPr>
          <w:tab/>
        </w:r>
        <w:r w:rsidDel="00FD40AD">
          <w:rPr>
            <w:rFonts w:cs="Arial"/>
            <w:b/>
          </w:rPr>
          <w:tab/>
        </w:r>
        <w:r w:rsidDel="00FD40AD">
          <w:rPr>
            <w:rFonts w:cs="Arial"/>
          </w:rPr>
          <w:delText>SDLC command message file (Message 53)</w:delText>
        </w:r>
      </w:del>
    </w:p>
    <w:p w:rsidR="006111E8" w:rsidDel="00FD40AD" w:rsidRDefault="006111E8" w:rsidP="006111E8">
      <w:pPr>
        <w:tabs>
          <w:tab w:val="left" w:pos="1440"/>
        </w:tabs>
        <w:ind w:left="720"/>
        <w:jc w:val="both"/>
        <w:rPr>
          <w:del w:id="481" w:author="Author"/>
          <w:rFonts w:cs="Arial"/>
        </w:rPr>
      </w:pPr>
      <w:del w:id="482" w:author="Author">
        <w:r w:rsidRPr="00B86E2F" w:rsidDel="00FD40AD">
          <w:rPr>
            <w:rFonts w:cs="Arial"/>
            <w:b/>
          </w:rPr>
          <w:delText>C</w:delText>
        </w:r>
        <w:r w:rsidDel="00FD40AD">
          <w:rPr>
            <w:rFonts w:cs="Arial"/>
            <w:b/>
          </w:rPr>
          <w:delText>1350</w:delText>
        </w:r>
        <w:r w:rsidRPr="00B86E2F" w:rsidDel="00FD40AD">
          <w:rPr>
            <w:rFonts w:cs="Arial"/>
            <w:b/>
          </w:rPr>
          <w:delText>_</w:delText>
        </w:r>
        <w:r w:rsidDel="00FD40AD">
          <w:rPr>
            <w:rFonts w:cs="Arial"/>
            <w:b/>
          </w:rPr>
          <w:delText>rsp48</w:delText>
        </w:r>
        <w:r w:rsidDel="00FD40AD">
          <w:rPr>
            <w:rFonts w:cs="Arial"/>
            <w:b/>
          </w:rPr>
          <w:tab/>
        </w:r>
        <w:r w:rsidDel="00FD40AD">
          <w:rPr>
            <w:rFonts w:cs="Arial"/>
            <w:b/>
          </w:rPr>
          <w:tab/>
        </w:r>
        <w:r w:rsidDel="00FD40AD">
          <w:rPr>
            <w:rFonts w:cs="Arial"/>
          </w:rPr>
          <w:delText>SDLC response message file (Message 48)</w:delText>
        </w:r>
      </w:del>
    </w:p>
    <w:p w:rsidR="00FD40AD" w:rsidDel="00FD40AD" w:rsidRDefault="006111E8" w:rsidP="006111E8">
      <w:pPr>
        <w:tabs>
          <w:tab w:val="left" w:pos="1440"/>
        </w:tabs>
        <w:ind w:left="720"/>
        <w:jc w:val="both"/>
        <w:rPr>
          <w:del w:id="483" w:author="Author"/>
          <w:rFonts w:cs="Arial"/>
        </w:rPr>
      </w:pPr>
      <w:del w:id="484" w:author="Author">
        <w:r w:rsidRPr="00B86E2F" w:rsidDel="00FD40AD">
          <w:rPr>
            <w:rFonts w:cs="Arial"/>
            <w:b/>
          </w:rPr>
          <w:delText>C</w:delText>
        </w:r>
        <w:r w:rsidDel="00FD40AD">
          <w:rPr>
            <w:rFonts w:cs="Arial"/>
            <w:b/>
          </w:rPr>
          <w:delText>1350</w:delText>
        </w:r>
        <w:r w:rsidRPr="00B86E2F" w:rsidDel="00FD40AD">
          <w:rPr>
            <w:rFonts w:cs="Arial"/>
            <w:b/>
          </w:rPr>
          <w:delText>_</w:delText>
        </w:r>
        <w:r w:rsidDel="00FD40AD">
          <w:rPr>
            <w:rFonts w:cs="Arial"/>
            <w:b/>
          </w:rPr>
          <w:delText>rsp53</w:delText>
        </w:r>
        <w:r w:rsidDel="00FD40AD">
          <w:rPr>
            <w:rFonts w:cs="Arial"/>
            <w:b/>
          </w:rPr>
          <w:tab/>
        </w:r>
        <w:r w:rsidDel="00FD40AD">
          <w:rPr>
            <w:rFonts w:cs="Arial"/>
            <w:b/>
          </w:rPr>
          <w:tab/>
        </w:r>
        <w:r w:rsidDel="00FD40AD">
          <w:rPr>
            <w:rFonts w:cs="Arial"/>
          </w:rPr>
          <w:delText>SDLC response message file (Message 53)</w:delText>
        </w:r>
      </w:del>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sidR="001D476B">
        <w:rPr>
          <w:rFonts w:cs="Arial"/>
          <w:b/>
        </w:rPr>
        <w:t>1</w:t>
      </w:r>
      <w:r w:rsidR="000B755F">
        <w:rPr>
          <w:rFonts w:cs="Arial"/>
          <w:b/>
        </w:rPr>
        <w:t>350</w:t>
      </w:r>
      <w:r w:rsidRPr="007A4E54">
        <w:rPr>
          <w:rFonts w:cs="Arial"/>
          <w:b/>
        </w:rPr>
        <w:t>_log.xml</w:t>
      </w:r>
      <w:r>
        <w:rPr>
          <w:rFonts w:cs="Arial"/>
        </w:rPr>
        <w:tab/>
      </w:r>
      <w:r>
        <w:rPr>
          <w:rFonts w:cs="Arial"/>
        </w:rPr>
        <w:tab/>
        <w:t>conformance report (XML format)</w:t>
      </w:r>
    </w:p>
    <w:p w:rsidR="00181793" w:rsidRDefault="001F5224" w:rsidP="00181793">
      <w:pPr>
        <w:pStyle w:val="Heading2"/>
      </w:pPr>
      <w:r>
        <w:br w:type="page"/>
      </w:r>
      <w:bookmarkStart w:id="485" w:name="_Toc456255076"/>
      <w:r w:rsidR="00181793">
        <w:lastRenderedPageBreak/>
        <w:t>Test Case Specification 1</w:t>
      </w:r>
      <w:r w:rsidR="000B755F">
        <w:t>0</w:t>
      </w:r>
      <w:r w:rsidR="00181793">
        <w:t xml:space="preserve"> – TOD</w:t>
      </w:r>
      <w:r w:rsidR="00181793" w:rsidRPr="001F5224">
        <w:t xml:space="preserve"> Library C Function</w:t>
      </w:r>
      <w:r w:rsidR="00181793">
        <w:t>s</w:t>
      </w:r>
      <w:r w:rsidR="00181793" w:rsidRPr="001F5224">
        <w:t xml:space="preserve"> </w:t>
      </w:r>
      <w:r w:rsidR="00181793">
        <w:t>Present</w:t>
      </w:r>
      <w:bookmarkEnd w:id="485"/>
    </w:p>
    <w:p w:rsidR="00181793" w:rsidRDefault="00181793" w:rsidP="00181793">
      <w:pPr>
        <w:pStyle w:val="Heading3"/>
      </w:pPr>
      <w:r>
        <w:t>Test Case Specification Identifier</w:t>
      </w:r>
    </w:p>
    <w:p w:rsidR="00181793" w:rsidRDefault="00181793" w:rsidP="00181793">
      <w:pPr>
        <w:tabs>
          <w:tab w:val="left" w:pos="1440"/>
        </w:tabs>
        <w:jc w:val="both"/>
        <w:rPr>
          <w:rFonts w:cs="Arial"/>
        </w:rPr>
      </w:pPr>
      <w:r>
        <w:rPr>
          <w:rFonts w:cs="Arial"/>
        </w:rPr>
        <w:t>The identifier for this Test Case Specification is APIVS.TCS.</w:t>
      </w:r>
      <w:r w:rsidR="00B54677">
        <w:rPr>
          <w:rFonts w:cs="Arial"/>
        </w:rPr>
        <w:t>1410</w:t>
      </w:r>
      <w:r>
        <w:rPr>
          <w:rFonts w:cs="Arial"/>
        </w:rPr>
        <w:t>.</w:t>
      </w:r>
    </w:p>
    <w:p w:rsidR="00341C07" w:rsidRDefault="00341C07" w:rsidP="00341C07">
      <w:pPr>
        <w:pStyle w:val="Heading3"/>
      </w:pPr>
      <w:r>
        <w:t>Objective and Test Items</w:t>
      </w:r>
    </w:p>
    <w:p w:rsidR="00181793" w:rsidRPr="009647CD" w:rsidRDefault="00181793" w:rsidP="00181793">
      <w:pPr>
        <w:tabs>
          <w:tab w:val="left" w:pos="1440"/>
        </w:tabs>
        <w:jc w:val="both"/>
        <w:rPr>
          <w:rFonts w:cs="Arial"/>
        </w:rPr>
      </w:pPr>
      <w:r>
        <w:rPr>
          <w:rFonts w:cs="Arial"/>
        </w:rPr>
        <w:t xml:space="preserve">This test case </w:t>
      </w:r>
      <w:r>
        <w:rPr>
          <w:rFonts w:cs="Arial"/>
          <w:color w:val="000000"/>
        </w:rPr>
        <w:t xml:space="preserve">validates </w:t>
      </w:r>
      <w:r w:rsidRPr="00B67FF8">
        <w:rPr>
          <w:rFonts w:cs="Arial"/>
          <w:color w:val="000000"/>
        </w:rPr>
        <w:t xml:space="preserve">that each TOD function defined in Section 4.1 of the ATC 5401 Standard is present in the API software </w:t>
      </w:r>
      <w:r>
        <w:rPr>
          <w:rFonts w:cs="Arial"/>
        </w:rPr>
        <w:t>(APIVS SRS Section 3.23.1).</w:t>
      </w:r>
    </w:p>
    <w:p w:rsidR="00181793" w:rsidRDefault="00181793" w:rsidP="00181793">
      <w:pPr>
        <w:pStyle w:val="Heading3"/>
      </w:pPr>
      <w:r>
        <w:t>Input Specifications</w:t>
      </w:r>
    </w:p>
    <w:p w:rsidR="00181793" w:rsidRDefault="00181793" w:rsidP="00181793">
      <w:pPr>
        <w:tabs>
          <w:tab w:val="left" w:pos="1440"/>
        </w:tabs>
        <w:jc w:val="both"/>
        <w:rPr>
          <w:rFonts w:cs="Arial"/>
        </w:rPr>
      </w:pPr>
      <w:r>
        <w:rPr>
          <w:rFonts w:cs="Arial"/>
        </w:rPr>
        <w:t>This test case requires the following file(s) as input:</w:t>
      </w:r>
    </w:p>
    <w:p w:rsidR="00181793" w:rsidRDefault="00181793" w:rsidP="00181793">
      <w:pPr>
        <w:tabs>
          <w:tab w:val="left" w:pos="1440"/>
        </w:tabs>
        <w:jc w:val="both"/>
        <w:rPr>
          <w:rFonts w:cs="Arial"/>
        </w:rPr>
      </w:pPr>
    </w:p>
    <w:p w:rsidR="00181793" w:rsidRPr="007A4E54" w:rsidRDefault="00181793" w:rsidP="00181793">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81793" w:rsidRDefault="00181793" w:rsidP="00181793">
      <w:pPr>
        <w:tabs>
          <w:tab w:val="left" w:pos="1440"/>
        </w:tabs>
        <w:ind w:left="720"/>
        <w:jc w:val="both"/>
        <w:rPr>
          <w:rFonts w:cs="Arial"/>
        </w:rPr>
      </w:pPr>
      <w:r w:rsidRPr="007A4E54">
        <w:rPr>
          <w:rFonts w:cs="Arial"/>
          <w:b/>
        </w:rPr>
        <w:t>C</w:t>
      </w:r>
      <w:r>
        <w:rPr>
          <w:rFonts w:cs="Arial"/>
          <w:b/>
        </w:rPr>
        <w:t>1</w:t>
      </w:r>
      <w:r w:rsidR="00B54677">
        <w:rPr>
          <w:rFonts w:cs="Arial"/>
          <w:b/>
        </w:rPr>
        <w:t>410</w:t>
      </w:r>
      <w:r w:rsidRPr="007A4E54">
        <w:rPr>
          <w:rFonts w:cs="Arial"/>
          <w:b/>
        </w:rPr>
        <w:t>_in.xml</w:t>
      </w:r>
      <w:r>
        <w:rPr>
          <w:rFonts w:cs="Arial"/>
        </w:rPr>
        <w:tab/>
      </w:r>
      <w:r>
        <w:rPr>
          <w:rFonts w:cs="Arial"/>
        </w:rPr>
        <w:tab/>
        <w:t>APIVSXML test script (XML format)</w:t>
      </w:r>
    </w:p>
    <w:p w:rsidR="00913B9B" w:rsidRDefault="00913B9B" w:rsidP="00913B9B">
      <w:pPr>
        <w:tabs>
          <w:tab w:val="left" w:pos="1440"/>
        </w:tabs>
        <w:ind w:left="720"/>
        <w:jc w:val="both"/>
        <w:rPr>
          <w:ins w:id="486" w:author="Author"/>
          <w:rFonts w:cs="Arial"/>
          <w:b/>
        </w:rPr>
      </w:pPr>
    </w:p>
    <w:p w:rsidR="00913B9B" w:rsidRDefault="00913B9B" w:rsidP="00913B9B">
      <w:pPr>
        <w:tabs>
          <w:tab w:val="left" w:pos="1440"/>
        </w:tabs>
        <w:ind w:left="720"/>
        <w:jc w:val="both"/>
        <w:rPr>
          <w:ins w:id="487" w:author="Author"/>
          <w:rFonts w:cs="Arial"/>
        </w:rPr>
      </w:pPr>
      <w:ins w:id="488" w:author="Author">
        <w:r w:rsidRPr="00B86E2F">
          <w:rPr>
            <w:rFonts w:cs="Arial"/>
            <w:b/>
          </w:rPr>
          <w:t>C</w:t>
        </w:r>
        <w:r>
          <w:rPr>
            <w:rFonts w:cs="Arial"/>
            <w:b/>
          </w:rPr>
          <w:t>xxxx</w:t>
        </w:r>
        <w:r w:rsidRPr="00B86E2F">
          <w:rPr>
            <w:rFonts w:cs="Arial"/>
            <w:b/>
          </w:rPr>
          <w:t>_</w:t>
        </w:r>
        <w:r>
          <w:rPr>
            <w:rFonts w:cs="Arial"/>
            <w:b/>
          </w:rPr>
          <w:t>null</w:t>
        </w:r>
        <w:r w:rsidRPr="00B86E2F">
          <w:rPr>
            <w:rFonts w:cs="Arial"/>
            <w:b/>
          </w:rPr>
          <w:t>.txt</w:t>
        </w:r>
        <w:r>
          <w:rPr>
            <w:rFonts w:cs="Arial"/>
          </w:rPr>
          <w:tab/>
        </w:r>
        <w:r>
          <w:rPr>
            <w:rFonts w:cs="Arial"/>
          </w:rPr>
          <w:tab/>
        </w:r>
        <w:r w:rsidRPr="001F4486">
          <w:rPr>
            <w:rFonts w:cs="Arial"/>
          </w:rPr>
          <w:t xml:space="preserve">parameter load file </w:t>
        </w:r>
        <w:r>
          <w:rPr>
            <w:rFonts w:cs="Arial"/>
          </w:rPr>
          <w:t>(null data)</w:t>
        </w:r>
      </w:ins>
    </w:p>
    <w:p w:rsidR="00913B9B" w:rsidRDefault="00913B9B" w:rsidP="00913B9B">
      <w:pPr>
        <w:tabs>
          <w:tab w:val="left" w:pos="1440"/>
        </w:tabs>
        <w:ind w:left="720"/>
        <w:jc w:val="both"/>
        <w:rPr>
          <w:ins w:id="489" w:author="Author"/>
          <w:rFonts w:cs="Arial"/>
          <w:b/>
        </w:rPr>
      </w:pPr>
    </w:p>
    <w:p w:rsidR="00181793" w:rsidRDefault="00181793" w:rsidP="00181793">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81793" w:rsidRDefault="00181793" w:rsidP="00181793">
      <w:pPr>
        <w:pStyle w:val="Heading3"/>
      </w:pPr>
      <w:r>
        <w:t>Output Specifications</w:t>
      </w:r>
    </w:p>
    <w:p w:rsidR="00181793" w:rsidRDefault="00181793" w:rsidP="00181793">
      <w:pPr>
        <w:tabs>
          <w:tab w:val="left" w:pos="1440"/>
        </w:tabs>
        <w:jc w:val="both"/>
        <w:rPr>
          <w:rFonts w:cs="Arial"/>
        </w:rPr>
      </w:pPr>
      <w:r>
        <w:rPr>
          <w:rFonts w:cs="Arial"/>
        </w:rPr>
        <w:t>This test case produces the following file(s) as output:</w:t>
      </w:r>
    </w:p>
    <w:p w:rsidR="00181793" w:rsidRDefault="00181793" w:rsidP="00181793">
      <w:pPr>
        <w:tabs>
          <w:tab w:val="left" w:pos="1440"/>
        </w:tabs>
        <w:jc w:val="both"/>
        <w:rPr>
          <w:rFonts w:cs="Arial"/>
        </w:rPr>
      </w:pPr>
    </w:p>
    <w:p w:rsidR="00181793" w:rsidRPr="007A4E54" w:rsidRDefault="00181793" w:rsidP="00181793">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81793" w:rsidRDefault="00181793" w:rsidP="00181793">
      <w:pPr>
        <w:tabs>
          <w:tab w:val="left" w:pos="1440"/>
        </w:tabs>
        <w:ind w:left="720"/>
        <w:jc w:val="both"/>
        <w:rPr>
          <w:rFonts w:cs="Arial"/>
        </w:rPr>
      </w:pPr>
      <w:r w:rsidRPr="007A4E54">
        <w:rPr>
          <w:rFonts w:cs="Arial"/>
          <w:b/>
        </w:rPr>
        <w:t>C</w:t>
      </w:r>
      <w:r>
        <w:rPr>
          <w:rFonts w:cs="Arial"/>
          <w:b/>
        </w:rPr>
        <w:t>1</w:t>
      </w:r>
      <w:r w:rsidR="00B54677">
        <w:rPr>
          <w:rFonts w:cs="Arial"/>
          <w:b/>
        </w:rPr>
        <w:t>410</w:t>
      </w:r>
      <w:r w:rsidRPr="007A4E54">
        <w:rPr>
          <w:rFonts w:cs="Arial"/>
          <w:b/>
        </w:rPr>
        <w:t>_log.xml</w:t>
      </w:r>
      <w:r>
        <w:rPr>
          <w:rFonts w:cs="Arial"/>
        </w:rPr>
        <w:tab/>
      </w:r>
      <w:r>
        <w:rPr>
          <w:rFonts w:cs="Arial"/>
        </w:rPr>
        <w:tab/>
        <w:t>conformance report (XML format)</w:t>
      </w:r>
    </w:p>
    <w:p w:rsidR="00181793" w:rsidRDefault="00181793" w:rsidP="00181793">
      <w:pPr>
        <w:pStyle w:val="Heading2"/>
      </w:pPr>
      <w:r>
        <w:br w:type="page"/>
      </w:r>
      <w:bookmarkStart w:id="490" w:name="_Toc456255077"/>
      <w:r>
        <w:lastRenderedPageBreak/>
        <w:t>Test Case Specification 1</w:t>
      </w:r>
      <w:r w:rsidR="000B755F">
        <w:t>1</w:t>
      </w:r>
      <w:r>
        <w:t xml:space="preserve"> – </w:t>
      </w:r>
      <w:r w:rsidRPr="00B67FF8">
        <w:t>TOD Library C Function Conforming Arguments</w:t>
      </w:r>
      <w:bookmarkEnd w:id="490"/>
    </w:p>
    <w:p w:rsidR="00181793" w:rsidRDefault="00181793" w:rsidP="00181793">
      <w:pPr>
        <w:pStyle w:val="Heading3"/>
      </w:pPr>
      <w:r>
        <w:t>Test Case Specification Identifier</w:t>
      </w:r>
    </w:p>
    <w:p w:rsidR="00181793" w:rsidRDefault="00181793" w:rsidP="00181793">
      <w:pPr>
        <w:tabs>
          <w:tab w:val="left" w:pos="1440"/>
        </w:tabs>
        <w:jc w:val="both"/>
        <w:rPr>
          <w:rFonts w:cs="Arial"/>
        </w:rPr>
      </w:pPr>
      <w:r>
        <w:rPr>
          <w:rFonts w:cs="Arial"/>
        </w:rPr>
        <w:t>The identifier for this Test Case Specification is APIVS.TCS.</w:t>
      </w:r>
      <w:r w:rsidR="00B54677">
        <w:rPr>
          <w:rFonts w:cs="Arial"/>
        </w:rPr>
        <w:t>1420</w:t>
      </w:r>
      <w:r>
        <w:rPr>
          <w:rFonts w:cs="Arial"/>
        </w:rPr>
        <w:t>.</w:t>
      </w:r>
    </w:p>
    <w:p w:rsidR="00341C07" w:rsidRDefault="00341C07" w:rsidP="00341C07">
      <w:pPr>
        <w:pStyle w:val="Heading3"/>
      </w:pPr>
      <w:r>
        <w:t>Objective and Test Items</w:t>
      </w:r>
    </w:p>
    <w:p w:rsidR="00181793" w:rsidRPr="009647CD" w:rsidRDefault="00181793" w:rsidP="00181793">
      <w:pPr>
        <w:tabs>
          <w:tab w:val="left" w:pos="1440"/>
        </w:tabs>
        <w:jc w:val="both"/>
        <w:rPr>
          <w:rFonts w:cs="Arial"/>
        </w:rPr>
      </w:pPr>
      <w:r>
        <w:rPr>
          <w:rFonts w:cs="Arial"/>
        </w:rPr>
        <w:t xml:space="preserve">This test case </w:t>
      </w:r>
      <w:r>
        <w:rPr>
          <w:rFonts w:cs="Arial"/>
          <w:color w:val="000000"/>
        </w:rPr>
        <w:t xml:space="preserve">validates </w:t>
      </w:r>
      <w:r w:rsidRPr="00B67FF8">
        <w:rPr>
          <w:rFonts w:cs="Arial"/>
          <w:color w:val="000000"/>
        </w:rPr>
        <w:t xml:space="preserve">that each TOD function has the correct arguments as defined in Section 4.1 of the ATC 5401 Standard </w:t>
      </w:r>
      <w:r>
        <w:rPr>
          <w:rFonts w:cs="Arial"/>
        </w:rPr>
        <w:t>(APIVS SRS Section 3.23.2).</w:t>
      </w:r>
    </w:p>
    <w:p w:rsidR="00181793" w:rsidRDefault="00181793" w:rsidP="00181793">
      <w:pPr>
        <w:pStyle w:val="Heading3"/>
      </w:pPr>
      <w:r>
        <w:t>Input Specifications</w:t>
      </w:r>
    </w:p>
    <w:p w:rsidR="00181793" w:rsidRDefault="00181793" w:rsidP="00181793">
      <w:pPr>
        <w:tabs>
          <w:tab w:val="left" w:pos="1440"/>
        </w:tabs>
        <w:jc w:val="both"/>
        <w:rPr>
          <w:rFonts w:cs="Arial"/>
        </w:rPr>
      </w:pPr>
      <w:r>
        <w:rPr>
          <w:rFonts w:cs="Arial"/>
        </w:rPr>
        <w:t>This test case requires the following file(s) as input:</w:t>
      </w:r>
    </w:p>
    <w:p w:rsidR="00181793" w:rsidRDefault="00181793" w:rsidP="00181793">
      <w:pPr>
        <w:tabs>
          <w:tab w:val="left" w:pos="1440"/>
        </w:tabs>
        <w:jc w:val="both"/>
        <w:rPr>
          <w:rFonts w:cs="Arial"/>
        </w:rPr>
      </w:pPr>
    </w:p>
    <w:p w:rsidR="00181793" w:rsidRPr="007A4E54" w:rsidRDefault="00181793" w:rsidP="00181793">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81793" w:rsidRDefault="00181793" w:rsidP="00181793">
      <w:pPr>
        <w:tabs>
          <w:tab w:val="left" w:pos="1440"/>
        </w:tabs>
        <w:ind w:left="720"/>
        <w:jc w:val="both"/>
        <w:rPr>
          <w:rFonts w:cs="Arial"/>
        </w:rPr>
      </w:pPr>
      <w:r w:rsidRPr="007A4E54">
        <w:rPr>
          <w:rFonts w:cs="Arial"/>
          <w:b/>
        </w:rPr>
        <w:t>C</w:t>
      </w:r>
      <w:r>
        <w:rPr>
          <w:rFonts w:cs="Arial"/>
          <w:b/>
        </w:rPr>
        <w:t>1</w:t>
      </w:r>
      <w:r w:rsidR="00B54677">
        <w:rPr>
          <w:rFonts w:cs="Arial"/>
          <w:b/>
        </w:rPr>
        <w:t>420</w:t>
      </w:r>
      <w:r w:rsidRPr="007A4E54">
        <w:rPr>
          <w:rFonts w:cs="Arial"/>
          <w:b/>
        </w:rPr>
        <w:t>_in.xml</w:t>
      </w:r>
      <w:r>
        <w:rPr>
          <w:rFonts w:cs="Arial"/>
        </w:rPr>
        <w:tab/>
      </w:r>
      <w:r>
        <w:rPr>
          <w:rFonts w:cs="Arial"/>
        </w:rPr>
        <w:tab/>
        <w:t>APIVSXML test script (XML format)</w:t>
      </w:r>
    </w:p>
    <w:p w:rsidR="00913B9B" w:rsidRDefault="00913B9B" w:rsidP="00913B9B">
      <w:pPr>
        <w:tabs>
          <w:tab w:val="left" w:pos="1440"/>
        </w:tabs>
        <w:ind w:left="720"/>
        <w:jc w:val="both"/>
        <w:rPr>
          <w:ins w:id="491" w:author="Author"/>
          <w:rFonts w:cs="Arial"/>
          <w:b/>
        </w:rPr>
      </w:pPr>
    </w:p>
    <w:p w:rsidR="00913B9B" w:rsidRDefault="00913B9B" w:rsidP="00913B9B">
      <w:pPr>
        <w:tabs>
          <w:tab w:val="left" w:pos="1440"/>
        </w:tabs>
        <w:ind w:left="720"/>
        <w:jc w:val="both"/>
        <w:rPr>
          <w:ins w:id="492" w:author="Author"/>
          <w:rFonts w:cs="Arial"/>
        </w:rPr>
      </w:pPr>
      <w:ins w:id="493" w:author="Author">
        <w:r w:rsidRPr="00B86E2F">
          <w:rPr>
            <w:rFonts w:cs="Arial"/>
            <w:b/>
          </w:rPr>
          <w:t>C</w:t>
        </w:r>
        <w:r>
          <w:rPr>
            <w:rFonts w:cs="Arial"/>
            <w:b/>
          </w:rPr>
          <w:t>xxxx</w:t>
        </w:r>
        <w:r w:rsidRPr="00B86E2F">
          <w:rPr>
            <w:rFonts w:cs="Arial"/>
            <w:b/>
          </w:rPr>
          <w:t>_</w:t>
        </w:r>
        <w:r>
          <w:rPr>
            <w:rFonts w:cs="Arial"/>
            <w:b/>
          </w:rPr>
          <w:t>null</w:t>
        </w:r>
        <w:r w:rsidRPr="00B86E2F">
          <w:rPr>
            <w:rFonts w:cs="Arial"/>
            <w:b/>
          </w:rPr>
          <w:t>.txt</w:t>
        </w:r>
        <w:r>
          <w:rPr>
            <w:rFonts w:cs="Arial"/>
          </w:rPr>
          <w:tab/>
        </w:r>
        <w:r>
          <w:rPr>
            <w:rFonts w:cs="Arial"/>
          </w:rPr>
          <w:tab/>
        </w:r>
        <w:r w:rsidRPr="001F4486">
          <w:rPr>
            <w:rFonts w:cs="Arial"/>
          </w:rPr>
          <w:t xml:space="preserve">parameter load file </w:t>
        </w:r>
        <w:r>
          <w:rPr>
            <w:rFonts w:cs="Arial"/>
          </w:rPr>
          <w:t>(null data)</w:t>
        </w:r>
      </w:ins>
    </w:p>
    <w:p w:rsidR="00913B9B" w:rsidRDefault="00913B9B" w:rsidP="00913B9B">
      <w:pPr>
        <w:tabs>
          <w:tab w:val="left" w:pos="1440"/>
        </w:tabs>
        <w:ind w:left="720"/>
        <w:jc w:val="both"/>
        <w:rPr>
          <w:ins w:id="494" w:author="Author"/>
          <w:rFonts w:cs="Arial"/>
          <w:b/>
        </w:rPr>
      </w:pPr>
    </w:p>
    <w:p w:rsidR="00181793" w:rsidRDefault="00181793" w:rsidP="00181793">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81793" w:rsidRDefault="00181793" w:rsidP="00181793">
      <w:pPr>
        <w:pStyle w:val="Heading3"/>
      </w:pPr>
      <w:r>
        <w:t>Output Specifications</w:t>
      </w:r>
    </w:p>
    <w:p w:rsidR="00181793" w:rsidRDefault="00181793" w:rsidP="00181793">
      <w:pPr>
        <w:tabs>
          <w:tab w:val="left" w:pos="1440"/>
        </w:tabs>
        <w:jc w:val="both"/>
        <w:rPr>
          <w:rFonts w:cs="Arial"/>
        </w:rPr>
      </w:pPr>
      <w:r>
        <w:rPr>
          <w:rFonts w:cs="Arial"/>
        </w:rPr>
        <w:t>This test case produces the following file(s) as output:</w:t>
      </w:r>
    </w:p>
    <w:p w:rsidR="00181793" w:rsidRDefault="00181793" w:rsidP="00181793">
      <w:pPr>
        <w:tabs>
          <w:tab w:val="left" w:pos="1440"/>
        </w:tabs>
        <w:jc w:val="both"/>
        <w:rPr>
          <w:rFonts w:cs="Arial"/>
        </w:rPr>
      </w:pPr>
    </w:p>
    <w:p w:rsidR="00181793" w:rsidRPr="007A4E54" w:rsidRDefault="00181793" w:rsidP="00181793">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81793" w:rsidRDefault="00181793" w:rsidP="00181793">
      <w:pPr>
        <w:tabs>
          <w:tab w:val="left" w:pos="1440"/>
        </w:tabs>
        <w:ind w:left="720"/>
        <w:jc w:val="both"/>
        <w:rPr>
          <w:rFonts w:cs="Arial"/>
        </w:rPr>
      </w:pPr>
      <w:r w:rsidRPr="007A4E54">
        <w:rPr>
          <w:rFonts w:cs="Arial"/>
          <w:b/>
        </w:rPr>
        <w:t>C</w:t>
      </w:r>
      <w:r>
        <w:rPr>
          <w:rFonts w:cs="Arial"/>
          <w:b/>
        </w:rPr>
        <w:t>1</w:t>
      </w:r>
      <w:r w:rsidR="00B54677">
        <w:rPr>
          <w:rFonts w:cs="Arial"/>
          <w:b/>
        </w:rPr>
        <w:t>420</w:t>
      </w:r>
      <w:r w:rsidRPr="007A4E54">
        <w:rPr>
          <w:rFonts w:cs="Arial"/>
          <w:b/>
        </w:rPr>
        <w:t>_log.xml</w:t>
      </w:r>
      <w:r>
        <w:rPr>
          <w:rFonts w:cs="Arial"/>
        </w:rPr>
        <w:tab/>
      </w:r>
      <w:r>
        <w:rPr>
          <w:rFonts w:cs="Arial"/>
        </w:rPr>
        <w:tab/>
        <w:t>conformance report (XML format)</w:t>
      </w:r>
    </w:p>
    <w:p w:rsidR="00B54677" w:rsidRDefault="00181793" w:rsidP="00B54677">
      <w:pPr>
        <w:pStyle w:val="Heading2"/>
        <w:ind w:left="3510" w:hanging="3510"/>
      </w:pPr>
      <w:r>
        <w:br w:type="page"/>
      </w:r>
      <w:bookmarkStart w:id="495" w:name="_Toc456255078"/>
      <w:r w:rsidR="001F5224">
        <w:lastRenderedPageBreak/>
        <w:t xml:space="preserve">Test Case Specification </w:t>
      </w:r>
      <w:r>
        <w:t>1</w:t>
      </w:r>
      <w:r w:rsidR="000B755F">
        <w:t>2</w:t>
      </w:r>
      <w:r w:rsidR="001F5224">
        <w:t xml:space="preserve"> – </w:t>
      </w:r>
      <w:r w:rsidR="00B67FF8">
        <w:t>TOD</w:t>
      </w:r>
      <w:r w:rsidR="001F5224" w:rsidRPr="001F5224">
        <w:t xml:space="preserve"> Library C Function </w:t>
      </w:r>
      <w:r w:rsidR="00B54677" w:rsidRPr="001F5224">
        <w:t xml:space="preserve">Error </w:t>
      </w:r>
      <w:r w:rsidR="00B54677">
        <w:t xml:space="preserve">and Argument Boundary </w:t>
      </w:r>
      <w:r w:rsidR="00B54677" w:rsidRPr="001F5224">
        <w:t>Checking</w:t>
      </w:r>
      <w:bookmarkEnd w:id="495"/>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ase Specification is APIVS.TCS.</w:t>
      </w:r>
      <w:r w:rsidR="00B54677">
        <w:rPr>
          <w:rFonts w:cs="Arial"/>
        </w:rPr>
        <w:t>1430</w:t>
      </w:r>
      <w:r>
        <w:rPr>
          <w:rFonts w:cs="Arial"/>
        </w:rPr>
        <w:t>.</w:t>
      </w:r>
    </w:p>
    <w:p w:rsidR="00341C07" w:rsidRDefault="00341C07" w:rsidP="00341C07">
      <w:pPr>
        <w:pStyle w:val="Heading3"/>
      </w:pPr>
      <w:r>
        <w:t>Objective and Test Items</w:t>
      </w:r>
    </w:p>
    <w:p w:rsidR="001F5224" w:rsidRDefault="001F5224" w:rsidP="001F5224">
      <w:pPr>
        <w:tabs>
          <w:tab w:val="left" w:pos="1440"/>
        </w:tabs>
        <w:jc w:val="both"/>
        <w:rPr>
          <w:rFonts w:cs="Arial"/>
        </w:rPr>
      </w:pPr>
      <w:r>
        <w:rPr>
          <w:rFonts w:cs="Arial"/>
        </w:rPr>
        <w:t xml:space="preserve">This test case </w:t>
      </w:r>
      <w:r>
        <w:rPr>
          <w:rFonts w:cs="Arial"/>
          <w:color w:val="000000"/>
        </w:rPr>
        <w:t xml:space="preserve">validates </w:t>
      </w:r>
      <w:r w:rsidR="00B67FF8" w:rsidRPr="00B67FF8">
        <w:rPr>
          <w:rFonts w:cs="Arial"/>
          <w:color w:val="000000"/>
        </w:rPr>
        <w:t xml:space="preserve">that each TOD function returns the correct error codes for the error conditions defined in Section 4.1 of the ATC 5401 Standard </w:t>
      </w:r>
      <w:r>
        <w:rPr>
          <w:rFonts w:cs="Arial"/>
        </w:rPr>
        <w:t>(APIVS SRS Section 3.2</w:t>
      </w:r>
      <w:r w:rsidR="00B67FF8">
        <w:rPr>
          <w:rFonts w:cs="Arial"/>
        </w:rPr>
        <w:t>3</w:t>
      </w:r>
      <w:r>
        <w:rPr>
          <w:rFonts w:cs="Arial"/>
        </w:rPr>
        <w:t>.3).</w:t>
      </w:r>
    </w:p>
    <w:p w:rsidR="000B755F" w:rsidRDefault="000B755F" w:rsidP="001F5224">
      <w:pPr>
        <w:tabs>
          <w:tab w:val="left" w:pos="1440"/>
        </w:tabs>
        <w:jc w:val="both"/>
        <w:rPr>
          <w:rFonts w:cs="Arial"/>
        </w:rPr>
      </w:pPr>
    </w:p>
    <w:p w:rsidR="000B755F" w:rsidRPr="009647CD" w:rsidRDefault="000B755F" w:rsidP="000B755F">
      <w:pPr>
        <w:tabs>
          <w:tab w:val="left" w:pos="1440"/>
        </w:tabs>
        <w:jc w:val="both"/>
        <w:rPr>
          <w:rFonts w:cs="Arial"/>
        </w:rPr>
      </w:pPr>
      <w:r>
        <w:rPr>
          <w:rFonts w:cs="Arial"/>
        </w:rPr>
        <w:t xml:space="preserve">This test case also </w:t>
      </w:r>
      <w:r>
        <w:rPr>
          <w:rFonts w:cs="Arial"/>
          <w:color w:val="000000"/>
        </w:rPr>
        <w:t xml:space="preserve">validates </w:t>
      </w:r>
      <w:r w:rsidRPr="00B67FF8">
        <w:rPr>
          <w:rFonts w:cs="Arial"/>
          <w:color w:val="000000"/>
        </w:rPr>
        <w:t xml:space="preserve">that the boundaries of the arguments to the TOD functions operate as defined in Section 4.1 of the ATC 5401 Standard </w:t>
      </w:r>
      <w:r>
        <w:rPr>
          <w:rFonts w:cs="Arial"/>
        </w:rPr>
        <w:t>(APIVS SRS Section 3.23.4).</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B54677">
        <w:rPr>
          <w:rFonts w:cs="Arial"/>
          <w:b/>
        </w:rPr>
        <w:t>430</w:t>
      </w:r>
      <w:r w:rsidRPr="007A4E54">
        <w:rPr>
          <w:rFonts w:cs="Arial"/>
          <w:b/>
        </w:rPr>
        <w:t>_in.xml</w:t>
      </w:r>
      <w:r>
        <w:rPr>
          <w:rFonts w:cs="Arial"/>
        </w:rPr>
        <w:tab/>
      </w:r>
      <w:r>
        <w:rPr>
          <w:rFonts w:cs="Arial"/>
        </w:rPr>
        <w:tab/>
        <w:t>APIVSXML test script (XML format)</w:t>
      </w:r>
    </w:p>
    <w:p w:rsidR="00913B9B" w:rsidRDefault="00913B9B" w:rsidP="00913B9B">
      <w:pPr>
        <w:tabs>
          <w:tab w:val="left" w:pos="1440"/>
        </w:tabs>
        <w:ind w:left="720"/>
        <w:jc w:val="both"/>
        <w:rPr>
          <w:ins w:id="496" w:author="Author"/>
          <w:rFonts w:cs="Arial"/>
          <w:b/>
        </w:rPr>
      </w:pPr>
    </w:p>
    <w:p w:rsidR="00913B9B" w:rsidRDefault="00913B9B" w:rsidP="00913B9B">
      <w:pPr>
        <w:tabs>
          <w:tab w:val="left" w:pos="1440"/>
        </w:tabs>
        <w:ind w:left="720"/>
        <w:jc w:val="both"/>
        <w:rPr>
          <w:ins w:id="497" w:author="Author"/>
          <w:rFonts w:cs="Arial"/>
        </w:rPr>
      </w:pPr>
      <w:ins w:id="498" w:author="Author">
        <w:r w:rsidRPr="00B86E2F">
          <w:rPr>
            <w:rFonts w:cs="Arial"/>
            <w:b/>
          </w:rPr>
          <w:t>C</w:t>
        </w:r>
        <w:r>
          <w:rPr>
            <w:rFonts w:cs="Arial"/>
            <w:b/>
          </w:rPr>
          <w:t>xxxx</w:t>
        </w:r>
        <w:r w:rsidRPr="00B86E2F">
          <w:rPr>
            <w:rFonts w:cs="Arial"/>
            <w:b/>
          </w:rPr>
          <w:t>_</w:t>
        </w:r>
        <w:r>
          <w:rPr>
            <w:rFonts w:cs="Arial"/>
            <w:b/>
          </w:rPr>
          <w:t>null</w:t>
        </w:r>
        <w:r w:rsidRPr="00B86E2F">
          <w:rPr>
            <w:rFonts w:cs="Arial"/>
            <w:b/>
          </w:rPr>
          <w:t>.txt</w:t>
        </w:r>
        <w:r>
          <w:rPr>
            <w:rFonts w:cs="Arial"/>
          </w:rPr>
          <w:tab/>
        </w:r>
        <w:r>
          <w:rPr>
            <w:rFonts w:cs="Arial"/>
          </w:rPr>
          <w:tab/>
        </w:r>
        <w:r w:rsidRPr="001F4486">
          <w:rPr>
            <w:rFonts w:cs="Arial"/>
          </w:rPr>
          <w:t xml:space="preserve">parameter load file </w:t>
        </w:r>
        <w:r>
          <w:rPr>
            <w:rFonts w:cs="Arial"/>
          </w:rPr>
          <w:t>(null data)</w:t>
        </w:r>
      </w:ins>
    </w:p>
    <w:p w:rsidR="00913B9B" w:rsidRDefault="00913B9B" w:rsidP="00913B9B">
      <w:pPr>
        <w:tabs>
          <w:tab w:val="left" w:pos="1440"/>
        </w:tabs>
        <w:ind w:left="720"/>
        <w:jc w:val="both"/>
        <w:rPr>
          <w:ins w:id="499" w:author="Author"/>
          <w:rFonts w:cs="Arial"/>
          <w:b/>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B54677">
        <w:rPr>
          <w:rFonts w:cs="Arial"/>
          <w:b/>
        </w:rPr>
        <w:t>430</w:t>
      </w:r>
      <w:r w:rsidRPr="007A4E54">
        <w:rPr>
          <w:rFonts w:cs="Arial"/>
          <w:b/>
        </w:rPr>
        <w:t>_log.xml</w:t>
      </w:r>
      <w:r>
        <w:rPr>
          <w:rFonts w:cs="Arial"/>
        </w:rPr>
        <w:tab/>
      </w:r>
      <w:r>
        <w:rPr>
          <w:rFonts w:cs="Arial"/>
        </w:rPr>
        <w:tab/>
        <w:t>conformance report (XML format)</w:t>
      </w:r>
    </w:p>
    <w:p w:rsidR="001F5224" w:rsidRDefault="001F5224" w:rsidP="001F5224">
      <w:pPr>
        <w:pStyle w:val="Heading2"/>
      </w:pPr>
      <w:r>
        <w:br w:type="page"/>
      </w:r>
      <w:bookmarkStart w:id="500" w:name="_Toc456255079"/>
      <w:r>
        <w:lastRenderedPageBreak/>
        <w:t xml:space="preserve">Test Case Specification </w:t>
      </w:r>
      <w:r w:rsidR="001D476B">
        <w:t>1</w:t>
      </w:r>
      <w:r w:rsidR="000B755F">
        <w:t>3</w:t>
      </w:r>
      <w:r>
        <w:t xml:space="preserve"> – </w:t>
      </w:r>
      <w:r w:rsidR="00B67FF8">
        <w:t>TOD</w:t>
      </w:r>
      <w:r w:rsidRPr="001F5224">
        <w:t xml:space="preserve"> Library </w:t>
      </w:r>
      <w:r w:rsidR="00B67FF8">
        <w:t>Composite Testing</w:t>
      </w:r>
      <w:bookmarkEnd w:id="500"/>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ase Specification is APIVS.TCS.</w:t>
      </w:r>
      <w:r w:rsidR="00B54677">
        <w:rPr>
          <w:rFonts w:cs="Arial"/>
        </w:rPr>
        <w:t>1450</w:t>
      </w:r>
      <w:r>
        <w:rPr>
          <w:rFonts w:cs="Arial"/>
        </w:rPr>
        <w:t>.</w:t>
      </w:r>
    </w:p>
    <w:p w:rsidR="00341C07" w:rsidRDefault="00341C07" w:rsidP="00341C07">
      <w:pPr>
        <w:pStyle w:val="Heading3"/>
      </w:pPr>
      <w:r>
        <w:t>Objective and Test Items</w:t>
      </w:r>
    </w:p>
    <w:p w:rsidR="001F5224" w:rsidRPr="009647CD" w:rsidRDefault="001F5224" w:rsidP="001F5224">
      <w:pPr>
        <w:tabs>
          <w:tab w:val="left" w:pos="1440"/>
        </w:tabs>
        <w:jc w:val="both"/>
        <w:rPr>
          <w:rFonts w:cs="Arial"/>
        </w:rPr>
      </w:pPr>
      <w:r>
        <w:rPr>
          <w:rFonts w:cs="Arial"/>
        </w:rPr>
        <w:t xml:space="preserve">This test case </w:t>
      </w:r>
      <w:r>
        <w:rPr>
          <w:rFonts w:cs="Arial"/>
          <w:color w:val="000000"/>
        </w:rPr>
        <w:t xml:space="preserve">validates </w:t>
      </w:r>
      <w:r w:rsidR="00B67FF8" w:rsidRPr="00B67FF8">
        <w:rPr>
          <w:rFonts w:cs="Arial"/>
          <w:color w:val="000000"/>
        </w:rPr>
        <w:t xml:space="preserve">that each TOD function operates correctly under typical operating conditions with other API functions using at least one composite test </w:t>
      </w:r>
      <w:r w:rsidR="00B67FF8">
        <w:rPr>
          <w:rFonts w:cs="Arial"/>
        </w:rPr>
        <w:t>(APIVS SRS Section 3.23.5</w:t>
      </w:r>
      <w:r>
        <w:rPr>
          <w:rFonts w:cs="Arial"/>
        </w:rPr>
        <w:t>).</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501" w:author="Author"/>
          <w:rFonts w:cs="Arial"/>
        </w:rPr>
      </w:pPr>
      <w:r w:rsidRPr="007A4E54">
        <w:rPr>
          <w:rFonts w:cs="Arial"/>
          <w:b/>
        </w:rPr>
        <w:t>C</w:t>
      </w:r>
      <w:r>
        <w:rPr>
          <w:rFonts w:cs="Arial"/>
          <w:b/>
        </w:rPr>
        <w:t>1</w:t>
      </w:r>
      <w:r w:rsidR="00B54677">
        <w:rPr>
          <w:rFonts w:cs="Arial"/>
          <w:b/>
        </w:rPr>
        <w:t>450</w:t>
      </w:r>
      <w:r w:rsidRPr="007A4E54">
        <w:rPr>
          <w:rFonts w:cs="Arial"/>
          <w:b/>
        </w:rPr>
        <w:t>_in.xml</w:t>
      </w:r>
      <w:r>
        <w:rPr>
          <w:rFonts w:cs="Arial"/>
        </w:rPr>
        <w:tab/>
      </w:r>
      <w:r>
        <w:rPr>
          <w:rFonts w:cs="Arial"/>
        </w:rPr>
        <w:tab/>
        <w:t>APIVSXML test script (XML format)</w:t>
      </w:r>
    </w:p>
    <w:p w:rsidR="00913B9B" w:rsidRDefault="00913B9B" w:rsidP="001F5224">
      <w:pPr>
        <w:tabs>
          <w:tab w:val="left" w:pos="1440"/>
        </w:tabs>
        <w:ind w:left="720"/>
        <w:jc w:val="both"/>
        <w:rPr>
          <w:rFonts w:cs="Arial"/>
        </w:rPr>
      </w:pPr>
    </w:p>
    <w:p w:rsidR="001F5224" w:rsidRDefault="001F5224" w:rsidP="001F5224">
      <w:pPr>
        <w:tabs>
          <w:tab w:val="left" w:pos="1440"/>
        </w:tabs>
        <w:ind w:left="720"/>
        <w:jc w:val="both"/>
        <w:rPr>
          <w:rFonts w:cs="Arial"/>
        </w:rPr>
      </w:pPr>
      <w:r w:rsidRPr="007A4E54">
        <w:rPr>
          <w:rFonts w:cs="Arial"/>
          <w:b/>
        </w:rPr>
        <w:t>VS_config_1.txt</w:t>
      </w:r>
      <w:r w:rsidRPr="007A4E54">
        <w:rPr>
          <w:rFonts w:cs="Arial"/>
          <w:b/>
        </w:rPr>
        <w:tab/>
      </w:r>
      <w:r>
        <w:rPr>
          <w:rFonts w:cs="Arial"/>
        </w:rPr>
        <w:t>VSE configuration file (specified on VSE command line)</w:t>
      </w:r>
    </w:p>
    <w:p w:rsidR="001F5224" w:rsidRDefault="001F5224" w:rsidP="001F5224">
      <w:pPr>
        <w:pStyle w:val="Heading3"/>
      </w:pPr>
      <w:r>
        <w:t>Output Specifications</w:t>
      </w:r>
    </w:p>
    <w:p w:rsidR="001F5224" w:rsidRDefault="001F5224" w:rsidP="001F5224">
      <w:pPr>
        <w:tabs>
          <w:tab w:val="left" w:pos="1440"/>
        </w:tabs>
        <w:jc w:val="both"/>
        <w:rPr>
          <w:rFonts w:cs="Arial"/>
        </w:rPr>
      </w:pPr>
      <w:r>
        <w:rPr>
          <w:rFonts w:cs="Arial"/>
        </w:rPr>
        <w:t>This test case produces the following file(s) as output: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rFonts w:cs="Arial"/>
        </w:rPr>
      </w:pPr>
      <w:r w:rsidRPr="007A4E54">
        <w:rPr>
          <w:rFonts w:cs="Arial"/>
          <w:b/>
        </w:rPr>
        <w:t>C</w:t>
      </w:r>
      <w:r>
        <w:rPr>
          <w:rFonts w:cs="Arial"/>
          <w:b/>
        </w:rPr>
        <w:t>1</w:t>
      </w:r>
      <w:r w:rsidR="00B54677">
        <w:rPr>
          <w:rFonts w:cs="Arial"/>
          <w:b/>
        </w:rPr>
        <w:t>450</w:t>
      </w:r>
      <w:r w:rsidRPr="007A4E54">
        <w:rPr>
          <w:rFonts w:cs="Arial"/>
          <w:b/>
        </w:rPr>
        <w:t>_log.xml</w:t>
      </w:r>
      <w:r>
        <w:rPr>
          <w:rFonts w:cs="Arial"/>
        </w:rPr>
        <w:tab/>
      </w:r>
      <w:r>
        <w:rPr>
          <w:rFonts w:cs="Arial"/>
        </w:rPr>
        <w:tab/>
        <w:t>conformance report (XML format)</w:t>
      </w:r>
    </w:p>
    <w:p w:rsidR="001F5224" w:rsidRDefault="001F5224" w:rsidP="001F5224">
      <w:pPr>
        <w:pStyle w:val="Heading2"/>
      </w:pPr>
      <w:r>
        <w:br w:type="page"/>
      </w:r>
      <w:bookmarkStart w:id="502" w:name="_Toc456255080"/>
      <w:r>
        <w:lastRenderedPageBreak/>
        <w:t xml:space="preserve">Test Case Specification </w:t>
      </w:r>
      <w:r w:rsidR="00181793">
        <w:t>1</w:t>
      </w:r>
      <w:r w:rsidR="000B755F">
        <w:t>4</w:t>
      </w:r>
      <w:r>
        <w:t xml:space="preserve"> – </w:t>
      </w:r>
      <w:r w:rsidR="00B67FF8" w:rsidRPr="00B67FF8">
        <w:t>Multiple and Concurrent Applications</w:t>
      </w:r>
      <w:bookmarkEnd w:id="502"/>
    </w:p>
    <w:p w:rsidR="001F5224" w:rsidRDefault="001F5224" w:rsidP="001F5224">
      <w:pPr>
        <w:pStyle w:val="Heading3"/>
      </w:pPr>
      <w:r>
        <w:t>Test Case Specification Identifier</w:t>
      </w:r>
    </w:p>
    <w:p w:rsidR="001F5224" w:rsidRDefault="001F5224" w:rsidP="001F5224">
      <w:pPr>
        <w:tabs>
          <w:tab w:val="left" w:pos="1440"/>
        </w:tabs>
        <w:jc w:val="both"/>
        <w:rPr>
          <w:rFonts w:cs="Arial"/>
        </w:rPr>
      </w:pPr>
      <w:r>
        <w:rPr>
          <w:rFonts w:cs="Arial"/>
        </w:rPr>
        <w:t>The identifier for this Test C</w:t>
      </w:r>
      <w:r w:rsidR="005716E7">
        <w:rPr>
          <w:rFonts w:cs="Arial"/>
        </w:rPr>
        <w:t>ase Specification is APIVS.TCS.1</w:t>
      </w:r>
      <w:r w:rsidR="000B755F">
        <w:rPr>
          <w:rFonts w:cs="Arial"/>
        </w:rPr>
        <w:t>510</w:t>
      </w:r>
      <w:r>
        <w:rPr>
          <w:rFonts w:cs="Arial"/>
        </w:rPr>
        <w:t>.</w:t>
      </w:r>
    </w:p>
    <w:p w:rsidR="00341C07" w:rsidRDefault="00341C07" w:rsidP="00341C07">
      <w:pPr>
        <w:pStyle w:val="Heading3"/>
      </w:pPr>
      <w:r>
        <w:t>Objective and Test Items</w:t>
      </w:r>
    </w:p>
    <w:p w:rsidR="001F5224" w:rsidRPr="009647CD" w:rsidRDefault="001F5224" w:rsidP="001F5224">
      <w:pPr>
        <w:tabs>
          <w:tab w:val="left" w:pos="1440"/>
        </w:tabs>
        <w:jc w:val="both"/>
        <w:rPr>
          <w:rFonts w:cs="Arial"/>
        </w:rPr>
      </w:pPr>
      <w:r>
        <w:rPr>
          <w:rFonts w:cs="Arial"/>
        </w:rPr>
        <w:t xml:space="preserve">This test case </w:t>
      </w:r>
      <w:r>
        <w:rPr>
          <w:rFonts w:cs="Arial"/>
          <w:color w:val="000000"/>
        </w:rPr>
        <w:t xml:space="preserve">validates </w:t>
      </w:r>
      <w:r w:rsidR="00B67FF8" w:rsidRPr="00B67FF8">
        <w:rPr>
          <w:rFonts w:cs="Arial"/>
          <w:color w:val="000000"/>
        </w:rPr>
        <w:t xml:space="preserve">that multiple application programs, running concurrently, can exercise the Front Panel Manager Window, the Field I/O Manager functions and the Time of Day functions simultaneously </w:t>
      </w:r>
      <w:r w:rsidR="00B67FF8">
        <w:rPr>
          <w:rFonts w:cs="Arial"/>
        </w:rPr>
        <w:t>(APIVS SRS Section 3.24</w:t>
      </w:r>
      <w:r>
        <w:rPr>
          <w:rFonts w:cs="Arial"/>
        </w:rPr>
        <w:t>).</w:t>
      </w:r>
    </w:p>
    <w:p w:rsidR="001F5224" w:rsidRDefault="001F5224" w:rsidP="001F5224">
      <w:pPr>
        <w:pStyle w:val="Heading3"/>
      </w:pPr>
      <w:r>
        <w:t>Input Specifications</w:t>
      </w:r>
    </w:p>
    <w:p w:rsidR="001F5224" w:rsidRDefault="001F5224" w:rsidP="001F5224">
      <w:pPr>
        <w:tabs>
          <w:tab w:val="left" w:pos="1440"/>
        </w:tabs>
        <w:jc w:val="both"/>
        <w:rPr>
          <w:rFonts w:cs="Arial"/>
        </w:rPr>
      </w:pPr>
      <w:r>
        <w:rPr>
          <w:rFonts w:cs="Arial"/>
        </w:rPr>
        <w:t>This test case requires the following file(s) as input:</w:t>
      </w:r>
    </w:p>
    <w:p w:rsidR="001F5224" w:rsidRDefault="001F5224" w:rsidP="001F5224">
      <w:pPr>
        <w:tabs>
          <w:tab w:val="left" w:pos="1440"/>
        </w:tabs>
        <w:jc w:val="both"/>
        <w:rPr>
          <w:rFonts w:cs="Arial"/>
        </w:rPr>
      </w:pPr>
    </w:p>
    <w:p w:rsidR="001F5224" w:rsidRPr="007A4E54" w:rsidRDefault="001F5224" w:rsidP="001F5224">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1F5224" w:rsidRDefault="001F5224" w:rsidP="001F5224">
      <w:pPr>
        <w:tabs>
          <w:tab w:val="left" w:pos="1440"/>
        </w:tabs>
        <w:ind w:left="720"/>
        <w:jc w:val="both"/>
        <w:rPr>
          <w:ins w:id="503" w:author="Author"/>
          <w:rFonts w:cs="Arial"/>
        </w:rPr>
      </w:pPr>
      <w:del w:id="504" w:author="Author">
        <w:r w:rsidRPr="007A4E54" w:rsidDel="001C198D">
          <w:rPr>
            <w:rFonts w:cs="Arial"/>
            <w:b/>
          </w:rPr>
          <w:delText>C</w:delText>
        </w:r>
        <w:r w:rsidDel="001C198D">
          <w:rPr>
            <w:rFonts w:cs="Arial"/>
            <w:b/>
          </w:rPr>
          <w:delText>1</w:delText>
        </w:r>
        <w:r w:rsidR="000B755F" w:rsidDel="001C198D">
          <w:rPr>
            <w:rFonts w:cs="Arial"/>
            <w:b/>
          </w:rPr>
          <w:delText>510</w:delText>
        </w:r>
        <w:r w:rsidRPr="007A4E54" w:rsidDel="001C198D">
          <w:rPr>
            <w:rFonts w:cs="Arial"/>
            <w:b/>
          </w:rPr>
          <w:delText>_in.xml</w:delText>
        </w:r>
      </w:del>
      <w:proofErr w:type="gramStart"/>
      <w:ins w:id="505" w:author="Author">
        <w:r w:rsidR="001C198D">
          <w:rPr>
            <w:rFonts w:cs="Arial"/>
            <w:b/>
          </w:rPr>
          <w:t>runVS1510</w:t>
        </w:r>
      </w:ins>
      <w:proofErr w:type="gramEnd"/>
      <w:r>
        <w:rPr>
          <w:rFonts w:cs="Arial"/>
        </w:rPr>
        <w:tab/>
      </w:r>
      <w:r>
        <w:rPr>
          <w:rFonts w:cs="Arial"/>
        </w:rPr>
        <w:tab/>
      </w:r>
      <w:del w:id="506" w:author="Author">
        <w:r w:rsidDel="001C198D">
          <w:rPr>
            <w:rFonts w:cs="Arial"/>
          </w:rPr>
          <w:delText>APIVSXML test script (XML format)</w:delText>
        </w:r>
      </w:del>
      <w:ins w:id="507" w:author="Author">
        <w:r w:rsidR="001C198D">
          <w:rPr>
            <w:rFonts w:cs="Arial"/>
          </w:rPr>
          <w:t>Linux shell script</w:t>
        </w:r>
      </w:ins>
    </w:p>
    <w:p w:rsidR="00913B9B" w:rsidDel="001C198D" w:rsidRDefault="00913B9B" w:rsidP="001F5224">
      <w:pPr>
        <w:tabs>
          <w:tab w:val="left" w:pos="1440"/>
        </w:tabs>
        <w:ind w:left="720"/>
        <w:jc w:val="both"/>
        <w:rPr>
          <w:del w:id="508" w:author="Author"/>
          <w:rFonts w:cs="Arial"/>
        </w:rPr>
      </w:pPr>
    </w:p>
    <w:p w:rsidR="001F5224" w:rsidDel="001C198D" w:rsidRDefault="001F5224" w:rsidP="001F5224">
      <w:pPr>
        <w:tabs>
          <w:tab w:val="left" w:pos="1440"/>
        </w:tabs>
        <w:ind w:left="720"/>
        <w:jc w:val="both"/>
        <w:rPr>
          <w:del w:id="509" w:author="Author"/>
          <w:rFonts w:cs="Arial"/>
        </w:rPr>
      </w:pPr>
      <w:del w:id="510" w:author="Author">
        <w:r w:rsidRPr="007A4E54" w:rsidDel="001C198D">
          <w:rPr>
            <w:rFonts w:cs="Arial"/>
            <w:b/>
          </w:rPr>
          <w:delText>VS_config_1.txt</w:delText>
        </w:r>
        <w:r w:rsidRPr="007A4E54" w:rsidDel="001C198D">
          <w:rPr>
            <w:rFonts w:cs="Arial"/>
            <w:b/>
          </w:rPr>
          <w:tab/>
        </w:r>
        <w:r w:rsidDel="001C198D">
          <w:rPr>
            <w:rFonts w:cs="Arial"/>
          </w:rPr>
          <w:delText>VSE configuration file (specified on VSE command line)</w:delText>
        </w:r>
      </w:del>
    </w:p>
    <w:p w:rsidR="001F5224" w:rsidRDefault="001F5224" w:rsidP="001F5224">
      <w:pPr>
        <w:pStyle w:val="Heading3"/>
      </w:pPr>
      <w:r>
        <w:t>Output Specifications</w:t>
      </w:r>
    </w:p>
    <w:p w:rsidR="001C198D" w:rsidRDefault="001C198D" w:rsidP="001C198D">
      <w:pPr>
        <w:tabs>
          <w:tab w:val="left" w:pos="1440"/>
        </w:tabs>
        <w:jc w:val="both"/>
        <w:rPr>
          <w:ins w:id="511" w:author="Author"/>
          <w:rFonts w:cs="Arial"/>
        </w:rPr>
      </w:pPr>
      <w:ins w:id="512" w:author="Author">
        <w:r>
          <w:rPr>
            <w:rFonts w:cs="Arial"/>
          </w:rPr>
          <w:t>This test case produces no output.</w:t>
        </w:r>
      </w:ins>
    </w:p>
    <w:p w:rsidR="001F5224" w:rsidDel="001C198D" w:rsidRDefault="001F5224" w:rsidP="001F5224">
      <w:pPr>
        <w:tabs>
          <w:tab w:val="left" w:pos="1440"/>
        </w:tabs>
        <w:jc w:val="both"/>
        <w:rPr>
          <w:del w:id="513" w:author="Author"/>
          <w:rFonts w:cs="Arial"/>
        </w:rPr>
      </w:pPr>
      <w:del w:id="514" w:author="Author">
        <w:r w:rsidDel="001C198D">
          <w:rPr>
            <w:rFonts w:cs="Arial"/>
          </w:rPr>
          <w:delText>This test case produces the following file(s) as output:</w:delText>
        </w:r>
      </w:del>
    </w:p>
    <w:p w:rsidR="001F5224" w:rsidDel="001C198D" w:rsidRDefault="001F5224" w:rsidP="001F5224">
      <w:pPr>
        <w:tabs>
          <w:tab w:val="left" w:pos="1440"/>
        </w:tabs>
        <w:jc w:val="both"/>
        <w:rPr>
          <w:del w:id="515" w:author="Author"/>
          <w:rFonts w:cs="Arial"/>
        </w:rPr>
      </w:pPr>
    </w:p>
    <w:p w:rsidR="001F5224" w:rsidRPr="007A4E54" w:rsidDel="001C198D" w:rsidRDefault="001F5224" w:rsidP="001F5224">
      <w:pPr>
        <w:tabs>
          <w:tab w:val="left" w:pos="1440"/>
        </w:tabs>
        <w:ind w:left="720"/>
        <w:jc w:val="both"/>
        <w:rPr>
          <w:del w:id="516" w:author="Author"/>
          <w:rFonts w:cs="Arial"/>
        </w:rPr>
      </w:pPr>
      <w:del w:id="517" w:author="Author">
        <w:r w:rsidRPr="007A4E54" w:rsidDel="001C198D">
          <w:rPr>
            <w:rFonts w:cs="Arial"/>
            <w:u w:val="single"/>
          </w:rPr>
          <w:delText>File</w:delText>
        </w:r>
        <w:r w:rsidDel="001C198D">
          <w:rPr>
            <w:rFonts w:cs="Arial"/>
          </w:rPr>
          <w:tab/>
        </w:r>
        <w:r w:rsidDel="001C198D">
          <w:rPr>
            <w:rFonts w:cs="Arial"/>
          </w:rPr>
          <w:tab/>
        </w:r>
        <w:r w:rsidDel="001C198D">
          <w:rPr>
            <w:rFonts w:cs="Arial"/>
          </w:rPr>
          <w:tab/>
        </w:r>
        <w:r w:rsidRPr="007A4E54" w:rsidDel="001C198D">
          <w:rPr>
            <w:rFonts w:cs="Arial"/>
            <w:u w:val="single"/>
          </w:rPr>
          <w:delText>Description</w:delText>
        </w:r>
      </w:del>
    </w:p>
    <w:p w:rsidR="001F5224" w:rsidDel="001C198D" w:rsidRDefault="001F5224" w:rsidP="001F5224">
      <w:pPr>
        <w:tabs>
          <w:tab w:val="left" w:pos="1440"/>
        </w:tabs>
        <w:ind w:left="720"/>
        <w:jc w:val="both"/>
        <w:rPr>
          <w:del w:id="518" w:author="Author"/>
          <w:rFonts w:cs="Arial"/>
        </w:rPr>
      </w:pPr>
      <w:del w:id="519" w:author="Author">
        <w:r w:rsidRPr="007A4E54" w:rsidDel="001C198D">
          <w:rPr>
            <w:rFonts w:cs="Arial"/>
            <w:b/>
          </w:rPr>
          <w:delText>C</w:delText>
        </w:r>
        <w:r w:rsidDel="001C198D">
          <w:rPr>
            <w:rFonts w:cs="Arial"/>
            <w:b/>
          </w:rPr>
          <w:delText>1</w:delText>
        </w:r>
        <w:r w:rsidR="000B755F" w:rsidDel="001C198D">
          <w:rPr>
            <w:rFonts w:cs="Arial"/>
            <w:b/>
          </w:rPr>
          <w:delText>510</w:delText>
        </w:r>
        <w:r w:rsidRPr="007A4E54" w:rsidDel="001C198D">
          <w:rPr>
            <w:rFonts w:cs="Arial"/>
            <w:b/>
          </w:rPr>
          <w:delText>_log.xml</w:delText>
        </w:r>
        <w:r w:rsidDel="001C198D">
          <w:rPr>
            <w:rFonts w:cs="Arial"/>
          </w:rPr>
          <w:tab/>
        </w:r>
        <w:r w:rsidDel="001C198D">
          <w:rPr>
            <w:rFonts w:cs="Arial"/>
          </w:rPr>
          <w:tab/>
          <w:delText>conformance report (XML format)</w:delText>
        </w:r>
      </w:del>
    </w:p>
    <w:p w:rsidR="00B745B1" w:rsidRDefault="00B745B1">
      <w:r>
        <w:br w:type="page"/>
      </w:r>
    </w:p>
    <w:p w:rsidR="00B745B1" w:rsidRDefault="00B745B1" w:rsidP="00B745B1">
      <w:pPr>
        <w:pStyle w:val="Heading2"/>
      </w:pPr>
      <w:bookmarkStart w:id="520" w:name="_Toc456255081"/>
      <w:r>
        <w:lastRenderedPageBreak/>
        <w:t xml:space="preserve">Test Case Specification 15 – APIVS Software </w:t>
      </w:r>
      <w:r w:rsidR="00F83636">
        <w:t>Licensing</w:t>
      </w:r>
      <w:r>
        <w:t xml:space="preserve"> Details</w:t>
      </w:r>
      <w:bookmarkEnd w:id="520"/>
    </w:p>
    <w:p w:rsidR="00B745B1" w:rsidRDefault="00B745B1" w:rsidP="00B745B1">
      <w:pPr>
        <w:pStyle w:val="Heading3"/>
      </w:pPr>
      <w:r>
        <w:t>Test Case Specification Identifier</w:t>
      </w:r>
    </w:p>
    <w:p w:rsidR="00B745B1" w:rsidRDefault="00B745B1" w:rsidP="00B745B1">
      <w:pPr>
        <w:tabs>
          <w:tab w:val="left" w:pos="1440"/>
        </w:tabs>
        <w:jc w:val="both"/>
        <w:rPr>
          <w:rFonts w:cs="Arial"/>
        </w:rPr>
      </w:pPr>
      <w:r>
        <w:rPr>
          <w:rFonts w:cs="Arial"/>
        </w:rPr>
        <w:t>The identifier for this Test Case Specification is APIVS.TCS.6010.</w:t>
      </w:r>
    </w:p>
    <w:p w:rsidR="00B745B1" w:rsidRDefault="00B745B1" w:rsidP="00B745B1">
      <w:pPr>
        <w:pStyle w:val="Heading3"/>
      </w:pPr>
      <w:r>
        <w:t>Objective and Test Items</w:t>
      </w:r>
    </w:p>
    <w:p w:rsidR="00B745B1" w:rsidRDefault="00B745B1" w:rsidP="00B745B1">
      <w:pPr>
        <w:tabs>
          <w:tab w:val="left" w:pos="1440"/>
        </w:tabs>
        <w:jc w:val="both"/>
        <w:rPr>
          <w:rFonts w:cs="Arial"/>
          <w:color w:val="000000"/>
        </w:rPr>
      </w:pPr>
      <w:r>
        <w:rPr>
          <w:rFonts w:cs="Arial"/>
        </w:rPr>
        <w:t xml:space="preserve">This test case </w:t>
      </w:r>
      <w:r>
        <w:rPr>
          <w:rFonts w:cs="Arial"/>
          <w:color w:val="000000"/>
        </w:rPr>
        <w:t xml:space="preserve">validates the following APIVS </w:t>
      </w:r>
      <w:r w:rsidR="00C81FD7">
        <w:rPr>
          <w:rFonts w:cs="Arial"/>
          <w:color w:val="000000"/>
        </w:rPr>
        <w:t xml:space="preserve">software licensing </w:t>
      </w:r>
      <w:r>
        <w:rPr>
          <w:rFonts w:cs="Arial"/>
          <w:color w:val="000000"/>
        </w:rPr>
        <w:t>requirements:</w:t>
      </w:r>
    </w:p>
    <w:p w:rsidR="00B745B1" w:rsidRDefault="00B745B1" w:rsidP="00B745B1">
      <w:pPr>
        <w:tabs>
          <w:tab w:val="left" w:pos="1440"/>
        </w:tabs>
        <w:jc w:val="both"/>
        <w:rPr>
          <w:rFonts w:cs="Arial"/>
          <w:color w:val="000000"/>
        </w:rPr>
      </w:pPr>
    </w:p>
    <w:p w:rsidR="00B745B1" w:rsidRDefault="00B745B1" w:rsidP="00B745B1">
      <w:pPr>
        <w:tabs>
          <w:tab w:val="left" w:pos="720"/>
        </w:tabs>
        <w:jc w:val="both"/>
      </w:pPr>
      <w:r>
        <w:rPr>
          <w:rFonts w:cs="Arial"/>
          <w:color w:val="000000"/>
        </w:rPr>
        <w:t>[3.1]</w:t>
      </w:r>
      <w:r>
        <w:rPr>
          <w:rFonts w:cs="Arial"/>
          <w:color w:val="000000"/>
        </w:rPr>
        <w:tab/>
      </w:r>
      <w:r w:rsidRPr="00E84EE7">
        <w:t>All APIVS software shall be free of licensing fees and available for free download.</w:t>
      </w:r>
    </w:p>
    <w:p w:rsidR="00B745B1" w:rsidRDefault="00B745B1" w:rsidP="00B745B1">
      <w:pPr>
        <w:tabs>
          <w:tab w:val="left" w:pos="720"/>
        </w:tabs>
        <w:jc w:val="both"/>
      </w:pPr>
    </w:p>
    <w:p w:rsidR="00B745B1" w:rsidRDefault="00B745B1" w:rsidP="00B745B1">
      <w:pPr>
        <w:tabs>
          <w:tab w:val="left" w:pos="720"/>
        </w:tabs>
        <w:jc w:val="both"/>
      </w:pPr>
      <w:r>
        <w:t>[3.2]</w:t>
      </w:r>
      <w:r>
        <w:tab/>
      </w:r>
      <w:r w:rsidRPr="00E84EE7">
        <w:t>All APIVS software source code shall be available under open source licensing terms.</w:t>
      </w:r>
    </w:p>
    <w:p w:rsidR="00B745B1" w:rsidRDefault="00B745B1" w:rsidP="00B745B1">
      <w:pPr>
        <w:tabs>
          <w:tab w:val="left" w:pos="720"/>
        </w:tabs>
        <w:jc w:val="both"/>
      </w:pPr>
    </w:p>
    <w:p w:rsidR="00B745B1" w:rsidRDefault="00B745B1" w:rsidP="00B745B1">
      <w:pPr>
        <w:tabs>
          <w:tab w:val="left" w:pos="720"/>
        </w:tabs>
        <w:ind w:left="720" w:hanging="720"/>
        <w:jc w:val="both"/>
      </w:pPr>
      <w:r>
        <w:t>[3.3]</w:t>
      </w:r>
      <w:r>
        <w:tab/>
      </w:r>
      <w:r w:rsidRPr="00E84EE7">
        <w:t>All APIVS software source code shall be available under open source licensing terms approved by ITE.</w:t>
      </w:r>
    </w:p>
    <w:p w:rsidR="00B745B1" w:rsidRDefault="00B745B1" w:rsidP="00B745B1">
      <w:pPr>
        <w:tabs>
          <w:tab w:val="left" w:pos="720"/>
        </w:tabs>
        <w:ind w:left="720" w:hanging="720"/>
        <w:jc w:val="both"/>
      </w:pPr>
    </w:p>
    <w:p w:rsidR="00B745B1" w:rsidRDefault="00B745B1" w:rsidP="00B745B1">
      <w:pPr>
        <w:tabs>
          <w:tab w:val="left" w:pos="720"/>
        </w:tabs>
        <w:ind w:left="720" w:hanging="720"/>
        <w:jc w:val="both"/>
      </w:pPr>
      <w:r>
        <w:t>[3.4]</w:t>
      </w:r>
      <w:r>
        <w:tab/>
      </w:r>
      <w:r w:rsidRPr="00E84EE7">
        <w:t>All APIVS software shall be available under open source licensing terms which allow unrestricted use.</w:t>
      </w:r>
    </w:p>
    <w:p w:rsidR="00B745B1" w:rsidRDefault="00B745B1" w:rsidP="00B745B1">
      <w:pPr>
        <w:tabs>
          <w:tab w:val="left" w:pos="720"/>
        </w:tabs>
        <w:ind w:left="720" w:hanging="720"/>
        <w:jc w:val="both"/>
      </w:pPr>
    </w:p>
    <w:p w:rsidR="00B745B1" w:rsidRDefault="00B745B1" w:rsidP="00B745B1">
      <w:pPr>
        <w:tabs>
          <w:tab w:val="left" w:pos="720"/>
        </w:tabs>
        <w:ind w:left="720" w:hanging="720"/>
        <w:jc w:val="both"/>
      </w:pPr>
      <w:r>
        <w:t>[3.5]</w:t>
      </w:r>
      <w:r>
        <w:tab/>
      </w:r>
      <w:r w:rsidRPr="00E84EE7">
        <w:t>All APIVS software source code shall be available under open source licensing terms (Gnu Public License) which require modifications and derived works to be distributed under the same terms.</w:t>
      </w:r>
    </w:p>
    <w:p w:rsidR="00B745B1" w:rsidRDefault="00B745B1" w:rsidP="00B745B1">
      <w:pPr>
        <w:tabs>
          <w:tab w:val="left" w:pos="720"/>
        </w:tabs>
        <w:ind w:left="720" w:hanging="720"/>
        <w:jc w:val="both"/>
      </w:pPr>
    </w:p>
    <w:p w:rsidR="00B745B1" w:rsidRDefault="00B745B1" w:rsidP="00B745B1">
      <w:pPr>
        <w:tabs>
          <w:tab w:val="left" w:pos="720"/>
        </w:tabs>
        <w:ind w:left="720" w:hanging="720"/>
        <w:jc w:val="both"/>
      </w:pPr>
      <w:r>
        <w:t>[3.6]</w:t>
      </w:r>
      <w:r>
        <w:tab/>
      </w:r>
      <w:r w:rsidRPr="00E84EE7">
        <w:t>All APIVS software source code shall be available under the terms of the Gnu Public License (GPL).</w:t>
      </w:r>
    </w:p>
    <w:p w:rsidR="00B745B1" w:rsidRDefault="00B745B1" w:rsidP="00B745B1">
      <w:pPr>
        <w:pStyle w:val="Heading3"/>
      </w:pPr>
      <w:r>
        <w:t>Input Specifications</w:t>
      </w:r>
    </w:p>
    <w:p w:rsidR="00B745B1" w:rsidRDefault="00B745B1" w:rsidP="00B745B1">
      <w:pPr>
        <w:tabs>
          <w:tab w:val="left" w:pos="1440"/>
        </w:tabs>
        <w:jc w:val="both"/>
        <w:rPr>
          <w:rFonts w:cs="Arial"/>
        </w:rPr>
      </w:pPr>
      <w:r>
        <w:rPr>
          <w:rFonts w:cs="Arial"/>
        </w:rPr>
        <w:t xml:space="preserve">This test case requires </w:t>
      </w:r>
      <w:r w:rsidR="00C37349">
        <w:rPr>
          <w:rFonts w:cs="Arial"/>
        </w:rPr>
        <w:t xml:space="preserve">one or more randomly selected source files from the APIVS Software </w:t>
      </w:r>
      <w:r w:rsidR="00872766">
        <w:rPr>
          <w:rFonts w:cs="Arial"/>
        </w:rPr>
        <w:t>distribution</w:t>
      </w:r>
      <w:r w:rsidR="00C37349">
        <w:rPr>
          <w:rFonts w:cs="Arial"/>
        </w:rPr>
        <w:t xml:space="preserve"> as input.</w:t>
      </w:r>
    </w:p>
    <w:p w:rsidR="00B745B1" w:rsidRDefault="00B745B1" w:rsidP="00B745B1">
      <w:pPr>
        <w:pStyle w:val="Heading3"/>
      </w:pPr>
      <w:r>
        <w:t>Output Specifications</w:t>
      </w:r>
    </w:p>
    <w:p w:rsidR="00B745B1" w:rsidRDefault="00B745B1" w:rsidP="00B745B1">
      <w:pPr>
        <w:tabs>
          <w:tab w:val="left" w:pos="1440"/>
        </w:tabs>
        <w:jc w:val="both"/>
        <w:rPr>
          <w:rFonts w:cs="Arial"/>
        </w:rPr>
      </w:pPr>
      <w:r>
        <w:rPr>
          <w:rFonts w:cs="Arial"/>
        </w:rPr>
        <w:t xml:space="preserve">This test case produces </w:t>
      </w:r>
      <w:r w:rsidR="00C37349">
        <w:rPr>
          <w:rFonts w:cs="Arial"/>
        </w:rPr>
        <w:t>no output.</w:t>
      </w:r>
    </w:p>
    <w:p w:rsidR="00B745B1" w:rsidRDefault="00B745B1" w:rsidP="00B745B1">
      <w:pPr>
        <w:pStyle w:val="Heading3"/>
      </w:pPr>
      <w:r>
        <w:t>Environmental Needs</w:t>
      </w:r>
    </w:p>
    <w:p w:rsidR="00B745B1" w:rsidRDefault="00B745B1" w:rsidP="00B745B1">
      <w:pPr>
        <w:pStyle w:val="Heading4"/>
        <w:tabs>
          <w:tab w:val="clear" w:pos="1440"/>
          <w:tab w:val="left" w:pos="1080"/>
        </w:tabs>
      </w:pPr>
      <w:r>
        <w:t>Hardware</w:t>
      </w:r>
    </w:p>
    <w:p w:rsidR="00B745B1" w:rsidRPr="00E12DAD" w:rsidRDefault="00B745B1" w:rsidP="00B745B1">
      <w:r>
        <w:t>This test case utilizes the standard APIVS test hardware configuration as detailed in Section 2.1.</w:t>
      </w:r>
    </w:p>
    <w:p w:rsidR="00B745B1" w:rsidRDefault="00B745B1" w:rsidP="00B745B1">
      <w:pPr>
        <w:pStyle w:val="Heading4"/>
        <w:tabs>
          <w:tab w:val="clear" w:pos="1440"/>
          <w:tab w:val="left" w:pos="1080"/>
        </w:tabs>
      </w:pPr>
      <w:r>
        <w:t>Software</w:t>
      </w:r>
    </w:p>
    <w:p w:rsidR="00B745B1" w:rsidRPr="00E12DAD" w:rsidRDefault="00C37349" w:rsidP="00B745B1">
      <w:r>
        <w:t>This test case requires a copy of the APIVS source code from the online repository.</w:t>
      </w:r>
    </w:p>
    <w:p w:rsidR="00B745B1" w:rsidRDefault="00B745B1" w:rsidP="00B745B1">
      <w:pPr>
        <w:pStyle w:val="Heading4"/>
        <w:tabs>
          <w:tab w:val="clear" w:pos="1440"/>
          <w:tab w:val="left" w:pos="1080"/>
        </w:tabs>
      </w:pPr>
      <w:r>
        <w:t>Other</w:t>
      </w:r>
    </w:p>
    <w:p w:rsidR="00B745B1" w:rsidRPr="00A91055" w:rsidRDefault="00C37349" w:rsidP="00B745B1">
      <w:r>
        <w:t xml:space="preserve">This test case requires Internet access for the Test PC in order to retrieve the APIVS </w:t>
      </w:r>
      <w:r w:rsidR="00872766">
        <w:t>S</w:t>
      </w:r>
      <w:r>
        <w:t>oftware distribution from the online repository (</w:t>
      </w:r>
      <w:proofErr w:type="spellStart"/>
      <w:r>
        <w:t>GitHub</w:t>
      </w:r>
      <w:proofErr w:type="spellEnd"/>
      <w:r>
        <w:t xml:space="preserve">) at </w:t>
      </w:r>
      <w:hyperlink r:id="rId9" w:history="1">
        <w:r w:rsidRPr="00DC3FC9">
          <w:rPr>
            <w:rStyle w:val="Hyperlink"/>
          </w:rPr>
          <w:t>https://github.com/apiriadmin/APIVS</w:t>
        </w:r>
      </w:hyperlink>
      <w:r>
        <w:t>.</w:t>
      </w:r>
    </w:p>
    <w:p w:rsidR="00B745B1" w:rsidRDefault="00B745B1" w:rsidP="00B745B1">
      <w:pPr>
        <w:pStyle w:val="Heading3"/>
      </w:pPr>
      <w:r>
        <w:t>Additional Pass/Fail Criteria</w:t>
      </w:r>
    </w:p>
    <w:p w:rsidR="00B745B1" w:rsidRDefault="00C37349" w:rsidP="00C81FD7">
      <w:pPr>
        <w:tabs>
          <w:tab w:val="left" w:pos="1440"/>
        </w:tabs>
        <w:jc w:val="both"/>
      </w:pPr>
      <w:r>
        <w:rPr>
          <w:rFonts w:cs="Arial"/>
        </w:rPr>
        <w:t>All requirements in Section 2.17.2 must be satisfied for this test case to pass.</w:t>
      </w:r>
      <w:r w:rsidR="00B745B1">
        <w:br w:type="page"/>
      </w:r>
    </w:p>
    <w:p w:rsidR="00B745B1" w:rsidRDefault="00B745B1" w:rsidP="00B745B1">
      <w:pPr>
        <w:pStyle w:val="Heading2"/>
      </w:pPr>
      <w:bookmarkStart w:id="521" w:name="_Toc456255082"/>
      <w:r>
        <w:lastRenderedPageBreak/>
        <w:t>Test Case Specification 16 – C Programming and Source Code Quality</w:t>
      </w:r>
      <w:bookmarkEnd w:id="521"/>
    </w:p>
    <w:p w:rsidR="00B745B1" w:rsidRDefault="00B745B1" w:rsidP="00B745B1">
      <w:pPr>
        <w:pStyle w:val="Heading3"/>
      </w:pPr>
      <w:r>
        <w:t>Test Case Specification Identifier</w:t>
      </w:r>
    </w:p>
    <w:p w:rsidR="00B745B1" w:rsidRDefault="00B745B1" w:rsidP="00B745B1">
      <w:pPr>
        <w:tabs>
          <w:tab w:val="left" w:pos="1440"/>
        </w:tabs>
        <w:jc w:val="both"/>
        <w:rPr>
          <w:rFonts w:cs="Arial"/>
        </w:rPr>
      </w:pPr>
      <w:r>
        <w:rPr>
          <w:rFonts w:cs="Arial"/>
        </w:rPr>
        <w:t>The identifier for this Test Case Specification is APIVS.TCS.6020.</w:t>
      </w:r>
    </w:p>
    <w:p w:rsidR="00B745B1" w:rsidRDefault="00B745B1" w:rsidP="00B745B1">
      <w:pPr>
        <w:pStyle w:val="Heading3"/>
      </w:pPr>
      <w:r>
        <w:t>Objective and Test Items</w:t>
      </w:r>
    </w:p>
    <w:p w:rsidR="00B745B1" w:rsidRDefault="00B745B1" w:rsidP="00B745B1">
      <w:pPr>
        <w:tabs>
          <w:tab w:val="left" w:pos="1440"/>
        </w:tabs>
        <w:jc w:val="both"/>
        <w:rPr>
          <w:rFonts w:cs="Arial"/>
          <w:color w:val="000000"/>
        </w:rPr>
      </w:pPr>
      <w:r>
        <w:rPr>
          <w:rFonts w:cs="Arial"/>
        </w:rPr>
        <w:t xml:space="preserve">This test case </w:t>
      </w:r>
      <w:r>
        <w:rPr>
          <w:rFonts w:cs="Arial"/>
          <w:color w:val="000000"/>
        </w:rPr>
        <w:t>validates the following APIVS requirements</w:t>
      </w:r>
      <w:r w:rsidR="00C81FD7">
        <w:rPr>
          <w:rFonts w:cs="Arial"/>
          <w:color w:val="000000"/>
        </w:rPr>
        <w:t xml:space="preserve"> related to C programming and source code quality</w:t>
      </w:r>
      <w:r>
        <w:rPr>
          <w:rFonts w:cs="Arial"/>
          <w:color w:val="000000"/>
        </w:rPr>
        <w:t>:</w:t>
      </w:r>
    </w:p>
    <w:p w:rsidR="00B745B1" w:rsidRDefault="00B745B1" w:rsidP="00B745B1">
      <w:pPr>
        <w:tabs>
          <w:tab w:val="left" w:pos="1440"/>
        </w:tabs>
        <w:jc w:val="both"/>
        <w:rPr>
          <w:rFonts w:cs="Arial"/>
          <w:color w:val="000000"/>
        </w:rPr>
      </w:pPr>
    </w:p>
    <w:p w:rsidR="00B745B1" w:rsidRDefault="00B745B1" w:rsidP="00B745B1">
      <w:pPr>
        <w:tabs>
          <w:tab w:val="left" w:pos="720"/>
        </w:tabs>
        <w:ind w:left="720" w:hanging="720"/>
        <w:jc w:val="both"/>
      </w:pPr>
      <w:r>
        <w:rPr>
          <w:rFonts w:cs="Arial"/>
          <w:color w:val="000000"/>
        </w:rPr>
        <w:t>[3.8]</w:t>
      </w:r>
      <w:r>
        <w:rPr>
          <w:rFonts w:cs="Arial"/>
          <w:color w:val="000000"/>
        </w:rPr>
        <w:tab/>
      </w:r>
      <w:r w:rsidRPr="00E84EE7">
        <w:t xml:space="preserve">All APIVS software programs are written in the C Programming Language and </w:t>
      </w:r>
      <w:r>
        <w:t>are</w:t>
      </w:r>
      <w:r w:rsidRPr="00E84EE7">
        <w:t xml:space="preserve"> designed to be compatible with the </w:t>
      </w:r>
      <w:proofErr w:type="spellStart"/>
      <w:r>
        <w:t>uClibc</w:t>
      </w:r>
      <w:proofErr w:type="spellEnd"/>
      <w:r>
        <w:t xml:space="preserve"> C library.</w:t>
      </w:r>
    </w:p>
    <w:p w:rsidR="00B745B1" w:rsidRDefault="00B745B1" w:rsidP="00B745B1">
      <w:pPr>
        <w:tabs>
          <w:tab w:val="left" w:pos="720"/>
        </w:tabs>
        <w:ind w:left="720" w:hanging="720"/>
        <w:jc w:val="both"/>
      </w:pPr>
    </w:p>
    <w:p w:rsidR="00B745B1" w:rsidRDefault="00B745B1" w:rsidP="00B745B1">
      <w:pPr>
        <w:tabs>
          <w:tab w:val="left" w:pos="720"/>
        </w:tabs>
        <w:ind w:left="720" w:hanging="720"/>
        <w:jc w:val="both"/>
      </w:pPr>
      <w:r>
        <w:t>[3.9]</w:t>
      </w:r>
      <w:r>
        <w:tab/>
      </w:r>
      <w:r w:rsidRPr="00E84EE7">
        <w:t>All APIVS source code is written to follow the styling practices of the Linux kernel and GNU standard library source code.</w:t>
      </w:r>
    </w:p>
    <w:p w:rsidR="00C81FD7" w:rsidRDefault="00C81FD7" w:rsidP="00C81FD7">
      <w:pPr>
        <w:pStyle w:val="Heading3"/>
      </w:pPr>
      <w:r>
        <w:t>Input Specifications</w:t>
      </w:r>
    </w:p>
    <w:p w:rsidR="00C81FD7" w:rsidRDefault="00C81FD7" w:rsidP="00C81FD7">
      <w:pPr>
        <w:tabs>
          <w:tab w:val="left" w:pos="1440"/>
        </w:tabs>
        <w:jc w:val="both"/>
        <w:rPr>
          <w:rFonts w:cs="Arial"/>
        </w:rPr>
      </w:pPr>
      <w:r>
        <w:rPr>
          <w:rFonts w:cs="Arial"/>
        </w:rPr>
        <w:t>This test case requires one or more randomly selected source files from the APIVS Software distribution as input.</w:t>
      </w:r>
      <w:ins w:id="522" w:author="Author">
        <w:r w:rsidR="000A69E7">
          <w:rPr>
            <w:rFonts w:cs="Arial"/>
          </w:rPr>
          <w:t xml:space="preserve">  It also requires an examination of file C6020_log.txt to confirm that the VSE is compatible with the </w:t>
        </w:r>
        <w:proofErr w:type="spellStart"/>
        <w:r w:rsidR="000A69E7">
          <w:rPr>
            <w:rFonts w:cs="Arial"/>
          </w:rPr>
          <w:t>uClibc</w:t>
        </w:r>
        <w:proofErr w:type="spellEnd"/>
        <w:r w:rsidR="000A69E7">
          <w:rPr>
            <w:rFonts w:cs="Arial"/>
          </w:rPr>
          <w:t xml:space="preserve"> library.</w:t>
        </w:r>
      </w:ins>
    </w:p>
    <w:p w:rsidR="00C81FD7" w:rsidRDefault="00C81FD7" w:rsidP="00C81FD7">
      <w:pPr>
        <w:pStyle w:val="Heading3"/>
      </w:pPr>
      <w:r>
        <w:t>Output Specifications</w:t>
      </w:r>
    </w:p>
    <w:p w:rsidR="00C81FD7" w:rsidRDefault="00C81FD7" w:rsidP="00C81FD7">
      <w:pPr>
        <w:tabs>
          <w:tab w:val="left" w:pos="1440"/>
        </w:tabs>
        <w:jc w:val="both"/>
        <w:rPr>
          <w:rFonts w:cs="Arial"/>
        </w:rPr>
      </w:pPr>
      <w:r>
        <w:rPr>
          <w:rFonts w:cs="Arial"/>
        </w:rPr>
        <w:t>This test case produces no output.</w:t>
      </w:r>
    </w:p>
    <w:p w:rsidR="00C81FD7" w:rsidRDefault="00C81FD7" w:rsidP="00C81FD7">
      <w:pPr>
        <w:pStyle w:val="Heading3"/>
      </w:pPr>
      <w:r>
        <w:t>Environmental Needs</w:t>
      </w:r>
    </w:p>
    <w:p w:rsidR="00C81FD7" w:rsidRDefault="00C81FD7" w:rsidP="00C81FD7">
      <w:pPr>
        <w:pStyle w:val="Heading4"/>
        <w:tabs>
          <w:tab w:val="clear" w:pos="1440"/>
          <w:tab w:val="left" w:pos="1080"/>
        </w:tabs>
      </w:pPr>
      <w:r>
        <w:t>Hardware</w:t>
      </w:r>
    </w:p>
    <w:p w:rsidR="00C81FD7" w:rsidRPr="00E12DAD" w:rsidRDefault="00C81FD7" w:rsidP="00C81FD7">
      <w:r>
        <w:t>This test case utilizes the standard APIVS test hardware configuration as detailed in Section 2.1.</w:t>
      </w:r>
    </w:p>
    <w:p w:rsidR="00C81FD7" w:rsidRDefault="00C81FD7" w:rsidP="00C81FD7">
      <w:pPr>
        <w:pStyle w:val="Heading4"/>
        <w:tabs>
          <w:tab w:val="clear" w:pos="1440"/>
          <w:tab w:val="left" w:pos="1080"/>
        </w:tabs>
      </w:pPr>
      <w:r>
        <w:t>Software</w:t>
      </w:r>
    </w:p>
    <w:p w:rsidR="00C81FD7" w:rsidRPr="00E12DAD" w:rsidRDefault="00C81FD7" w:rsidP="00C81FD7">
      <w:r>
        <w:t>This test case requires a copy of the APIVS source code from the online repository.</w:t>
      </w:r>
    </w:p>
    <w:p w:rsidR="00C81FD7" w:rsidRDefault="00C81FD7" w:rsidP="00C81FD7">
      <w:pPr>
        <w:pStyle w:val="Heading4"/>
        <w:tabs>
          <w:tab w:val="clear" w:pos="1440"/>
          <w:tab w:val="left" w:pos="1080"/>
        </w:tabs>
      </w:pPr>
      <w:r>
        <w:t>Other</w:t>
      </w:r>
    </w:p>
    <w:p w:rsidR="00C81FD7" w:rsidRPr="00A91055" w:rsidRDefault="00C81FD7" w:rsidP="00C81FD7">
      <w:r>
        <w:t>This test case requires access to the APIVS Software distribution from the online repository (</w:t>
      </w:r>
      <w:proofErr w:type="spellStart"/>
      <w:r>
        <w:t>GitHub</w:t>
      </w:r>
      <w:proofErr w:type="spellEnd"/>
      <w:r>
        <w:t xml:space="preserve">) at </w:t>
      </w:r>
      <w:hyperlink r:id="rId10" w:history="1">
        <w:r w:rsidRPr="00DC3FC9">
          <w:rPr>
            <w:rStyle w:val="Hyperlink"/>
          </w:rPr>
          <w:t>https://github.com/apiriadmin/APIVS</w:t>
        </w:r>
      </w:hyperlink>
      <w:r>
        <w:t>.</w:t>
      </w:r>
    </w:p>
    <w:p w:rsidR="00C81FD7" w:rsidRDefault="00C81FD7" w:rsidP="00C81FD7">
      <w:pPr>
        <w:pStyle w:val="Heading3"/>
      </w:pPr>
      <w:r>
        <w:t>Additional Pass/Fail Criteria</w:t>
      </w:r>
    </w:p>
    <w:p w:rsidR="00C81FD7" w:rsidRDefault="00C81FD7" w:rsidP="00C81FD7">
      <w:pPr>
        <w:tabs>
          <w:tab w:val="left" w:pos="1440"/>
        </w:tabs>
        <w:jc w:val="both"/>
      </w:pPr>
      <w:r>
        <w:rPr>
          <w:rFonts w:cs="Arial"/>
        </w:rPr>
        <w:t>All requirements in Section 2.18.2 must be satisfied for this test case to pass.</w:t>
      </w:r>
      <w:r>
        <w:br w:type="page"/>
      </w:r>
    </w:p>
    <w:p w:rsidR="00B745B1" w:rsidRDefault="00B745B1" w:rsidP="00B745B1">
      <w:pPr>
        <w:pStyle w:val="Heading2"/>
      </w:pPr>
      <w:bookmarkStart w:id="523" w:name="_Toc456255083"/>
      <w:r>
        <w:lastRenderedPageBreak/>
        <w:t>Test Case Specification 17 – XML Scripting, Execution and Logging</w:t>
      </w:r>
      <w:bookmarkEnd w:id="523"/>
    </w:p>
    <w:p w:rsidR="00B745B1" w:rsidRDefault="00B745B1" w:rsidP="00B745B1">
      <w:pPr>
        <w:pStyle w:val="Heading3"/>
      </w:pPr>
      <w:r>
        <w:t>Test Case Specification Identifier</w:t>
      </w:r>
    </w:p>
    <w:p w:rsidR="00B745B1" w:rsidRDefault="00B745B1" w:rsidP="00B745B1">
      <w:pPr>
        <w:tabs>
          <w:tab w:val="left" w:pos="1440"/>
        </w:tabs>
        <w:jc w:val="both"/>
        <w:rPr>
          <w:rFonts w:cs="Arial"/>
        </w:rPr>
      </w:pPr>
      <w:r>
        <w:rPr>
          <w:rFonts w:cs="Arial"/>
        </w:rPr>
        <w:t>The identifier for this Test Case Specification is APIVS.TCS.6030.</w:t>
      </w:r>
    </w:p>
    <w:p w:rsidR="00B745B1" w:rsidRDefault="00B745B1" w:rsidP="00B745B1">
      <w:pPr>
        <w:pStyle w:val="Heading3"/>
      </w:pPr>
      <w:r>
        <w:t>Objective and Test Items</w:t>
      </w:r>
    </w:p>
    <w:p w:rsidR="00FE14FE" w:rsidRDefault="00FE14FE" w:rsidP="00FE14FE">
      <w:pPr>
        <w:tabs>
          <w:tab w:val="left" w:pos="1440"/>
        </w:tabs>
        <w:jc w:val="both"/>
        <w:rPr>
          <w:rFonts w:cs="Arial"/>
          <w:color w:val="000000"/>
        </w:rPr>
      </w:pPr>
      <w:r>
        <w:rPr>
          <w:rFonts w:cs="Arial"/>
        </w:rPr>
        <w:t xml:space="preserve">This test case </w:t>
      </w:r>
      <w:r>
        <w:rPr>
          <w:rFonts w:cs="Arial"/>
          <w:color w:val="000000"/>
        </w:rPr>
        <w:t>validates the following APIVS requirements</w:t>
      </w:r>
      <w:r w:rsidR="00674424">
        <w:rPr>
          <w:rFonts w:cs="Arial"/>
          <w:color w:val="000000"/>
        </w:rPr>
        <w:t xml:space="preserve"> related to the VSE (Validation Suite Engine) </w:t>
      </w:r>
      <w:proofErr w:type="gramStart"/>
      <w:r w:rsidR="00674424">
        <w:rPr>
          <w:rFonts w:cs="Arial"/>
          <w:color w:val="000000"/>
        </w:rPr>
        <w:t>execution,</w:t>
      </w:r>
      <w:proofErr w:type="gramEnd"/>
      <w:r w:rsidR="00674424">
        <w:rPr>
          <w:rFonts w:cs="Arial"/>
          <w:color w:val="000000"/>
        </w:rPr>
        <w:t xml:space="preserve"> including details regarding the XML input file, the </w:t>
      </w:r>
      <w:r w:rsidR="006C181D">
        <w:rPr>
          <w:rFonts w:cs="Arial"/>
          <w:color w:val="000000"/>
        </w:rPr>
        <w:t>VSE execution</w:t>
      </w:r>
      <w:r w:rsidR="003B4DCE">
        <w:rPr>
          <w:rFonts w:cs="Arial"/>
          <w:color w:val="000000"/>
        </w:rPr>
        <w:t xml:space="preserve"> options</w:t>
      </w:r>
      <w:r w:rsidR="006C181D">
        <w:rPr>
          <w:rFonts w:cs="Arial"/>
          <w:color w:val="000000"/>
        </w:rPr>
        <w:t>, and the format and content of the XML output conformance log file.</w:t>
      </w:r>
    </w:p>
    <w:p w:rsidR="00FE14FE" w:rsidRDefault="00FE14FE" w:rsidP="00FE14FE">
      <w:pPr>
        <w:tabs>
          <w:tab w:val="left" w:pos="1440"/>
        </w:tabs>
        <w:jc w:val="both"/>
        <w:rPr>
          <w:rFonts w:cs="Arial"/>
          <w:color w:val="000000"/>
        </w:rPr>
      </w:pPr>
    </w:p>
    <w:p w:rsidR="00F83636" w:rsidDel="000B357D" w:rsidRDefault="000B357D" w:rsidP="00F83636">
      <w:pPr>
        <w:tabs>
          <w:tab w:val="left" w:pos="720"/>
        </w:tabs>
        <w:ind w:left="720" w:hanging="720"/>
        <w:jc w:val="both"/>
        <w:rPr>
          <w:del w:id="524" w:author="Author"/>
        </w:rPr>
      </w:pPr>
      <w:ins w:id="525" w:author="Author">
        <w:r w:rsidDel="000B357D">
          <w:t xml:space="preserve"> </w:t>
        </w:r>
      </w:ins>
      <w:del w:id="526" w:author="Author">
        <w:r w:rsidR="00F83636" w:rsidDel="000B357D">
          <w:delText xml:space="preserve"> [3.7]</w:delText>
        </w:r>
        <w:r w:rsidR="00F83636" w:rsidDel="000B357D">
          <w:tab/>
        </w:r>
        <w:r w:rsidR="00F83636" w:rsidRPr="00E84EE7" w:rsidDel="000B357D">
          <w:delText>The APIVS software package is designed to run on a</w:delText>
        </w:r>
        <w:r w:rsidR="00F83636" w:rsidDel="000B357D">
          <w:delText>n</w:delText>
        </w:r>
        <w:r w:rsidR="00F83636" w:rsidRPr="00E84EE7" w:rsidDel="000B357D">
          <w:delText xml:space="preserve"> </w:delText>
        </w:r>
        <w:r w:rsidR="00F83636" w:rsidRPr="00F2730C" w:rsidDel="000B357D">
          <w:rPr>
            <w:i/>
          </w:rPr>
          <w:delText>ATC 5201 Standard</w:delText>
        </w:r>
        <w:r w:rsidR="00F83636" w:rsidRPr="00E84EE7" w:rsidDel="000B357D">
          <w:delText xml:space="preserve"> </w:delText>
        </w:r>
        <w:r w:rsidR="00F83636" w:rsidRPr="009279B9" w:rsidDel="000B357D">
          <w:delText>conform</w:delText>
        </w:r>
        <w:r w:rsidR="00F83636" w:rsidDel="000B357D">
          <w:delText>ing</w:delText>
        </w:r>
        <w:r w:rsidR="00F83636" w:rsidRPr="00E84EE7" w:rsidDel="000B357D">
          <w:delText xml:space="preserve"> controller</w:delText>
        </w:r>
        <w:r w:rsidR="00F83636" w:rsidDel="000B357D">
          <w:delText>.</w:delText>
        </w:r>
      </w:del>
    </w:p>
    <w:p w:rsidR="00F83636" w:rsidDel="000B357D" w:rsidRDefault="00F83636" w:rsidP="00F83636">
      <w:pPr>
        <w:tabs>
          <w:tab w:val="left" w:pos="720"/>
        </w:tabs>
        <w:ind w:left="720" w:hanging="720"/>
        <w:jc w:val="both"/>
        <w:rPr>
          <w:del w:id="527" w:author="Author"/>
        </w:rPr>
      </w:pPr>
    </w:p>
    <w:p w:rsidR="00FE14FE" w:rsidRDefault="00FE14FE" w:rsidP="00F83636">
      <w:pPr>
        <w:tabs>
          <w:tab w:val="left" w:pos="720"/>
        </w:tabs>
        <w:ind w:left="720" w:hanging="720"/>
        <w:jc w:val="both"/>
      </w:pPr>
      <w:r>
        <w:rPr>
          <w:rFonts w:cs="Arial"/>
          <w:color w:val="000000"/>
        </w:rPr>
        <w:t>[3.10]</w:t>
      </w:r>
      <w:r>
        <w:rPr>
          <w:rFonts w:cs="Arial"/>
          <w:color w:val="000000"/>
        </w:rPr>
        <w:tab/>
      </w:r>
      <w:r w:rsidRPr="00E84EE7">
        <w:t xml:space="preserve">The APIVS software allows validation tests to be configured using XML files. Details of the APIVSXML language are found in </w:t>
      </w:r>
      <w:r w:rsidRPr="00CD3093">
        <w:rPr>
          <w:i/>
        </w:rPr>
        <w:t>API</w:t>
      </w:r>
      <w:r>
        <w:rPr>
          <w:i/>
        </w:rPr>
        <w:t xml:space="preserve"> Validation Suite </w:t>
      </w:r>
      <w:r w:rsidRPr="00CD3093">
        <w:rPr>
          <w:i/>
        </w:rPr>
        <w:t>APIVS</w:t>
      </w:r>
      <w:r>
        <w:rPr>
          <w:i/>
        </w:rPr>
        <w:t>XML Specification.</w:t>
      </w:r>
    </w:p>
    <w:p w:rsidR="00FE14FE" w:rsidRDefault="00FE14FE" w:rsidP="00FE14FE">
      <w:pPr>
        <w:tabs>
          <w:tab w:val="left" w:pos="720"/>
        </w:tabs>
        <w:ind w:left="720" w:hanging="720"/>
        <w:jc w:val="both"/>
      </w:pPr>
    </w:p>
    <w:p w:rsidR="00FE14FE" w:rsidRDefault="00FE14FE" w:rsidP="00FE14FE">
      <w:pPr>
        <w:tabs>
          <w:tab w:val="left" w:pos="720"/>
        </w:tabs>
        <w:ind w:left="720" w:hanging="720"/>
        <w:jc w:val="both"/>
      </w:pPr>
      <w:r>
        <w:t>[3.11]</w:t>
      </w:r>
      <w:r>
        <w:tab/>
      </w:r>
      <w:r w:rsidRPr="00E84EE7">
        <w:t xml:space="preserve">XML </w:t>
      </w:r>
      <w:r>
        <w:t>TCS</w:t>
      </w:r>
      <w:r w:rsidRPr="00E84EE7">
        <w:t xml:space="preserve"> files may be established and interpreted by the APIVS software at run-time without requiring </w:t>
      </w:r>
      <w:r>
        <w:t>recompilation.</w:t>
      </w:r>
    </w:p>
    <w:p w:rsidR="00FE14FE" w:rsidRDefault="00FE14FE" w:rsidP="00FE14FE">
      <w:pPr>
        <w:tabs>
          <w:tab w:val="left" w:pos="720"/>
        </w:tabs>
        <w:ind w:left="720" w:hanging="720"/>
        <w:jc w:val="both"/>
      </w:pPr>
    </w:p>
    <w:p w:rsidR="00FE14FE" w:rsidRDefault="00FE14FE" w:rsidP="00FE14FE">
      <w:pPr>
        <w:tabs>
          <w:tab w:val="left" w:pos="720"/>
        </w:tabs>
        <w:ind w:left="720" w:hanging="720"/>
        <w:jc w:val="both"/>
      </w:pPr>
      <w:r>
        <w:t>[3.12]</w:t>
      </w:r>
      <w:r>
        <w:tab/>
      </w:r>
      <w:r w:rsidRPr="00E84EE7">
        <w:t>The VSE executable may be configured to run through all tests supplied in the distribution by use of the command line switch enabli</w:t>
      </w:r>
      <w:r>
        <w:t>ng this option.</w:t>
      </w:r>
    </w:p>
    <w:p w:rsidR="00FE14FE" w:rsidRDefault="00FE14FE" w:rsidP="00FE14FE">
      <w:pPr>
        <w:tabs>
          <w:tab w:val="left" w:pos="720"/>
        </w:tabs>
        <w:ind w:left="720" w:hanging="720"/>
        <w:jc w:val="both"/>
      </w:pPr>
    </w:p>
    <w:p w:rsidR="00FE14FE" w:rsidRDefault="00FE14FE" w:rsidP="00FE14FE">
      <w:pPr>
        <w:tabs>
          <w:tab w:val="left" w:pos="720"/>
        </w:tabs>
        <w:ind w:left="720" w:hanging="720"/>
        <w:jc w:val="both"/>
      </w:pPr>
      <w:r>
        <w:t>[3.13]</w:t>
      </w:r>
      <w:r>
        <w:tab/>
      </w:r>
      <w:r w:rsidRPr="00E84EE7">
        <w:t>The VSE executable may be configured to run one or more individual tests from the full set of tests supplied in th</w:t>
      </w:r>
      <w:r>
        <w:t>e distribution.</w:t>
      </w:r>
    </w:p>
    <w:p w:rsidR="00FE14FE" w:rsidRDefault="00FE14FE" w:rsidP="00FE14FE">
      <w:pPr>
        <w:tabs>
          <w:tab w:val="left" w:pos="720"/>
        </w:tabs>
        <w:ind w:left="720" w:hanging="720"/>
        <w:jc w:val="both"/>
      </w:pPr>
    </w:p>
    <w:p w:rsidR="00FE14FE" w:rsidRDefault="00FE14FE" w:rsidP="00FE14FE">
      <w:pPr>
        <w:tabs>
          <w:tab w:val="left" w:pos="720"/>
        </w:tabs>
        <w:ind w:left="720" w:hanging="720"/>
        <w:jc w:val="both"/>
      </w:pPr>
      <w:r>
        <w:t>[3.14]</w:t>
      </w:r>
      <w:r>
        <w:tab/>
      </w:r>
      <w:r w:rsidRPr="00E84EE7">
        <w:t>The VSE executable may be configured to run each test load once o</w:t>
      </w:r>
      <w:r>
        <w:t>r continuously.</w:t>
      </w:r>
    </w:p>
    <w:p w:rsidR="00FE14FE" w:rsidRDefault="00FE14FE" w:rsidP="00FE14FE">
      <w:pPr>
        <w:tabs>
          <w:tab w:val="left" w:pos="720"/>
        </w:tabs>
        <w:ind w:left="720" w:hanging="720"/>
        <w:jc w:val="both"/>
      </w:pPr>
    </w:p>
    <w:p w:rsidR="00FE14FE" w:rsidRDefault="00FE14FE" w:rsidP="00FE14FE">
      <w:pPr>
        <w:tabs>
          <w:tab w:val="left" w:pos="720"/>
        </w:tabs>
        <w:ind w:left="720" w:hanging="720"/>
        <w:jc w:val="both"/>
      </w:pPr>
      <w:r>
        <w:t>[3.15]</w:t>
      </w:r>
      <w:r>
        <w:tab/>
      </w:r>
      <w:r w:rsidRPr="00E84EE7">
        <w:t>The VSE executable returns a value of 0 to indicate a pass or conformance condition for the test run</w:t>
      </w:r>
      <w:r>
        <w:t>.</w:t>
      </w:r>
    </w:p>
    <w:p w:rsidR="00FE14FE" w:rsidRDefault="00FE14FE" w:rsidP="00FE14FE">
      <w:pPr>
        <w:tabs>
          <w:tab w:val="left" w:pos="720"/>
        </w:tabs>
        <w:ind w:left="720" w:hanging="720"/>
        <w:jc w:val="both"/>
      </w:pPr>
    </w:p>
    <w:p w:rsidR="00FE14FE" w:rsidRDefault="00FE14FE" w:rsidP="00FE14FE">
      <w:pPr>
        <w:tabs>
          <w:tab w:val="left" w:pos="720"/>
        </w:tabs>
        <w:ind w:left="720" w:hanging="720"/>
        <w:jc w:val="both"/>
      </w:pPr>
      <w:r>
        <w:t>[3.16]</w:t>
      </w:r>
      <w:r>
        <w:tab/>
      </w:r>
      <w:r w:rsidRPr="00E84EE7">
        <w:t>The VSE executable returns a value of -1 to indicate a failure or non-conf</w:t>
      </w:r>
      <w:r>
        <w:t xml:space="preserve">ormance condition for the test </w:t>
      </w:r>
      <w:r w:rsidRPr="00E84EE7">
        <w:t>run</w:t>
      </w:r>
      <w:r>
        <w:t>.</w:t>
      </w:r>
    </w:p>
    <w:p w:rsidR="00FE14FE" w:rsidRDefault="00FE14FE" w:rsidP="00FE14FE">
      <w:pPr>
        <w:tabs>
          <w:tab w:val="left" w:pos="720"/>
        </w:tabs>
        <w:ind w:left="720" w:hanging="720"/>
        <w:jc w:val="both"/>
      </w:pPr>
    </w:p>
    <w:p w:rsidR="00FE14FE" w:rsidRDefault="00FE14FE" w:rsidP="00FE14FE">
      <w:pPr>
        <w:tabs>
          <w:tab w:val="left" w:pos="720"/>
        </w:tabs>
        <w:ind w:left="720" w:hanging="720"/>
        <w:jc w:val="both"/>
      </w:pPr>
      <w:r>
        <w:t>[3.17]</w:t>
      </w:r>
      <w:r>
        <w:tab/>
      </w:r>
      <w:proofErr w:type="gramStart"/>
      <w:r>
        <w:t>When</w:t>
      </w:r>
      <w:proofErr w:type="gramEnd"/>
      <w:r>
        <w:t xml:space="preserve"> configured for verbose </w:t>
      </w:r>
      <w:r w:rsidRPr="00E84EE7">
        <w:t xml:space="preserve">output, the APIVS software returns a detailed conformance report. </w:t>
      </w:r>
    </w:p>
    <w:p w:rsidR="00FE14FE" w:rsidRDefault="00FE14FE" w:rsidP="00FE14FE">
      <w:pPr>
        <w:tabs>
          <w:tab w:val="left" w:pos="720"/>
        </w:tabs>
        <w:ind w:left="720" w:hanging="720"/>
        <w:jc w:val="both"/>
      </w:pPr>
    </w:p>
    <w:p w:rsidR="00FE14FE" w:rsidRDefault="00FE14FE" w:rsidP="00FE14FE">
      <w:pPr>
        <w:tabs>
          <w:tab w:val="left" w:pos="720"/>
        </w:tabs>
        <w:ind w:left="720" w:hanging="720"/>
        <w:jc w:val="both"/>
      </w:pPr>
      <w:r>
        <w:t>[3.18]</w:t>
      </w:r>
      <w:r>
        <w:tab/>
      </w:r>
    </w:p>
    <w:p w:rsidR="00FE14FE" w:rsidRDefault="00FE14FE" w:rsidP="00FE14FE">
      <w:pPr>
        <w:tabs>
          <w:tab w:val="left" w:pos="720"/>
        </w:tabs>
        <w:ind w:left="720" w:hanging="720"/>
        <w:jc w:val="both"/>
      </w:pPr>
      <w:r>
        <w:t>[3.19]</w:t>
      </w:r>
    </w:p>
    <w:p w:rsidR="00FE14FE" w:rsidRDefault="00FE14FE" w:rsidP="00FE14FE">
      <w:pPr>
        <w:tabs>
          <w:tab w:val="left" w:pos="720"/>
        </w:tabs>
        <w:ind w:left="720" w:hanging="720"/>
        <w:jc w:val="both"/>
      </w:pPr>
      <w:r>
        <w:t>[3.20]</w:t>
      </w:r>
      <w:r>
        <w:tab/>
      </w:r>
      <w:r w:rsidRPr="006A57FD">
        <w:t xml:space="preserve">The </w:t>
      </w:r>
      <w:r>
        <w:t xml:space="preserve">XML </w:t>
      </w:r>
      <w:r w:rsidRPr="006A57FD">
        <w:t>fo</w:t>
      </w:r>
      <w:r>
        <w:t xml:space="preserve">rmat of the conformance report </w:t>
      </w:r>
      <w:r w:rsidRPr="006A57FD">
        <w:t xml:space="preserve">allows interactive viewing of test results at increasing levels of detail. </w:t>
      </w:r>
    </w:p>
    <w:p w:rsidR="00FE14FE" w:rsidRDefault="00FE14FE" w:rsidP="00FE14FE">
      <w:pPr>
        <w:tabs>
          <w:tab w:val="left" w:pos="720"/>
        </w:tabs>
        <w:ind w:left="720" w:hanging="720"/>
        <w:jc w:val="both"/>
      </w:pPr>
    </w:p>
    <w:p w:rsidR="00FE14FE" w:rsidRDefault="00FE14FE">
      <w:pPr>
        <w:rPr>
          <w:rFonts w:ascii="Arial Bold" w:hAnsi="Arial Bold" w:cs="Arial"/>
          <w:b/>
          <w:bCs/>
          <w:szCs w:val="32"/>
        </w:rPr>
      </w:pPr>
      <w:r>
        <w:br w:type="page"/>
      </w:r>
    </w:p>
    <w:p w:rsidR="00B745B1" w:rsidRDefault="00B745B1" w:rsidP="00B745B1">
      <w:pPr>
        <w:pStyle w:val="Heading3"/>
      </w:pPr>
      <w:r>
        <w:lastRenderedPageBreak/>
        <w:t>Input Specifications</w:t>
      </w:r>
    </w:p>
    <w:p w:rsidR="00B745B1" w:rsidRDefault="00B745B1" w:rsidP="00B745B1">
      <w:pPr>
        <w:tabs>
          <w:tab w:val="left" w:pos="1440"/>
        </w:tabs>
        <w:jc w:val="both"/>
        <w:rPr>
          <w:rFonts w:cs="Arial"/>
        </w:rPr>
      </w:pPr>
      <w:r>
        <w:rPr>
          <w:rFonts w:cs="Arial"/>
        </w:rPr>
        <w:t>This test case requires the following file(s) as input:</w:t>
      </w:r>
    </w:p>
    <w:p w:rsidR="00B745B1" w:rsidRDefault="00B745B1" w:rsidP="00B745B1">
      <w:pPr>
        <w:tabs>
          <w:tab w:val="left" w:pos="1440"/>
        </w:tabs>
        <w:jc w:val="both"/>
        <w:rPr>
          <w:rFonts w:cs="Arial"/>
        </w:rPr>
      </w:pPr>
    </w:p>
    <w:p w:rsidR="00B745B1" w:rsidRPr="007A4E54" w:rsidRDefault="00B745B1" w:rsidP="00B745B1">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674424" w:rsidRDefault="00674424" w:rsidP="00674424">
      <w:pPr>
        <w:tabs>
          <w:tab w:val="left" w:pos="1440"/>
        </w:tabs>
        <w:ind w:left="720"/>
        <w:jc w:val="both"/>
        <w:rPr>
          <w:rFonts w:cs="Arial"/>
        </w:rPr>
      </w:pPr>
      <w:r w:rsidRPr="007A4E54">
        <w:rPr>
          <w:rFonts w:cs="Arial"/>
          <w:b/>
        </w:rPr>
        <w:t>C</w:t>
      </w:r>
      <w:r>
        <w:rPr>
          <w:rFonts w:cs="Arial"/>
          <w:b/>
        </w:rPr>
        <w:t>1110</w:t>
      </w:r>
      <w:r w:rsidRPr="007A4E54">
        <w:rPr>
          <w:rFonts w:cs="Arial"/>
          <w:b/>
        </w:rPr>
        <w:t>_in.xml</w:t>
      </w:r>
      <w:r>
        <w:rPr>
          <w:rFonts w:cs="Arial"/>
        </w:rPr>
        <w:tab/>
      </w:r>
      <w:r>
        <w:rPr>
          <w:rFonts w:cs="Arial"/>
        </w:rPr>
        <w:tab/>
        <w:t>APIVSXML test script (XML format)</w:t>
      </w:r>
    </w:p>
    <w:p w:rsidR="00674424" w:rsidRDefault="00674424" w:rsidP="00674424">
      <w:pPr>
        <w:tabs>
          <w:tab w:val="left" w:pos="1440"/>
        </w:tabs>
        <w:ind w:left="720"/>
        <w:jc w:val="both"/>
        <w:rPr>
          <w:rFonts w:cs="Arial"/>
        </w:rPr>
      </w:pPr>
      <w:r w:rsidRPr="007A4E54">
        <w:rPr>
          <w:rFonts w:cs="Arial"/>
          <w:b/>
        </w:rPr>
        <w:t>C</w:t>
      </w:r>
      <w:r>
        <w:rPr>
          <w:rFonts w:cs="Arial"/>
          <w:b/>
        </w:rPr>
        <w:t>1110</w:t>
      </w:r>
      <w:r w:rsidRPr="007A4E54">
        <w:rPr>
          <w:rFonts w:cs="Arial"/>
          <w:b/>
        </w:rPr>
        <w:t>_log</w:t>
      </w:r>
      <w:ins w:id="528" w:author="Author">
        <w:r w:rsidR="003B0963">
          <w:rPr>
            <w:rFonts w:cs="Arial"/>
            <w:b/>
          </w:rPr>
          <w:t>_L1</w:t>
        </w:r>
      </w:ins>
      <w:r w:rsidRPr="007A4E54">
        <w:rPr>
          <w:rFonts w:cs="Arial"/>
          <w:b/>
        </w:rPr>
        <w:t>.xml</w:t>
      </w:r>
      <w:r>
        <w:rPr>
          <w:rFonts w:cs="Arial"/>
        </w:rPr>
        <w:tab/>
      </w:r>
      <w:del w:id="529" w:author="Author">
        <w:r w:rsidDel="003B0963">
          <w:rPr>
            <w:rFonts w:cs="Arial"/>
          </w:rPr>
          <w:tab/>
        </w:r>
      </w:del>
      <w:r>
        <w:rPr>
          <w:rFonts w:cs="Arial"/>
        </w:rPr>
        <w:t xml:space="preserve">conformance report </w:t>
      </w:r>
      <w:ins w:id="530" w:author="Author">
        <w:r w:rsidR="003B0963">
          <w:rPr>
            <w:rFonts w:cs="Arial"/>
          </w:rPr>
          <w:t xml:space="preserve">Level 1 </w:t>
        </w:r>
      </w:ins>
      <w:r>
        <w:rPr>
          <w:rFonts w:cs="Arial"/>
        </w:rPr>
        <w:t>(XML format)</w:t>
      </w:r>
    </w:p>
    <w:p w:rsidR="003B0963" w:rsidRDefault="003B0963" w:rsidP="003B0963">
      <w:pPr>
        <w:tabs>
          <w:tab w:val="left" w:pos="1440"/>
        </w:tabs>
        <w:ind w:left="720"/>
        <w:jc w:val="both"/>
        <w:rPr>
          <w:ins w:id="531" w:author="Author"/>
          <w:rFonts w:cs="Arial"/>
        </w:rPr>
      </w:pPr>
      <w:ins w:id="532" w:author="Author">
        <w:r w:rsidRPr="007A4E54">
          <w:rPr>
            <w:rFonts w:cs="Arial"/>
            <w:b/>
          </w:rPr>
          <w:t>C</w:t>
        </w:r>
        <w:r>
          <w:rPr>
            <w:rFonts w:cs="Arial"/>
            <w:b/>
          </w:rPr>
          <w:t>1110</w:t>
        </w:r>
        <w:r w:rsidRPr="007A4E54">
          <w:rPr>
            <w:rFonts w:cs="Arial"/>
            <w:b/>
          </w:rPr>
          <w:t>_log</w:t>
        </w:r>
        <w:r>
          <w:rPr>
            <w:rFonts w:cs="Arial"/>
            <w:b/>
          </w:rPr>
          <w:t>_L2</w:t>
        </w:r>
        <w:r w:rsidRPr="007A4E54">
          <w:rPr>
            <w:rFonts w:cs="Arial"/>
            <w:b/>
          </w:rPr>
          <w:t>.xml</w:t>
        </w:r>
        <w:r>
          <w:rPr>
            <w:rFonts w:cs="Arial"/>
          </w:rPr>
          <w:tab/>
          <w:t>conformance report Level 2 (XML format)</w:t>
        </w:r>
      </w:ins>
    </w:p>
    <w:p w:rsidR="003B0963" w:rsidRDefault="003B0963" w:rsidP="003B0963">
      <w:pPr>
        <w:tabs>
          <w:tab w:val="left" w:pos="1440"/>
        </w:tabs>
        <w:ind w:left="720"/>
        <w:jc w:val="both"/>
        <w:rPr>
          <w:ins w:id="533" w:author="Author"/>
          <w:rFonts w:cs="Arial"/>
        </w:rPr>
      </w:pPr>
      <w:ins w:id="534" w:author="Author">
        <w:r w:rsidRPr="007A4E54">
          <w:rPr>
            <w:rFonts w:cs="Arial"/>
            <w:b/>
          </w:rPr>
          <w:t>C</w:t>
        </w:r>
        <w:r>
          <w:rPr>
            <w:rFonts w:cs="Arial"/>
            <w:b/>
          </w:rPr>
          <w:t>1110</w:t>
        </w:r>
        <w:r w:rsidRPr="007A4E54">
          <w:rPr>
            <w:rFonts w:cs="Arial"/>
            <w:b/>
          </w:rPr>
          <w:t>_log</w:t>
        </w:r>
        <w:r>
          <w:rPr>
            <w:rFonts w:cs="Arial"/>
            <w:b/>
          </w:rPr>
          <w:t>_L3</w:t>
        </w:r>
        <w:r w:rsidRPr="007A4E54">
          <w:rPr>
            <w:rFonts w:cs="Arial"/>
            <w:b/>
          </w:rPr>
          <w:t>.xml</w:t>
        </w:r>
        <w:r>
          <w:rPr>
            <w:rFonts w:cs="Arial"/>
          </w:rPr>
          <w:tab/>
          <w:t>conformance report Level 3 (XML format)</w:t>
        </w:r>
      </w:ins>
    </w:p>
    <w:p w:rsidR="00674424" w:rsidRDefault="00674424" w:rsidP="00674424">
      <w:pPr>
        <w:tabs>
          <w:tab w:val="left" w:pos="1440"/>
        </w:tabs>
        <w:ind w:left="720"/>
        <w:jc w:val="both"/>
        <w:rPr>
          <w:rFonts w:cs="Arial"/>
        </w:rPr>
      </w:pPr>
      <w:proofErr w:type="spellStart"/>
      <w:proofErr w:type="gramStart"/>
      <w:r>
        <w:rPr>
          <w:rFonts w:cs="Arial"/>
          <w:b/>
        </w:rPr>
        <w:t>runAPIVS</w:t>
      </w:r>
      <w:proofErr w:type="spellEnd"/>
      <w:proofErr w:type="gramEnd"/>
      <w:r>
        <w:rPr>
          <w:rFonts w:cs="Arial"/>
          <w:b/>
        </w:rPr>
        <w:tab/>
      </w:r>
      <w:r>
        <w:rPr>
          <w:rFonts w:cs="Arial"/>
          <w:b/>
        </w:rPr>
        <w:tab/>
      </w:r>
      <w:r w:rsidRPr="00674424">
        <w:rPr>
          <w:rFonts w:cs="Arial"/>
        </w:rPr>
        <w:t>Linux script</w:t>
      </w:r>
      <w:r>
        <w:rPr>
          <w:rFonts w:cs="Arial"/>
        </w:rPr>
        <w:t xml:space="preserve"> file (VSE execution control)</w:t>
      </w:r>
    </w:p>
    <w:p w:rsidR="00B745B1" w:rsidRDefault="00B745B1" w:rsidP="00B745B1">
      <w:pPr>
        <w:pStyle w:val="Heading3"/>
      </w:pPr>
      <w:r>
        <w:t>Output Specifications</w:t>
      </w:r>
    </w:p>
    <w:p w:rsidR="00674424" w:rsidRDefault="00674424" w:rsidP="00674424">
      <w:pPr>
        <w:tabs>
          <w:tab w:val="left" w:pos="1440"/>
        </w:tabs>
        <w:jc w:val="both"/>
        <w:rPr>
          <w:rFonts w:cs="Arial"/>
        </w:rPr>
      </w:pPr>
      <w:r>
        <w:rPr>
          <w:rFonts w:cs="Arial"/>
        </w:rPr>
        <w:t>This test case produces no output.</w:t>
      </w:r>
    </w:p>
    <w:p w:rsidR="00B745B1" w:rsidRDefault="00B745B1" w:rsidP="00B745B1">
      <w:pPr>
        <w:pStyle w:val="Heading3"/>
      </w:pPr>
      <w:r>
        <w:t>Environmental Needs</w:t>
      </w:r>
    </w:p>
    <w:p w:rsidR="00B745B1" w:rsidRDefault="00B745B1" w:rsidP="00B745B1">
      <w:pPr>
        <w:pStyle w:val="Heading4"/>
        <w:tabs>
          <w:tab w:val="clear" w:pos="1440"/>
          <w:tab w:val="left" w:pos="1080"/>
        </w:tabs>
      </w:pPr>
      <w:r>
        <w:t>Hardware</w:t>
      </w:r>
    </w:p>
    <w:p w:rsidR="00B745B1" w:rsidRPr="00E12DAD" w:rsidRDefault="00B745B1" w:rsidP="00B745B1">
      <w:r>
        <w:t>This test case utilizes the standard APIVS test hardware configuration as detailed in Section 2.1.</w:t>
      </w:r>
    </w:p>
    <w:p w:rsidR="00B745B1" w:rsidRDefault="00B745B1" w:rsidP="00B745B1">
      <w:pPr>
        <w:pStyle w:val="Heading4"/>
        <w:tabs>
          <w:tab w:val="clear" w:pos="1440"/>
          <w:tab w:val="left" w:pos="1080"/>
        </w:tabs>
      </w:pPr>
      <w:r>
        <w:t>Software</w:t>
      </w:r>
    </w:p>
    <w:p w:rsidR="00B745B1" w:rsidRDefault="00B745B1" w:rsidP="00B745B1">
      <w:r>
        <w:t>This test case utilizes the standard APIVS test software as detailed in Section 2.1.</w:t>
      </w:r>
    </w:p>
    <w:p w:rsidR="00E81D94" w:rsidRDefault="00E81D94" w:rsidP="00B745B1"/>
    <w:p w:rsidR="00E81D94" w:rsidRPr="00E12DAD" w:rsidRDefault="00E81D94" w:rsidP="00B745B1">
      <w:r>
        <w:t xml:space="preserve">This test case requires the examination of XML files using a suitable text editor.  A good choice for this task is </w:t>
      </w:r>
      <w:proofErr w:type="spellStart"/>
      <w:r w:rsidR="002C1698">
        <w:t>NotePad</w:t>
      </w:r>
      <w:proofErr w:type="spellEnd"/>
      <w:r w:rsidR="002C1698">
        <w:t>++ (</w:t>
      </w:r>
      <w:hyperlink r:id="rId11" w:history="1">
        <w:r w:rsidR="002C1698" w:rsidRPr="00DC3FC9">
          <w:rPr>
            <w:rStyle w:val="Hyperlink"/>
          </w:rPr>
          <w:t>https://notepad-plus-plus.org</w:t>
        </w:r>
      </w:hyperlink>
      <w:r w:rsidR="002C1698">
        <w:t>), which provides context-sensitive formatting for XML files.</w:t>
      </w:r>
    </w:p>
    <w:p w:rsidR="00B745B1" w:rsidRDefault="00B745B1" w:rsidP="00B745B1">
      <w:pPr>
        <w:pStyle w:val="Heading4"/>
        <w:tabs>
          <w:tab w:val="clear" w:pos="1440"/>
          <w:tab w:val="left" w:pos="1080"/>
        </w:tabs>
      </w:pPr>
      <w:r>
        <w:t>Other</w:t>
      </w:r>
    </w:p>
    <w:p w:rsidR="002C1698" w:rsidRDefault="00E81D94" w:rsidP="00E81D94">
      <w:r>
        <w:t>This test case requires Internet access for the Test PC in order to access a suitable online multi-level XML file viewer</w:t>
      </w:r>
      <w:r w:rsidR="002C1698">
        <w:t xml:space="preserve"> (recommended viewer is </w:t>
      </w:r>
      <w:hyperlink r:id="rId12" w:history="1">
        <w:r w:rsidR="002C1698" w:rsidRPr="00DC3FC9">
          <w:rPr>
            <w:rStyle w:val="Hyperlink"/>
          </w:rPr>
          <w:t>http://xmlgrid.net</w:t>
        </w:r>
      </w:hyperlink>
      <w:r w:rsidR="002C1698">
        <w:t>).</w:t>
      </w:r>
    </w:p>
    <w:p w:rsidR="00B745B1" w:rsidRDefault="00B745B1" w:rsidP="00B745B1">
      <w:pPr>
        <w:pStyle w:val="Heading3"/>
      </w:pPr>
      <w:r>
        <w:t>Additional Pass/Fail Criteria</w:t>
      </w:r>
    </w:p>
    <w:p w:rsidR="00674424" w:rsidRDefault="00674424" w:rsidP="00674424">
      <w:pPr>
        <w:tabs>
          <w:tab w:val="left" w:pos="1440"/>
        </w:tabs>
        <w:jc w:val="both"/>
      </w:pPr>
      <w:r>
        <w:rPr>
          <w:rFonts w:cs="Arial"/>
        </w:rPr>
        <w:t>All requirements in Section 2.19.2 must be satisfied for this test case to pass.</w:t>
      </w:r>
    </w:p>
    <w:sectPr w:rsidR="00674424" w:rsidSect="00912B76">
      <w:headerReference w:type="default" r:id="rId13"/>
      <w:footerReference w:type="default" r:id="rId14"/>
      <w:footerReference w:type="first" r:id="rId15"/>
      <w:pgSz w:w="12240" w:h="15840" w:code="1"/>
      <w:pgMar w:top="1440" w:right="1440" w:bottom="1584" w:left="1440" w:header="108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9E7" w:rsidRDefault="000A69E7">
      <w:r>
        <w:separator/>
      </w:r>
    </w:p>
  </w:endnote>
  <w:endnote w:type="continuationSeparator" w:id="0">
    <w:p w:rsidR="000A69E7" w:rsidRDefault="000A6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9E7" w:rsidRPr="003207AF" w:rsidRDefault="000A69E7" w:rsidP="00912B76">
    <w:pPr>
      <w:pStyle w:val="Footer"/>
      <w:pBdr>
        <w:top w:val="single" w:sz="18" w:space="1" w:color="auto"/>
      </w:pBdr>
      <w:tabs>
        <w:tab w:val="clear" w:pos="8640"/>
        <w:tab w:val="right" w:pos="12960"/>
      </w:tabs>
      <w:jc w:val="both"/>
      <w:rPr>
        <w:rFonts w:cs="Arial"/>
        <w:b/>
      </w:rPr>
    </w:pPr>
  </w:p>
  <w:p w:rsidR="000A69E7" w:rsidRPr="00221ADE" w:rsidRDefault="000A69E7" w:rsidP="00912B76">
    <w:pPr>
      <w:pStyle w:val="Footer"/>
      <w:tabs>
        <w:tab w:val="clear" w:pos="8640"/>
        <w:tab w:val="right" w:pos="9360"/>
        <w:tab w:val="right" w:pos="12780"/>
      </w:tabs>
      <w:jc w:val="both"/>
      <w:rPr>
        <w:rFonts w:cs="Arial"/>
      </w:rPr>
    </w:pPr>
    <w:r w:rsidRPr="00221ADE">
      <w:rPr>
        <w:rFonts w:cs="Arial"/>
      </w:rPr>
      <w:fldChar w:fldCharType="begin"/>
    </w:r>
    <w:r w:rsidRPr="00221ADE">
      <w:rPr>
        <w:rFonts w:cs="Arial"/>
      </w:rPr>
      <w:instrText xml:space="preserve"> FILENAME </w:instrText>
    </w:r>
    <w:r w:rsidRPr="00221ADE">
      <w:rPr>
        <w:rFonts w:cs="Arial"/>
      </w:rPr>
      <w:fldChar w:fldCharType="separate"/>
    </w:r>
    <w:ins w:id="537" w:author="Author">
      <w:r w:rsidR="007D4D9C">
        <w:rPr>
          <w:rFonts w:cs="Arial"/>
          <w:noProof/>
        </w:rPr>
        <w:t>APIVS_TCS_0104_160714.docx</w:t>
      </w:r>
    </w:ins>
    <w:del w:id="538" w:author="Author">
      <w:r w:rsidDel="00231548">
        <w:rPr>
          <w:rFonts w:cs="Arial"/>
          <w:noProof/>
        </w:rPr>
        <w:delText>APIVS_TCS_0103_160222.docx</w:delText>
      </w:r>
    </w:del>
    <w:r w:rsidRPr="00221ADE">
      <w:rPr>
        <w:rFonts w:cs="Arial"/>
      </w:rPr>
      <w:fldChar w:fldCharType="end"/>
    </w:r>
    <w:r w:rsidRPr="00221ADE">
      <w:rPr>
        <w:rFonts w:cs="Arial"/>
      </w:rPr>
      <w:tab/>
    </w:r>
    <w:r w:rsidRPr="00221ADE">
      <w:rPr>
        <w:rFonts w:cs="Arial"/>
      </w:rPr>
      <w:tab/>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sidR="00072DA3">
      <w:rPr>
        <w:rFonts w:cs="Arial"/>
        <w:noProof/>
      </w:rPr>
      <w:t>4</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sidR="00072DA3">
      <w:rPr>
        <w:rFonts w:cs="Arial"/>
        <w:noProof/>
      </w:rPr>
      <w:t>27</w:t>
    </w:r>
    <w:r w:rsidRPr="00221ADE">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9E7" w:rsidRPr="003207AF" w:rsidRDefault="000A69E7" w:rsidP="003207AF">
    <w:pPr>
      <w:pStyle w:val="Footer"/>
      <w:pBdr>
        <w:top w:val="single" w:sz="18" w:space="1" w:color="auto"/>
      </w:pBdr>
      <w:tabs>
        <w:tab w:val="clear" w:pos="8640"/>
        <w:tab w:val="right" w:pos="12960"/>
      </w:tabs>
      <w:jc w:val="both"/>
      <w:rPr>
        <w:rFonts w:cs="Arial"/>
        <w:b/>
      </w:rPr>
    </w:pPr>
  </w:p>
  <w:p w:rsidR="000A69E7" w:rsidRPr="004E50A5" w:rsidRDefault="000A69E7" w:rsidP="00461A8A">
    <w:pPr>
      <w:pStyle w:val="Footer"/>
      <w:tabs>
        <w:tab w:val="clear" w:pos="8640"/>
        <w:tab w:val="right" w:pos="936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539" w:author="Author">
      <w:r w:rsidR="007D4D9C">
        <w:rPr>
          <w:rFonts w:cs="Arial"/>
          <w:noProof/>
        </w:rPr>
        <w:t>APIVS_TCS_0104_160714.docx</w:t>
      </w:r>
    </w:ins>
    <w:del w:id="540" w:author="Author">
      <w:r w:rsidDel="00231548">
        <w:rPr>
          <w:rFonts w:cs="Arial"/>
          <w:noProof/>
        </w:rPr>
        <w:delText>APIVS_TCS_0103_160222.docx</w:delText>
      </w:r>
    </w:del>
    <w:r w:rsidRPr="004E50A5">
      <w:rPr>
        <w:rFonts w:cs="Arial"/>
      </w:rPr>
      <w:fldChar w:fldCharType="end"/>
    </w:r>
    <w:r w:rsidRPr="004E50A5">
      <w:rPr>
        <w:rFonts w:cs="Arial"/>
      </w:rPr>
      <w:tab/>
    </w:r>
    <w:r w:rsidRPr="004E50A5">
      <w:rPr>
        <w:rFonts w:cs="Arial"/>
      </w:rPr>
      <w:tab/>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sidR="007D4D9C">
      <w:rPr>
        <w:rFonts w:cs="Arial"/>
        <w:noProof/>
      </w:rPr>
      <w:t>1</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sidR="007D4D9C">
      <w:rPr>
        <w:rFonts w:cs="Arial"/>
        <w:noProof/>
      </w:rPr>
      <w:t>27</w:t>
    </w:r>
    <w:r w:rsidRPr="004E50A5">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9E7" w:rsidRDefault="000A69E7">
      <w:r>
        <w:separator/>
      </w:r>
    </w:p>
  </w:footnote>
  <w:footnote w:type="continuationSeparator" w:id="0">
    <w:p w:rsidR="000A69E7" w:rsidRDefault="000A6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9E7" w:rsidRPr="00221ADE" w:rsidRDefault="000A69E7" w:rsidP="00912B76">
    <w:pPr>
      <w:pStyle w:val="Header"/>
      <w:tabs>
        <w:tab w:val="clear" w:pos="8640"/>
        <w:tab w:val="left" w:pos="7920"/>
        <w:tab w:val="right" w:pos="12960"/>
      </w:tabs>
      <w:ind w:right="36"/>
      <w:jc w:val="right"/>
      <w:rPr>
        <w:rFonts w:cs="Arial"/>
      </w:rPr>
    </w:pPr>
    <w:r w:rsidRPr="00221ADE">
      <w:rPr>
        <w:rFonts w:cs="Arial"/>
      </w:rPr>
      <w:fldChar w:fldCharType="begin"/>
    </w:r>
    <w:r w:rsidRPr="00221ADE">
      <w:rPr>
        <w:rFonts w:cs="Arial"/>
      </w:rPr>
      <w:instrText xml:space="preserve"> TITLE   \* MERGEFORMAT </w:instrText>
    </w:r>
    <w:r w:rsidRPr="00221ADE">
      <w:rPr>
        <w:rFonts w:cs="Arial"/>
      </w:rPr>
      <w:fldChar w:fldCharType="separate"/>
    </w:r>
    <w:ins w:id="535" w:author="Author">
      <w:r w:rsidR="007D4D9C">
        <w:rPr>
          <w:rFonts w:cs="Arial"/>
        </w:rPr>
        <w:t>ATC APIVS TCS v01.04</w:t>
      </w:r>
    </w:ins>
    <w:del w:id="536" w:author="Author">
      <w:r w:rsidDel="00231548">
        <w:rPr>
          <w:rFonts w:cs="Arial"/>
        </w:rPr>
        <w:delText>ATC APIVS TCS v01.03</w:delText>
      </w:r>
    </w:del>
    <w:r w:rsidRPr="00221ADE">
      <w:rPr>
        <w:rFonts w:cs="Arial"/>
      </w:rPr>
      <w:fldChar w:fldCharType="end"/>
    </w:r>
  </w:p>
  <w:p w:rsidR="000A69E7" w:rsidRPr="00461A8A" w:rsidRDefault="000A69E7" w:rsidP="00912B76">
    <w:pPr>
      <w:pStyle w:val="Header"/>
      <w:pBdr>
        <w:top w:val="single" w:sz="18" w:space="1" w:color="auto"/>
      </w:pBdr>
      <w:tabs>
        <w:tab w:val="clear" w:pos="8640"/>
        <w:tab w:val="left" w:pos="7920"/>
        <w:tab w:val="right" w:pos="12960"/>
      </w:tabs>
      <w:ind w:right="36"/>
      <w:rPr>
        <w:rFonts w:cs="Arial"/>
        <w:b/>
      </w:rPr>
    </w:pPr>
  </w:p>
  <w:p w:rsidR="000A69E7" w:rsidRDefault="000A69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0B6"/>
    <w:multiLevelType w:val="hybridMultilevel"/>
    <w:tmpl w:val="F4003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6E78D3"/>
    <w:multiLevelType w:val="multilevel"/>
    <w:tmpl w:val="3FC00A7E"/>
    <w:lvl w:ilvl="0">
      <w:start w:val="1"/>
      <w:numFmt w:val="decimal"/>
      <w:pStyle w:val="Heading1"/>
      <w:lvlText w:val="%1"/>
      <w:lvlJc w:val="left"/>
      <w:pPr>
        <w:tabs>
          <w:tab w:val="num" w:pos="0"/>
        </w:tabs>
        <w:ind w:left="0" w:firstLine="0"/>
      </w:pPr>
      <w:rPr>
        <w:rFonts w:ascii="Arial Bold" w:hAnsi="Arial Bold"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70"/>
        </w:tabs>
        <w:ind w:left="270" w:firstLine="0"/>
      </w:pPr>
      <w:rPr>
        <w:rFonts w:ascii="Arial Bold" w:hAnsi="Arial Bold" w:hint="default"/>
        <w:b/>
        <w:i w:val="0"/>
        <w:sz w:val="20"/>
      </w:rPr>
    </w:lvl>
    <w:lvl w:ilvl="2">
      <w:start w:val="1"/>
      <w:numFmt w:val="decimal"/>
      <w:pStyle w:val="Heading3"/>
      <w:lvlText w:val="%1.%2.%3"/>
      <w:lvlJc w:val="left"/>
      <w:pPr>
        <w:tabs>
          <w:tab w:val="num" w:pos="180"/>
        </w:tabs>
        <w:ind w:left="180" w:firstLine="0"/>
      </w:pPr>
      <w:rPr>
        <w:rFonts w:ascii="Arial Bold" w:hAnsi="Arial Bold" w:hint="default"/>
        <w:b/>
        <w:i w:val="0"/>
        <w:sz w:val="20"/>
      </w:rPr>
    </w:lvl>
    <w:lvl w:ilvl="3">
      <w:start w:val="1"/>
      <w:numFmt w:val="decimal"/>
      <w:pStyle w:val="Heading4"/>
      <w:lvlText w:val="%1.%2.%3.%4"/>
      <w:lvlJc w:val="left"/>
      <w:pPr>
        <w:tabs>
          <w:tab w:val="num" w:pos="0"/>
        </w:tabs>
        <w:ind w:left="0" w:firstLine="0"/>
      </w:pPr>
      <w:rPr>
        <w:rFonts w:ascii="Arial Bold" w:hAnsi="Arial Bold" w:hint="default"/>
        <w:b/>
        <w:i w:val="0"/>
        <w:sz w:val="20"/>
      </w:rPr>
    </w:lvl>
    <w:lvl w:ilvl="4">
      <w:start w:val="1"/>
      <w:numFmt w:val="decimal"/>
      <w:pStyle w:val="Heading5"/>
      <w:lvlText w:val="%1.%2.%3.%4.%5"/>
      <w:lvlJc w:val="left"/>
      <w:pPr>
        <w:tabs>
          <w:tab w:val="num" w:pos="0"/>
        </w:tabs>
        <w:ind w:left="0" w:firstLine="0"/>
      </w:pPr>
      <w:rPr>
        <w:rFonts w:hint="default"/>
      </w:rPr>
    </w:lvl>
    <w:lvl w:ilvl="5">
      <w:start w:val="1"/>
      <w:numFmt w:val="upperLetter"/>
      <w:lvlRestart w:val="0"/>
      <w:pStyle w:val="Heading6"/>
      <w:suff w:val="nothing"/>
      <w:lvlText w:val="Annex %6"/>
      <w:lvlJc w:val="left"/>
      <w:pPr>
        <w:ind w:left="0" w:firstLine="0"/>
      </w:pPr>
      <w:rPr>
        <w:rFonts w:hint="default"/>
      </w:rPr>
    </w:lvl>
    <w:lvl w:ilvl="6">
      <w:start w:val="1"/>
      <w:numFmt w:val="decimal"/>
      <w:pStyle w:val="Heading7"/>
      <w:lvlText w:val="%6.%7"/>
      <w:lvlJc w:val="left"/>
      <w:pPr>
        <w:tabs>
          <w:tab w:val="num" w:pos="360"/>
        </w:tabs>
        <w:ind w:left="0" w:firstLine="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decimal"/>
      <w:pStyle w:val="Heading9"/>
      <w:lvlText w:val="%6.%7.%8.%9"/>
      <w:lvlJc w:val="left"/>
      <w:pPr>
        <w:tabs>
          <w:tab w:val="num" w:pos="720"/>
        </w:tabs>
        <w:ind w:left="0" w:firstLine="0"/>
      </w:pPr>
      <w:rPr>
        <w:rFonts w:hint="default"/>
      </w:rPr>
    </w:lvl>
  </w:abstractNum>
  <w:abstractNum w:abstractNumId="2">
    <w:nsid w:val="1FC63867"/>
    <w:multiLevelType w:val="hybridMultilevel"/>
    <w:tmpl w:val="1F820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12225E"/>
    <w:multiLevelType w:val="hybridMultilevel"/>
    <w:tmpl w:val="2C562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2D09B8"/>
    <w:multiLevelType w:val="hybridMultilevel"/>
    <w:tmpl w:val="306E455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6434C1"/>
    <w:multiLevelType w:val="hybridMultilevel"/>
    <w:tmpl w:val="F80A2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A90F79"/>
    <w:multiLevelType w:val="hybridMultilevel"/>
    <w:tmpl w:val="AADC2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43861F3C"/>
    <w:multiLevelType w:val="multilevel"/>
    <w:tmpl w:val="96D6F668"/>
    <w:lvl w:ilvl="0">
      <w:start w:val="1"/>
      <w:numFmt w:val="decimal"/>
      <w:lvlText w:val="%1"/>
      <w:lvlJc w:val="left"/>
      <w:pPr>
        <w:tabs>
          <w:tab w:val="num" w:pos="495"/>
        </w:tabs>
        <w:ind w:left="495" w:hanging="495"/>
      </w:pPr>
      <w:rPr>
        <w:rFonts w:hint="default"/>
        <w:b/>
        <w:sz w:val="36"/>
      </w:rPr>
    </w:lvl>
    <w:lvl w:ilvl="1">
      <w:start w:val="1"/>
      <w:numFmt w:val="decimal"/>
      <w:pStyle w:val="CDPD2"/>
      <w:lvlText w:val="%1.%2"/>
      <w:lvlJc w:val="left"/>
      <w:pPr>
        <w:tabs>
          <w:tab w:val="num" w:pos="495"/>
        </w:tabs>
        <w:ind w:left="495" w:hanging="495"/>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720"/>
        </w:tabs>
        <w:ind w:left="720" w:hanging="72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080"/>
        </w:tabs>
        <w:ind w:left="1080" w:hanging="108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440"/>
        </w:tabs>
        <w:ind w:left="1440" w:hanging="1440"/>
      </w:pPr>
      <w:rPr>
        <w:rFonts w:hint="default"/>
        <w:b/>
        <w:sz w:val="28"/>
      </w:rPr>
    </w:lvl>
    <w:lvl w:ilvl="8">
      <w:start w:val="1"/>
      <w:numFmt w:val="decimal"/>
      <w:lvlText w:val="%1.%2.%3.%4.%5.%6.%7.%8.%9"/>
      <w:lvlJc w:val="left"/>
      <w:pPr>
        <w:tabs>
          <w:tab w:val="num" w:pos="1800"/>
        </w:tabs>
        <w:ind w:left="1800" w:hanging="1800"/>
      </w:pPr>
      <w:rPr>
        <w:rFonts w:hint="default"/>
        <w:b/>
        <w:sz w:val="28"/>
      </w:rPr>
    </w:lvl>
  </w:abstractNum>
  <w:num w:numId="1">
    <w:abstractNumId w:val="7"/>
  </w:num>
  <w:num w:numId="2">
    <w:abstractNumId w:val="1"/>
  </w:num>
  <w:num w:numId="3">
    <w:abstractNumId w:val="2"/>
  </w:num>
  <w:num w:numId="4">
    <w:abstractNumId w:val="4"/>
  </w:num>
  <w:num w:numId="5">
    <w:abstractNumId w:val="6"/>
  </w:num>
  <w:num w:numId="6">
    <w:abstractNumId w:val="5"/>
  </w:num>
  <w:num w:numId="7">
    <w:abstractNumId w:val="3"/>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34"/>
    <w:rsid w:val="0000025A"/>
    <w:rsid w:val="00000568"/>
    <w:rsid w:val="00000E0A"/>
    <w:rsid w:val="000010D9"/>
    <w:rsid w:val="0000156F"/>
    <w:rsid w:val="0000275D"/>
    <w:rsid w:val="000029BD"/>
    <w:rsid w:val="000033D1"/>
    <w:rsid w:val="0000352D"/>
    <w:rsid w:val="00003A26"/>
    <w:rsid w:val="000040A4"/>
    <w:rsid w:val="00004D69"/>
    <w:rsid w:val="0000544C"/>
    <w:rsid w:val="000058F1"/>
    <w:rsid w:val="00005A34"/>
    <w:rsid w:val="00005B50"/>
    <w:rsid w:val="00005BAC"/>
    <w:rsid w:val="00006044"/>
    <w:rsid w:val="00006B2A"/>
    <w:rsid w:val="00006BF5"/>
    <w:rsid w:val="00006BFC"/>
    <w:rsid w:val="00006CB8"/>
    <w:rsid w:val="00006E74"/>
    <w:rsid w:val="00007C6D"/>
    <w:rsid w:val="00010F7E"/>
    <w:rsid w:val="0001105E"/>
    <w:rsid w:val="0001134A"/>
    <w:rsid w:val="00011E26"/>
    <w:rsid w:val="00012FE9"/>
    <w:rsid w:val="00013569"/>
    <w:rsid w:val="00013ED8"/>
    <w:rsid w:val="00014237"/>
    <w:rsid w:val="00014B9A"/>
    <w:rsid w:val="000155CC"/>
    <w:rsid w:val="000156F9"/>
    <w:rsid w:val="00015831"/>
    <w:rsid w:val="00015AC2"/>
    <w:rsid w:val="00016790"/>
    <w:rsid w:val="00016A43"/>
    <w:rsid w:val="000179AB"/>
    <w:rsid w:val="00020B69"/>
    <w:rsid w:val="000222AE"/>
    <w:rsid w:val="0002282C"/>
    <w:rsid w:val="00022B5B"/>
    <w:rsid w:val="00023080"/>
    <w:rsid w:val="00023EBC"/>
    <w:rsid w:val="000254F8"/>
    <w:rsid w:val="0002583B"/>
    <w:rsid w:val="000265A1"/>
    <w:rsid w:val="000269CA"/>
    <w:rsid w:val="0002722D"/>
    <w:rsid w:val="00027DC3"/>
    <w:rsid w:val="00030109"/>
    <w:rsid w:val="0003042D"/>
    <w:rsid w:val="00030B54"/>
    <w:rsid w:val="00030EFC"/>
    <w:rsid w:val="00031B7F"/>
    <w:rsid w:val="00031F89"/>
    <w:rsid w:val="000322C0"/>
    <w:rsid w:val="000348FE"/>
    <w:rsid w:val="00034ADE"/>
    <w:rsid w:val="00034E74"/>
    <w:rsid w:val="00035297"/>
    <w:rsid w:val="000353DC"/>
    <w:rsid w:val="00035664"/>
    <w:rsid w:val="000356D8"/>
    <w:rsid w:val="0003581C"/>
    <w:rsid w:val="00035BEA"/>
    <w:rsid w:val="00035C9F"/>
    <w:rsid w:val="00036478"/>
    <w:rsid w:val="00036788"/>
    <w:rsid w:val="00036840"/>
    <w:rsid w:val="00037A84"/>
    <w:rsid w:val="00040B07"/>
    <w:rsid w:val="000416A8"/>
    <w:rsid w:val="000418EA"/>
    <w:rsid w:val="000418F9"/>
    <w:rsid w:val="0004281F"/>
    <w:rsid w:val="00042900"/>
    <w:rsid w:val="00042CCB"/>
    <w:rsid w:val="00042E24"/>
    <w:rsid w:val="00043659"/>
    <w:rsid w:val="00043BD1"/>
    <w:rsid w:val="000445C4"/>
    <w:rsid w:val="000445F2"/>
    <w:rsid w:val="0004482E"/>
    <w:rsid w:val="00045372"/>
    <w:rsid w:val="00045FD6"/>
    <w:rsid w:val="000461FD"/>
    <w:rsid w:val="00047259"/>
    <w:rsid w:val="000479A8"/>
    <w:rsid w:val="00047FB5"/>
    <w:rsid w:val="00050093"/>
    <w:rsid w:val="000510A3"/>
    <w:rsid w:val="000512DE"/>
    <w:rsid w:val="000514E1"/>
    <w:rsid w:val="00051849"/>
    <w:rsid w:val="00052086"/>
    <w:rsid w:val="00052410"/>
    <w:rsid w:val="000528F3"/>
    <w:rsid w:val="00052C55"/>
    <w:rsid w:val="00052D6C"/>
    <w:rsid w:val="000537A4"/>
    <w:rsid w:val="00053C75"/>
    <w:rsid w:val="00053D18"/>
    <w:rsid w:val="00054792"/>
    <w:rsid w:val="00054977"/>
    <w:rsid w:val="00055664"/>
    <w:rsid w:val="0005578D"/>
    <w:rsid w:val="0005613C"/>
    <w:rsid w:val="00056B40"/>
    <w:rsid w:val="00056CFC"/>
    <w:rsid w:val="00057046"/>
    <w:rsid w:val="00057417"/>
    <w:rsid w:val="00057CB0"/>
    <w:rsid w:val="0006029B"/>
    <w:rsid w:val="0006035E"/>
    <w:rsid w:val="0006040F"/>
    <w:rsid w:val="000616D6"/>
    <w:rsid w:val="0006201F"/>
    <w:rsid w:val="00062392"/>
    <w:rsid w:val="00064281"/>
    <w:rsid w:val="00064945"/>
    <w:rsid w:val="000651FE"/>
    <w:rsid w:val="0006538C"/>
    <w:rsid w:val="00065CFE"/>
    <w:rsid w:val="00066137"/>
    <w:rsid w:val="00066235"/>
    <w:rsid w:val="000662D4"/>
    <w:rsid w:val="00067114"/>
    <w:rsid w:val="000673A7"/>
    <w:rsid w:val="000674CA"/>
    <w:rsid w:val="00070129"/>
    <w:rsid w:val="00071148"/>
    <w:rsid w:val="00071394"/>
    <w:rsid w:val="0007166D"/>
    <w:rsid w:val="00071D72"/>
    <w:rsid w:val="00072CA4"/>
    <w:rsid w:val="00072DA3"/>
    <w:rsid w:val="00072E75"/>
    <w:rsid w:val="000736DF"/>
    <w:rsid w:val="00073EF5"/>
    <w:rsid w:val="000744F4"/>
    <w:rsid w:val="00074B32"/>
    <w:rsid w:val="00075B74"/>
    <w:rsid w:val="00075BAA"/>
    <w:rsid w:val="00075D52"/>
    <w:rsid w:val="00075DF6"/>
    <w:rsid w:val="00076C52"/>
    <w:rsid w:val="000774AD"/>
    <w:rsid w:val="00077BA7"/>
    <w:rsid w:val="0008055A"/>
    <w:rsid w:val="0008133F"/>
    <w:rsid w:val="000816B1"/>
    <w:rsid w:val="000823A8"/>
    <w:rsid w:val="00082525"/>
    <w:rsid w:val="000826D5"/>
    <w:rsid w:val="0008304A"/>
    <w:rsid w:val="00083068"/>
    <w:rsid w:val="000834D3"/>
    <w:rsid w:val="00083AA4"/>
    <w:rsid w:val="00083C8D"/>
    <w:rsid w:val="00083ECA"/>
    <w:rsid w:val="00085F02"/>
    <w:rsid w:val="000864FB"/>
    <w:rsid w:val="00086545"/>
    <w:rsid w:val="000870D8"/>
    <w:rsid w:val="00087458"/>
    <w:rsid w:val="0008761E"/>
    <w:rsid w:val="000920F8"/>
    <w:rsid w:val="00092635"/>
    <w:rsid w:val="000934A4"/>
    <w:rsid w:val="00093A6D"/>
    <w:rsid w:val="00093E97"/>
    <w:rsid w:val="0009425B"/>
    <w:rsid w:val="000942C4"/>
    <w:rsid w:val="000946D5"/>
    <w:rsid w:val="000946FC"/>
    <w:rsid w:val="00094A09"/>
    <w:rsid w:val="00096111"/>
    <w:rsid w:val="000968DF"/>
    <w:rsid w:val="00096C8C"/>
    <w:rsid w:val="00097333"/>
    <w:rsid w:val="000973EF"/>
    <w:rsid w:val="000974D9"/>
    <w:rsid w:val="000976D4"/>
    <w:rsid w:val="00097F4B"/>
    <w:rsid w:val="000A0452"/>
    <w:rsid w:val="000A0489"/>
    <w:rsid w:val="000A0714"/>
    <w:rsid w:val="000A2126"/>
    <w:rsid w:val="000A24D1"/>
    <w:rsid w:val="000A29DB"/>
    <w:rsid w:val="000A2F33"/>
    <w:rsid w:val="000A3126"/>
    <w:rsid w:val="000A3251"/>
    <w:rsid w:val="000A33D5"/>
    <w:rsid w:val="000A35FE"/>
    <w:rsid w:val="000A38E3"/>
    <w:rsid w:val="000A3DE6"/>
    <w:rsid w:val="000A4247"/>
    <w:rsid w:val="000A48DC"/>
    <w:rsid w:val="000A4D80"/>
    <w:rsid w:val="000A4F57"/>
    <w:rsid w:val="000A519A"/>
    <w:rsid w:val="000A54F6"/>
    <w:rsid w:val="000A603E"/>
    <w:rsid w:val="000A60C2"/>
    <w:rsid w:val="000A6840"/>
    <w:rsid w:val="000A69E7"/>
    <w:rsid w:val="000A7BF7"/>
    <w:rsid w:val="000B001E"/>
    <w:rsid w:val="000B0125"/>
    <w:rsid w:val="000B0638"/>
    <w:rsid w:val="000B0C05"/>
    <w:rsid w:val="000B11DE"/>
    <w:rsid w:val="000B14C6"/>
    <w:rsid w:val="000B1DF0"/>
    <w:rsid w:val="000B357D"/>
    <w:rsid w:val="000B36D8"/>
    <w:rsid w:val="000B39C1"/>
    <w:rsid w:val="000B3C03"/>
    <w:rsid w:val="000B4070"/>
    <w:rsid w:val="000B4212"/>
    <w:rsid w:val="000B5905"/>
    <w:rsid w:val="000B5978"/>
    <w:rsid w:val="000B6193"/>
    <w:rsid w:val="000B6575"/>
    <w:rsid w:val="000B683F"/>
    <w:rsid w:val="000B6DDE"/>
    <w:rsid w:val="000B7384"/>
    <w:rsid w:val="000B755F"/>
    <w:rsid w:val="000B77FA"/>
    <w:rsid w:val="000B7C60"/>
    <w:rsid w:val="000B7D42"/>
    <w:rsid w:val="000C06F3"/>
    <w:rsid w:val="000C0784"/>
    <w:rsid w:val="000C1335"/>
    <w:rsid w:val="000C1832"/>
    <w:rsid w:val="000C2DE9"/>
    <w:rsid w:val="000C2E78"/>
    <w:rsid w:val="000C448B"/>
    <w:rsid w:val="000C45FC"/>
    <w:rsid w:val="000C5538"/>
    <w:rsid w:val="000C5BCE"/>
    <w:rsid w:val="000C6268"/>
    <w:rsid w:val="000C6EAE"/>
    <w:rsid w:val="000C6F6C"/>
    <w:rsid w:val="000C7508"/>
    <w:rsid w:val="000C788D"/>
    <w:rsid w:val="000C7AF5"/>
    <w:rsid w:val="000D028E"/>
    <w:rsid w:val="000D02D7"/>
    <w:rsid w:val="000D0F20"/>
    <w:rsid w:val="000D11A8"/>
    <w:rsid w:val="000D1261"/>
    <w:rsid w:val="000D1291"/>
    <w:rsid w:val="000D151B"/>
    <w:rsid w:val="000D1637"/>
    <w:rsid w:val="000D1A52"/>
    <w:rsid w:val="000D25E5"/>
    <w:rsid w:val="000D27D5"/>
    <w:rsid w:val="000D2C53"/>
    <w:rsid w:val="000D3113"/>
    <w:rsid w:val="000D36A5"/>
    <w:rsid w:val="000D37FF"/>
    <w:rsid w:val="000D4616"/>
    <w:rsid w:val="000D4EFB"/>
    <w:rsid w:val="000D51D8"/>
    <w:rsid w:val="000D569B"/>
    <w:rsid w:val="000D5D0A"/>
    <w:rsid w:val="000D6191"/>
    <w:rsid w:val="000D6351"/>
    <w:rsid w:val="000D726C"/>
    <w:rsid w:val="000D783B"/>
    <w:rsid w:val="000D7976"/>
    <w:rsid w:val="000D7F79"/>
    <w:rsid w:val="000D7FCB"/>
    <w:rsid w:val="000E0BC4"/>
    <w:rsid w:val="000E0E63"/>
    <w:rsid w:val="000E1501"/>
    <w:rsid w:val="000E1CAF"/>
    <w:rsid w:val="000E1D3E"/>
    <w:rsid w:val="000E2564"/>
    <w:rsid w:val="000E2850"/>
    <w:rsid w:val="000E28C6"/>
    <w:rsid w:val="000E32FA"/>
    <w:rsid w:val="000E34B0"/>
    <w:rsid w:val="000E36A0"/>
    <w:rsid w:val="000E3851"/>
    <w:rsid w:val="000E4325"/>
    <w:rsid w:val="000E463F"/>
    <w:rsid w:val="000E4921"/>
    <w:rsid w:val="000E4DA6"/>
    <w:rsid w:val="000E5D36"/>
    <w:rsid w:val="000E5DA2"/>
    <w:rsid w:val="000E62D7"/>
    <w:rsid w:val="000E662B"/>
    <w:rsid w:val="000E687E"/>
    <w:rsid w:val="000E7A80"/>
    <w:rsid w:val="000E7F50"/>
    <w:rsid w:val="000F0233"/>
    <w:rsid w:val="000F08FD"/>
    <w:rsid w:val="000F09F7"/>
    <w:rsid w:val="000F0B85"/>
    <w:rsid w:val="000F0ED0"/>
    <w:rsid w:val="000F19D5"/>
    <w:rsid w:val="000F22FA"/>
    <w:rsid w:val="000F24A3"/>
    <w:rsid w:val="000F27FD"/>
    <w:rsid w:val="000F2A52"/>
    <w:rsid w:val="000F3F02"/>
    <w:rsid w:val="000F478C"/>
    <w:rsid w:val="000F51B7"/>
    <w:rsid w:val="000F56CF"/>
    <w:rsid w:val="000F5BBA"/>
    <w:rsid w:val="000F6729"/>
    <w:rsid w:val="000F67E3"/>
    <w:rsid w:val="000F6948"/>
    <w:rsid w:val="000F69BD"/>
    <w:rsid w:val="000F6B8F"/>
    <w:rsid w:val="000F6F7B"/>
    <w:rsid w:val="000F718A"/>
    <w:rsid w:val="000F754D"/>
    <w:rsid w:val="000F799E"/>
    <w:rsid w:val="000F7BB6"/>
    <w:rsid w:val="00100439"/>
    <w:rsid w:val="001007C5"/>
    <w:rsid w:val="00101063"/>
    <w:rsid w:val="00101A58"/>
    <w:rsid w:val="00101B83"/>
    <w:rsid w:val="001025E4"/>
    <w:rsid w:val="001025FF"/>
    <w:rsid w:val="001028A1"/>
    <w:rsid w:val="00102C50"/>
    <w:rsid w:val="001030CD"/>
    <w:rsid w:val="001031FD"/>
    <w:rsid w:val="00103B63"/>
    <w:rsid w:val="00105C78"/>
    <w:rsid w:val="001061E9"/>
    <w:rsid w:val="00106344"/>
    <w:rsid w:val="0010666B"/>
    <w:rsid w:val="001066AB"/>
    <w:rsid w:val="001068F4"/>
    <w:rsid w:val="00106CC5"/>
    <w:rsid w:val="00106FCA"/>
    <w:rsid w:val="00107329"/>
    <w:rsid w:val="0010736D"/>
    <w:rsid w:val="001074AE"/>
    <w:rsid w:val="00107921"/>
    <w:rsid w:val="00110069"/>
    <w:rsid w:val="001101A9"/>
    <w:rsid w:val="0011097A"/>
    <w:rsid w:val="001109E0"/>
    <w:rsid w:val="00110C14"/>
    <w:rsid w:val="00110E44"/>
    <w:rsid w:val="00110FBB"/>
    <w:rsid w:val="00111121"/>
    <w:rsid w:val="00111A63"/>
    <w:rsid w:val="00111FA5"/>
    <w:rsid w:val="001120F0"/>
    <w:rsid w:val="00112521"/>
    <w:rsid w:val="0011256C"/>
    <w:rsid w:val="001136BC"/>
    <w:rsid w:val="00113F82"/>
    <w:rsid w:val="0011462C"/>
    <w:rsid w:val="001147D9"/>
    <w:rsid w:val="0011490E"/>
    <w:rsid w:val="00114C03"/>
    <w:rsid w:val="00114C7E"/>
    <w:rsid w:val="001151AA"/>
    <w:rsid w:val="0011565A"/>
    <w:rsid w:val="001156FD"/>
    <w:rsid w:val="00115AAE"/>
    <w:rsid w:val="00115AFB"/>
    <w:rsid w:val="00117214"/>
    <w:rsid w:val="0011756E"/>
    <w:rsid w:val="001175C0"/>
    <w:rsid w:val="00117836"/>
    <w:rsid w:val="00117F40"/>
    <w:rsid w:val="00117F48"/>
    <w:rsid w:val="00120A4E"/>
    <w:rsid w:val="001216E7"/>
    <w:rsid w:val="00121CD6"/>
    <w:rsid w:val="001225ED"/>
    <w:rsid w:val="00123586"/>
    <w:rsid w:val="00123620"/>
    <w:rsid w:val="001239FE"/>
    <w:rsid w:val="001240CA"/>
    <w:rsid w:val="001245EB"/>
    <w:rsid w:val="00124F87"/>
    <w:rsid w:val="00125644"/>
    <w:rsid w:val="0012571F"/>
    <w:rsid w:val="00125CF8"/>
    <w:rsid w:val="00126483"/>
    <w:rsid w:val="00127817"/>
    <w:rsid w:val="00127C22"/>
    <w:rsid w:val="00127FCC"/>
    <w:rsid w:val="001309D0"/>
    <w:rsid w:val="00130EDE"/>
    <w:rsid w:val="001310CD"/>
    <w:rsid w:val="00131439"/>
    <w:rsid w:val="00131CCF"/>
    <w:rsid w:val="001320C1"/>
    <w:rsid w:val="0013272F"/>
    <w:rsid w:val="00132852"/>
    <w:rsid w:val="00132D6D"/>
    <w:rsid w:val="00133875"/>
    <w:rsid w:val="001344D7"/>
    <w:rsid w:val="001350EB"/>
    <w:rsid w:val="0013595B"/>
    <w:rsid w:val="00135CAC"/>
    <w:rsid w:val="0013685F"/>
    <w:rsid w:val="00136A7F"/>
    <w:rsid w:val="00136E69"/>
    <w:rsid w:val="00136F8D"/>
    <w:rsid w:val="001376D4"/>
    <w:rsid w:val="00137FEB"/>
    <w:rsid w:val="00140388"/>
    <w:rsid w:val="001403F6"/>
    <w:rsid w:val="001414A3"/>
    <w:rsid w:val="00141503"/>
    <w:rsid w:val="00141744"/>
    <w:rsid w:val="00141804"/>
    <w:rsid w:val="00141BB9"/>
    <w:rsid w:val="00141E86"/>
    <w:rsid w:val="00141F0F"/>
    <w:rsid w:val="00142647"/>
    <w:rsid w:val="00142CAF"/>
    <w:rsid w:val="00142E07"/>
    <w:rsid w:val="001431DB"/>
    <w:rsid w:val="00144444"/>
    <w:rsid w:val="00144981"/>
    <w:rsid w:val="00145744"/>
    <w:rsid w:val="001457DE"/>
    <w:rsid w:val="00146864"/>
    <w:rsid w:val="00146B72"/>
    <w:rsid w:val="00146CF0"/>
    <w:rsid w:val="001476DF"/>
    <w:rsid w:val="00150539"/>
    <w:rsid w:val="00151986"/>
    <w:rsid w:val="00152F90"/>
    <w:rsid w:val="001541F3"/>
    <w:rsid w:val="0015437C"/>
    <w:rsid w:val="001549E7"/>
    <w:rsid w:val="00154A4E"/>
    <w:rsid w:val="00154D3F"/>
    <w:rsid w:val="0015681C"/>
    <w:rsid w:val="00157002"/>
    <w:rsid w:val="0015702D"/>
    <w:rsid w:val="00157C44"/>
    <w:rsid w:val="00157E92"/>
    <w:rsid w:val="00160436"/>
    <w:rsid w:val="001611B9"/>
    <w:rsid w:val="001611F4"/>
    <w:rsid w:val="00161B82"/>
    <w:rsid w:val="00161C09"/>
    <w:rsid w:val="00162051"/>
    <w:rsid w:val="0016226A"/>
    <w:rsid w:val="0016228D"/>
    <w:rsid w:val="001623E1"/>
    <w:rsid w:val="00162F65"/>
    <w:rsid w:val="0016325F"/>
    <w:rsid w:val="001632C0"/>
    <w:rsid w:val="0016390D"/>
    <w:rsid w:val="00163CF8"/>
    <w:rsid w:val="00163F1A"/>
    <w:rsid w:val="00164349"/>
    <w:rsid w:val="00164491"/>
    <w:rsid w:val="0016475B"/>
    <w:rsid w:val="001649BF"/>
    <w:rsid w:val="00164A16"/>
    <w:rsid w:val="00164BEF"/>
    <w:rsid w:val="00164FAB"/>
    <w:rsid w:val="00165865"/>
    <w:rsid w:val="00165A18"/>
    <w:rsid w:val="0016612B"/>
    <w:rsid w:val="0016662E"/>
    <w:rsid w:val="00167813"/>
    <w:rsid w:val="00167DA1"/>
    <w:rsid w:val="001703B5"/>
    <w:rsid w:val="00170795"/>
    <w:rsid w:val="00170D04"/>
    <w:rsid w:val="00170E33"/>
    <w:rsid w:val="00170EB8"/>
    <w:rsid w:val="0017125D"/>
    <w:rsid w:val="001712CD"/>
    <w:rsid w:val="001716AA"/>
    <w:rsid w:val="00173800"/>
    <w:rsid w:val="00173957"/>
    <w:rsid w:val="001742D5"/>
    <w:rsid w:val="00174887"/>
    <w:rsid w:val="00174C21"/>
    <w:rsid w:val="00175367"/>
    <w:rsid w:val="00175582"/>
    <w:rsid w:val="00175A58"/>
    <w:rsid w:val="00175E97"/>
    <w:rsid w:val="00176069"/>
    <w:rsid w:val="00177D4F"/>
    <w:rsid w:val="001812BE"/>
    <w:rsid w:val="00181793"/>
    <w:rsid w:val="00181A90"/>
    <w:rsid w:val="001826E6"/>
    <w:rsid w:val="001829A7"/>
    <w:rsid w:val="00182C6E"/>
    <w:rsid w:val="001830A4"/>
    <w:rsid w:val="0018368B"/>
    <w:rsid w:val="00183E3F"/>
    <w:rsid w:val="00183F82"/>
    <w:rsid w:val="001842CA"/>
    <w:rsid w:val="0018439F"/>
    <w:rsid w:val="001847A5"/>
    <w:rsid w:val="00184D60"/>
    <w:rsid w:val="00185B51"/>
    <w:rsid w:val="00185CE9"/>
    <w:rsid w:val="00186281"/>
    <w:rsid w:val="00186685"/>
    <w:rsid w:val="00186B47"/>
    <w:rsid w:val="00186CC7"/>
    <w:rsid w:val="00186CE3"/>
    <w:rsid w:val="001872DD"/>
    <w:rsid w:val="001878AE"/>
    <w:rsid w:val="00187A9D"/>
    <w:rsid w:val="00187D7A"/>
    <w:rsid w:val="00190DDA"/>
    <w:rsid w:val="00190E02"/>
    <w:rsid w:val="00190E66"/>
    <w:rsid w:val="001910E0"/>
    <w:rsid w:val="00191279"/>
    <w:rsid w:val="001914C6"/>
    <w:rsid w:val="001916B6"/>
    <w:rsid w:val="001919C2"/>
    <w:rsid w:val="00191FA1"/>
    <w:rsid w:val="001920C4"/>
    <w:rsid w:val="001923E3"/>
    <w:rsid w:val="00192844"/>
    <w:rsid w:val="00192878"/>
    <w:rsid w:val="001949E6"/>
    <w:rsid w:val="001949EC"/>
    <w:rsid w:val="001959A1"/>
    <w:rsid w:val="00195EAE"/>
    <w:rsid w:val="00196492"/>
    <w:rsid w:val="001A0BB0"/>
    <w:rsid w:val="001A0D71"/>
    <w:rsid w:val="001A1177"/>
    <w:rsid w:val="001A1666"/>
    <w:rsid w:val="001A1C96"/>
    <w:rsid w:val="001A2006"/>
    <w:rsid w:val="001A24B8"/>
    <w:rsid w:val="001A2699"/>
    <w:rsid w:val="001A29A5"/>
    <w:rsid w:val="001A30D8"/>
    <w:rsid w:val="001A3381"/>
    <w:rsid w:val="001A353E"/>
    <w:rsid w:val="001A465F"/>
    <w:rsid w:val="001A4937"/>
    <w:rsid w:val="001A4C02"/>
    <w:rsid w:val="001A4C07"/>
    <w:rsid w:val="001A50D2"/>
    <w:rsid w:val="001A5AD4"/>
    <w:rsid w:val="001A5C88"/>
    <w:rsid w:val="001A61BE"/>
    <w:rsid w:val="001A6507"/>
    <w:rsid w:val="001A68FB"/>
    <w:rsid w:val="001A7007"/>
    <w:rsid w:val="001A7617"/>
    <w:rsid w:val="001B0115"/>
    <w:rsid w:val="001B01F7"/>
    <w:rsid w:val="001B03AF"/>
    <w:rsid w:val="001B07F2"/>
    <w:rsid w:val="001B19EF"/>
    <w:rsid w:val="001B1AFC"/>
    <w:rsid w:val="001B1C52"/>
    <w:rsid w:val="001B1D2B"/>
    <w:rsid w:val="001B23BD"/>
    <w:rsid w:val="001B2564"/>
    <w:rsid w:val="001B37CE"/>
    <w:rsid w:val="001B4278"/>
    <w:rsid w:val="001B4624"/>
    <w:rsid w:val="001B4B6D"/>
    <w:rsid w:val="001B52E0"/>
    <w:rsid w:val="001B54FA"/>
    <w:rsid w:val="001B68BE"/>
    <w:rsid w:val="001B6AA8"/>
    <w:rsid w:val="001B7100"/>
    <w:rsid w:val="001B7443"/>
    <w:rsid w:val="001B7649"/>
    <w:rsid w:val="001B787A"/>
    <w:rsid w:val="001C0067"/>
    <w:rsid w:val="001C0F30"/>
    <w:rsid w:val="001C1043"/>
    <w:rsid w:val="001C107B"/>
    <w:rsid w:val="001C10AD"/>
    <w:rsid w:val="001C198D"/>
    <w:rsid w:val="001C2798"/>
    <w:rsid w:val="001C2E65"/>
    <w:rsid w:val="001C37ED"/>
    <w:rsid w:val="001C3ECE"/>
    <w:rsid w:val="001C48B0"/>
    <w:rsid w:val="001C581E"/>
    <w:rsid w:val="001C5F15"/>
    <w:rsid w:val="001C6942"/>
    <w:rsid w:val="001C6B48"/>
    <w:rsid w:val="001C7800"/>
    <w:rsid w:val="001C7CAF"/>
    <w:rsid w:val="001D01E1"/>
    <w:rsid w:val="001D0ACD"/>
    <w:rsid w:val="001D0BD2"/>
    <w:rsid w:val="001D0FEF"/>
    <w:rsid w:val="001D15AD"/>
    <w:rsid w:val="001D1CE6"/>
    <w:rsid w:val="001D1E92"/>
    <w:rsid w:val="001D291F"/>
    <w:rsid w:val="001D2F6B"/>
    <w:rsid w:val="001D31C7"/>
    <w:rsid w:val="001D3A87"/>
    <w:rsid w:val="001D3E34"/>
    <w:rsid w:val="001D476B"/>
    <w:rsid w:val="001D4C67"/>
    <w:rsid w:val="001D516C"/>
    <w:rsid w:val="001D56AF"/>
    <w:rsid w:val="001D58FD"/>
    <w:rsid w:val="001D5DB6"/>
    <w:rsid w:val="001D6080"/>
    <w:rsid w:val="001D6B67"/>
    <w:rsid w:val="001E12D4"/>
    <w:rsid w:val="001E13A1"/>
    <w:rsid w:val="001E1B0E"/>
    <w:rsid w:val="001E2A54"/>
    <w:rsid w:val="001E2D9E"/>
    <w:rsid w:val="001E2F69"/>
    <w:rsid w:val="001E38D5"/>
    <w:rsid w:val="001E3AA1"/>
    <w:rsid w:val="001E3EAF"/>
    <w:rsid w:val="001E3F4D"/>
    <w:rsid w:val="001E417B"/>
    <w:rsid w:val="001E48F9"/>
    <w:rsid w:val="001E506E"/>
    <w:rsid w:val="001E52DE"/>
    <w:rsid w:val="001E54CC"/>
    <w:rsid w:val="001E69A1"/>
    <w:rsid w:val="001E6EF0"/>
    <w:rsid w:val="001E75C8"/>
    <w:rsid w:val="001E760D"/>
    <w:rsid w:val="001E7624"/>
    <w:rsid w:val="001E7F95"/>
    <w:rsid w:val="001F08A7"/>
    <w:rsid w:val="001F0E20"/>
    <w:rsid w:val="001F14B7"/>
    <w:rsid w:val="001F164F"/>
    <w:rsid w:val="001F17B3"/>
    <w:rsid w:val="001F1BF6"/>
    <w:rsid w:val="001F256C"/>
    <w:rsid w:val="001F38BD"/>
    <w:rsid w:val="001F452C"/>
    <w:rsid w:val="001F518B"/>
    <w:rsid w:val="001F5224"/>
    <w:rsid w:val="001F535D"/>
    <w:rsid w:val="001F660F"/>
    <w:rsid w:val="001F6688"/>
    <w:rsid w:val="001F6C2D"/>
    <w:rsid w:val="001F6E79"/>
    <w:rsid w:val="001F7CA2"/>
    <w:rsid w:val="001F7D42"/>
    <w:rsid w:val="00200062"/>
    <w:rsid w:val="0020086E"/>
    <w:rsid w:val="00200B0A"/>
    <w:rsid w:val="00200B24"/>
    <w:rsid w:val="00201462"/>
    <w:rsid w:val="00201C71"/>
    <w:rsid w:val="00202179"/>
    <w:rsid w:val="00202693"/>
    <w:rsid w:val="00202FF5"/>
    <w:rsid w:val="0020468B"/>
    <w:rsid w:val="00204D00"/>
    <w:rsid w:val="00204EC2"/>
    <w:rsid w:val="0020522C"/>
    <w:rsid w:val="00205C9D"/>
    <w:rsid w:val="002064A0"/>
    <w:rsid w:val="00207F15"/>
    <w:rsid w:val="00207F80"/>
    <w:rsid w:val="00211166"/>
    <w:rsid w:val="00211C74"/>
    <w:rsid w:val="00212075"/>
    <w:rsid w:val="002124E0"/>
    <w:rsid w:val="00212DF2"/>
    <w:rsid w:val="002136DA"/>
    <w:rsid w:val="00213F36"/>
    <w:rsid w:val="002143D6"/>
    <w:rsid w:val="0021471D"/>
    <w:rsid w:val="002154CF"/>
    <w:rsid w:val="00215758"/>
    <w:rsid w:val="002157B4"/>
    <w:rsid w:val="0021580A"/>
    <w:rsid w:val="00215FD6"/>
    <w:rsid w:val="00216C12"/>
    <w:rsid w:val="00216E7D"/>
    <w:rsid w:val="0021708C"/>
    <w:rsid w:val="002170F0"/>
    <w:rsid w:val="00217C0A"/>
    <w:rsid w:val="00220403"/>
    <w:rsid w:val="002219A4"/>
    <w:rsid w:val="00221ADE"/>
    <w:rsid w:val="00221D44"/>
    <w:rsid w:val="0022281E"/>
    <w:rsid w:val="00222A38"/>
    <w:rsid w:val="00222B01"/>
    <w:rsid w:val="00224A16"/>
    <w:rsid w:val="00224C21"/>
    <w:rsid w:val="00224C4F"/>
    <w:rsid w:val="00224D6A"/>
    <w:rsid w:val="00224EE4"/>
    <w:rsid w:val="002255B4"/>
    <w:rsid w:val="00225F7D"/>
    <w:rsid w:val="00226287"/>
    <w:rsid w:val="002263F6"/>
    <w:rsid w:val="00227851"/>
    <w:rsid w:val="002301E4"/>
    <w:rsid w:val="002302BC"/>
    <w:rsid w:val="0023046C"/>
    <w:rsid w:val="00231548"/>
    <w:rsid w:val="00231C19"/>
    <w:rsid w:val="00232A51"/>
    <w:rsid w:val="00232CDD"/>
    <w:rsid w:val="002337CA"/>
    <w:rsid w:val="00234291"/>
    <w:rsid w:val="00234699"/>
    <w:rsid w:val="00235382"/>
    <w:rsid w:val="0023557E"/>
    <w:rsid w:val="0023585E"/>
    <w:rsid w:val="00235ACA"/>
    <w:rsid w:val="00236289"/>
    <w:rsid w:val="00236704"/>
    <w:rsid w:val="00237648"/>
    <w:rsid w:val="00240614"/>
    <w:rsid w:val="00240FC6"/>
    <w:rsid w:val="00242C65"/>
    <w:rsid w:val="00242C8E"/>
    <w:rsid w:val="00243371"/>
    <w:rsid w:val="00243396"/>
    <w:rsid w:val="00243BE6"/>
    <w:rsid w:val="00243D6C"/>
    <w:rsid w:val="00245084"/>
    <w:rsid w:val="00245217"/>
    <w:rsid w:val="0024583B"/>
    <w:rsid w:val="00245A61"/>
    <w:rsid w:val="00246D36"/>
    <w:rsid w:val="002470C9"/>
    <w:rsid w:val="0024761D"/>
    <w:rsid w:val="00247C57"/>
    <w:rsid w:val="0025007B"/>
    <w:rsid w:val="0025015B"/>
    <w:rsid w:val="002502C5"/>
    <w:rsid w:val="00250426"/>
    <w:rsid w:val="00251FAA"/>
    <w:rsid w:val="002521EE"/>
    <w:rsid w:val="00252204"/>
    <w:rsid w:val="00252289"/>
    <w:rsid w:val="002525B6"/>
    <w:rsid w:val="00252720"/>
    <w:rsid w:val="00253064"/>
    <w:rsid w:val="002538D3"/>
    <w:rsid w:val="00253E54"/>
    <w:rsid w:val="002541BD"/>
    <w:rsid w:val="00254266"/>
    <w:rsid w:val="00254A2F"/>
    <w:rsid w:val="00254AB5"/>
    <w:rsid w:val="00254D8B"/>
    <w:rsid w:val="002552FA"/>
    <w:rsid w:val="002555C0"/>
    <w:rsid w:val="0025579E"/>
    <w:rsid w:val="00255B0F"/>
    <w:rsid w:val="00256002"/>
    <w:rsid w:val="002563F3"/>
    <w:rsid w:val="00256498"/>
    <w:rsid w:val="002569FF"/>
    <w:rsid w:val="00260552"/>
    <w:rsid w:val="00260BF0"/>
    <w:rsid w:val="00260E3D"/>
    <w:rsid w:val="002636BA"/>
    <w:rsid w:val="00263751"/>
    <w:rsid w:val="002637C1"/>
    <w:rsid w:val="00264086"/>
    <w:rsid w:val="00264A12"/>
    <w:rsid w:val="00264E82"/>
    <w:rsid w:val="00264F8E"/>
    <w:rsid w:val="002650BB"/>
    <w:rsid w:val="002654E6"/>
    <w:rsid w:val="00265B3C"/>
    <w:rsid w:val="00265C72"/>
    <w:rsid w:val="00265E3B"/>
    <w:rsid w:val="002664FB"/>
    <w:rsid w:val="002667A8"/>
    <w:rsid w:val="002667FD"/>
    <w:rsid w:val="00266A0E"/>
    <w:rsid w:val="00266AE7"/>
    <w:rsid w:val="00266CA4"/>
    <w:rsid w:val="002670BF"/>
    <w:rsid w:val="002674DC"/>
    <w:rsid w:val="00270BED"/>
    <w:rsid w:val="002714EF"/>
    <w:rsid w:val="0027157E"/>
    <w:rsid w:val="0027177D"/>
    <w:rsid w:val="00271879"/>
    <w:rsid w:val="00272F57"/>
    <w:rsid w:val="002738CC"/>
    <w:rsid w:val="00273B46"/>
    <w:rsid w:val="0027577B"/>
    <w:rsid w:val="00275AD4"/>
    <w:rsid w:val="00275B77"/>
    <w:rsid w:val="00275E2C"/>
    <w:rsid w:val="00275E40"/>
    <w:rsid w:val="00276ACD"/>
    <w:rsid w:val="00276CE5"/>
    <w:rsid w:val="002779E0"/>
    <w:rsid w:val="00277BAA"/>
    <w:rsid w:val="00280185"/>
    <w:rsid w:val="0028025E"/>
    <w:rsid w:val="002802AE"/>
    <w:rsid w:val="002803CE"/>
    <w:rsid w:val="00280637"/>
    <w:rsid w:val="00280954"/>
    <w:rsid w:val="002809BE"/>
    <w:rsid w:val="002809D5"/>
    <w:rsid w:val="00280B3E"/>
    <w:rsid w:val="00281071"/>
    <w:rsid w:val="00281615"/>
    <w:rsid w:val="00281861"/>
    <w:rsid w:val="00281CC4"/>
    <w:rsid w:val="00283385"/>
    <w:rsid w:val="00284AF5"/>
    <w:rsid w:val="00284D41"/>
    <w:rsid w:val="002855BD"/>
    <w:rsid w:val="002862DC"/>
    <w:rsid w:val="002865A6"/>
    <w:rsid w:val="002866E8"/>
    <w:rsid w:val="00286FFE"/>
    <w:rsid w:val="00287069"/>
    <w:rsid w:val="002873E6"/>
    <w:rsid w:val="002877D6"/>
    <w:rsid w:val="002879A3"/>
    <w:rsid w:val="0029006C"/>
    <w:rsid w:val="00290919"/>
    <w:rsid w:val="00290F8A"/>
    <w:rsid w:val="00291171"/>
    <w:rsid w:val="002922D6"/>
    <w:rsid w:val="002929B9"/>
    <w:rsid w:val="00292CFC"/>
    <w:rsid w:val="00292F8C"/>
    <w:rsid w:val="002931BA"/>
    <w:rsid w:val="00293406"/>
    <w:rsid w:val="00293733"/>
    <w:rsid w:val="002938CF"/>
    <w:rsid w:val="00293C80"/>
    <w:rsid w:val="00294029"/>
    <w:rsid w:val="002945DE"/>
    <w:rsid w:val="002947EA"/>
    <w:rsid w:val="00294B94"/>
    <w:rsid w:val="00295125"/>
    <w:rsid w:val="002955A3"/>
    <w:rsid w:val="00295EAE"/>
    <w:rsid w:val="00295F1F"/>
    <w:rsid w:val="00296235"/>
    <w:rsid w:val="00296531"/>
    <w:rsid w:val="00296EA5"/>
    <w:rsid w:val="002975A9"/>
    <w:rsid w:val="00297AB5"/>
    <w:rsid w:val="00297BDA"/>
    <w:rsid w:val="00297D76"/>
    <w:rsid w:val="00297E7F"/>
    <w:rsid w:val="00297F33"/>
    <w:rsid w:val="002A1705"/>
    <w:rsid w:val="002A2043"/>
    <w:rsid w:val="002A336E"/>
    <w:rsid w:val="002A3A7C"/>
    <w:rsid w:val="002A3D07"/>
    <w:rsid w:val="002A4098"/>
    <w:rsid w:val="002A445C"/>
    <w:rsid w:val="002A4ADA"/>
    <w:rsid w:val="002A4CC0"/>
    <w:rsid w:val="002A58C2"/>
    <w:rsid w:val="002A5E2B"/>
    <w:rsid w:val="002A5FE5"/>
    <w:rsid w:val="002A6560"/>
    <w:rsid w:val="002A6920"/>
    <w:rsid w:val="002A757F"/>
    <w:rsid w:val="002A7EB1"/>
    <w:rsid w:val="002A7FF9"/>
    <w:rsid w:val="002B0385"/>
    <w:rsid w:val="002B12DB"/>
    <w:rsid w:val="002B14D2"/>
    <w:rsid w:val="002B161D"/>
    <w:rsid w:val="002B1E33"/>
    <w:rsid w:val="002B23DA"/>
    <w:rsid w:val="002B2A11"/>
    <w:rsid w:val="002B2B3B"/>
    <w:rsid w:val="002B2DAB"/>
    <w:rsid w:val="002B34E5"/>
    <w:rsid w:val="002B368D"/>
    <w:rsid w:val="002B3F9B"/>
    <w:rsid w:val="002B4912"/>
    <w:rsid w:val="002B4AA2"/>
    <w:rsid w:val="002B4D70"/>
    <w:rsid w:val="002B4E9D"/>
    <w:rsid w:val="002B52B5"/>
    <w:rsid w:val="002B5555"/>
    <w:rsid w:val="002B5840"/>
    <w:rsid w:val="002B591D"/>
    <w:rsid w:val="002B5C9A"/>
    <w:rsid w:val="002B63D3"/>
    <w:rsid w:val="002B6717"/>
    <w:rsid w:val="002B6860"/>
    <w:rsid w:val="002B69AB"/>
    <w:rsid w:val="002B6A27"/>
    <w:rsid w:val="002B6E9C"/>
    <w:rsid w:val="002B7183"/>
    <w:rsid w:val="002B7EC9"/>
    <w:rsid w:val="002C036C"/>
    <w:rsid w:val="002C0C39"/>
    <w:rsid w:val="002C1698"/>
    <w:rsid w:val="002C1820"/>
    <w:rsid w:val="002C2194"/>
    <w:rsid w:val="002C21B3"/>
    <w:rsid w:val="002C2254"/>
    <w:rsid w:val="002C2DDC"/>
    <w:rsid w:val="002C2F4C"/>
    <w:rsid w:val="002C3066"/>
    <w:rsid w:val="002C3728"/>
    <w:rsid w:val="002C393A"/>
    <w:rsid w:val="002C3A47"/>
    <w:rsid w:val="002C4090"/>
    <w:rsid w:val="002C4678"/>
    <w:rsid w:val="002C4AAC"/>
    <w:rsid w:val="002C4B42"/>
    <w:rsid w:val="002C4B76"/>
    <w:rsid w:val="002C4BC6"/>
    <w:rsid w:val="002C4E20"/>
    <w:rsid w:val="002C4EBF"/>
    <w:rsid w:val="002C51F3"/>
    <w:rsid w:val="002C569B"/>
    <w:rsid w:val="002C63B2"/>
    <w:rsid w:val="002C69EF"/>
    <w:rsid w:val="002C6D65"/>
    <w:rsid w:val="002C7153"/>
    <w:rsid w:val="002C7A03"/>
    <w:rsid w:val="002C7A23"/>
    <w:rsid w:val="002C7A7F"/>
    <w:rsid w:val="002C7BF8"/>
    <w:rsid w:val="002C7D8D"/>
    <w:rsid w:val="002C7F4B"/>
    <w:rsid w:val="002D0853"/>
    <w:rsid w:val="002D089C"/>
    <w:rsid w:val="002D1274"/>
    <w:rsid w:val="002D1748"/>
    <w:rsid w:val="002D179A"/>
    <w:rsid w:val="002D1C2D"/>
    <w:rsid w:val="002D1FC3"/>
    <w:rsid w:val="002D28D8"/>
    <w:rsid w:val="002D2C68"/>
    <w:rsid w:val="002D2CC4"/>
    <w:rsid w:val="002D2F85"/>
    <w:rsid w:val="002D3BE5"/>
    <w:rsid w:val="002D4198"/>
    <w:rsid w:val="002D512F"/>
    <w:rsid w:val="002D52C9"/>
    <w:rsid w:val="002D5CA4"/>
    <w:rsid w:val="002D63D0"/>
    <w:rsid w:val="002D63F0"/>
    <w:rsid w:val="002D6812"/>
    <w:rsid w:val="002E04FA"/>
    <w:rsid w:val="002E0A43"/>
    <w:rsid w:val="002E17D6"/>
    <w:rsid w:val="002E1D00"/>
    <w:rsid w:val="002E2346"/>
    <w:rsid w:val="002E25C1"/>
    <w:rsid w:val="002E2BAD"/>
    <w:rsid w:val="002E359F"/>
    <w:rsid w:val="002E3801"/>
    <w:rsid w:val="002E3C6F"/>
    <w:rsid w:val="002E449A"/>
    <w:rsid w:val="002E47F8"/>
    <w:rsid w:val="002E4B7D"/>
    <w:rsid w:val="002E4CC1"/>
    <w:rsid w:val="002E4F9E"/>
    <w:rsid w:val="002E621C"/>
    <w:rsid w:val="002E640A"/>
    <w:rsid w:val="002E6421"/>
    <w:rsid w:val="002E6AB5"/>
    <w:rsid w:val="002E6ABF"/>
    <w:rsid w:val="002E7925"/>
    <w:rsid w:val="002E7AE8"/>
    <w:rsid w:val="002E7E35"/>
    <w:rsid w:val="002F01E4"/>
    <w:rsid w:val="002F2107"/>
    <w:rsid w:val="002F29A7"/>
    <w:rsid w:val="002F29E2"/>
    <w:rsid w:val="002F3161"/>
    <w:rsid w:val="002F3709"/>
    <w:rsid w:val="002F4172"/>
    <w:rsid w:val="002F4620"/>
    <w:rsid w:val="002F4655"/>
    <w:rsid w:val="002F4BA9"/>
    <w:rsid w:val="002F4BEA"/>
    <w:rsid w:val="002F4D00"/>
    <w:rsid w:val="002F518B"/>
    <w:rsid w:val="002F51B9"/>
    <w:rsid w:val="002F5AF8"/>
    <w:rsid w:val="002F6021"/>
    <w:rsid w:val="002F63AD"/>
    <w:rsid w:val="002F644E"/>
    <w:rsid w:val="002F65D1"/>
    <w:rsid w:val="002F745F"/>
    <w:rsid w:val="002F77CC"/>
    <w:rsid w:val="003000BE"/>
    <w:rsid w:val="00301097"/>
    <w:rsid w:val="0030180F"/>
    <w:rsid w:val="003026D1"/>
    <w:rsid w:val="0030272F"/>
    <w:rsid w:val="00302AC4"/>
    <w:rsid w:val="003037B0"/>
    <w:rsid w:val="00303E8B"/>
    <w:rsid w:val="00304467"/>
    <w:rsid w:val="00304617"/>
    <w:rsid w:val="003055CA"/>
    <w:rsid w:val="00305991"/>
    <w:rsid w:val="00305A71"/>
    <w:rsid w:val="00305FB2"/>
    <w:rsid w:val="003068E3"/>
    <w:rsid w:val="00306B33"/>
    <w:rsid w:val="00307625"/>
    <w:rsid w:val="00307A84"/>
    <w:rsid w:val="0031031A"/>
    <w:rsid w:val="003108CA"/>
    <w:rsid w:val="00310C40"/>
    <w:rsid w:val="00311368"/>
    <w:rsid w:val="003118D6"/>
    <w:rsid w:val="00311959"/>
    <w:rsid w:val="00311D13"/>
    <w:rsid w:val="00312FCF"/>
    <w:rsid w:val="00313052"/>
    <w:rsid w:val="0031312E"/>
    <w:rsid w:val="003132AA"/>
    <w:rsid w:val="00313523"/>
    <w:rsid w:val="00313B54"/>
    <w:rsid w:val="00313C95"/>
    <w:rsid w:val="00313E66"/>
    <w:rsid w:val="00315464"/>
    <w:rsid w:val="003156FC"/>
    <w:rsid w:val="00315B93"/>
    <w:rsid w:val="00315C6B"/>
    <w:rsid w:val="00316051"/>
    <w:rsid w:val="0031608E"/>
    <w:rsid w:val="003163B6"/>
    <w:rsid w:val="00316EDE"/>
    <w:rsid w:val="00317ABC"/>
    <w:rsid w:val="003202B8"/>
    <w:rsid w:val="003207AF"/>
    <w:rsid w:val="00320D4C"/>
    <w:rsid w:val="00321708"/>
    <w:rsid w:val="00321744"/>
    <w:rsid w:val="00321BEB"/>
    <w:rsid w:val="00322ABF"/>
    <w:rsid w:val="00322F9D"/>
    <w:rsid w:val="00323080"/>
    <w:rsid w:val="00323159"/>
    <w:rsid w:val="00323350"/>
    <w:rsid w:val="0032340B"/>
    <w:rsid w:val="0032378A"/>
    <w:rsid w:val="00323ADB"/>
    <w:rsid w:val="00323F06"/>
    <w:rsid w:val="00324142"/>
    <w:rsid w:val="003248FE"/>
    <w:rsid w:val="003250AB"/>
    <w:rsid w:val="003251D2"/>
    <w:rsid w:val="003255B0"/>
    <w:rsid w:val="00325C00"/>
    <w:rsid w:val="003268C2"/>
    <w:rsid w:val="00326E44"/>
    <w:rsid w:val="003273DA"/>
    <w:rsid w:val="00327406"/>
    <w:rsid w:val="003278EB"/>
    <w:rsid w:val="00327A99"/>
    <w:rsid w:val="00327C08"/>
    <w:rsid w:val="00327EA4"/>
    <w:rsid w:val="00327EF6"/>
    <w:rsid w:val="00330201"/>
    <w:rsid w:val="00330467"/>
    <w:rsid w:val="00330670"/>
    <w:rsid w:val="0033078A"/>
    <w:rsid w:val="0033099B"/>
    <w:rsid w:val="003309AD"/>
    <w:rsid w:val="00330B93"/>
    <w:rsid w:val="00330D7C"/>
    <w:rsid w:val="00331617"/>
    <w:rsid w:val="00331D2D"/>
    <w:rsid w:val="00332E2E"/>
    <w:rsid w:val="0033315A"/>
    <w:rsid w:val="00333C39"/>
    <w:rsid w:val="00333DF8"/>
    <w:rsid w:val="0033419B"/>
    <w:rsid w:val="003354C4"/>
    <w:rsid w:val="00335B04"/>
    <w:rsid w:val="003365E6"/>
    <w:rsid w:val="00336C1A"/>
    <w:rsid w:val="00336E12"/>
    <w:rsid w:val="00337384"/>
    <w:rsid w:val="0033775C"/>
    <w:rsid w:val="0034000F"/>
    <w:rsid w:val="003409E1"/>
    <w:rsid w:val="0034152F"/>
    <w:rsid w:val="00341C07"/>
    <w:rsid w:val="00343AD8"/>
    <w:rsid w:val="00344A12"/>
    <w:rsid w:val="00344B8B"/>
    <w:rsid w:val="0034505C"/>
    <w:rsid w:val="00345341"/>
    <w:rsid w:val="003460A9"/>
    <w:rsid w:val="00346125"/>
    <w:rsid w:val="0034670D"/>
    <w:rsid w:val="00346B9B"/>
    <w:rsid w:val="00346C8A"/>
    <w:rsid w:val="00346EFA"/>
    <w:rsid w:val="00346F24"/>
    <w:rsid w:val="003472CF"/>
    <w:rsid w:val="00347334"/>
    <w:rsid w:val="00347744"/>
    <w:rsid w:val="00347890"/>
    <w:rsid w:val="00350100"/>
    <w:rsid w:val="0035051E"/>
    <w:rsid w:val="003505D6"/>
    <w:rsid w:val="003510A5"/>
    <w:rsid w:val="00351BD2"/>
    <w:rsid w:val="00351CB5"/>
    <w:rsid w:val="003525DB"/>
    <w:rsid w:val="00352619"/>
    <w:rsid w:val="00352E5E"/>
    <w:rsid w:val="00353233"/>
    <w:rsid w:val="003539E6"/>
    <w:rsid w:val="00353A81"/>
    <w:rsid w:val="00354AA0"/>
    <w:rsid w:val="00354E2E"/>
    <w:rsid w:val="003557F8"/>
    <w:rsid w:val="00355D1D"/>
    <w:rsid w:val="003561C1"/>
    <w:rsid w:val="00356278"/>
    <w:rsid w:val="003563FF"/>
    <w:rsid w:val="003564C1"/>
    <w:rsid w:val="00356D43"/>
    <w:rsid w:val="003579DF"/>
    <w:rsid w:val="003603C7"/>
    <w:rsid w:val="00360DC1"/>
    <w:rsid w:val="003612F0"/>
    <w:rsid w:val="0036152E"/>
    <w:rsid w:val="00361A02"/>
    <w:rsid w:val="00362667"/>
    <w:rsid w:val="003627AC"/>
    <w:rsid w:val="003628B0"/>
    <w:rsid w:val="00363AF8"/>
    <w:rsid w:val="00364C7E"/>
    <w:rsid w:val="003652CF"/>
    <w:rsid w:val="00366107"/>
    <w:rsid w:val="0036631A"/>
    <w:rsid w:val="00366B38"/>
    <w:rsid w:val="00366D86"/>
    <w:rsid w:val="00366EB3"/>
    <w:rsid w:val="00367C43"/>
    <w:rsid w:val="00370112"/>
    <w:rsid w:val="00371873"/>
    <w:rsid w:val="00371902"/>
    <w:rsid w:val="003719E4"/>
    <w:rsid w:val="00372FAA"/>
    <w:rsid w:val="0037306E"/>
    <w:rsid w:val="00373592"/>
    <w:rsid w:val="0037401F"/>
    <w:rsid w:val="00374333"/>
    <w:rsid w:val="003745E4"/>
    <w:rsid w:val="0037535D"/>
    <w:rsid w:val="003754E3"/>
    <w:rsid w:val="003759F7"/>
    <w:rsid w:val="00375A38"/>
    <w:rsid w:val="00376394"/>
    <w:rsid w:val="003774DD"/>
    <w:rsid w:val="003776FA"/>
    <w:rsid w:val="00377B40"/>
    <w:rsid w:val="00381177"/>
    <w:rsid w:val="00381689"/>
    <w:rsid w:val="00381884"/>
    <w:rsid w:val="00383D74"/>
    <w:rsid w:val="0038427C"/>
    <w:rsid w:val="00384365"/>
    <w:rsid w:val="003845A1"/>
    <w:rsid w:val="00384726"/>
    <w:rsid w:val="00384A84"/>
    <w:rsid w:val="00384A8A"/>
    <w:rsid w:val="003857D4"/>
    <w:rsid w:val="00385A22"/>
    <w:rsid w:val="0038682D"/>
    <w:rsid w:val="00386F28"/>
    <w:rsid w:val="00387055"/>
    <w:rsid w:val="00387AD1"/>
    <w:rsid w:val="003900D0"/>
    <w:rsid w:val="003907F2"/>
    <w:rsid w:val="00390A10"/>
    <w:rsid w:val="00390AF8"/>
    <w:rsid w:val="00390B31"/>
    <w:rsid w:val="00391AC0"/>
    <w:rsid w:val="00391B40"/>
    <w:rsid w:val="00392E84"/>
    <w:rsid w:val="00394CF2"/>
    <w:rsid w:val="0039593E"/>
    <w:rsid w:val="00396573"/>
    <w:rsid w:val="00396BF7"/>
    <w:rsid w:val="003970D2"/>
    <w:rsid w:val="003972CC"/>
    <w:rsid w:val="003974C1"/>
    <w:rsid w:val="0039762D"/>
    <w:rsid w:val="003A0D89"/>
    <w:rsid w:val="003A139C"/>
    <w:rsid w:val="003A149B"/>
    <w:rsid w:val="003A2218"/>
    <w:rsid w:val="003A2850"/>
    <w:rsid w:val="003A2DCA"/>
    <w:rsid w:val="003A2FCC"/>
    <w:rsid w:val="003A30B3"/>
    <w:rsid w:val="003A399E"/>
    <w:rsid w:val="003A429E"/>
    <w:rsid w:val="003A4665"/>
    <w:rsid w:val="003A4E6C"/>
    <w:rsid w:val="003A5DA7"/>
    <w:rsid w:val="003A5EA4"/>
    <w:rsid w:val="003A5EDB"/>
    <w:rsid w:val="003A5FFC"/>
    <w:rsid w:val="003A699D"/>
    <w:rsid w:val="003A6E3D"/>
    <w:rsid w:val="003A6F05"/>
    <w:rsid w:val="003A7116"/>
    <w:rsid w:val="003A75E5"/>
    <w:rsid w:val="003A7B4A"/>
    <w:rsid w:val="003A7B9D"/>
    <w:rsid w:val="003B0963"/>
    <w:rsid w:val="003B0B14"/>
    <w:rsid w:val="003B0D90"/>
    <w:rsid w:val="003B0E21"/>
    <w:rsid w:val="003B14F1"/>
    <w:rsid w:val="003B1947"/>
    <w:rsid w:val="003B1B27"/>
    <w:rsid w:val="003B1ED8"/>
    <w:rsid w:val="003B236C"/>
    <w:rsid w:val="003B2BC9"/>
    <w:rsid w:val="003B300B"/>
    <w:rsid w:val="003B3228"/>
    <w:rsid w:val="003B408F"/>
    <w:rsid w:val="003B4DCE"/>
    <w:rsid w:val="003B59E7"/>
    <w:rsid w:val="003B6343"/>
    <w:rsid w:val="003B6935"/>
    <w:rsid w:val="003B6C67"/>
    <w:rsid w:val="003C12E5"/>
    <w:rsid w:val="003C33DB"/>
    <w:rsid w:val="003C361C"/>
    <w:rsid w:val="003C39A0"/>
    <w:rsid w:val="003C3C7A"/>
    <w:rsid w:val="003C3ECC"/>
    <w:rsid w:val="003C4244"/>
    <w:rsid w:val="003C4B0D"/>
    <w:rsid w:val="003C622E"/>
    <w:rsid w:val="003C63A8"/>
    <w:rsid w:val="003C640F"/>
    <w:rsid w:val="003C6655"/>
    <w:rsid w:val="003C6DE9"/>
    <w:rsid w:val="003C6FBB"/>
    <w:rsid w:val="003C7615"/>
    <w:rsid w:val="003C76B5"/>
    <w:rsid w:val="003C7785"/>
    <w:rsid w:val="003C794B"/>
    <w:rsid w:val="003C7DFB"/>
    <w:rsid w:val="003D0000"/>
    <w:rsid w:val="003D09AA"/>
    <w:rsid w:val="003D0CB5"/>
    <w:rsid w:val="003D0E43"/>
    <w:rsid w:val="003D11FB"/>
    <w:rsid w:val="003D151C"/>
    <w:rsid w:val="003D179C"/>
    <w:rsid w:val="003D17DD"/>
    <w:rsid w:val="003D1870"/>
    <w:rsid w:val="003D1FB4"/>
    <w:rsid w:val="003D2456"/>
    <w:rsid w:val="003D26C4"/>
    <w:rsid w:val="003D288B"/>
    <w:rsid w:val="003D28A5"/>
    <w:rsid w:val="003D2DA2"/>
    <w:rsid w:val="003D38C9"/>
    <w:rsid w:val="003D3C10"/>
    <w:rsid w:val="003D48F2"/>
    <w:rsid w:val="003D4D05"/>
    <w:rsid w:val="003D589D"/>
    <w:rsid w:val="003D58FF"/>
    <w:rsid w:val="003D5C82"/>
    <w:rsid w:val="003D5CE3"/>
    <w:rsid w:val="003D5F83"/>
    <w:rsid w:val="003D62F7"/>
    <w:rsid w:val="003D6C9F"/>
    <w:rsid w:val="003D7360"/>
    <w:rsid w:val="003E026F"/>
    <w:rsid w:val="003E03FE"/>
    <w:rsid w:val="003E0665"/>
    <w:rsid w:val="003E06B1"/>
    <w:rsid w:val="003E0DFA"/>
    <w:rsid w:val="003E115F"/>
    <w:rsid w:val="003E15FA"/>
    <w:rsid w:val="003E1727"/>
    <w:rsid w:val="003E1D73"/>
    <w:rsid w:val="003E1DDD"/>
    <w:rsid w:val="003E23CA"/>
    <w:rsid w:val="003E258C"/>
    <w:rsid w:val="003E3566"/>
    <w:rsid w:val="003E3A29"/>
    <w:rsid w:val="003E3A71"/>
    <w:rsid w:val="003E42FD"/>
    <w:rsid w:val="003E4653"/>
    <w:rsid w:val="003E4940"/>
    <w:rsid w:val="003E4D0A"/>
    <w:rsid w:val="003E5E4D"/>
    <w:rsid w:val="003E61B6"/>
    <w:rsid w:val="003E63C7"/>
    <w:rsid w:val="003E6BD9"/>
    <w:rsid w:val="003E6D4A"/>
    <w:rsid w:val="003E6FA3"/>
    <w:rsid w:val="003E75BA"/>
    <w:rsid w:val="003E7694"/>
    <w:rsid w:val="003E7AC6"/>
    <w:rsid w:val="003F008D"/>
    <w:rsid w:val="003F033F"/>
    <w:rsid w:val="003F1182"/>
    <w:rsid w:val="003F1763"/>
    <w:rsid w:val="003F1B14"/>
    <w:rsid w:val="003F2364"/>
    <w:rsid w:val="003F2CC6"/>
    <w:rsid w:val="003F3756"/>
    <w:rsid w:val="003F3793"/>
    <w:rsid w:val="003F4625"/>
    <w:rsid w:val="003F50FB"/>
    <w:rsid w:val="003F536E"/>
    <w:rsid w:val="003F5CAA"/>
    <w:rsid w:val="003F5E3A"/>
    <w:rsid w:val="003F5EA2"/>
    <w:rsid w:val="003F601A"/>
    <w:rsid w:val="003F611D"/>
    <w:rsid w:val="003F6B64"/>
    <w:rsid w:val="003F6B8B"/>
    <w:rsid w:val="003F70DC"/>
    <w:rsid w:val="003F71F3"/>
    <w:rsid w:val="003F79BF"/>
    <w:rsid w:val="004007B1"/>
    <w:rsid w:val="00400903"/>
    <w:rsid w:val="004011D3"/>
    <w:rsid w:val="0040159F"/>
    <w:rsid w:val="00401EB9"/>
    <w:rsid w:val="004020D9"/>
    <w:rsid w:val="00402379"/>
    <w:rsid w:val="00402A01"/>
    <w:rsid w:val="00402D07"/>
    <w:rsid w:val="00402F00"/>
    <w:rsid w:val="0040353F"/>
    <w:rsid w:val="00403577"/>
    <w:rsid w:val="00403C53"/>
    <w:rsid w:val="00403DC8"/>
    <w:rsid w:val="00404030"/>
    <w:rsid w:val="004041AD"/>
    <w:rsid w:val="00404DF2"/>
    <w:rsid w:val="00405240"/>
    <w:rsid w:val="0040526E"/>
    <w:rsid w:val="00405E3D"/>
    <w:rsid w:val="00405ED3"/>
    <w:rsid w:val="00405F57"/>
    <w:rsid w:val="0040714B"/>
    <w:rsid w:val="00407426"/>
    <w:rsid w:val="004078B8"/>
    <w:rsid w:val="004100BA"/>
    <w:rsid w:val="004103D4"/>
    <w:rsid w:val="004107E4"/>
    <w:rsid w:val="00410F36"/>
    <w:rsid w:val="00411548"/>
    <w:rsid w:val="00411944"/>
    <w:rsid w:val="00411EA7"/>
    <w:rsid w:val="0041276E"/>
    <w:rsid w:val="004128B7"/>
    <w:rsid w:val="00412F91"/>
    <w:rsid w:val="00413166"/>
    <w:rsid w:val="0041336C"/>
    <w:rsid w:val="00413772"/>
    <w:rsid w:val="00413D0E"/>
    <w:rsid w:val="004142E3"/>
    <w:rsid w:val="004144A4"/>
    <w:rsid w:val="004150C2"/>
    <w:rsid w:val="00415A1D"/>
    <w:rsid w:val="004173EB"/>
    <w:rsid w:val="00420196"/>
    <w:rsid w:val="00421404"/>
    <w:rsid w:val="00421BAE"/>
    <w:rsid w:val="00421E64"/>
    <w:rsid w:val="00422111"/>
    <w:rsid w:val="004226C4"/>
    <w:rsid w:val="00422E9E"/>
    <w:rsid w:val="00422F91"/>
    <w:rsid w:val="00423333"/>
    <w:rsid w:val="0042352C"/>
    <w:rsid w:val="004239EC"/>
    <w:rsid w:val="00423DBB"/>
    <w:rsid w:val="00424D72"/>
    <w:rsid w:val="00424FC8"/>
    <w:rsid w:val="0042510D"/>
    <w:rsid w:val="004255F7"/>
    <w:rsid w:val="004259EC"/>
    <w:rsid w:val="00426D4B"/>
    <w:rsid w:val="004272A8"/>
    <w:rsid w:val="004278D2"/>
    <w:rsid w:val="004302B6"/>
    <w:rsid w:val="00430938"/>
    <w:rsid w:val="00430A86"/>
    <w:rsid w:val="004311EB"/>
    <w:rsid w:val="004311EE"/>
    <w:rsid w:val="0043178D"/>
    <w:rsid w:val="0043197E"/>
    <w:rsid w:val="004320E0"/>
    <w:rsid w:val="00432362"/>
    <w:rsid w:val="00432600"/>
    <w:rsid w:val="00432672"/>
    <w:rsid w:val="00432F0C"/>
    <w:rsid w:val="0043366C"/>
    <w:rsid w:val="0043388F"/>
    <w:rsid w:val="00433B90"/>
    <w:rsid w:val="00433F22"/>
    <w:rsid w:val="004347F5"/>
    <w:rsid w:val="004356E8"/>
    <w:rsid w:val="00435814"/>
    <w:rsid w:val="00435CC3"/>
    <w:rsid w:val="00436490"/>
    <w:rsid w:val="0043675D"/>
    <w:rsid w:val="00436CC6"/>
    <w:rsid w:val="00436FEC"/>
    <w:rsid w:val="004374B2"/>
    <w:rsid w:val="0043778C"/>
    <w:rsid w:val="00437BF3"/>
    <w:rsid w:val="0044030C"/>
    <w:rsid w:val="004404F1"/>
    <w:rsid w:val="00440557"/>
    <w:rsid w:val="00440756"/>
    <w:rsid w:val="00440E2E"/>
    <w:rsid w:val="00440FE8"/>
    <w:rsid w:val="004410D0"/>
    <w:rsid w:val="004411DE"/>
    <w:rsid w:val="00441329"/>
    <w:rsid w:val="00441566"/>
    <w:rsid w:val="00441A45"/>
    <w:rsid w:val="00441D3F"/>
    <w:rsid w:val="00441F3A"/>
    <w:rsid w:val="00442934"/>
    <w:rsid w:val="00443194"/>
    <w:rsid w:val="00443260"/>
    <w:rsid w:val="0044334D"/>
    <w:rsid w:val="0044479B"/>
    <w:rsid w:val="00444FFD"/>
    <w:rsid w:val="00445108"/>
    <w:rsid w:val="00447761"/>
    <w:rsid w:val="004479C4"/>
    <w:rsid w:val="00447AE2"/>
    <w:rsid w:val="00447E19"/>
    <w:rsid w:val="004503A3"/>
    <w:rsid w:val="00450BAA"/>
    <w:rsid w:val="00451B57"/>
    <w:rsid w:val="0045292B"/>
    <w:rsid w:val="00452EC2"/>
    <w:rsid w:val="00454898"/>
    <w:rsid w:val="00454C86"/>
    <w:rsid w:val="004558A8"/>
    <w:rsid w:val="00455BE4"/>
    <w:rsid w:val="00455CAB"/>
    <w:rsid w:val="004565B9"/>
    <w:rsid w:val="004575AD"/>
    <w:rsid w:val="00457953"/>
    <w:rsid w:val="004608C5"/>
    <w:rsid w:val="0046093F"/>
    <w:rsid w:val="004614AD"/>
    <w:rsid w:val="004614C3"/>
    <w:rsid w:val="00461785"/>
    <w:rsid w:val="0046193D"/>
    <w:rsid w:val="00461A8A"/>
    <w:rsid w:val="00461D18"/>
    <w:rsid w:val="00462A25"/>
    <w:rsid w:val="00462CE0"/>
    <w:rsid w:val="00462F45"/>
    <w:rsid w:val="00464BA0"/>
    <w:rsid w:val="00465574"/>
    <w:rsid w:val="004659B7"/>
    <w:rsid w:val="00465A17"/>
    <w:rsid w:val="00465D29"/>
    <w:rsid w:val="004669D0"/>
    <w:rsid w:val="00466EE3"/>
    <w:rsid w:val="00467C64"/>
    <w:rsid w:val="00467C66"/>
    <w:rsid w:val="00470465"/>
    <w:rsid w:val="00470919"/>
    <w:rsid w:val="004709C8"/>
    <w:rsid w:val="00470D03"/>
    <w:rsid w:val="00470E05"/>
    <w:rsid w:val="004710D3"/>
    <w:rsid w:val="004712BC"/>
    <w:rsid w:val="00471425"/>
    <w:rsid w:val="00471E2B"/>
    <w:rsid w:val="00471F05"/>
    <w:rsid w:val="004720D6"/>
    <w:rsid w:val="0047370B"/>
    <w:rsid w:val="00474169"/>
    <w:rsid w:val="004741BB"/>
    <w:rsid w:val="0047438D"/>
    <w:rsid w:val="004749D1"/>
    <w:rsid w:val="00474CC7"/>
    <w:rsid w:val="00474D0E"/>
    <w:rsid w:val="004753C7"/>
    <w:rsid w:val="00477792"/>
    <w:rsid w:val="00477A23"/>
    <w:rsid w:val="004803E7"/>
    <w:rsid w:val="00480A04"/>
    <w:rsid w:val="00480DE6"/>
    <w:rsid w:val="004822FE"/>
    <w:rsid w:val="00482377"/>
    <w:rsid w:val="004827C9"/>
    <w:rsid w:val="004831B9"/>
    <w:rsid w:val="004843DC"/>
    <w:rsid w:val="00485576"/>
    <w:rsid w:val="004860D7"/>
    <w:rsid w:val="00486C47"/>
    <w:rsid w:val="00487F61"/>
    <w:rsid w:val="0049039C"/>
    <w:rsid w:val="00490774"/>
    <w:rsid w:val="00490C66"/>
    <w:rsid w:val="00492188"/>
    <w:rsid w:val="00492321"/>
    <w:rsid w:val="00493016"/>
    <w:rsid w:val="004931D4"/>
    <w:rsid w:val="00495218"/>
    <w:rsid w:val="004957DA"/>
    <w:rsid w:val="004958A5"/>
    <w:rsid w:val="00495A4D"/>
    <w:rsid w:val="00496EB3"/>
    <w:rsid w:val="0049703C"/>
    <w:rsid w:val="00497BF0"/>
    <w:rsid w:val="00497DCF"/>
    <w:rsid w:val="004A0612"/>
    <w:rsid w:val="004A069A"/>
    <w:rsid w:val="004A0E60"/>
    <w:rsid w:val="004A1999"/>
    <w:rsid w:val="004A1D69"/>
    <w:rsid w:val="004A1DF1"/>
    <w:rsid w:val="004A2158"/>
    <w:rsid w:val="004A2ED6"/>
    <w:rsid w:val="004A3912"/>
    <w:rsid w:val="004A3D5B"/>
    <w:rsid w:val="004A3E45"/>
    <w:rsid w:val="004A426A"/>
    <w:rsid w:val="004A4646"/>
    <w:rsid w:val="004A48E7"/>
    <w:rsid w:val="004A57EE"/>
    <w:rsid w:val="004A677C"/>
    <w:rsid w:val="004A69C6"/>
    <w:rsid w:val="004A6D05"/>
    <w:rsid w:val="004A6F06"/>
    <w:rsid w:val="004A7AC5"/>
    <w:rsid w:val="004A7D7E"/>
    <w:rsid w:val="004A7D98"/>
    <w:rsid w:val="004B086E"/>
    <w:rsid w:val="004B09CA"/>
    <w:rsid w:val="004B0E4B"/>
    <w:rsid w:val="004B0E73"/>
    <w:rsid w:val="004B0F4C"/>
    <w:rsid w:val="004B1720"/>
    <w:rsid w:val="004B1976"/>
    <w:rsid w:val="004B1BE7"/>
    <w:rsid w:val="004B22CE"/>
    <w:rsid w:val="004B2474"/>
    <w:rsid w:val="004B2BAE"/>
    <w:rsid w:val="004B33B0"/>
    <w:rsid w:val="004B4146"/>
    <w:rsid w:val="004B43EA"/>
    <w:rsid w:val="004B5041"/>
    <w:rsid w:val="004B50CD"/>
    <w:rsid w:val="004B5629"/>
    <w:rsid w:val="004B5D86"/>
    <w:rsid w:val="004B5E84"/>
    <w:rsid w:val="004B5FD6"/>
    <w:rsid w:val="004B6287"/>
    <w:rsid w:val="004B6548"/>
    <w:rsid w:val="004B6916"/>
    <w:rsid w:val="004B7362"/>
    <w:rsid w:val="004B7394"/>
    <w:rsid w:val="004B7C49"/>
    <w:rsid w:val="004C0410"/>
    <w:rsid w:val="004C0471"/>
    <w:rsid w:val="004C0CE3"/>
    <w:rsid w:val="004C0DA2"/>
    <w:rsid w:val="004C0ED1"/>
    <w:rsid w:val="004C1338"/>
    <w:rsid w:val="004C1690"/>
    <w:rsid w:val="004C18AE"/>
    <w:rsid w:val="004C1F65"/>
    <w:rsid w:val="004C21DF"/>
    <w:rsid w:val="004C25C8"/>
    <w:rsid w:val="004C2AE9"/>
    <w:rsid w:val="004C34AF"/>
    <w:rsid w:val="004C3AAC"/>
    <w:rsid w:val="004C4FEB"/>
    <w:rsid w:val="004C5159"/>
    <w:rsid w:val="004C529E"/>
    <w:rsid w:val="004C5904"/>
    <w:rsid w:val="004C59C5"/>
    <w:rsid w:val="004C5BA9"/>
    <w:rsid w:val="004C5D49"/>
    <w:rsid w:val="004C61E0"/>
    <w:rsid w:val="004C71A4"/>
    <w:rsid w:val="004C7847"/>
    <w:rsid w:val="004C7D2B"/>
    <w:rsid w:val="004D0023"/>
    <w:rsid w:val="004D0B28"/>
    <w:rsid w:val="004D0C33"/>
    <w:rsid w:val="004D0FA8"/>
    <w:rsid w:val="004D150A"/>
    <w:rsid w:val="004D169C"/>
    <w:rsid w:val="004D1B75"/>
    <w:rsid w:val="004D1F1C"/>
    <w:rsid w:val="004D239E"/>
    <w:rsid w:val="004D3C5A"/>
    <w:rsid w:val="004D3F9A"/>
    <w:rsid w:val="004D414D"/>
    <w:rsid w:val="004D425C"/>
    <w:rsid w:val="004D460F"/>
    <w:rsid w:val="004D5493"/>
    <w:rsid w:val="004D569B"/>
    <w:rsid w:val="004D651F"/>
    <w:rsid w:val="004D66DE"/>
    <w:rsid w:val="004D76BB"/>
    <w:rsid w:val="004E106B"/>
    <w:rsid w:val="004E1BEC"/>
    <w:rsid w:val="004E4A85"/>
    <w:rsid w:val="004E4BFB"/>
    <w:rsid w:val="004E4D32"/>
    <w:rsid w:val="004E4D5D"/>
    <w:rsid w:val="004E50A5"/>
    <w:rsid w:val="004E5706"/>
    <w:rsid w:val="004E58C3"/>
    <w:rsid w:val="004E6A8F"/>
    <w:rsid w:val="004E7195"/>
    <w:rsid w:val="004E7922"/>
    <w:rsid w:val="004E7966"/>
    <w:rsid w:val="004E7BFD"/>
    <w:rsid w:val="004F00C6"/>
    <w:rsid w:val="004F11BD"/>
    <w:rsid w:val="004F12DA"/>
    <w:rsid w:val="004F15A8"/>
    <w:rsid w:val="004F1974"/>
    <w:rsid w:val="004F23EF"/>
    <w:rsid w:val="004F2810"/>
    <w:rsid w:val="004F2B30"/>
    <w:rsid w:val="004F2E3C"/>
    <w:rsid w:val="004F3B5C"/>
    <w:rsid w:val="004F3B81"/>
    <w:rsid w:val="004F3D2C"/>
    <w:rsid w:val="004F3F01"/>
    <w:rsid w:val="004F416E"/>
    <w:rsid w:val="004F453B"/>
    <w:rsid w:val="004F4B6C"/>
    <w:rsid w:val="004F5243"/>
    <w:rsid w:val="004F5647"/>
    <w:rsid w:val="004F5995"/>
    <w:rsid w:val="004F62CE"/>
    <w:rsid w:val="004F6354"/>
    <w:rsid w:val="004F6819"/>
    <w:rsid w:val="004F6C7C"/>
    <w:rsid w:val="004F6E3C"/>
    <w:rsid w:val="004F6FE1"/>
    <w:rsid w:val="004F70C6"/>
    <w:rsid w:val="004F7EE2"/>
    <w:rsid w:val="0050090E"/>
    <w:rsid w:val="00500C78"/>
    <w:rsid w:val="00500CFB"/>
    <w:rsid w:val="0050164B"/>
    <w:rsid w:val="00501811"/>
    <w:rsid w:val="00501BBD"/>
    <w:rsid w:val="00501CA0"/>
    <w:rsid w:val="0050232A"/>
    <w:rsid w:val="005025FD"/>
    <w:rsid w:val="005026D5"/>
    <w:rsid w:val="0050274C"/>
    <w:rsid w:val="0050296B"/>
    <w:rsid w:val="00502ABF"/>
    <w:rsid w:val="00503CCD"/>
    <w:rsid w:val="00503F69"/>
    <w:rsid w:val="00504019"/>
    <w:rsid w:val="00504B26"/>
    <w:rsid w:val="005051B5"/>
    <w:rsid w:val="0050530E"/>
    <w:rsid w:val="00505391"/>
    <w:rsid w:val="00505530"/>
    <w:rsid w:val="00505AF3"/>
    <w:rsid w:val="00505B97"/>
    <w:rsid w:val="00505F50"/>
    <w:rsid w:val="00505FFD"/>
    <w:rsid w:val="0050641C"/>
    <w:rsid w:val="005069F3"/>
    <w:rsid w:val="00506E02"/>
    <w:rsid w:val="00506E8D"/>
    <w:rsid w:val="0050706A"/>
    <w:rsid w:val="00507886"/>
    <w:rsid w:val="00507DA2"/>
    <w:rsid w:val="005103FA"/>
    <w:rsid w:val="00511A1B"/>
    <w:rsid w:val="00511E4D"/>
    <w:rsid w:val="00511F5F"/>
    <w:rsid w:val="005120AA"/>
    <w:rsid w:val="00512FEB"/>
    <w:rsid w:val="0051341B"/>
    <w:rsid w:val="005134EF"/>
    <w:rsid w:val="00513E31"/>
    <w:rsid w:val="00514522"/>
    <w:rsid w:val="00515734"/>
    <w:rsid w:val="0051589A"/>
    <w:rsid w:val="0051631E"/>
    <w:rsid w:val="00516744"/>
    <w:rsid w:val="005167B3"/>
    <w:rsid w:val="0051691F"/>
    <w:rsid w:val="00517145"/>
    <w:rsid w:val="005171FD"/>
    <w:rsid w:val="00517667"/>
    <w:rsid w:val="005178DA"/>
    <w:rsid w:val="00521061"/>
    <w:rsid w:val="00521538"/>
    <w:rsid w:val="005219AE"/>
    <w:rsid w:val="00521C33"/>
    <w:rsid w:val="00522BB2"/>
    <w:rsid w:val="00523018"/>
    <w:rsid w:val="00523AEC"/>
    <w:rsid w:val="0052424B"/>
    <w:rsid w:val="00526F4F"/>
    <w:rsid w:val="00527461"/>
    <w:rsid w:val="00527AB2"/>
    <w:rsid w:val="005300A7"/>
    <w:rsid w:val="005300F9"/>
    <w:rsid w:val="0053014B"/>
    <w:rsid w:val="0053031D"/>
    <w:rsid w:val="005303AB"/>
    <w:rsid w:val="005308C6"/>
    <w:rsid w:val="00530EA8"/>
    <w:rsid w:val="00530F9B"/>
    <w:rsid w:val="0053146A"/>
    <w:rsid w:val="0053238E"/>
    <w:rsid w:val="00532515"/>
    <w:rsid w:val="00532B0F"/>
    <w:rsid w:val="005330F2"/>
    <w:rsid w:val="005333AE"/>
    <w:rsid w:val="00533D5E"/>
    <w:rsid w:val="0053418E"/>
    <w:rsid w:val="0053433C"/>
    <w:rsid w:val="005348EF"/>
    <w:rsid w:val="00534915"/>
    <w:rsid w:val="0053493E"/>
    <w:rsid w:val="00534B12"/>
    <w:rsid w:val="00535C85"/>
    <w:rsid w:val="00535CDB"/>
    <w:rsid w:val="00535D8C"/>
    <w:rsid w:val="00535F06"/>
    <w:rsid w:val="00535F32"/>
    <w:rsid w:val="00535F58"/>
    <w:rsid w:val="00537035"/>
    <w:rsid w:val="005372AC"/>
    <w:rsid w:val="00537805"/>
    <w:rsid w:val="00537A7B"/>
    <w:rsid w:val="00537E5C"/>
    <w:rsid w:val="005403CF"/>
    <w:rsid w:val="005405EE"/>
    <w:rsid w:val="005407D0"/>
    <w:rsid w:val="00540966"/>
    <w:rsid w:val="00540A11"/>
    <w:rsid w:val="00540B68"/>
    <w:rsid w:val="00540CE0"/>
    <w:rsid w:val="00542A35"/>
    <w:rsid w:val="005430CA"/>
    <w:rsid w:val="00544406"/>
    <w:rsid w:val="00544844"/>
    <w:rsid w:val="005454BA"/>
    <w:rsid w:val="00545889"/>
    <w:rsid w:val="00545D53"/>
    <w:rsid w:val="00546131"/>
    <w:rsid w:val="0054625A"/>
    <w:rsid w:val="005462A3"/>
    <w:rsid w:val="00546BC7"/>
    <w:rsid w:val="00546CE8"/>
    <w:rsid w:val="005478FF"/>
    <w:rsid w:val="00547AE7"/>
    <w:rsid w:val="00547B73"/>
    <w:rsid w:val="00547F93"/>
    <w:rsid w:val="00550418"/>
    <w:rsid w:val="00550BC5"/>
    <w:rsid w:val="005510C3"/>
    <w:rsid w:val="00551A8E"/>
    <w:rsid w:val="00551D62"/>
    <w:rsid w:val="0055228F"/>
    <w:rsid w:val="00552391"/>
    <w:rsid w:val="005524E2"/>
    <w:rsid w:val="005528CC"/>
    <w:rsid w:val="00552A4F"/>
    <w:rsid w:val="00552DE6"/>
    <w:rsid w:val="00552EFF"/>
    <w:rsid w:val="005548DB"/>
    <w:rsid w:val="00554B99"/>
    <w:rsid w:val="00555C99"/>
    <w:rsid w:val="005569F3"/>
    <w:rsid w:val="00556C6C"/>
    <w:rsid w:val="00556DA9"/>
    <w:rsid w:val="0055747F"/>
    <w:rsid w:val="0056054D"/>
    <w:rsid w:val="005606DC"/>
    <w:rsid w:val="005615C7"/>
    <w:rsid w:val="00561826"/>
    <w:rsid w:val="0056187C"/>
    <w:rsid w:val="00561E4D"/>
    <w:rsid w:val="0056200E"/>
    <w:rsid w:val="0056226D"/>
    <w:rsid w:val="00563028"/>
    <w:rsid w:val="005630B8"/>
    <w:rsid w:val="0056404B"/>
    <w:rsid w:val="005641B9"/>
    <w:rsid w:val="00564293"/>
    <w:rsid w:val="00564461"/>
    <w:rsid w:val="0056446B"/>
    <w:rsid w:val="005658B6"/>
    <w:rsid w:val="00565946"/>
    <w:rsid w:val="00565A76"/>
    <w:rsid w:val="0056600B"/>
    <w:rsid w:val="005662DD"/>
    <w:rsid w:val="00566A50"/>
    <w:rsid w:val="00566D4A"/>
    <w:rsid w:val="00567510"/>
    <w:rsid w:val="00567536"/>
    <w:rsid w:val="005702A5"/>
    <w:rsid w:val="00570906"/>
    <w:rsid w:val="0057144C"/>
    <w:rsid w:val="005716E7"/>
    <w:rsid w:val="00571BED"/>
    <w:rsid w:val="00573135"/>
    <w:rsid w:val="00573782"/>
    <w:rsid w:val="00573B9F"/>
    <w:rsid w:val="0057413B"/>
    <w:rsid w:val="00574154"/>
    <w:rsid w:val="0057420B"/>
    <w:rsid w:val="0057496B"/>
    <w:rsid w:val="00575F52"/>
    <w:rsid w:val="0057652F"/>
    <w:rsid w:val="00576A94"/>
    <w:rsid w:val="00576B7D"/>
    <w:rsid w:val="00577054"/>
    <w:rsid w:val="00577B4B"/>
    <w:rsid w:val="00577EBA"/>
    <w:rsid w:val="0058002A"/>
    <w:rsid w:val="0058013E"/>
    <w:rsid w:val="0058031B"/>
    <w:rsid w:val="0058055D"/>
    <w:rsid w:val="005808FF"/>
    <w:rsid w:val="005817FC"/>
    <w:rsid w:val="00581A88"/>
    <w:rsid w:val="00581BC1"/>
    <w:rsid w:val="00581C54"/>
    <w:rsid w:val="00581E22"/>
    <w:rsid w:val="0058210D"/>
    <w:rsid w:val="0058254A"/>
    <w:rsid w:val="005826C9"/>
    <w:rsid w:val="00582A6D"/>
    <w:rsid w:val="005832F7"/>
    <w:rsid w:val="00584191"/>
    <w:rsid w:val="00584618"/>
    <w:rsid w:val="005847B2"/>
    <w:rsid w:val="00584852"/>
    <w:rsid w:val="00584933"/>
    <w:rsid w:val="005854E7"/>
    <w:rsid w:val="0058699E"/>
    <w:rsid w:val="00586BE9"/>
    <w:rsid w:val="005872D6"/>
    <w:rsid w:val="005878D6"/>
    <w:rsid w:val="00587B3D"/>
    <w:rsid w:val="00587BAA"/>
    <w:rsid w:val="00587D2B"/>
    <w:rsid w:val="00587D42"/>
    <w:rsid w:val="00587DD7"/>
    <w:rsid w:val="00590129"/>
    <w:rsid w:val="00590289"/>
    <w:rsid w:val="00590326"/>
    <w:rsid w:val="00590D10"/>
    <w:rsid w:val="00590DD9"/>
    <w:rsid w:val="00590FDB"/>
    <w:rsid w:val="005918DE"/>
    <w:rsid w:val="00592B2B"/>
    <w:rsid w:val="00592EBF"/>
    <w:rsid w:val="00592F28"/>
    <w:rsid w:val="00593885"/>
    <w:rsid w:val="00593B9D"/>
    <w:rsid w:val="005941D5"/>
    <w:rsid w:val="0059439B"/>
    <w:rsid w:val="005951DE"/>
    <w:rsid w:val="005954F3"/>
    <w:rsid w:val="005956D6"/>
    <w:rsid w:val="005959FB"/>
    <w:rsid w:val="00595A9F"/>
    <w:rsid w:val="00596227"/>
    <w:rsid w:val="0059667D"/>
    <w:rsid w:val="005969CF"/>
    <w:rsid w:val="00596A58"/>
    <w:rsid w:val="00596C7E"/>
    <w:rsid w:val="00596D85"/>
    <w:rsid w:val="00597E16"/>
    <w:rsid w:val="005A0033"/>
    <w:rsid w:val="005A0463"/>
    <w:rsid w:val="005A08E5"/>
    <w:rsid w:val="005A0B55"/>
    <w:rsid w:val="005A1413"/>
    <w:rsid w:val="005A14EB"/>
    <w:rsid w:val="005A1890"/>
    <w:rsid w:val="005A1CE0"/>
    <w:rsid w:val="005A25FA"/>
    <w:rsid w:val="005A2F87"/>
    <w:rsid w:val="005A3293"/>
    <w:rsid w:val="005A3AE5"/>
    <w:rsid w:val="005A4348"/>
    <w:rsid w:val="005A4541"/>
    <w:rsid w:val="005A6195"/>
    <w:rsid w:val="005A6B25"/>
    <w:rsid w:val="005A703E"/>
    <w:rsid w:val="005A73C3"/>
    <w:rsid w:val="005B0162"/>
    <w:rsid w:val="005B01BB"/>
    <w:rsid w:val="005B0334"/>
    <w:rsid w:val="005B038D"/>
    <w:rsid w:val="005B10CD"/>
    <w:rsid w:val="005B1B54"/>
    <w:rsid w:val="005B25EA"/>
    <w:rsid w:val="005B2E76"/>
    <w:rsid w:val="005B33F7"/>
    <w:rsid w:val="005B3D33"/>
    <w:rsid w:val="005B410D"/>
    <w:rsid w:val="005B5508"/>
    <w:rsid w:val="005B58DB"/>
    <w:rsid w:val="005B6074"/>
    <w:rsid w:val="005B65B2"/>
    <w:rsid w:val="005B6A74"/>
    <w:rsid w:val="005B7422"/>
    <w:rsid w:val="005B7A59"/>
    <w:rsid w:val="005B7CA4"/>
    <w:rsid w:val="005C0385"/>
    <w:rsid w:val="005C0B04"/>
    <w:rsid w:val="005C129F"/>
    <w:rsid w:val="005C2056"/>
    <w:rsid w:val="005C25D9"/>
    <w:rsid w:val="005C2855"/>
    <w:rsid w:val="005C28CE"/>
    <w:rsid w:val="005C2A4D"/>
    <w:rsid w:val="005C3930"/>
    <w:rsid w:val="005C3D6C"/>
    <w:rsid w:val="005C3E9F"/>
    <w:rsid w:val="005C4952"/>
    <w:rsid w:val="005C510D"/>
    <w:rsid w:val="005C5179"/>
    <w:rsid w:val="005C62F2"/>
    <w:rsid w:val="005C6B5E"/>
    <w:rsid w:val="005C6C3D"/>
    <w:rsid w:val="005C6E59"/>
    <w:rsid w:val="005C6FCD"/>
    <w:rsid w:val="005C7145"/>
    <w:rsid w:val="005C7483"/>
    <w:rsid w:val="005C7714"/>
    <w:rsid w:val="005C7DF6"/>
    <w:rsid w:val="005D176D"/>
    <w:rsid w:val="005D18D1"/>
    <w:rsid w:val="005D1C1B"/>
    <w:rsid w:val="005D1E0D"/>
    <w:rsid w:val="005D1EFB"/>
    <w:rsid w:val="005D207F"/>
    <w:rsid w:val="005D2732"/>
    <w:rsid w:val="005D35C3"/>
    <w:rsid w:val="005D3D9B"/>
    <w:rsid w:val="005D3F3B"/>
    <w:rsid w:val="005D418C"/>
    <w:rsid w:val="005D44ED"/>
    <w:rsid w:val="005D45FC"/>
    <w:rsid w:val="005D4860"/>
    <w:rsid w:val="005D49A1"/>
    <w:rsid w:val="005D49E7"/>
    <w:rsid w:val="005D4BC2"/>
    <w:rsid w:val="005D5198"/>
    <w:rsid w:val="005D55D6"/>
    <w:rsid w:val="005D625A"/>
    <w:rsid w:val="005D6390"/>
    <w:rsid w:val="005D69A2"/>
    <w:rsid w:val="005D6FDF"/>
    <w:rsid w:val="005E07C7"/>
    <w:rsid w:val="005E086C"/>
    <w:rsid w:val="005E0CE8"/>
    <w:rsid w:val="005E0F68"/>
    <w:rsid w:val="005E15CD"/>
    <w:rsid w:val="005E1E84"/>
    <w:rsid w:val="005E2677"/>
    <w:rsid w:val="005E2A0A"/>
    <w:rsid w:val="005E2B41"/>
    <w:rsid w:val="005E321C"/>
    <w:rsid w:val="005E32A2"/>
    <w:rsid w:val="005E382F"/>
    <w:rsid w:val="005E4691"/>
    <w:rsid w:val="005E4B20"/>
    <w:rsid w:val="005E4ED7"/>
    <w:rsid w:val="005E52CF"/>
    <w:rsid w:val="005E534D"/>
    <w:rsid w:val="005E5468"/>
    <w:rsid w:val="005E5C58"/>
    <w:rsid w:val="005E6406"/>
    <w:rsid w:val="005E6995"/>
    <w:rsid w:val="005E7104"/>
    <w:rsid w:val="005E7E06"/>
    <w:rsid w:val="005F091D"/>
    <w:rsid w:val="005F0A41"/>
    <w:rsid w:val="005F11A7"/>
    <w:rsid w:val="005F1563"/>
    <w:rsid w:val="005F18CD"/>
    <w:rsid w:val="005F1BDD"/>
    <w:rsid w:val="005F2811"/>
    <w:rsid w:val="005F28A4"/>
    <w:rsid w:val="005F29F2"/>
    <w:rsid w:val="005F2AE9"/>
    <w:rsid w:val="005F32A8"/>
    <w:rsid w:val="005F36CD"/>
    <w:rsid w:val="005F3CCC"/>
    <w:rsid w:val="005F3CFC"/>
    <w:rsid w:val="005F4226"/>
    <w:rsid w:val="005F4AA0"/>
    <w:rsid w:val="005F4B1F"/>
    <w:rsid w:val="005F59AF"/>
    <w:rsid w:val="005F6432"/>
    <w:rsid w:val="005F6821"/>
    <w:rsid w:val="005F6B65"/>
    <w:rsid w:val="005F7526"/>
    <w:rsid w:val="005F7DF9"/>
    <w:rsid w:val="005F7E82"/>
    <w:rsid w:val="006004E8"/>
    <w:rsid w:val="00600B4D"/>
    <w:rsid w:val="00601B87"/>
    <w:rsid w:val="00601F06"/>
    <w:rsid w:val="006026B9"/>
    <w:rsid w:val="00602CA3"/>
    <w:rsid w:val="00602E7A"/>
    <w:rsid w:val="00602FE0"/>
    <w:rsid w:val="006036E6"/>
    <w:rsid w:val="006039E0"/>
    <w:rsid w:val="00603BAF"/>
    <w:rsid w:val="00603DEF"/>
    <w:rsid w:val="00604039"/>
    <w:rsid w:val="00604596"/>
    <w:rsid w:val="006051E5"/>
    <w:rsid w:val="0060532D"/>
    <w:rsid w:val="00605B20"/>
    <w:rsid w:val="00605E3A"/>
    <w:rsid w:val="00606304"/>
    <w:rsid w:val="0060646E"/>
    <w:rsid w:val="006068E9"/>
    <w:rsid w:val="00606B1E"/>
    <w:rsid w:val="00606E06"/>
    <w:rsid w:val="0060704F"/>
    <w:rsid w:val="00607CD3"/>
    <w:rsid w:val="006111E8"/>
    <w:rsid w:val="00611245"/>
    <w:rsid w:val="006117C7"/>
    <w:rsid w:val="00611900"/>
    <w:rsid w:val="006122DA"/>
    <w:rsid w:val="0061243D"/>
    <w:rsid w:val="006128F6"/>
    <w:rsid w:val="00613B04"/>
    <w:rsid w:val="00613D04"/>
    <w:rsid w:val="00614368"/>
    <w:rsid w:val="00614E92"/>
    <w:rsid w:val="006153EB"/>
    <w:rsid w:val="0061553E"/>
    <w:rsid w:val="00615E7B"/>
    <w:rsid w:val="00615F8E"/>
    <w:rsid w:val="006160C0"/>
    <w:rsid w:val="00616D97"/>
    <w:rsid w:val="006170B2"/>
    <w:rsid w:val="00617816"/>
    <w:rsid w:val="00617A03"/>
    <w:rsid w:val="00617D4E"/>
    <w:rsid w:val="006201E6"/>
    <w:rsid w:val="00620315"/>
    <w:rsid w:val="00621D28"/>
    <w:rsid w:val="00622619"/>
    <w:rsid w:val="006228A5"/>
    <w:rsid w:val="006228FB"/>
    <w:rsid w:val="00622C6F"/>
    <w:rsid w:val="00623392"/>
    <w:rsid w:val="00623663"/>
    <w:rsid w:val="0062498C"/>
    <w:rsid w:val="0062540B"/>
    <w:rsid w:val="00625D74"/>
    <w:rsid w:val="006262FB"/>
    <w:rsid w:val="00626948"/>
    <w:rsid w:val="006272FB"/>
    <w:rsid w:val="006273DD"/>
    <w:rsid w:val="00627881"/>
    <w:rsid w:val="00627B92"/>
    <w:rsid w:val="00627F4F"/>
    <w:rsid w:val="0063047B"/>
    <w:rsid w:val="006305F2"/>
    <w:rsid w:val="00630D5C"/>
    <w:rsid w:val="00630FDD"/>
    <w:rsid w:val="00631CA6"/>
    <w:rsid w:val="006323F2"/>
    <w:rsid w:val="0063262E"/>
    <w:rsid w:val="006327A3"/>
    <w:rsid w:val="00632C0E"/>
    <w:rsid w:val="00633B5F"/>
    <w:rsid w:val="00633CA6"/>
    <w:rsid w:val="00633ECD"/>
    <w:rsid w:val="006348BC"/>
    <w:rsid w:val="00634DF5"/>
    <w:rsid w:val="00635108"/>
    <w:rsid w:val="006359DC"/>
    <w:rsid w:val="00635B26"/>
    <w:rsid w:val="00635F48"/>
    <w:rsid w:val="00636014"/>
    <w:rsid w:val="00636B70"/>
    <w:rsid w:val="00636F48"/>
    <w:rsid w:val="00637B1C"/>
    <w:rsid w:val="00641509"/>
    <w:rsid w:val="00641938"/>
    <w:rsid w:val="00641A31"/>
    <w:rsid w:val="006425BC"/>
    <w:rsid w:val="00642771"/>
    <w:rsid w:val="00642B6A"/>
    <w:rsid w:val="00642F07"/>
    <w:rsid w:val="00643305"/>
    <w:rsid w:val="006435F5"/>
    <w:rsid w:val="0064374E"/>
    <w:rsid w:val="00643CF5"/>
    <w:rsid w:val="00643ED8"/>
    <w:rsid w:val="00644E44"/>
    <w:rsid w:val="006450FC"/>
    <w:rsid w:val="00645278"/>
    <w:rsid w:val="00645529"/>
    <w:rsid w:val="006461BC"/>
    <w:rsid w:val="006464EE"/>
    <w:rsid w:val="00647BB4"/>
    <w:rsid w:val="00647DC2"/>
    <w:rsid w:val="006508C2"/>
    <w:rsid w:val="00650CF8"/>
    <w:rsid w:val="0065151E"/>
    <w:rsid w:val="006516A8"/>
    <w:rsid w:val="00651730"/>
    <w:rsid w:val="00652194"/>
    <w:rsid w:val="0065223A"/>
    <w:rsid w:val="006527EC"/>
    <w:rsid w:val="00652ED0"/>
    <w:rsid w:val="00652F79"/>
    <w:rsid w:val="00654BDB"/>
    <w:rsid w:val="00655030"/>
    <w:rsid w:val="0065530F"/>
    <w:rsid w:val="006559CF"/>
    <w:rsid w:val="006568BB"/>
    <w:rsid w:val="006569B0"/>
    <w:rsid w:val="00656CA2"/>
    <w:rsid w:val="006572FF"/>
    <w:rsid w:val="0065765D"/>
    <w:rsid w:val="00657721"/>
    <w:rsid w:val="006578B1"/>
    <w:rsid w:val="00657A7F"/>
    <w:rsid w:val="00660691"/>
    <w:rsid w:val="00660A98"/>
    <w:rsid w:val="0066134D"/>
    <w:rsid w:val="00661773"/>
    <w:rsid w:val="0066190C"/>
    <w:rsid w:val="006624E7"/>
    <w:rsid w:val="00663674"/>
    <w:rsid w:val="00663720"/>
    <w:rsid w:val="006637E9"/>
    <w:rsid w:val="00663A89"/>
    <w:rsid w:val="00664188"/>
    <w:rsid w:val="0066431A"/>
    <w:rsid w:val="00665151"/>
    <w:rsid w:val="00665A67"/>
    <w:rsid w:val="00665ABB"/>
    <w:rsid w:val="00665D70"/>
    <w:rsid w:val="00665F80"/>
    <w:rsid w:val="00666124"/>
    <w:rsid w:val="0066619D"/>
    <w:rsid w:val="00666350"/>
    <w:rsid w:val="006668B5"/>
    <w:rsid w:val="006675BB"/>
    <w:rsid w:val="00667761"/>
    <w:rsid w:val="00667858"/>
    <w:rsid w:val="00667D4C"/>
    <w:rsid w:val="00670CD5"/>
    <w:rsid w:val="0067124A"/>
    <w:rsid w:val="0067125E"/>
    <w:rsid w:val="006712DA"/>
    <w:rsid w:val="006716BA"/>
    <w:rsid w:val="0067184C"/>
    <w:rsid w:val="00671BA3"/>
    <w:rsid w:val="00672460"/>
    <w:rsid w:val="006729BB"/>
    <w:rsid w:val="00673434"/>
    <w:rsid w:val="006734C0"/>
    <w:rsid w:val="006737E0"/>
    <w:rsid w:val="00673870"/>
    <w:rsid w:val="006739B0"/>
    <w:rsid w:val="00673E6A"/>
    <w:rsid w:val="00674134"/>
    <w:rsid w:val="00674424"/>
    <w:rsid w:val="0067457D"/>
    <w:rsid w:val="00674C29"/>
    <w:rsid w:val="006756AF"/>
    <w:rsid w:val="0067602F"/>
    <w:rsid w:val="00676094"/>
    <w:rsid w:val="00676437"/>
    <w:rsid w:val="006774A7"/>
    <w:rsid w:val="0067761C"/>
    <w:rsid w:val="006777E5"/>
    <w:rsid w:val="006779FB"/>
    <w:rsid w:val="00680D52"/>
    <w:rsid w:val="00680D87"/>
    <w:rsid w:val="00680E76"/>
    <w:rsid w:val="00680E81"/>
    <w:rsid w:val="006811C4"/>
    <w:rsid w:val="006812FB"/>
    <w:rsid w:val="0068158C"/>
    <w:rsid w:val="006820F2"/>
    <w:rsid w:val="00683298"/>
    <w:rsid w:val="00683404"/>
    <w:rsid w:val="00683FD4"/>
    <w:rsid w:val="00684354"/>
    <w:rsid w:val="00684D4F"/>
    <w:rsid w:val="0068506E"/>
    <w:rsid w:val="006851EF"/>
    <w:rsid w:val="00685B0D"/>
    <w:rsid w:val="0068628B"/>
    <w:rsid w:val="006862BB"/>
    <w:rsid w:val="006865A9"/>
    <w:rsid w:val="006877D5"/>
    <w:rsid w:val="0069019A"/>
    <w:rsid w:val="00690477"/>
    <w:rsid w:val="006927A0"/>
    <w:rsid w:val="00692E00"/>
    <w:rsid w:val="00692EA0"/>
    <w:rsid w:val="00692EB8"/>
    <w:rsid w:val="006938BB"/>
    <w:rsid w:val="00693D53"/>
    <w:rsid w:val="00694340"/>
    <w:rsid w:val="00694431"/>
    <w:rsid w:val="0069458D"/>
    <w:rsid w:val="00694F27"/>
    <w:rsid w:val="0069565A"/>
    <w:rsid w:val="006958A6"/>
    <w:rsid w:val="006960E8"/>
    <w:rsid w:val="006969A0"/>
    <w:rsid w:val="00696FC5"/>
    <w:rsid w:val="00697001"/>
    <w:rsid w:val="0069765D"/>
    <w:rsid w:val="006A004C"/>
    <w:rsid w:val="006A0364"/>
    <w:rsid w:val="006A03BC"/>
    <w:rsid w:val="006A04AC"/>
    <w:rsid w:val="006A14F0"/>
    <w:rsid w:val="006A1D04"/>
    <w:rsid w:val="006A21C6"/>
    <w:rsid w:val="006A240D"/>
    <w:rsid w:val="006A2598"/>
    <w:rsid w:val="006A2AA5"/>
    <w:rsid w:val="006A317E"/>
    <w:rsid w:val="006A3228"/>
    <w:rsid w:val="006A3B34"/>
    <w:rsid w:val="006A457E"/>
    <w:rsid w:val="006A460F"/>
    <w:rsid w:val="006A4D30"/>
    <w:rsid w:val="006A5323"/>
    <w:rsid w:val="006A5CDA"/>
    <w:rsid w:val="006A5E68"/>
    <w:rsid w:val="006A6BDD"/>
    <w:rsid w:val="006A6D45"/>
    <w:rsid w:val="006A6EEC"/>
    <w:rsid w:val="006A70E6"/>
    <w:rsid w:val="006A7C71"/>
    <w:rsid w:val="006A7CBC"/>
    <w:rsid w:val="006A7E48"/>
    <w:rsid w:val="006B1426"/>
    <w:rsid w:val="006B1707"/>
    <w:rsid w:val="006B17E9"/>
    <w:rsid w:val="006B2550"/>
    <w:rsid w:val="006B2A10"/>
    <w:rsid w:val="006B2AAE"/>
    <w:rsid w:val="006B2F21"/>
    <w:rsid w:val="006B325C"/>
    <w:rsid w:val="006B3518"/>
    <w:rsid w:val="006B3741"/>
    <w:rsid w:val="006B413D"/>
    <w:rsid w:val="006B4425"/>
    <w:rsid w:val="006B4AE7"/>
    <w:rsid w:val="006B54B3"/>
    <w:rsid w:val="006B5742"/>
    <w:rsid w:val="006B5AEC"/>
    <w:rsid w:val="006B609D"/>
    <w:rsid w:val="006B6661"/>
    <w:rsid w:val="006B6A71"/>
    <w:rsid w:val="006B7175"/>
    <w:rsid w:val="006B7B54"/>
    <w:rsid w:val="006B7E77"/>
    <w:rsid w:val="006B7F34"/>
    <w:rsid w:val="006C000A"/>
    <w:rsid w:val="006C109D"/>
    <w:rsid w:val="006C130A"/>
    <w:rsid w:val="006C13F1"/>
    <w:rsid w:val="006C181D"/>
    <w:rsid w:val="006C1E8A"/>
    <w:rsid w:val="006C1E9E"/>
    <w:rsid w:val="006C24ED"/>
    <w:rsid w:val="006C2EB2"/>
    <w:rsid w:val="006C3031"/>
    <w:rsid w:val="006C31E5"/>
    <w:rsid w:val="006C32DB"/>
    <w:rsid w:val="006C36FC"/>
    <w:rsid w:val="006C4438"/>
    <w:rsid w:val="006C4724"/>
    <w:rsid w:val="006C545C"/>
    <w:rsid w:val="006C6DF4"/>
    <w:rsid w:val="006C73E6"/>
    <w:rsid w:val="006C792C"/>
    <w:rsid w:val="006C7A0C"/>
    <w:rsid w:val="006C7B3C"/>
    <w:rsid w:val="006C7CEA"/>
    <w:rsid w:val="006D037F"/>
    <w:rsid w:val="006D06A3"/>
    <w:rsid w:val="006D1C42"/>
    <w:rsid w:val="006D1EE9"/>
    <w:rsid w:val="006D1F3E"/>
    <w:rsid w:val="006D2927"/>
    <w:rsid w:val="006D303F"/>
    <w:rsid w:val="006D3152"/>
    <w:rsid w:val="006D358C"/>
    <w:rsid w:val="006D46C0"/>
    <w:rsid w:val="006D48AC"/>
    <w:rsid w:val="006D4B34"/>
    <w:rsid w:val="006D4C43"/>
    <w:rsid w:val="006D543D"/>
    <w:rsid w:val="006D547D"/>
    <w:rsid w:val="006D5547"/>
    <w:rsid w:val="006D577B"/>
    <w:rsid w:val="006D5E35"/>
    <w:rsid w:val="006D60D5"/>
    <w:rsid w:val="006D6948"/>
    <w:rsid w:val="006D7178"/>
    <w:rsid w:val="006D74F0"/>
    <w:rsid w:val="006D7520"/>
    <w:rsid w:val="006D75C1"/>
    <w:rsid w:val="006D7C5C"/>
    <w:rsid w:val="006E0722"/>
    <w:rsid w:val="006E0F2F"/>
    <w:rsid w:val="006E1E8F"/>
    <w:rsid w:val="006E28FE"/>
    <w:rsid w:val="006E2EF0"/>
    <w:rsid w:val="006E3042"/>
    <w:rsid w:val="006E39B2"/>
    <w:rsid w:val="006E4D5C"/>
    <w:rsid w:val="006E5342"/>
    <w:rsid w:val="006E5B73"/>
    <w:rsid w:val="006E5D90"/>
    <w:rsid w:val="006E61EB"/>
    <w:rsid w:val="006E646D"/>
    <w:rsid w:val="006E751D"/>
    <w:rsid w:val="006E7EAF"/>
    <w:rsid w:val="006F0A95"/>
    <w:rsid w:val="006F0AB8"/>
    <w:rsid w:val="006F0AFC"/>
    <w:rsid w:val="006F0B43"/>
    <w:rsid w:val="006F0D66"/>
    <w:rsid w:val="006F17B5"/>
    <w:rsid w:val="006F210C"/>
    <w:rsid w:val="006F3111"/>
    <w:rsid w:val="006F37F0"/>
    <w:rsid w:val="006F3B79"/>
    <w:rsid w:val="006F3D4D"/>
    <w:rsid w:val="006F3EAB"/>
    <w:rsid w:val="006F4533"/>
    <w:rsid w:val="006F4642"/>
    <w:rsid w:val="006F48AE"/>
    <w:rsid w:val="006F4D47"/>
    <w:rsid w:val="006F50A5"/>
    <w:rsid w:val="006F5576"/>
    <w:rsid w:val="006F5A18"/>
    <w:rsid w:val="006F5ECF"/>
    <w:rsid w:val="006F6447"/>
    <w:rsid w:val="006F6579"/>
    <w:rsid w:val="006F74C1"/>
    <w:rsid w:val="006F7503"/>
    <w:rsid w:val="006F77BA"/>
    <w:rsid w:val="006F7DD8"/>
    <w:rsid w:val="00700BA4"/>
    <w:rsid w:val="00700C0C"/>
    <w:rsid w:val="00700E5D"/>
    <w:rsid w:val="00701518"/>
    <w:rsid w:val="00701856"/>
    <w:rsid w:val="00701989"/>
    <w:rsid w:val="00702B50"/>
    <w:rsid w:val="0070333B"/>
    <w:rsid w:val="0070334D"/>
    <w:rsid w:val="00703481"/>
    <w:rsid w:val="007035C4"/>
    <w:rsid w:val="00703746"/>
    <w:rsid w:val="00703B4A"/>
    <w:rsid w:val="00703C7D"/>
    <w:rsid w:val="00703CD8"/>
    <w:rsid w:val="007041CF"/>
    <w:rsid w:val="00704F9A"/>
    <w:rsid w:val="0070522C"/>
    <w:rsid w:val="00705242"/>
    <w:rsid w:val="0070556B"/>
    <w:rsid w:val="0070586F"/>
    <w:rsid w:val="00705DAA"/>
    <w:rsid w:val="00705F03"/>
    <w:rsid w:val="007061A5"/>
    <w:rsid w:val="00706ED5"/>
    <w:rsid w:val="00707933"/>
    <w:rsid w:val="0070795A"/>
    <w:rsid w:val="00710211"/>
    <w:rsid w:val="007105FA"/>
    <w:rsid w:val="0071070F"/>
    <w:rsid w:val="00710990"/>
    <w:rsid w:val="00710A6E"/>
    <w:rsid w:val="00710C2D"/>
    <w:rsid w:val="00710C44"/>
    <w:rsid w:val="00710CB4"/>
    <w:rsid w:val="007113A7"/>
    <w:rsid w:val="00711708"/>
    <w:rsid w:val="00711909"/>
    <w:rsid w:val="00711988"/>
    <w:rsid w:val="00711BDC"/>
    <w:rsid w:val="00711FF2"/>
    <w:rsid w:val="00712A8B"/>
    <w:rsid w:val="00712BCE"/>
    <w:rsid w:val="00712FF4"/>
    <w:rsid w:val="00713451"/>
    <w:rsid w:val="00713647"/>
    <w:rsid w:val="0071475F"/>
    <w:rsid w:val="00714766"/>
    <w:rsid w:val="00715120"/>
    <w:rsid w:val="007158F3"/>
    <w:rsid w:val="00715B7C"/>
    <w:rsid w:val="00715E5D"/>
    <w:rsid w:val="00715FA7"/>
    <w:rsid w:val="00716999"/>
    <w:rsid w:val="00716C2D"/>
    <w:rsid w:val="00716E5B"/>
    <w:rsid w:val="007178D7"/>
    <w:rsid w:val="0071799B"/>
    <w:rsid w:val="007179B4"/>
    <w:rsid w:val="00717F0D"/>
    <w:rsid w:val="00720BFB"/>
    <w:rsid w:val="00720C7A"/>
    <w:rsid w:val="00721234"/>
    <w:rsid w:val="00721530"/>
    <w:rsid w:val="00721EC6"/>
    <w:rsid w:val="0072263D"/>
    <w:rsid w:val="0072279C"/>
    <w:rsid w:val="00723216"/>
    <w:rsid w:val="0072396D"/>
    <w:rsid w:val="00725B98"/>
    <w:rsid w:val="007260D6"/>
    <w:rsid w:val="0072643A"/>
    <w:rsid w:val="00726615"/>
    <w:rsid w:val="00726BCD"/>
    <w:rsid w:val="00727E8D"/>
    <w:rsid w:val="0073058C"/>
    <w:rsid w:val="00730720"/>
    <w:rsid w:val="00730A3E"/>
    <w:rsid w:val="00730D2B"/>
    <w:rsid w:val="00731D5A"/>
    <w:rsid w:val="007320D8"/>
    <w:rsid w:val="0073264B"/>
    <w:rsid w:val="00732ACC"/>
    <w:rsid w:val="007330D4"/>
    <w:rsid w:val="00733142"/>
    <w:rsid w:val="007336D6"/>
    <w:rsid w:val="00733BF1"/>
    <w:rsid w:val="00733D87"/>
    <w:rsid w:val="00733E8B"/>
    <w:rsid w:val="00734182"/>
    <w:rsid w:val="00734F92"/>
    <w:rsid w:val="007350AD"/>
    <w:rsid w:val="00735AF8"/>
    <w:rsid w:val="00735EF3"/>
    <w:rsid w:val="0073636B"/>
    <w:rsid w:val="0073642A"/>
    <w:rsid w:val="007376B2"/>
    <w:rsid w:val="007379D4"/>
    <w:rsid w:val="007406A0"/>
    <w:rsid w:val="0074084C"/>
    <w:rsid w:val="00740971"/>
    <w:rsid w:val="00740BEC"/>
    <w:rsid w:val="0074127F"/>
    <w:rsid w:val="00741862"/>
    <w:rsid w:val="00741F4C"/>
    <w:rsid w:val="0074229C"/>
    <w:rsid w:val="0074280A"/>
    <w:rsid w:val="00742C1D"/>
    <w:rsid w:val="00743020"/>
    <w:rsid w:val="00743452"/>
    <w:rsid w:val="00743BE1"/>
    <w:rsid w:val="00743DBD"/>
    <w:rsid w:val="00743FA0"/>
    <w:rsid w:val="00743FE8"/>
    <w:rsid w:val="0074494F"/>
    <w:rsid w:val="00746A5C"/>
    <w:rsid w:val="00746D29"/>
    <w:rsid w:val="00746D71"/>
    <w:rsid w:val="00746EF3"/>
    <w:rsid w:val="00747158"/>
    <w:rsid w:val="007471B5"/>
    <w:rsid w:val="00750E37"/>
    <w:rsid w:val="007511B8"/>
    <w:rsid w:val="007515A4"/>
    <w:rsid w:val="00751EC2"/>
    <w:rsid w:val="00752947"/>
    <w:rsid w:val="00753A99"/>
    <w:rsid w:val="00753EDC"/>
    <w:rsid w:val="0075475D"/>
    <w:rsid w:val="0075483A"/>
    <w:rsid w:val="00754B24"/>
    <w:rsid w:val="00754FAE"/>
    <w:rsid w:val="007555B0"/>
    <w:rsid w:val="00755A78"/>
    <w:rsid w:val="00755B52"/>
    <w:rsid w:val="007560B5"/>
    <w:rsid w:val="00756960"/>
    <w:rsid w:val="00756A34"/>
    <w:rsid w:val="00756DD9"/>
    <w:rsid w:val="00757017"/>
    <w:rsid w:val="0075735F"/>
    <w:rsid w:val="00757411"/>
    <w:rsid w:val="007577F0"/>
    <w:rsid w:val="00757BCE"/>
    <w:rsid w:val="0076046F"/>
    <w:rsid w:val="00760596"/>
    <w:rsid w:val="00760DF4"/>
    <w:rsid w:val="00762449"/>
    <w:rsid w:val="00762545"/>
    <w:rsid w:val="007627D6"/>
    <w:rsid w:val="00762A5E"/>
    <w:rsid w:val="00762DB0"/>
    <w:rsid w:val="00762F9D"/>
    <w:rsid w:val="00763216"/>
    <w:rsid w:val="00763657"/>
    <w:rsid w:val="00763D46"/>
    <w:rsid w:val="00763D57"/>
    <w:rsid w:val="00763EEF"/>
    <w:rsid w:val="00764108"/>
    <w:rsid w:val="00764366"/>
    <w:rsid w:val="00764AA6"/>
    <w:rsid w:val="00765449"/>
    <w:rsid w:val="00765C38"/>
    <w:rsid w:val="0076605D"/>
    <w:rsid w:val="00766761"/>
    <w:rsid w:val="0076678A"/>
    <w:rsid w:val="00766969"/>
    <w:rsid w:val="00766F9A"/>
    <w:rsid w:val="0076729C"/>
    <w:rsid w:val="00767793"/>
    <w:rsid w:val="00767C0B"/>
    <w:rsid w:val="00770A69"/>
    <w:rsid w:val="00770B1A"/>
    <w:rsid w:val="00771335"/>
    <w:rsid w:val="0077187C"/>
    <w:rsid w:val="00771963"/>
    <w:rsid w:val="00772086"/>
    <w:rsid w:val="00772617"/>
    <w:rsid w:val="00772D99"/>
    <w:rsid w:val="00772F16"/>
    <w:rsid w:val="007730B5"/>
    <w:rsid w:val="00773112"/>
    <w:rsid w:val="00773575"/>
    <w:rsid w:val="0077375F"/>
    <w:rsid w:val="0077388C"/>
    <w:rsid w:val="0077476C"/>
    <w:rsid w:val="007747BC"/>
    <w:rsid w:val="00774840"/>
    <w:rsid w:val="007761B1"/>
    <w:rsid w:val="00776A97"/>
    <w:rsid w:val="00776D0F"/>
    <w:rsid w:val="00777FEA"/>
    <w:rsid w:val="00780185"/>
    <w:rsid w:val="00780264"/>
    <w:rsid w:val="007807A2"/>
    <w:rsid w:val="00780ACB"/>
    <w:rsid w:val="00780FA6"/>
    <w:rsid w:val="0078124C"/>
    <w:rsid w:val="00781619"/>
    <w:rsid w:val="00781921"/>
    <w:rsid w:val="00781C31"/>
    <w:rsid w:val="007823C7"/>
    <w:rsid w:val="007826C8"/>
    <w:rsid w:val="00782810"/>
    <w:rsid w:val="00782F8D"/>
    <w:rsid w:val="0078395B"/>
    <w:rsid w:val="007847D1"/>
    <w:rsid w:val="007847FC"/>
    <w:rsid w:val="00784838"/>
    <w:rsid w:val="00785BE8"/>
    <w:rsid w:val="007868DF"/>
    <w:rsid w:val="007869E5"/>
    <w:rsid w:val="00786FD7"/>
    <w:rsid w:val="00787B4B"/>
    <w:rsid w:val="00787BBD"/>
    <w:rsid w:val="007900D8"/>
    <w:rsid w:val="0079024B"/>
    <w:rsid w:val="00790C38"/>
    <w:rsid w:val="0079138B"/>
    <w:rsid w:val="007917C8"/>
    <w:rsid w:val="00791805"/>
    <w:rsid w:val="00791997"/>
    <w:rsid w:val="00791B8B"/>
    <w:rsid w:val="00791C36"/>
    <w:rsid w:val="007927C0"/>
    <w:rsid w:val="00792F6B"/>
    <w:rsid w:val="0079319D"/>
    <w:rsid w:val="00793341"/>
    <w:rsid w:val="00793E28"/>
    <w:rsid w:val="007945B2"/>
    <w:rsid w:val="007946C9"/>
    <w:rsid w:val="00794AA1"/>
    <w:rsid w:val="00794EC8"/>
    <w:rsid w:val="00794EEF"/>
    <w:rsid w:val="007951E5"/>
    <w:rsid w:val="0079650F"/>
    <w:rsid w:val="00796938"/>
    <w:rsid w:val="00797BF3"/>
    <w:rsid w:val="007A0070"/>
    <w:rsid w:val="007A016F"/>
    <w:rsid w:val="007A0510"/>
    <w:rsid w:val="007A0975"/>
    <w:rsid w:val="007A0C0C"/>
    <w:rsid w:val="007A1411"/>
    <w:rsid w:val="007A1925"/>
    <w:rsid w:val="007A1AF9"/>
    <w:rsid w:val="007A1DE3"/>
    <w:rsid w:val="007A1E76"/>
    <w:rsid w:val="007A1F99"/>
    <w:rsid w:val="007A2175"/>
    <w:rsid w:val="007A2BC1"/>
    <w:rsid w:val="007A30C4"/>
    <w:rsid w:val="007A3790"/>
    <w:rsid w:val="007A3AEA"/>
    <w:rsid w:val="007A3EFC"/>
    <w:rsid w:val="007A3F2D"/>
    <w:rsid w:val="007A4E54"/>
    <w:rsid w:val="007A58D5"/>
    <w:rsid w:val="007A5AB2"/>
    <w:rsid w:val="007A68C7"/>
    <w:rsid w:val="007A6B23"/>
    <w:rsid w:val="007A7165"/>
    <w:rsid w:val="007A7F79"/>
    <w:rsid w:val="007B061E"/>
    <w:rsid w:val="007B0B44"/>
    <w:rsid w:val="007B0E45"/>
    <w:rsid w:val="007B26A4"/>
    <w:rsid w:val="007B26E0"/>
    <w:rsid w:val="007B2830"/>
    <w:rsid w:val="007B2C64"/>
    <w:rsid w:val="007B2F29"/>
    <w:rsid w:val="007B3386"/>
    <w:rsid w:val="007B3F73"/>
    <w:rsid w:val="007B4922"/>
    <w:rsid w:val="007B4E26"/>
    <w:rsid w:val="007B50CD"/>
    <w:rsid w:val="007B5C8C"/>
    <w:rsid w:val="007B5F32"/>
    <w:rsid w:val="007B762D"/>
    <w:rsid w:val="007B7A7E"/>
    <w:rsid w:val="007C0296"/>
    <w:rsid w:val="007C0518"/>
    <w:rsid w:val="007C0985"/>
    <w:rsid w:val="007C3702"/>
    <w:rsid w:val="007C3D87"/>
    <w:rsid w:val="007C41A7"/>
    <w:rsid w:val="007C4419"/>
    <w:rsid w:val="007C482A"/>
    <w:rsid w:val="007C4A29"/>
    <w:rsid w:val="007C5011"/>
    <w:rsid w:val="007C515B"/>
    <w:rsid w:val="007C5441"/>
    <w:rsid w:val="007C75F4"/>
    <w:rsid w:val="007C7AE7"/>
    <w:rsid w:val="007D0009"/>
    <w:rsid w:val="007D0EB1"/>
    <w:rsid w:val="007D1721"/>
    <w:rsid w:val="007D1746"/>
    <w:rsid w:val="007D1756"/>
    <w:rsid w:val="007D183E"/>
    <w:rsid w:val="007D2305"/>
    <w:rsid w:val="007D25DE"/>
    <w:rsid w:val="007D3566"/>
    <w:rsid w:val="007D3C3F"/>
    <w:rsid w:val="007D4D72"/>
    <w:rsid w:val="007D4D9C"/>
    <w:rsid w:val="007D5222"/>
    <w:rsid w:val="007D6505"/>
    <w:rsid w:val="007D69B2"/>
    <w:rsid w:val="007D7600"/>
    <w:rsid w:val="007D76B6"/>
    <w:rsid w:val="007E1186"/>
    <w:rsid w:val="007E1695"/>
    <w:rsid w:val="007E2206"/>
    <w:rsid w:val="007E240E"/>
    <w:rsid w:val="007E27AC"/>
    <w:rsid w:val="007E2BDE"/>
    <w:rsid w:val="007E2C70"/>
    <w:rsid w:val="007E313C"/>
    <w:rsid w:val="007E38CA"/>
    <w:rsid w:val="007E3E69"/>
    <w:rsid w:val="007E4037"/>
    <w:rsid w:val="007E4B01"/>
    <w:rsid w:val="007E56C2"/>
    <w:rsid w:val="007E6928"/>
    <w:rsid w:val="007E7151"/>
    <w:rsid w:val="007E7764"/>
    <w:rsid w:val="007E7A6B"/>
    <w:rsid w:val="007E7C0C"/>
    <w:rsid w:val="007F02FE"/>
    <w:rsid w:val="007F09DB"/>
    <w:rsid w:val="007F10FA"/>
    <w:rsid w:val="007F12EF"/>
    <w:rsid w:val="007F18D1"/>
    <w:rsid w:val="007F1C31"/>
    <w:rsid w:val="007F1E01"/>
    <w:rsid w:val="007F240A"/>
    <w:rsid w:val="007F28D8"/>
    <w:rsid w:val="007F2ABD"/>
    <w:rsid w:val="007F2FC2"/>
    <w:rsid w:val="007F313D"/>
    <w:rsid w:val="007F4340"/>
    <w:rsid w:val="007F5601"/>
    <w:rsid w:val="007F5651"/>
    <w:rsid w:val="007F5B5D"/>
    <w:rsid w:val="007F67FE"/>
    <w:rsid w:val="007F6A20"/>
    <w:rsid w:val="008003BF"/>
    <w:rsid w:val="008007CD"/>
    <w:rsid w:val="00800B63"/>
    <w:rsid w:val="00800D89"/>
    <w:rsid w:val="0080112A"/>
    <w:rsid w:val="008011FF"/>
    <w:rsid w:val="0080184D"/>
    <w:rsid w:val="00801913"/>
    <w:rsid w:val="00801C69"/>
    <w:rsid w:val="00801D0C"/>
    <w:rsid w:val="00801F30"/>
    <w:rsid w:val="008023AE"/>
    <w:rsid w:val="008025C5"/>
    <w:rsid w:val="00802EB9"/>
    <w:rsid w:val="008033E4"/>
    <w:rsid w:val="00803667"/>
    <w:rsid w:val="00803A64"/>
    <w:rsid w:val="00803CE8"/>
    <w:rsid w:val="008042F3"/>
    <w:rsid w:val="00804448"/>
    <w:rsid w:val="008045DF"/>
    <w:rsid w:val="0080497B"/>
    <w:rsid w:val="00804BCA"/>
    <w:rsid w:val="00804C95"/>
    <w:rsid w:val="00805252"/>
    <w:rsid w:val="00806DB7"/>
    <w:rsid w:val="00807462"/>
    <w:rsid w:val="008100C0"/>
    <w:rsid w:val="008115EF"/>
    <w:rsid w:val="0081162D"/>
    <w:rsid w:val="00811A2A"/>
    <w:rsid w:val="00811F6E"/>
    <w:rsid w:val="0081280F"/>
    <w:rsid w:val="008128E7"/>
    <w:rsid w:val="00812ADC"/>
    <w:rsid w:val="0081324A"/>
    <w:rsid w:val="00813626"/>
    <w:rsid w:val="00813C63"/>
    <w:rsid w:val="00814043"/>
    <w:rsid w:val="00814FBE"/>
    <w:rsid w:val="008161F4"/>
    <w:rsid w:val="008165E4"/>
    <w:rsid w:val="00817A21"/>
    <w:rsid w:val="0082023F"/>
    <w:rsid w:val="00820EA0"/>
    <w:rsid w:val="00820FE4"/>
    <w:rsid w:val="00821239"/>
    <w:rsid w:val="008216C1"/>
    <w:rsid w:val="00821907"/>
    <w:rsid w:val="008219FB"/>
    <w:rsid w:val="00821C63"/>
    <w:rsid w:val="00821E56"/>
    <w:rsid w:val="00822BD8"/>
    <w:rsid w:val="008244D2"/>
    <w:rsid w:val="00824689"/>
    <w:rsid w:val="0082487F"/>
    <w:rsid w:val="00824B0D"/>
    <w:rsid w:val="00824F8A"/>
    <w:rsid w:val="00825638"/>
    <w:rsid w:val="00825F6D"/>
    <w:rsid w:val="008261EE"/>
    <w:rsid w:val="008264BA"/>
    <w:rsid w:val="00826D83"/>
    <w:rsid w:val="00826EE9"/>
    <w:rsid w:val="008274DE"/>
    <w:rsid w:val="0082751C"/>
    <w:rsid w:val="00827D00"/>
    <w:rsid w:val="0083028B"/>
    <w:rsid w:val="008306D8"/>
    <w:rsid w:val="00830E5D"/>
    <w:rsid w:val="00830F98"/>
    <w:rsid w:val="00831243"/>
    <w:rsid w:val="008312A1"/>
    <w:rsid w:val="00831796"/>
    <w:rsid w:val="008317BE"/>
    <w:rsid w:val="0083197D"/>
    <w:rsid w:val="0083203A"/>
    <w:rsid w:val="00832715"/>
    <w:rsid w:val="008328CD"/>
    <w:rsid w:val="00833F64"/>
    <w:rsid w:val="0083427E"/>
    <w:rsid w:val="008342F8"/>
    <w:rsid w:val="00834744"/>
    <w:rsid w:val="00835A55"/>
    <w:rsid w:val="00836AD7"/>
    <w:rsid w:val="00836C73"/>
    <w:rsid w:val="00837181"/>
    <w:rsid w:val="00837289"/>
    <w:rsid w:val="00837650"/>
    <w:rsid w:val="0084033D"/>
    <w:rsid w:val="0084055C"/>
    <w:rsid w:val="0084060A"/>
    <w:rsid w:val="00840864"/>
    <w:rsid w:val="008413AA"/>
    <w:rsid w:val="00841642"/>
    <w:rsid w:val="00841EE5"/>
    <w:rsid w:val="00842508"/>
    <w:rsid w:val="0084288B"/>
    <w:rsid w:val="008439C1"/>
    <w:rsid w:val="00843C32"/>
    <w:rsid w:val="00844415"/>
    <w:rsid w:val="00844BEF"/>
    <w:rsid w:val="00844FCE"/>
    <w:rsid w:val="00845431"/>
    <w:rsid w:val="0084562F"/>
    <w:rsid w:val="008463E2"/>
    <w:rsid w:val="0084651F"/>
    <w:rsid w:val="008465C4"/>
    <w:rsid w:val="008466FA"/>
    <w:rsid w:val="008468EA"/>
    <w:rsid w:val="00847536"/>
    <w:rsid w:val="00847C07"/>
    <w:rsid w:val="008500EF"/>
    <w:rsid w:val="008501B0"/>
    <w:rsid w:val="00850516"/>
    <w:rsid w:val="00850C82"/>
    <w:rsid w:val="00851F89"/>
    <w:rsid w:val="00851FDC"/>
    <w:rsid w:val="008520DD"/>
    <w:rsid w:val="0085255D"/>
    <w:rsid w:val="00853A05"/>
    <w:rsid w:val="00853D03"/>
    <w:rsid w:val="00855960"/>
    <w:rsid w:val="00856286"/>
    <w:rsid w:val="00857DD1"/>
    <w:rsid w:val="0086041C"/>
    <w:rsid w:val="00860C48"/>
    <w:rsid w:val="00860EA9"/>
    <w:rsid w:val="0086157D"/>
    <w:rsid w:val="008615CA"/>
    <w:rsid w:val="00862371"/>
    <w:rsid w:val="008627DB"/>
    <w:rsid w:val="008631B1"/>
    <w:rsid w:val="00863669"/>
    <w:rsid w:val="00863A24"/>
    <w:rsid w:val="00863BFE"/>
    <w:rsid w:val="008641BF"/>
    <w:rsid w:val="00864759"/>
    <w:rsid w:val="00864F7E"/>
    <w:rsid w:val="00865B38"/>
    <w:rsid w:val="00866C00"/>
    <w:rsid w:val="008674F7"/>
    <w:rsid w:val="00867C2A"/>
    <w:rsid w:val="00867DAE"/>
    <w:rsid w:val="00870134"/>
    <w:rsid w:val="00871124"/>
    <w:rsid w:val="008716AF"/>
    <w:rsid w:val="00871ABB"/>
    <w:rsid w:val="00871BF9"/>
    <w:rsid w:val="00872227"/>
    <w:rsid w:val="00872758"/>
    <w:rsid w:val="00872766"/>
    <w:rsid w:val="0087280B"/>
    <w:rsid w:val="00872BA2"/>
    <w:rsid w:val="00872BD0"/>
    <w:rsid w:val="00873A42"/>
    <w:rsid w:val="00873ADE"/>
    <w:rsid w:val="008746A2"/>
    <w:rsid w:val="00874A6B"/>
    <w:rsid w:val="00874B35"/>
    <w:rsid w:val="00874C12"/>
    <w:rsid w:val="00875E63"/>
    <w:rsid w:val="00876507"/>
    <w:rsid w:val="008768DC"/>
    <w:rsid w:val="00876C79"/>
    <w:rsid w:val="00876D01"/>
    <w:rsid w:val="008776D2"/>
    <w:rsid w:val="0087792F"/>
    <w:rsid w:val="00877B14"/>
    <w:rsid w:val="00877E4B"/>
    <w:rsid w:val="0088025A"/>
    <w:rsid w:val="0088070D"/>
    <w:rsid w:val="00881B35"/>
    <w:rsid w:val="00881D15"/>
    <w:rsid w:val="00882CBD"/>
    <w:rsid w:val="00883313"/>
    <w:rsid w:val="0088375E"/>
    <w:rsid w:val="008844CC"/>
    <w:rsid w:val="00884DB5"/>
    <w:rsid w:val="00885664"/>
    <w:rsid w:val="00885681"/>
    <w:rsid w:val="00885D62"/>
    <w:rsid w:val="00885ECC"/>
    <w:rsid w:val="00885F35"/>
    <w:rsid w:val="00886052"/>
    <w:rsid w:val="00886A09"/>
    <w:rsid w:val="0089005C"/>
    <w:rsid w:val="00890759"/>
    <w:rsid w:val="008907FC"/>
    <w:rsid w:val="00890E15"/>
    <w:rsid w:val="00890FD8"/>
    <w:rsid w:val="008914A8"/>
    <w:rsid w:val="00891AE3"/>
    <w:rsid w:val="008922E9"/>
    <w:rsid w:val="00892551"/>
    <w:rsid w:val="00892CEB"/>
    <w:rsid w:val="00893092"/>
    <w:rsid w:val="008939C2"/>
    <w:rsid w:val="00893A84"/>
    <w:rsid w:val="00893B65"/>
    <w:rsid w:val="0089427E"/>
    <w:rsid w:val="00894CFE"/>
    <w:rsid w:val="00895101"/>
    <w:rsid w:val="0089520F"/>
    <w:rsid w:val="008954FC"/>
    <w:rsid w:val="00896187"/>
    <w:rsid w:val="008967DD"/>
    <w:rsid w:val="00896E0D"/>
    <w:rsid w:val="00897441"/>
    <w:rsid w:val="008975F2"/>
    <w:rsid w:val="008A02E6"/>
    <w:rsid w:val="008A06F1"/>
    <w:rsid w:val="008A08C3"/>
    <w:rsid w:val="008A08D6"/>
    <w:rsid w:val="008A1041"/>
    <w:rsid w:val="008A163D"/>
    <w:rsid w:val="008A1641"/>
    <w:rsid w:val="008A1723"/>
    <w:rsid w:val="008A1B8F"/>
    <w:rsid w:val="008A22AE"/>
    <w:rsid w:val="008A31FB"/>
    <w:rsid w:val="008A33A8"/>
    <w:rsid w:val="008A408A"/>
    <w:rsid w:val="008A4A35"/>
    <w:rsid w:val="008A4A48"/>
    <w:rsid w:val="008A5004"/>
    <w:rsid w:val="008A5190"/>
    <w:rsid w:val="008A5617"/>
    <w:rsid w:val="008A5998"/>
    <w:rsid w:val="008A670F"/>
    <w:rsid w:val="008A6DEA"/>
    <w:rsid w:val="008A7267"/>
    <w:rsid w:val="008A7662"/>
    <w:rsid w:val="008A7D98"/>
    <w:rsid w:val="008B00F2"/>
    <w:rsid w:val="008B01CF"/>
    <w:rsid w:val="008B13D1"/>
    <w:rsid w:val="008B1711"/>
    <w:rsid w:val="008B1AB0"/>
    <w:rsid w:val="008B1CFD"/>
    <w:rsid w:val="008B3769"/>
    <w:rsid w:val="008B402F"/>
    <w:rsid w:val="008B40A4"/>
    <w:rsid w:val="008B4A63"/>
    <w:rsid w:val="008B51C4"/>
    <w:rsid w:val="008B5658"/>
    <w:rsid w:val="008B57B5"/>
    <w:rsid w:val="008B63C5"/>
    <w:rsid w:val="008B7598"/>
    <w:rsid w:val="008C25A1"/>
    <w:rsid w:val="008C2845"/>
    <w:rsid w:val="008C49E2"/>
    <w:rsid w:val="008C4DDE"/>
    <w:rsid w:val="008C5350"/>
    <w:rsid w:val="008C615C"/>
    <w:rsid w:val="008C6223"/>
    <w:rsid w:val="008C6398"/>
    <w:rsid w:val="008C65B9"/>
    <w:rsid w:val="008C6F97"/>
    <w:rsid w:val="008C7074"/>
    <w:rsid w:val="008C762E"/>
    <w:rsid w:val="008C79A9"/>
    <w:rsid w:val="008D00CC"/>
    <w:rsid w:val="008D03BC"/>
    <w:rsid w:val="008D08D7"/>
    <w:rsid w:val="008D1577"/>
    <w:rsid w:val="008D1762"/>
    <w:rsid w:val="008D1BBB"/>
    <w:rsid w:val="008D1C39"/>
    <w:rsid w:val="008D1DF3"/>
    <w:rsid w:val="008D23A0"/>
    <w:rsid w:val="008D2A17"/>
    <w:rsid w:val="008D2AC7"/>
    <w:rsid w:val="008D2B54"/>
    <w:rsid w:val="008D31E4"/>
    <w:rsid w:val="008D341F"/>
    <w:rsid w:val="008D3552"/>
    <w:rsid w:val="008D35CD"/>
    <w:rsid w:val="008D3CFA"/>
    <w:rsid w:val="008D435F"/>
    <w:rsid w:val="008D44DC"/>
    <w:rsid w:val="008D46CB"/>
    <w:rsid w:val="008D48FC"/>
    <w:rsid w:val="008D4D5C"/>
    <w:rsid w:val="008D4E28"/>
    <w:rsid w:val="008D507D"/>
    <w:rsid w:val="008D55F4"/>
    <w:rsid w:val="008D5C45"/>
    <w:rsid w:val="008D5D6F"/>
    <w:rsid w:val="008D6368"/>
    <w:rsid w:val="008D6A38"/>
    <w:rsid w:val="008D6EDF"/>
    <w:rsid w:val="008D720B"/>
    <w:rsid w:val="008D72DA"/>
    <w:rsid w:val="008D7396"/>
    <w:rsid w:val="008D79CC"/>
    <w:rsid w:val="008D7C23"/>
    <w:rsid w:val="008D7DDA"/>
    <w:rsid w:val="008E0226"/>
    <w:rsid w:val="008E0613"/>
    <w:rsid w:val="008E0770"/>
    <w:rsid w:val="008E09AF"/>
    <w:rsid w:val="008E0B1F"/>
    <w:rsid w:val="008E18FB"/>
    <w:rsid w:val="008E248F"/>
    <w:rsid w:val="008E2913"/>
    <w:rsid w:val="008E3088"/>
    <w:rsid w:val="008E3D46"/>
    <w:rsid w:val="008E414D"/>
    <w:rsid w:val="008E441F"/>
    <w:rsid w:val="008E47E0"/>
    <w:rsid w:val="008E5A4C"/>
    <w:rsid w:val="008E5FE9"/>
    <w:rsid w:val="008E60CE"/>
    <w:rsid w:val="008E679F"/>
    <w:rsid w:val="008E6DA8"/>
    <w:rsid w:val="008E6F0E"/>
    <w:rsid w:val="008E77AE"/>
    <w:rsid w:val="008E7BB3"/>
    <w:rsid w:val="008F0899"/>
    <w:rsid w:val="008F0C2B"/>
    <w:rsid w:val="008F0E6D"/>
    <w:rsid w:val="008F269E"/>
    <w:rsid w:val="008F3290"/>
    <w:rsid w:val="008F32E1"/>
    <w:rsid w:val="008F3367"/>
    <w:rsid w:val="008F3772"/>
    <w:rsid w:val="008F37BE"/>
    <w:rsid w:val="008F3AE6"/>
    <w:rsid w:val="008F3B46"/>
    <w:rsid w:val="008F3F8D"/>
    <w:rsid w:val="008F4065"/>
    <w:rsid w:val="008F43AC"/>
    <w:rsid w:val="008F4737"/>
    <w:rsid w:val="008F4B87"/>
    <w:rsid w:val="008F4F9D"/>
    <w:rsid w:val="008F55A8"/>
    <w:rsid w:val="008F5B68"/>
    <w:rsid w:val="008F5DE6"/>
    <w:rsid w:val="008F693F"/>
    <w:rsid w:val="009007CA"/>
    <w:rsid w:val="00900A66"/>
    <w:rsid w:val="0090166C"/>
    <w:rsid w:val="009019AD"/>
    <w:rsid w:val="00902121"/>
    <w:rsid w:val="009025AC"/>
    <w:rsid w:val="0090260A"/>
    <w:rsid w:val="009027E4"/>
    <w:rsid w:val="00902AF7"/>
    <w:rsid w:val="00903E21"/>
    <w:rsid w:val="00903E7F"/>
    <w:rsid w:val="009045F2"/>
    <w:rsid w:val="00904824"/>
    <w:rsid w:val="0090511A"/>
    <w:rsid w:val="00906315"/>
    <w:rsid w:val="00906578"/>
    <w:rsid w:val="00907EEF"/>
    <w:rsid w:val="0091078B"/>
    <w:rsid w:val="00910881"/>
    <w:rsid w:val="00910D6F"/>
    <w:rsid w:val="00910E9A"/>
    <w:rsid w:val="00910EE8"/>
    <w:rsid w:val="00911A97"/>
    <w:rsid w:val="00911E1A"/>
    <w:rsid w:val="0091202D"/>
    <w:rsid w:val="009127BD"/>
    <w:rsid w:val="009127CA"/>
    <w:rsid w:val="009128CA"/>
    <w:rsid w:val="00912B76"/>
    <w:rsid w:val="009138EB"/>
    <w:rsid w:val="00913AE5"/>
    <w:rsid w:val="00913B9B"/>
    <w:rsid w:val="00913E29"/>
    <w:rsid w:val="00914050"/>
    <w:rsid w:val="00914443"/>
    <w:rsid w:val="00914714"/>
    <w:rsid w:val="00915D22"/>
    <w:rsid w:val="00915E79"/>
    <w:rsid w:val="00916634"/>
    <w:rsid w:val="009168F4"/>
    <w:rsid w:val="00916C35"/>
    <w:rsid w:val="00916C40"/>
    <w:rsid w:val="00916DF2"/>
    <w:rsid w:val="0091798A"/>
    <w:rsid w:val="0091799F"/>
    <w:rsid w:val="00917D80"/>
    <w:rsid w:val="00917F16"/>
    <w:rsid w:val="009207FC"/>
    <w:rsid w:val="00920BF3"/>
    <w:rsid w:val="00920C9E"/>
    <w:rsid w:val="00920F3E"/>
    <w:rsid w:val="00920F59"/>
    <w:rsid w:val="0092150F"/>
    <w:rsid w:val="009215F5"/>
    <w:rsid w:val="009221B4"/>
    <w:rsid w:val="009225EB"/>
    <w:rsid w:val="00922C88"/>
    <w:rsid w:val="00922E93"/>
    <w:rsid w:val="0092300C"/>
    <w:rsid w:val="0092315E"/>
    <w:rsid w:val="009237E6"/>
    <w:rsid w:val="00923B40"/>
    <w:rsid w:val="00923BDC"/>
    <w:rsid w:val="009247AA"/>
    <w:rsid w:val="00924F02"/>
    <w:rsid w:val="0092516E"/>
    <w:rsid w:val="009251C2"/>
    <w:rsid w:val="0092542C"/>
    <w:rsid w:val="00925705"/>
    <w:rsid w:val="00925D05"/>
    <w:rsid w:val="0092601D"/>
    <w:rsid w:val="00926694"/>
    <w:rsid w:val="00926DE9"/>
    <w:rsid w:val="00927BF0"/>
    <w:rsid w:val="00927DF2"/>
    <w:rsid w:val="00930092"/>
    <w:rsid w:val="009306C5"/>
    <w:rsid w:val="00931536"/>
    <w:rsid w:val="009320E6"/>
    <w:rsid w:val="009324DB"/>
    <w:rsid w:val="0093296F"/>
    <w:rsid w:val="00933010"/>
    <w:rsid w:val="00933313"/>
    <w:rsid w:val="009333BD"/>
    <w:rsid w:val="00933DCB"/>
    <w:rsid w:val="009341B1"/>
    <w:rsid w:val="009346FC"/>
    <w:rsid w:val="009348A3"/>
    <w:rsid w:val="0093499A"/>
    <w:rsid w:val="00935C6C"/>
    <w:rsid w:val="00935E49"/>
    <w:rsid w:val="00936AB5"/>
    <w:rsid w:val="00937515"/>
    <w:rsid w:val="00937837"/>
    <w:rsid w:val="00937DD0"/>
    <w:rsid w:val="00937E78"/>
    <w:rsid w:val="00937F46"/>
    <w:rsid w:val="00937F6B"/>
    <w:rsid w:val="009404FE"/>
    <w:rsid w:val="00940B90"/>
    <w:rsid w:val="009415C4"/>
    <w:rsid w:val="009416C1"/>
    <w:rsid w:val="00941957"/>
    <w:rsid w:val="00941AC3"/>
    <w:rsid w:val="00941C09"/>
    <w:rsid w:val="00941DB2"/>
    <w:rsid w:val="00941F15"/>
    <w:rsid w:val="0094332F"/>
    <w:rsid w:val="00943861"/>
    <w:rsid w:val="00943D09"/>
    <w:rsid w:val="00944BF2"/>
    <w:rsid w:val="009450DA"/>
    <w:rsid w:val="009452A7"/>
    <w:rsid w:val="009454D6"/>
    <w:rsid w:val="00945D3A"/>
    <w:rsid w:val="0094706C"/>
    <w:rsid w:val="009475A4"/>
    <w:rsid w:val="00947CB3"/>
    <w:rsid w:val="00947CCD"/>
    <w:rsid w:val="009504A2"/>
    <w:rsid w:val="00950DC3"/>
    <w:rsid w:val="009512B7"/>
    <w:rsid w:val="00951488"/>
    <w:rsid w:val="00951A57"/>
    <w:rsid w:val="00951B4F"/>
    <w:rsid w:val="00951E8F"/>
    <w:rsid w:val="00951E92"/>
    <w:rsid w:val="00952C14"/>
    <w:rsid w:val="0095301F"/>
    <w:rsid w:val="0095311B"/>
    <w:rsid w:val="009534BC"/>
    <w:rsid w:val="009551C7"/>
    <w:rsid w:val="009556C0"/>
    <w:rsid w:val="00955970"/>
    <w:rsid w:val="009559A1"/>
    <w:rsid w:val="00955A09"/>
    <w:rsid w:val="00955EC5"/>
    <w:rsid w:val="00955FB8"/>
    <w:rsid w:val="0095616F"/>
    <w:rsid w:val="009567E6"/>
    <w:rsid w:val="00956F0E"/>
    <w:rsid w:val="00957230"/>
    <w:rsid w:val="0096015B"/>
    <w:rsid w:val="0096054C"/>
    <w:rsid w:val="00960C5C"/>
    <w:rsid w:val="00960CE5"/>
    <w:rsid w:val="00961071"/>
    <w:rsid w:val="009613B4"/>
    <w:rsid w:val="00961415"/>
    <w:rsid w:val="00961A15"/>
    <w:rsid w:val="009621C3"/>
    <w:rsid w:val="00962D62"/>
    <w:rsid w:val="00962EE6"/>
    <w:rsid w:val="00963C1D"/>
    <w:rsid w:val="00964100"/>
    <w:rsid w:val="00964364"/>
    <w:rsid w:val="009647CD"/>
    <w:rsid w:val="0096495A"/>
    <w:rsid w:val="009651AB"/>
    <w:rsid w:val="0096581D"/>
    <w:rsid w:val="009669A4"/>
    <w:rsid w:val="0096771F"/>
    <w:rsid w:val="009706AC"/>
    <w:rsid w:val="00970AF7"/>
    <w:rsid w:val="00970B7D"/>
    <w:rsid w:val="00970E53"/>
    <w:rsid w:val="00970F85"/>
    <w:rsid w:val="009712C6"/>
    <w:rsid w:val="009714D2"/>
    <w:rsid w:val="00971962"/>
    <w:rsid w:val="00971FBE"/>
    <w:rsid w:val="009720C4"/>
    <w:rsid w:val="009722BE"/>
    <w:rsid w:val="00972999"/>
    <w:rsid w:val="00972F8C"/>
    <w:rsid w:val="0097325E"/>
    <w:rsid w:val="0097342C"/>
    <w:rsid w:val="00973874"/>
    <w:rsid w:val="009740A3"/>
    <w:rsid w:val="00974B2A"/>
    <w:rsid w:val="00974ED2"/>
    <w:rsid w:val="00975447"/>
    <w:rsid w:val="009754A2"/>
    <w:rsid w:val="009755EA"/>
    <w:rsid w:val="00975777"/>
    <w:rsid w:val="00975D49"/>
    <w:rsid w:val="00976150"/>
    <w:rsid w:val="00976760"/>
    <w:rsid w:val="009768F5"/>
    <w:rsid w:val="00976D3A"/>
    <w:rsid w:val="00977147"/>
    <w:rsid w:val="009804F8"/>
    <w:rsid w:val="00980C16"/>
    <w:rsid w:val="00982180"/>
    <w:rsid w:val="00982ECB"/>
    <w:rsid w:val="00983197"/>
    <w:rsid w:val="009833E7"/>
    <w:rsid w:val="00983473"/>
    <w:rsid w:val="009834F7"/>
    <w:rsid w:val="009839B9"/>
    <w:rsid w:val="00983A36"/>
    <w:rsid w:val="00983A67"/>
    <w:rsid w:val="009841AD"/>
    <w:rsid w:val="00984E80"/>
    <w:rsid w:val="00985511"/>
    <w:rsid w:val="009860B8"/>
    <w:rsid w:val="009865B9"/>
    <w:rsid w:val="00986DC5"/>
    <w:rsid w:val="00987114"/>
    <w:rsid w:val="009879F4"/>
    <w:rsid w:val="00987CE7"/>
    <w:rsid w:val="00987EBB"/>
    <w:rsid w:val="009904A6"/>
    <w:rsid w:val="00990663"/>
    <w:rsid w:val="00990EDE"/>
    <w:rsid w:val="00991CED"/>
    <w:rsid w:val="00991D88"/>
    <w:rsid w:val="00991F2A"/>
    <w:rsid w:val="009921DD"/>
    <w:rsid w:val="00992ADD"/>
    <w:rsid w:val="009932B7"/>
    <w:rsid w:val="00994635"/>
    <w:rsid w:val="00994E2D"/>
    <w:rsid w:val="00995460"/>
    <w:rsid w:val="009957F1"/>
    <w:rsid w:val="0099593D"/>
    <w:rsid w:val="00996B48"/>
    <w:rsid w:val="00996D76"/>
    <w:rsid w:val="0099739B"/>
    <w:rsid w:val="009977DD"/>
    <w:rsid w:val="009A0C3A"/>
    <w:rsid w:val="009A10C4"/>
    <w:rsid w:val="009A14C9"/>
    <w:rsid w:val="009A195C"/>
    <w:rsid w:val="009A23ED"/>
    <w:rsid w:val="009A2BA6"/>
    <w:rsid w:val="009A35E3"/>
    <w:rsid w:val="009A37EC"/>
    <w:rsid w:val="009A4245"/>
    <w:rsid w:val="009A43AE"/>
    <w:rsid w:val="009A4455"/>
    <w:rsid w:val="009A45CA"/>
    <w:rsid w:val="009A4EAE"/>
    <w:rsid w:val="009A4EF3"/>
    <w:rsid w:val="009A51E1"/>
    <w:rsid w:val="009A5270"/>
    <w:rsid w:val="009A55A2"/>
    <w:rsid w:val="009A5B5D"/>
    <w:rsid w:val="009A5B99"/>
    <w:rsid w:val="009A62DA"/>
    <w:rsid w:val="009A68EC"/>
    <w:rsid w:val="009A7A86"/>
    <w:rsid w:val="009B0731"/>
    <w:rsid w:val="009B0C70"/>
    <w:rsid w:val="009B1063"/>
    <w:rsid w:val="009B1706"/>
    <w:rsid w:val="009B17AB"/>
    <w:rsid w:val="009B1C39"/>
    <w:rsid w:val="009B1F38"/>
    <w:rsid w:val="009B1FEF"/>
    <w:rsid w:val="009B2178"/>
    <w:rsid w:val="009B26D3"/>
    <w:rsid w:val="009B358B"/>
    <w:rsid w:val="009B3C78"/>
    <w:rsid w:val="009B3FAA"/>
    <w:rsid w:val="009B43D7"/>
    <w:rsid w:val="009B4577"/>
    <w:rsid w:val="009B491D"/>
    <w:rsid w:val="009B5764"/>
    <w:rsid w:val="009B58DE"/>
    <w:rsid w:val="009B5F22"/>
    <w:rsid w:val="009B63DE"/>
    <w:rsid w:val="009B672A"/>
    <w:rsid w:val="009B691F"/>
    <w:rsid w:val="009B6F6A"/>
    <w:rsid w:val="009B7E0B"/>
    <w:rsid w:val="009C04AD"/>
    <w:rsid w:val="009C08D5"/>
    <w:rsid w:val="009C0904"/>
    <w:rsid w:val="009C0A47"/>
    <w:rsid w:val="009C0DBB"/>
    <w:rsid w:val="009C0DEB"/>
    <w:rsid w:val="009C0F12"/>
    <w:rsid w:val="009C0FF9"/>
    <w:rsid w:val="009C1D39"/>
    <w:rsid w:val="009C2123"/>
    <w:rsid w:val="009C2377"/>
    <w:rsid w:val="009C2418"/>
    <w:rsid w:val="009C2471"/>
    <w:rsid w:val="009C30B6"/>
    <w:rsid w:val="009C337A"/>
    <w:rsid w:val="009C344A"/>
    <w:rsid w:val="009C3AA2"/>
    <w:rsid w:val="009C468E"/>
    <w:rsid w:val="009C47D0"/>
    <w:rsid w:val="009C48F3"/>
    <w:rsid w:val="009C4FB3"/>
    <w:rsid w:val="009C5150"/>
    <w:rsid w:val="009C5762"/>
    <w:rsid w:val="009C5833"/>
    <w:rsid w:val="009C59CF"/>
    <w:rsid w:val="009C61DB"/>
    <w:rsid w:val="009C71EB"/>
    <w:rsid w:val="009C76B0"/>
    <w:rsid w:val="009C7818"/>
    <w:rsid w:val="009C7AA5"/>
    <w:rsid w:val="009C7E2A"/>
    <w:rsid w:val="009C7E89"/>
    <w:rsid w:val="009D068E"/>
    <w:rsid w:val="009D0CF3"/>
    <w:rsid w:val="009D1491"/>
    <w:rsid w:val="009D1C60"/>
    <w:rsid w:val="009D22C3"/>
    <w:rsid w:val="009D250E"/>
    <w:rsid w:val="009D30FE"/>
    <w:rsid w:val="009D3ACE"/>
    <w:rsid w:val="009D3E3F"/>
    <w:rsid w:val="009D42C4"/>
    <w:rsid w:val="009D4693"/>
    <w:rsid w:val="009D5257"/>
    <w:rsid w:val="009D537D"/>
    <w:rsid w:val="009D5A66"/>
    <w:rsid w:val="009D5CC4"/>
    <w:rsid w:val="009D64DF"/>
    <w:rsid w:val="009D66E6"/>
    <w:rsid w:val="009D6E4A"/>
    <w:rsid w:val="009D733F"/>
    <w:rsid w:val="009D7EC6"/>
    <w:rsid w:val="009D7F7E"/>
    <w:rsid w:val="009D7FD2"/>
    <w:rsid w:val="009E06B5"/>
    <w:rsid w:val="009E0B86"/>
    <w:rsid w:val="009E0DF9"/>
    <w:rsid w:val="009E10BE"/>
    <w:rsid w:val="009E1964"/>
    <w:rsid w:val="009E2433"/>
    <w:rsid w:val="009E27AF"/>
    <w:rsid w:val="009E3588"/>
    <w:rsid w:val="009E3DB2"/>
    <w:rsid w:val="009E58FD"/>
    <w:rsid w:val="009E59B2"/>
    <w:rsid w:val="009E5A05"/>
    <w:rsid w:val="009E5C36"/>
    <w:rsid w:val="009E5F16"/>
    <w:rsid w:val="009E65DA"/>
    <w:rsid w:val="009E6B01"/>
    <w:rsid w:val="009E7314"/>
    <w:rsid w:val="009E75D5"/>
    <w:rsid w:val="009E799F"/>
    <w:rsid w:val="009E7DDF"/>
    <w:rsid w:val="009F04EB"/>
    <w:rsid w:val="009F08C2"/>
    <w:rsid w:val="009F14D1"/>
    <w:rsid w:val="009F1DA8"/>
    <w:rsid w:val="009F260F"/>
    <w:rsid w:val="009F26DB"/>
    <w:rsid w:val="009F2C41"/>
    <w:rsid w:val="009F3388"/>
    <w:rsid w:val="009F33C0"/>
    <w:rsid w:val="009F3444"/>
    <w:rsid w:val="009F3885"/>
    <w:rsid w:val="009F44F1"/>
    <w:rsid w:val="009F45E8"/>
    <w:rsid w:val="009F4D4B"/>
    <w:rsid w:val="009F5953"/>
    <w:rsid w:val="009F5A20"/>
    <w:rsid w:val="009F5CA9"/>
    <w:rsid w:val="009F65CE"/>
    <w:rsid w:val="009F68BA"/>
    <w:rsid w:val="009F68BB"/>
    <w:rsid w:val="009F79E8"/>
    <w:rsid w:val="00A0095C"/>
    <w:rsid w:val="00A0152F"/>
    <w:rsid w:val="00A019B2"/>
    <w:rsid w:val="00A01A7E"/>
    <w:rsid w:val="00A01B13"/>
    <w:rsid w:val="00A01E70"/>
    <w:rsid w:val="00A0236D"/>
    <w:rsid w:val="00A02521"/>
    <w:rsid w:val="00A02D45"/>
    <w:rsid w:val="00A02E8F"/>
    <w:rsid w:val="00A02E94"/>
    <w:rsid w:val="00A0327C"/>
    <w:rsid w:val="00A0387F"/>
    <w:rsid w:val="00A03F00"/>
    <w:rsid w:val="00A044C3"/>
    <w:rsid w:val="00A046C6"/>
    <w:rsid w:val="00A0470E"/>
    <w:rsid w:val="00A04914"/>
    <w:rsid w:val="00A04FCA"/>
    <w:rsid w:val="00A051D7"/>
    <w:rsid w:val="00A065C6"/>
    <w:rsid w:val="00A06D77"/>
    <w:rsid w:val="00A07336"/>
    <w:rsid w:val="00A07866"/>
    <w:rsid w:val="00A11162"/>
    <w:rsid w:val="00A12F18"/>
    <w:rsid w:val="00A1324E"/>
    <w:rsid w:val="00A132C2"/>
    <w:rsid w:val="00A133C1"/>
    <w:rsid w:val="00A13818"/>
    <w:rsid w:val="00A1442C"/>
    <w:rsid w:val="00A14DC4"/>
    <w:rsid w:val="00A14FD3"/>
    <w:rsid w:val="00A1514B"/>
    <w:rsid w:val="00A16132"/>
    <w:rsid w:val="00A171A7"/>
    <w:rsid w:val="00A175A6"/>
    <w:rsid w:val="00A201BB"/>
    <w:rsid w:val="00A20503"/>
    <w:rsid w:val="00A206C0"/>
    <w:rsid w:val="00A20C66"/>
    <w:rsid w:val="00A21098"/>
    <w:rsid w:val="00A2124B"/>
    <w:rsid w:val="00A21633"/>
    <w:rsid w:val="00A21C17"/>
    <w:rsid w:val="00A224E6"/>
    <w:rsid w:val="00A226FB"/>
    <w:rsid w:val="00A22C22"/>
    <w:rsid w:val="00A231F7"/>
    <w:rsid w:val="00A23426"/>
    <w:rsid w:val="00A24364"/>
    <w:rsid w:val="00A2439B"/>
    <w:rsid w:val="00A24632"/>
    <w:rsid w:val="00A24B1E"/>
    <w:rsid w:val="00A25191"/>
    <w:rsid w:val="00A25566"/>
    <w:rsid w:val="00A25B55"/>
    <w:rsid w:val="00A25E0C"/>
    <w:rsid w:val="00A261BC"/>
    <w:rsid w:val="00A2620B"/>
    <w:rsid w:val="00A263EE"/>
    <w:rsid w:val="00A265EF"/>
    <w:rsid w:val="00A26744"/>
    <w:rsid w:val="00A26A57"/>
    <w:rsid w:val="00A26B86"/>
    <w:rsid w:val="00A27056"/>
    <w:rsid w:val="00A27BB4"/>
    <w:rsid w:val="00A301BA"/>
    <w:rsid w:val="00A3021D"/>
    <w:rsid w:val="00A31BC6"/>
    <w:rsid w:val="00A31EED"/>
    <w:rsid w:val="00A3207D"/>
    <w:rsid w:val="00A32760"/>
    <w:rsid w:val="00A32820"/>
    <w:rsid w:val="00A32D5D"/>
    <w:rsid w:val="00A33029"/>
    <w:rsid w:val="00A331B2"/>
    <w:rsid w:val="00A332D7"/>
    <w:rsid w:val="00A3331F"/>
    <w:rsid w:val="00A3346B"/>
    <w:rsid w:val="00A33819"/>
    <w:rsid w:val="00A33AF3"/>
    <w:rsid w:val="00A33B4C"/>
    <w:rsid w:val="00A34B51"/>
    <w:rsid w:val="00A3511C"/>
    <w:rsid w:val="00A3535D"/>
    <w:rsid w:val="00A360EB"/>
    <w:rsid w:val="00A36ADF"/>
    <w:rsid w:val="00A36E1A"/>
    <w:rsid w:val="00A37A86"/>
    <w:rsid w:val="00A4073E"/>
    <w:rsid w:val="00A41412"/>
    <w:rsid w:val="00A41817"/>
    <w:rsid w:val="00A41903"/>
    <w:rsid w:val="00A4190C"/>
    <w:rsid w:val="00A41A2C"/>
    <w:rsid w:val="00A41E59"/>
    <w:rsid w:val="00A42324"/>
    <w:rsid w:val="00A4256A"/>
    <w:rsid w:val="00A433BF"/>
    <w:rsid w:val="00A43430"/>
    <w:rsid w:val="00A43448"/>
    <w:rsid w:val="00A4453D"/>
    <w:rsid w:val="00A46615"/>
    <w:rsid w:val="00A46A0E"/>
    <w:rsid w:val="00A46AA6"/>
    <w:rsid w:val="00A47208"/>
    <w:rsid w:val="00A47588"/>
    <w:rsid w:val="00A47BFA"/>
    <w:rsid w:val="00A50779"/>
    <w:rsid w:val="00A50944"/>
    <w:rsid w:val="00A509F9"/>
    <w:rsid w:val="00A5142E"/>
    <w:rsid w:val="00A51952"/>
    <w:rsid w:val="00A51ACF"/>
    <w:rsid w:val="00A51B3F"/>
    <w:rsid w:val="00A526D6"/>
    <w:rsid w:val="00A5297F"/>
    <w:rsid w:val="00A53146"/>
    <w:rsid w:val="00A5323B"/>
    <w:rsid w:val="00A538FE"/>
    <w:rsid w:val="00A53933"/>
    <w:rsid w:val="00A53BCD"/>
    <w:rsid w:val="00A53EDB"/>
    <w:rsid w:val="00A53FAF"/>
    <w:rsid w:val="00A54008"/>
    <w:rsid w:val="00A54570"/>
    <w:rsid w:val="00A54BF9"/>
    <w:rsid w:val="00A54DD2"/>
    <w:rsid w:val="00A55697"/>
    <w:rsid w:val="00A55711"/>
    <w:rsid w:val="00A55DAC"/>
    <w:rsid w:val="00A56C56"/>
    <w:rsid w:val="00A56D76"/>
    <w:rsid w:val="00A57D8D"/>
    <w:rsid w:val="00A605A5"/>
    <w:rsid w:val="00A605FD"/>
    <w:rsid w:val="00A60722"/>
    <w:rsid w:val="00A60795"/>
    <w:rsid w:val="00A60A46"/>
    <w:rsid w:val="00A60E97"/>
    <w:rsid w:val="00A6256E"/>
    <w:rsid w:val="00A63A8D"/>
    <w:rsid w:val="00A63C19"/>
    <w:rsid w:val="00A64021"/>
    <w:rsid w:val="00A642B9"/>
    <w:rsid w:val="00A644D8"/>
    <w:rsid w:val="00A64549"/>
    <w:rsid w:val="00A64B3A"/>
    <w:rsid w:val="00A64C1A"/>
    <w:rsid w:val="00A64C46"/>
    <w:rsid w:val="00A65386"/>
    <w:rsid w:val="00A65F67"/>
    <w:rsid w:val="00A666BF"/>
    <w:rsid w:val="00A667BB"/>
    <w:rsid w:val="00A66A6C"/>
    <w:rsid w:val="00A66F8F"/>
    <w:rsid w:val="00A70020"/>
    <w:rsid w:val="00A7065D"/>
    <w:rsid w:val="00A70AE8"/>
    <w:rsid w:val="00A715BE"/>
    <w:rsid w:val="00A71634"/>
    <w:rsid w:val="00A719DA"/>
    <w:rsid w:val="00A71A10"/>
    <w:rsid w:val="00A71E16"/>
    <w:rsid w:val="00A72360"/>
    <w:rsid w:val="00A72924"/>
    <w:rsid w:val="00A72D46"/>
    <w:rsid w:val="00A730C3"/>
    <w:rsid w:val="00A731B7"/>
    <w:rsid w:val="00A7331E"/>
    <w:rsid w:val="00A734CB"/>
    <w:rsid w:val="00A735AA"/>
    <w:rsid w:val="00A738D8"/>
    <w:rsid w:val="00A738E5"/>
    <w:rsid w:val="00A74B44"/>
    <w:rsid w:val="00A752B9"/>
    <w:rsid w:val="00A757D9"/>
    <w:rsid w:val="00A76795"/>
    <w:rsid w:val="00A76A2A"/>
    <w:rsid w:val="00A76D65"/>
    <w:rsid w:val="00A773BA"/>
    <w:rsid w:val="00A77696"/>
    <w:rsid w:val="00A776BD"/>
    <w:rsid w:val="00A7778F"/>
    <w:rsid w:val="00A7790C"/>
    <w:rsid w:val="00A77951"/>
    <w:rsid w:val="00A77D76"/>
    <w:rsid w:val="00A800BA"/>
    <w:rsid w:val="00A80B69"/>
    <w:rsid w:val="00A80D49"/>
    <w:rsid w:val="00A80F28"/>
    <w:rsid w:val="00A810CD"/>
    <w:rsid w:val="00A810EF"/>
    <w:rsid w:val="00A81A9D"/>
    <w:rsid w:val="00A81E38"/>
    <w:rsid w:val="00A83118"/>
    <w:rsid w:val="00A8373F"/>
    <w:rsid w:val="00A8380A"/>
    <w:rsid w:val="00A83A91"/>
    <w:rsid w:val="00A84232"/>
    <w:rsid w:val="00A84A08"/>
    <w:rsid w:val="00A84FEF"/>
    <w:rsid w:val="00A853EC"/>
    <w:rsid w:val="00A85609"/>
    <w:rsid w:val="00A866DB"/>
    <w:rsid w:val="00A86E6A"/>
    <w:rsid w:val="00A871DA"/>
    <w:rsid w:val="00A873DD"/>
    <w:rsid w:val="00A87474"/>
    <w:rsid w:val="00A8756F"/>
    <w:rsid w:val="00A875C3"/>
    <w:rsid w:val="00A90885"/>
    <w:rsid w:val="00A90B23"/>
    <w:rsid w:val="00A91F2B"/>
    <w:rsid w:val="00A9213C"/>
    <w:rsid w:val="00A92583"/>
    <w:rsid w:val="00A928AF"/>
    <w:rsid w:val="00A92960"/>
    <w:rsid w:val="00A935D5"/>
    <w:rsid w:val="00A93908"/>
    <w:rsid w:val="00A940E0"/>
    <w:rsid w:val="00A9481B"/>
    <w:rsid w:val="00A94F14"/>
    <w:rsid w:val="00A94F47"/>
    <w:rsid w:val="00A95847"/>
    <w:rsid w:val="00A95CCB"/>
    <w:rsid w:val="00A96044"/>
    <w:rsid w:val="00A9636A"/>
    <w:rsid w:val="00A96D21"/>
    <w:rsid w:val="00AA0207"/>
    <w:rsid w:val="00AA1014"/>
    <w:rsid w:val="00AA12DC"/>
    <w:rsid w:val="00AA39E0"/>
    <w:rsid w:val="00AA3EF0"/>
    <w:rsid w:val="00AA4584"/>
    <w:rsid w:val="00AA4A4A"/>
    <w:rsid w:val="00AA4C74"/>
    <w:rsid w:val="00AA4DE3"/>
    <w:rsid w:val="00AA4F68"/>
    <w:rsid w:val="00AA527D"/>
    <w:rsid w:val="00AA5D54"/>
    <w:rsid w:val="00AA5EA2"/>
    <w:rsid w:val="00AA6ECE"/>
    <w:rsid w:val="00AA77A5"/>
    <w:rsid w:val="00AA7881"/>
    <w:rsid w:val="00AA79F1"/>
    <w:rsid w:val="00AA7F9D"/>
    <w:rsid w:val="00AB027E"/>
    <w:rsid w:val="00AB06F6"/>
    <w:rsid w:val="00AB0FEC"/>
    <w:rsid w:val="00AB152B"/>
    <w:rsid w:val="00AB1603"/>
    <w:rsid w:val="00AB1834"/>
    <w:rsid w:val="00AB1A0D"/>
    <w:rsid w:val="00AB2347"/>
    <w:rsid w:val="00AB36AA"/>
    <w:rsid w:val="00AB38E1"/>
    <w:rsid w:val="00AB3E6A"/>
    <w:rsid w:val="00AB3FDC"/>
    <w:rsid w:val="00AB51E8"/>
    <w:rsid w:val="00AB626E"/>
    <w:rsid w:val="00AB6993"/>
    <w:rsid w:val="00AB6D60"/>
    <w:rsid w:val="00AB73D0"/>
    <w:rsid w:val="00AB74B6"/>
    <w:rsid w:val="00AB7629"/>
    <w:rsid w:val="00AB7757"/>
    <w:rsid w:val="00AC01AF"/>
    <w:rsid w:val="00AC0B6C"/>
    <w:rsid w:val="00AC165E"/>
    <w:rsid w:val="00AC17CD"/>
    <w:rsid w:val="00AC18A4"/>
    <w:rsid w:val="00AC18B1"/>
    <w:rsid w:val="00AC1F62"/>
    <w:rsid w:val="00AC23F9"/>
    <w:rsid w:val="00AC2EF0"/>
    <w:rsid w:val="00AC305F"/>
    <w:rsid w:val="00AC30E3"/>
    <w:rsid w:val="00AC3C28"/>
    <w:rsid w:val="00AC3E6F"/>
    <w:rsid w:val="00AC3E84"/>
    <w:rsid w:val="00AC4DEE"/>
    <w:rsid w:val="00AC4EDA"/>
    <w:rsid w:val="00AC59B6"/>
    <w:rsid w:val="00AC5BE6"/>
    <w:rsid w:val="00AC658B"/>
    <w:rsid w:val="00AC6D62"/>
    <w:rsid w:val="00AC6E73"/>
    <w:rsid w:val="00AC7B4C"/>
    <w:rsid w:val="00AC7DE0"/>
    <w:rsid w:val="00AC7E2F"/>
    <w:rsid w:val="00AD051A"/>
    <w:rsid w:val="00AD0A97"/>
    <w:rsid w:val="00AD121E"/>
    <w:rsid w:val="00AD159E"/>
    <w:rsid w:val="00AD1D94"/>
    <w:rsid w:val="00AD2380"/>
    <w:rsid w:val="00AD2384"/>
    <w:rsid w:val="00AD2CDC"/>
    <w:rsid w:val="00AD3433"/>
    <w:rsid w:val="00AD36DD"/>
    <w:rsid w:val="00AD3B1D"/>
    <w:rsid w:val="00AD409F"/>
    <w:rsid w:val="00AD4F60"/>
    <w:rsid w:val="00AD5759"/>
    <w:rsid w:val="00AD5898"/>
    <w:rsid w:val="00AD6605"/>
    <w:rsid w:val="00AD687D"/>
    <w:rsid w:val="00AD6D40"/>
    <w:rsid w:val="00AD7270"/>
    <w:rsid w:val="00AD7481"/>
    <w:rsid w:val="00AD75CF"/>
    <w:rsid w:val="00AD7EE0"/>
    <w:rsid w:val="00AE0A7F"/>
    <w:rsid w:val="00AE0B62"/>
    <w:rsid w:val="00AE10F3"/>
    <w:rsid w:val="00AE13B8"/>
    <w:rsid w:val="00AE1420"/>
    <w:rsid w:val="00AE1BB2"/>
    <w:rsid w:val="00AE1C58"/>
    <w:rsid w:val="00AE21C8"/>
    <w:rsid w:val="00AE24C6"/>
    <w:rsid w:val="00AE2830"/>
    <w:rsid w:val="00AE290D"/>
    <w:rsid w:val="00AE2927"/>
    <w:rsid w:val="00AE356E"/>
    <w:rsid w:val="00AE3A5F"/>
    <w:rsid w:val="00AE3D7D"/>
    <w:rsid w:val="00AE3F8A"/>
    <w:rsid w:val="00AE42C5"/>
    <w:rsid w:val="00AE4659"/>
    <w:rsid w:val="00AE4C8A"/>
    <w:rsid w:val="00AE5265"/>
    <w:rsid w:val="00AE74EA"/>
    <w:rsid w:val="00AE7CE9"/>
    <w:rsid w:val="00AE7F0F"/>
    <w:rsid w:val="00AF0C67"/>
    <w:rsid w:val="00AF1BDA"/>
    <w:rsid w:val="00AF1D1E"/>
    <w:rsid w:val="00AF241B"/>
    <w:rsid w:val="00AF24A9"/>
    <w:rsid w:val="00AF263C"/>
    <w:rsid w:val="00AF313A"/>
    <w:rsid w:val="00AF333B"/>
    <w:rsid w:val="00AF37DA"/>
    <w:rsid w:val="00AF3E42"/>
    <w:rsid w:val="00AF4707"/>
    <w:rsid w:val="00AF4DE0"/>
    <w:rsid w:val="00AF51B6"/>
    <w:rsid w:val="00AF55B2"/>
    <w:rsid w:val="00AF581A"/>
    <w:rsid w:val="00AF5E02"/>
    <w:rsid w:val="00AF657E"/>
    <w:rsid w:val="00AF681C"/>
    <w:rsid w:val="00AF6E7D"/>
    <w:rsid w:val="00AF6F7E"/>
    <w:rsid w:val="00AF76C1"/>
    <w:rsid w:val="00AF7E9C"/>
    <w:rsid w:val="00AF7EF5"/>
    <w:rsid w:val="00B001BF"/>
    <w:rsid w:val="00B009B4"/>
    <w:rsid w:val="00B01661"/>
    <w:rsid w:val="00B017E4"/>
    <w:rsid w:val="00B01CAE"/>
    <w:rsid w:val="00B02003"/>
    <w:rsid w:val="00B02338"/>
    <w:rsid w:val="00B02946"/>
    <w:rsid w:val="00B02F3F"/>
    <w:rsid w:val="00B0306D"/>
    <w:rsid w:val="00B037F9"/>
    <w:rsid w:val="00B03ACE"/>
    <w:rsid w:val="00B03FCA"/>
    <w:rsid w:val="00B040FE"/>
    <w:rsid w:val="00B04B6D"/>
    <w:rsid w:val="00B05390"/>
    <w:rsid w:val="00B05B19"/>
    <w:rsid w:val="00B0614D"/>
    <w:rsid w:val="00B064AA"/>
    <w:rsid w:val="00B06A8D"/>
    <w:rsid w:val="00B0726B"/>
    <w:rsid w:val="00B1009B"/>
    <w:rsid w:val="00B10E26"/>
    <w:rsid w:val="00B1127E"/>
    <w:rsid w:val="00B11551"/>
    <w:rsid w:val="00B1162D"/>
    <w:rsid w:val="00B11E32"/>
    <w:rsid w:val="00B11F21"/>
    <w:rsid w:val="00B1275A"/>
    <w:rsid w:val="00B12D3A"/>
    <w:rsid w:val="00B12FDF"/>
    <w:rsid w:val="00B13009"/>
    <w:rsid w:val="00B1336E"/>
    <w:rsid w:val="00B139D0"/>
    <w:rsid w:val="00B1421B"/>
    <w:rsid w:val="00B1446A"/>
    <w:rsid w:val="00B14F01"/>
    <w:rsid w:val="00B157A2"/>
    <w:rsid w:val="00B15A90"/>
    <w:rsid w:val="00B16117"/>
    <w:rsid w:val="00B1654B"/>
    <w:rsid w:val="00B165DB"/>
    <w:rsid w:val="00B16CDD"/>
    <w:rsid w:val="00B16EA6"/>
    <w:rsid w:val="00B17692"/>
    <w:rsid w:val="00B17C2F"/>
    <w:rsid w:val="00B2034E"/>
    <w:rsid w:val="00B20901"/>
    <w:rsid w:val="00B210A3"/>
    <w:rsid w:val="00B21F18"/>
    <w:rsid w:val="00B22528"/>
    <w:rsid w:val="00B22AFC"/>
    <w:rsid w:val="00B22CD3"/>
    <w:rsid w:val="00B2334B"/>
    <w:rsid w:val="00B23912"/>
    <w:rsid w:val="00B24118"/>
    <w:rsid w:val="00B2422B"/>
    <w:rsid w:val="00B246F2"/>
    <w:rsid w:val="00B24E2A"/>
    <w:rsid w:val="00B24F8F"/>
    <w:rsid w:val="00B25F0C"/>
    <w:rsid w:val="00B264AA"/>
    <w:rsid w:val="00B27C85"/>
    <w:rsid w:val="00B302AF"/>
    <w:rsid w:val="00B30329"/>
    <w:rsid w:val="00B30D1A"/>
    <w:rsid w:val="00B30E08"/>
    <w:rsid w:val="00B3138C"/>
    <w:rsid w:val="00B31744"/>
    <w:rsid w:val="00B31DC5"/>
    <w:rsid w:val="00B31E26"/>
    <w:rsid w:val="00B32228"/>
    <w:rsid w:val="00B328E4"/>
    <w:rsid w:val="00B32F8A"/>
    <w:rsid w:val="00B34D2B"/>
    <w:rsid w:val="00B34E09"/>
    <w:rsid w:val="00B34F9C"/>
    <w:rsid w:val="00B3560F"/>
    <w:rsid w:val="00B357B8"/>
    <w:rsid w:val="00B357E1"/>
    <w:rsid w:val="00B3582B"/>
    <w:rsid w:val="00B35F1F"/>
    <w:rsid w:val="00B372DA"/>
    <w:rsid w:val="00B37864"/>
    <w:rsid w:val="00B37C7F"/>
    <w:rsid w:val="00B37C9D"/>
    <w:rsid w:val="00B40351"/>
    <w:rsid w:val="00B40719"/>
    <w:rsid w:val="00B411AA"/>
    <w:rsid w:val="00B417AB"/>
    <w:rsid w:val="00B4185F"/>
    <w:rsid w:val="00B41ED4"/>
    <w:rsid w:val="00B42417"/>
    <w:rsid w:val="00B4256D"/>
    <w:rsid w:val="00B4266F"/>
    <w:rsid w:val="00B42A29"/>
    <w:rsid w:val="00B42F41"/>
    <w:rsid w:val="00B4305E"/>
    <w:rsid w:val="00B4347B"/>
    <w:rsid w:val="00B443CF"/>
    <w:rsid w:val="00B445AE"/>
    <w:rsid w:val="00B4476A"/>
    <w:rsid w:val="00B457C1"/>
    <w:rsid w:val="00B45AD5"/>
    <w:rsid w:val="00B46214"/>
    <w:rsid w:val="00B46392"/>
    <w:rsid w:val="00B46B54"/>
    <w:rsid w:val="00B46EEF"/>
    <w:rsid w:val="00B47182"/>
    <w:rsid w:val="00B500CB"/>
    <w:rsid w:val="00B50695"/>
    <w:rsid w:val="00B51068"/>
    <w:rsid w:val="00B51642"/>
    <w:rsid w:val="00B52C76"/>
    <w:rsid w:val="00B5403F"/>
    <w:rsid w:val="00B54677"/>
    <w:rsid w:val="00B55885"/>
    <w:rsid w:val="00B55B1F"/>
    <w:rsid w:val="00B564D9"/>
    <w:rsid w:val="00B5707B"/>
    <w:rsid w:val="00B57506"/>
    <w:rsid w:val="00B57DCB"/>
    <w:rsid w:val="00B602F5"/>
    <w:rsid w:val="00B60772"/>
    <w:rsid w:val="00B61750"/>
    <w:rsid w:val="00B62216"/>
    <w:rsid w:val="00B62317"/>
    <w:rsid w:val="00B6239A"/>
    <w:rsid w:val="00B62E6A"/>
    <w:rsid w:val="00B632B5"/>
    <w:rsid w:val="00B6334B"/>
    <w:rsid w:val="00B63394"/>
    <w:rsid w:val="00B634F0"/>
    <w:rsid w:val="00B63A3B"/>
    <w:rsid w:val="00B6418A"/>
    <w:rsid w:val="00B64C1E"/>
    <w:rsid w:val="00B64E38"/>
    <w:rsid w:val="00B654F8"/>
    <w:rsid w:val="00B65730"/>
    <w:rsid w:val="00B65BEE"/>
    <w:rsid w:val="00B65E45"/>
    <w:rsid w:val="00B6657D"/>
    <w:rsid w:val="00B66E5B"/>
    <w:rsid w:val="00B67198"/>
    <w:rsid w:val="00B671BA"/>
    <w:rsid w:val="00B6761C"/>
    <w:rsid w:val="00B67D3E"/>
    <w:rsid w:val="00B67FF8"/>
    <w:rsid w:val="00B7080E"/>
    <w:rsid w:val="00B709A3"/>
    <w:rsid w:val="00B70B0B"/>
    <w:rsid w:val="00B70E60"/>
    <w:rsid w:val="00B71091"/>
    <w:rsid w:val="00B711A4"/>
    <w:rsid w:val="00B7137D"/>
    <w:rsid w:val="00B71481"/>
    <w:rsid w:val="00B71514"/>
    <w:rsid w:val="00B71CD2"/>
    <w:rsid w:val="00B71D48"/>
    <w:rsid w:val="00B7251E"/>
    <w:rsid w:val="00B72959"/>
    <w:rsid w:val="00B73294"/>
    <w:rsid w:val="00B745B1"/>
    <w:rsid w:val="00B74965"/>
    <w:rsid w:val="00B74EA4"/>
    <w:rsid w:val="00B75771"/>
    <w:rsid w:val="00B75943"/>
    <w:rsid w:val="00B75F5F"/>
    <w:rsid w:val="00B76442"/>
    <w:rsid w:val="00B77340"/>
    <w:rsid w:val="00B777B5"/>
    <w:rsid w:val="00B778B2"/>
    <w:rsid w:val="00B8063F"/>
    <w:rsid w:val="00B816EF"/>
    <w:rsid w:val="00B81B4B"/>
    <w:rsid w:val="00B81DC7"/>
    <w:rsid w:val="00B81EFF"/>
    <w:rsid w:val="00B820BD"/>
    <w:rsid w:val="00B820F7"/>
    <w:rsid w:val="00B8225D"/>
    <w:rsid w:val="00B82799"/>
    <w:rsid w:val="00B82812"/>
    <w:rsid w:val="00B82E34"/>
    <w:rsid w:val="00B830C4"/>
    <w:rsid w:val="00B8373E"/>
    <w:rsid w:val="00B8383D"/>
    <w:rsid w:val="00B83F61"/>
    <w:rsid w:val="00B842CE"/>
    <w:rsid w:val="00B84610"/>
    <w:rsid w:val="00B84BF5"/>
    <w:rsid w:val="00B85240"/>
    <w:rsid w:val="00B852C7"/>
    <w:rsid w:val="00B8547A"/>
    <w:rsid w:val="00B85627"/>
    <w:rsid w:val="00B856D4"/>
    <w:rsid w:val="00B85CFD"/>
    <w:rsid w:val="00B85D2F"/>
    <w:rsid w:val="00B860C8"/>
    <w:rsid w:val="00B86813"/>
    <w:rsid w:val="00B86AE6"/>
    <w:rsid w:val="00B86E2F"/>
    <w:rsid w:val="00B8782A"/>
    <w:rsid w:val="00B905AF"/>
    <w:rsid w:val="00B9189F"/>
    <w:rsid w:val="00B91C84"/>
    <w:rsid w:val="00B91E29"/>
    <w:rsid w:val="00B92131"/>
    <w:rsid w:val="00B92A29"/>
    <w:rsid w:val="00B92E43"/>
    <w:rsid w:val="00B930C0"/>
    <w:rsid w:val="00B93B12"/>
    <w:rsid w:val="00B94FD4"/>
    <w:rsid w:val="00B95166"/>
    <w:rsid w:val="00B953F8"/>
    <w:rsid w:val="00B95841"/>
    <w:rsid w:val="00B95C2C"/>
    <w:rsid w:val="00B95E34"/>
    <w:rsid w:val="00B963DE"/>
    <w:rsid w:val="00B97158"/>
    <w:rsid w:val="00B97471"/>
    <w:rsid w:val="00B97E78"/>
    <w:rsid w:val="00BA0B2C"/>
    <w:rsid w:val="00BA12BC"/>
    <w:rsid w:val="00BA16F3"/>
    <w:rsid w:val="00BA195B"/>
    <w:rsid w:val="00BA1C6A"/>
    <w:rsid w:val="00BA20ED"/>
    <w:rsid w:val="00BA2976"/>
    <w:rsid w:val="00BA2B6C"/>
    <w:rsid w:val="00BA2FB5"/>
    <w:rsid w:val="00BA37DB"/>
    <w:rsid w:val="00BA387F"/>
    <w:rsid w:val="00BA423B"/>
    <w:rsid w:val="00BA4359"/>
    <w:rsid w:val="00BA4617"/>
    <w:rsid w:val="00BA474F"/>
    <w:rsid w:val="00BA4D1A"/>
    <w:rsid w:val="00BA4EB7"/>
    <w:rsid w:val="00BA4F5A"/>
    <w:rsid w:val="00BA5647"/>
    <w:rsid w:val="00BA5686"/>
    <w:rsid w:val="00BA5B4C"/>
    <w:rsid w:val="00BA6152"/>
    <w:rsid w:val="00BA64A2"/>
    <w:rsid w:val="00BA74D2"/>
    <w:rsid w:val="00BA75C1"/>
    <w:rsid w:val="00BA76DF"/>
    <w:rsid w:val="00BB0016"/>
    <w:rsid w:val="00BB0080"/>
    <w:rsid w:val="00BB0A45"/>
    <w:rsid w:val="00BB137C"/>
    <w:rsid w:val="00BB1870"/>
    <w:rsid w:val="00BB18D4"/>
    <w:rsid w:val="00BB1AF5"/>
    <w:rsid w:val="00BB216E"/>
    <w:rsid w:val="00BB2362"/>
    <w:rsid w:val="00BB23F2"/>
    <w:rsid w:val="00BB3101"/>
    <w:rsid w:val="00BB3972"/>
    <w:rsid w:val="00BB3AFB"/>
    <w:rsid w:val="00BB4D9B"/>
    <w:rsid w:val="00BB5EB5"/>
    <w:rsid w:val="00BB5FAE"/>
    <w:rsid w:val="00BB6FF3"/>
    <w:rsid w:val="00BB738A"/>
    <w:rsid w:val="00BB792F"/>
    <w:rsid w:val="00BC0529"/>
    <w:rsid w:val="00BC06E0"/>
    <w:rsid w:val="00BC0966"/>
    <w:rsid w:val="00BC11DE"/>
    <w:rsid w:val="00BC1813"/>
    <w:rsid w:val="00BC1EC1"/>
    <w:rsid w:val="00BC1F74"/>
    <w:rsid w:val="00BC24F3"/>
    <w:rsid w:val="00BC264B"/>
    <w:rsid w:val="00BC26A1"/>
    <w:rsid w:val="00BC27B0"/>
    <w:rsid w:val="00BC2A0C"/>
    <w:rsid w:val="00BC3248"/>
    <w:rsid w:val="00BC37D8"/>
    <w:rsid w:val="00BC3960"/>
    <w:rsid w:val="00BC42EC"/>
    <w:rsid w:val="00BC43E6"/>
    <w:rsid w:val="00BC44BE"/>
    <w:rsid w:val="00BC47B5"/>
    <w:rsid w:val="00BC48F6"/>
    <w:rsid w:val="00BC49C7"/>
    <w:rsid w:val="00BC4C6B"/>
    <w:rsid w:val="00BC5284"/>
    <w:rsid w:val="00BC5303"/>
    <w:rsid w:val="00BC5F8D"/>
    <w:rsid w:val="00BC67C7"/>
    <w:rsid w:val="00BC6F8D"/>
    <w:rsid w:val="00BC7055"/>
    <w:rsid w:val="00BC7AB1"/>
    <w:rsid w:val="00BD05EC"/>
    <w:rsid w:val="00BD0E0E"/>
    <w:rsid w:val="00BD0F3A"/>
    <w:rsid w:val="00BD0F94"/>
    <w:rsid w:val="00BD1016"/>
    <w:rsid w:val="00BD11A3"/>
    <w:rsid w:val="00BD11AB"/>
    <w:rsid w:val="00BD1383"/>
    <w:rsid w:val="00BD1F6F"/>
    <w:rsid w:val="00BD2088"/>
    <w:rsid w:val="00BD20B8"/>
    <w:rsid w:val="00BD246A"/>
    <w:rsid w:val="00BD24AE"/>
    <w:rsid w:val="00BD253F"/>
    <w:rsid w:val="00BD2725"/>
    <w:rsid w:val="00BD2C13"/>
    <w:rsid w:val="00BD3BB6"/>
    <w:rsid w:val="00BD414A"/>
    <w:rsid w:val="00BD439F"/>
    <w:rsid w:val="00BD57FB"/>
    <w:rsid w:val="00BD655E"/>
    <w:rsid w:val="00BD6BED"/>
    <w:rsid w:val="00BD7714"/>
    <w:rsid w:val="00BD7A5B"/>
    <w:rsid w:val="00BE0919"/>
    <w:rsid w:val="00BE0B70"/>
    <w:rsid w:val="00BE0E4A"/>
    <w:rsid w:val="00BE15F8"/>
    <w:rsid w:val="00BE1857"/>
    <w:rsid w:val="00BE2509"/>
    <w:rsid w:val="00BE2633"/>
    <w:rsid w:val="00BE29DB"/>
    <w:rsid w:val="00BE2E0E"/>
    <w:rsid w:val="00BE30EC"/>
    <w:rsid w:val="00BE365D"/>
    <w:rsid w:val="00BE3B5C"/>
    <w:rsid w:val="00BE3F05"/>
    <w:rsid w:val="00BE5DB8"/>
    <w:rsid w:val="00BE6143"/>
    <w:rsid w:val="00BE68A6"/>
    <w:rsid w:val="00BE7EEB"/>
    <w:rsid w:val="00BF06BC"/>
    <w:rsid w:val="00BF0A41"/>
    <w:rsid w:val="00BF0ECE"/>
    <w:rsid w:val="00BF2383"/>
    <w:rsid w:val="00BF2F71"/>
    <w:rsid w:val="00BF3043"/>
    <w:rsid w:val="00BF39F3"/>
    <w:rsid w:val="00BF3EBB"/>
    <w:rsid w:val="00BF4DBC"/>
    <w:rsid w:val="00BF5693"/>
    <w:rsid w:val="00BF5B1E"/>
    <w:rsid w:val="00BF6063"/>
    <w:rsid w:val="00BF6102"/>
    <w:rsid w:val="00BF641B"/>
    <w:rsid w:val="00BF6E64"/>
    <w:rsid w:val="00BF7063"/>
    <w:rsid w:val="00BF7689"/>
    <w:rsid w:val="00C00256"/>
    <w:rsid w:val="00C005AA"/>
    <w:rsid w:val="00C006C8"/>
    <w:rsid w:val="00C00870"/>
    <w:rsid w:val="00C010D7"/>
    <w:rsid w:val="00C01803"/>
    <w:rsid w:val="00C024C1"/>
    <w:rsid w:val="00C033D4"/>
    <w:rsid w:val="00C03405"/>
    <w:rsid w:val="00C03577"/>
    <w:rsid w:val="00C04C83"/>
    <w:rsid w:val="00C06B8C"/>
    <w:rsid w:val="00C06FAD"/>
    <w:rsid w:val="00C0732E"/>
    <w:rsid w:val="00C0733F"/>
    <w:rsid w:val="00C0755A"/>
    <w:rsid w:val="00C07A61"/>
    <w:rsid w:val="00C07E0F"/>
    <w:rsid w:val="00C103DD"/>
    <w:rsid w:val="00C11832"/>
    <w:rsid w:val="00C11DE2"/>
    <w:rsid w:val="00C1208A"/>
    <w:rsid w:val="00C12471"/>
    <w:rsid w:val="00C128C8"/>
    <w:rsid w:val="00C12A43"/>
    <w:rsid w:val="00C139C6"/>
    <w:rsid w:val="00C13B55"/>
    <w:rsid w:val="00C13F72"/>
    <w:rsid w:val="00C1404F"/>
    <w:rsid w:val="00C14403"/>
    <w:rsid w:val="00C147C0"/>
    <w:rsid w:val="00C14876"/>
    <w:rsid w:val="00C14986"/>
    <w:rsid w:val="00C153C3"/>
    <w:rsid w:val="00C15753"/>
    <w:rsid w:val="00C15CC5"/>
    <w:rsid w:val="00C15DD7"/>
    <w:rsid w:val="00C16002"/>
    <w:rsid w:val="00C16300"/>
    <w:rsid w:val="00C164B5"/>
    <w:rsid w:val="00C167C2"/>
    <w:rsid w:val="00C16E6C"/>
    <w:rsid w:val="00C16E7C"/>
    <w:rsid w:val="00C16FDF"/>
    <w:rsid w:val="00C17DEF"/>
    <w:rsid w:val="00C17ECD"/>
    <w:rsid w:val="00C206C8"/>
    <w:rsid w:val="00C2081B"/>
    <w:rsid w:val="00C20F06"/>
    <w:rsid w:val="00C2158D"/>
    <w:rsid w:val="00C2161F"/>
    <w:rsid w:val="00C229E6"/>
    <w:rsid w:val="00C22B65"/>
    <w:rsid w:val="00C22E18"/>
    <w:rsid w:val="00C230C3"/>
    <w:rsid w:val="00C235B8"/>
    <w:rsid w:val="00C23AB6"/>
    <w:rsid w:val="00C24237"/>
    <w:rsid w:val="00C244D7"/>
    <w:rsid w:val="00C244E0"/>
    <w:rsid w:val="00C24CD3"/>
    <w:rsid w:val="00C24E9C"/>
    <w:rsid w:val="00C25068"/>
    <w:rsid w:val="00C25F3C"/>
    <w:rsid w:val="00C26089"/>
    <w:rsid w:val="00C26D94"/>
    <w:rsid w:val="00C2750F"/>
    <w:rsid w:val="00C27BD3"/>
    <w:rsid w:val="00C27DDD"/>
    <w:rsid w:val="00C27FDD"/>
    <w:rsid w:val="00C302CD"/>
    <w:rsid w:val="00C30844"/>
    <w:rsid w:val="00C30DBB"/>
    <w:rsid w:val="00C30FFC"/>
    <w:rsid w:val="00C31880"/>
    <w:rsid w:val="00C31C15"/>
    <w:rsid w:val="00C3336A"/>
    <w:rsid w:val="00C338F9"/>
    <w:rsid w:val="00C3418C"/>
    <w:rsid w:val="00C343EE"/>
    <w:rsid w:val="00C34545"/>
    <w:rsid w:val="00C34BD5"/>
    <w:rsid w:val="00C354C0"/>
    <w:rsid w:val="00C3553C"/>
    <w:rsid w:val="00C35599"/>
    <w:rsid w:val="00C35F11"/>
    <w:rsid w:val="00C3606A"/>
    <w:rsid w:val="00C37349"/>
    <w:rsid w:val="00C40925"/>
    <w:rsid w:val="00C409E5"/>
    <w:rsid w:val="00C40C21"/>
    <w:rsid w:val="00C41886"/>
    <w:rsid w:val="00C41E45"/>
    <w:rsid w:val="00C41F65"/>
    <w:rsid w:val="00C420C2"/>
    <w:rsid w:val="00C42E6B"/>
    <w:rsid w:val="00C433CD"/>
    <w:rsid w:val="00C43C55"/>
    <w:rsid w:val="00C43EFA"/>
    <w:rsid w:val="00C44081"/>
    <w:rsid w:val="00C4496F"/>
    <w:rsid w:val="00C44DBA"/>
    <w:rsid w:val="00C45069"/>
    <w:rsid w:val="00C45719"/>
    <w:rsid w:val="00C46E69"/>
    <w:rsid w:val="00C4794E"/>
    <w:rsid w:val="00C47A45"/>
    <w:rsid w:val="00C47E51"/>
    <w:rsid w:val="00C5019B"/>
    <w:rsid w:val="00C5039E"/>
    <w:rsid w:val="00C508A4"/>
    <w:rsid w:val="00C51630"/>
    <w:rsid w:val="00C52366"/>
    <w:rsid w:val="00C530FB"/>
    <w:rsid w:val="00C531DC"/>
    <w:rsid w:val="00C54950"/>
    <w:rsid w:val="00C54AEE"/>
    <w:rsid w:val="00C54B81"/>
    <w:rsid w:val="00C54BA8"/>
    <w:rsid w:val="00C551EB"/>
    <w:rsid w:val="00C5594C"/>
    <w:rsid w:val="00C55FA7"/>
    <w:rsid w:val="00C55FCD"/>
    <w:rsid w:val="00C56224"/>
    <w:rsid w:val="00C5662A"/>
    <w:rsid w:val="00C56A58"/>
    <w:rsid w:val="00C56AB5"/>
    <w:rsid w:val="00C56F1E"/>
    <w:rsid w:val="00C57231"/>
    <w:rsid w:val="00C573E2"/>
    <w:rsid w:val="00C57607"/>
    <w:rsid w:val="00C602E2"/>
    <w:rsid w:val="00C60393"/>
    <w:rsid w:val="00C60E8E"/>
    <w:rsid w:val="00C6187B"/>
    <w:rsid w:val="00C63125"/>
    <w:rsid w:val="00C637B2"/>
    <w:rsid w:val="00C63CDD"/>
    <w:rsid w:val="00C648AC"/>
    <w:rsid w:val="00C648EE"/>
    <w:rsid w:val="00C652FC"/>
    <w:rsid w:val="00C6580E"/>
    <w:rsid w:val="00C65F35"/>
    <w:rsid w:val="00C65F9C"/>
    <w:rsid w:val="00C67C03"/>
    <w:rsid w:val="00C67D19"/>
    <w:rsid w:val="00C7001C"/>
    <w:rsid w:val="00C70BEC"/>
    <w:rsid w:val="00C71981"/>
    <w:rsid w:val="00C7215B"/>
    <w:rsid w:val="00C721C3"/>
    <w:rsid w:val="00C729C3"/>
    <w:rsid w:val="00C7380F"/>
    <w:rsid w:val="00C739D4"/>
    <w:rsid w:val="00C74B0F"/>
    <w:rsid w:val="00C74D07"/>
    <w:rsid w:val="00C74ECE"/>
    <w:rsid w:val="00C751A2"/>
    <w:rsid w:val="00C754C9"/>
    <w:rsid w:val="00C759CF"/>
    <w:rsid w:val="00C76082"/>
    <w:rsid w:val="00C76196"/>
    <w:rsid w:val="00C765E1"/>
    <w:rsid w:val="00C76680"/>
    <w:rsid w:val="00C76A46"/>
    <w:rsid w:val="00C76B8D"/>
    <w:rsid w:val="00C772BC"/>
    <w:rsid w:val="00C77A34"/>
    <w:rsid w:val="00C77A67"/>
    <w:rsid w:val="00C77D26"/>
    <w:rsid w:val="00C808B3"/>
    <w:rsid w:val="00C808EA"/>
    <w:rsid w:val="00C80DD1"/>
    <w:rsid w:val="00C810BA"/>
    <w:rsid w:val="00C81FD7"/>
    <w:rsid w:val="00C82261"/>
    <w:rsid w:val="00C82386"/>
    <w:rsid w:val="00C82F7D"/>
    <w:rsid w:val="00C82F8C"/>
    <w:rsid w:val="00C83CCA"/>
    <w:rsid w:val="00C83F54"/>
    <w:rsid w:val="00C84630"/>
    <w:rsid w:val="00C8550C"/>
    <w:rsid w:val="00C85729"/>
    <w:rsid w:val="00C86D06"/>
    <w:rsid w:val="00C86D6D"/>
    <w:rsid w:val="00C87187"/>
    <w:rsid w:val="00C874CC"/>
    <w:rsid w:val="00C87733"/>
    <w:rsid w:val="00C87841"/>
    <w:rsid w:val="00C87BAD"/>
    <w:rsid w:val="00C87D5B"/>
    <w:rsid w:val="00C9006D"/>
    <w:rsid w:val="00C909C2"/>
    <w:rsid w:val="00C9156D"/>
    <w:rsid w:val="00C92026"/>
    <w:rsid w:val="00C9240D"/>
    <w:rsid w:val="00C927FE"/>
    <w:rsid w:val="00C92A86"/>
    <w:rsid w:val="00C92D34"/>
    <w:rsid w:val="00C92EA3"/>
    <w:rsid w:val="00C945E7"/>
    <w:rsid w:val="00C946AE"/>
    <w:rsid w:val="00C949E6"/>
    <w:rsid w:val="00C9565B"/>
    <w:rsid w:val="00C956D4"/>
    <w:rsid w:val="00C9578F"/>
    <w:rsid w:val="00C95AFA"/>
    <w:rsid w:val="00C96114"/>
    <w:rsid w:val="00C963FF"/>
    <w:rsid w:val="00C96AA4"/>
    <w:rsid w:val="00C96CF0"/>
    <w:rsid w:val="00C972C3"/>
    <w:rsid w:val="00C97654"/>
    <w:rsid w:val="00C97A29"/>
    <w:rsid w:val="00C97B7D"/>
    <w:rsid w:val="00CA022C"/>
    <w:rsid w:val="00CA0924"/>
    <w:rsid w:val="00CA1A0E"/>
    <w:rsid w:val="00CA248C"/>
    <w:rsid w:val="00CA27F3"/>
    <w:rsid w:val="00CA2A2A"/>
    <w:rsid w:val="00CA314E"/>
    <w:rsid w:val="00CA3933"/>
    <w:rsid w:val="00CA3F6E"/>
    <w:rsid w:val="00CA4116"/>
    <w:rsid w:val="00CA4139"/>
    <w:rsid w:val="00CA45D6"/>
    <w:rsid w:val="00CA5885"/>
    <w:rsid w:val="00CA5985"/>
    <w:rsid w:val="00CA6300"/>
    <w:rsid w:val="00CA7207"/>
    <w:rsid w:val="00CA7834"/>
    <w:rsid w:val="00CA7903"/>
    <w:rsid w:val="00CB0211"/>
    <w:rsid w:val="00CB04B7"/>
    <w:rsid w:val="00CB06A7"/>
    <w:rsid w:val="00CB0BA3"/>
    <w:rsid w:val="00CB0BB8"/>
    <w:rsid w:val="00CB0DEA"/>
    <w:rsid w:val="00CB13C4"/>
    <w:rsid w:val="00CB14FF"/>
    <w:rsid w:val="00CB1D50"/>
    <w:rsid w:val="00CB2769"/>
    <w:rsid w:val="00CB2E56"/>
    <w:rsid w:val="00CB2F52"/>
    <w:rsid w:val="00CB3009"/>
    <w:rsid w:val="00CB3781"/>
    <w:rsid w:val="00CB37B2"/>
    <w:rsid w:val="00CB475B"/>
    <w:rsid w:val="00CB55EA"/>
    <w:rsid w:val="00CB6B47"/>
    <w:rsid w:val="00CB749F"/>
    <w:rsid w:val="00CC0100"/>
    <w:rsid w:val="00CC0BD8"/>
    <w:rsid w:val="00CC1028"/>
    <w:rsid w:val="00CC1AD7"/>
    <w:rsid w:val="00CC3685"/>
    <w:rsid w:val="00CC4072"/>
    <w:rsid w:val="00CC48F7"/>
    <w:rsid w:val="00CC495F"/>
    <w:rsid w:val="00CC4FC5"/>
    <w:rsid w:val="00CC5612"/>
    <w:rsid w:val="00CC587B"/>
    <w:rsid w:val="00CC63FD"/>
    <w:rsid w:val="00CC67EE"/>
    <w:rsid w:val="00CC70A1"/>
    <w:rsid w:val="00CC78A0"/>
    <w:rsid w:val="00CC7C1B"/>
    <w:rsid w:val="00CC7C67"/>
    <w:rsid w:val="00CD0752"/>
    <w:rsid w:val="00CD0863"/>
    <w:rsid w:val="00CD0AEC"/>
    <w:rsid w:val="00CD0EB7"/>
    <w:rsid w:val="00CD0EC7"/>
    <w:rsid w:val="00CD0F71"/>
    <w:rsid w:val="00CD1F13"/>
    <w:rsid w:val="00CD331A"/>
    <w:rsid w:val="00CD348C"/>
    <w:rsid w:val="00CD3657"/>
    <w:rsid w:val="00CD3847"/>
    <w:rsid w:val="00CD3955"/>
    <w:rsid w:val="00CD4B41"/>
    <w:rsid w:val="00CD4FB0"/>
    <w:rsid w:val="00CD504F"/>
    <w:rsid w:val="00CD5A04"/>
    <w:rsid w:val="00CD5DEC"/>
    <w:rsid w:val="00CD64BE"/>
    <w:rsid w:val="00CD6A0A"/>
    <w:rsid w:val="00CD6C83"/>
    <w:rsid w:val="00CD715E"/>
    <w:rsid w:val="00CD72CB"/>
    <w:rsid w:val="00CD74E3"/>
    <w:rsid w:val="00CD7DAE"/>
    <w:rsid w:val="00CE08AD"/>
    <w:rsid w:val="00CE1C40"/>
    <w:rsid w:val="00CE1E33"/>
    <w:rsid w:val="00CE206E"/>
    <w:rsid w:val="00CE2BC8"/>
    <w:rsid w:val="00CE36D2"/>
    <w:rsid w:val="00CE3F62"/>
    <w:rsid w:val="00CE4252"/>
    <w:rsid w:val="00CE4373"/>
    <w:rsid w:val="00CE4B62"/>
    <w:rsid w:val="00CE4CC9"/>
    <w:rsid w:val="00CE5555"/>
    <w:rsid w:val="00CE5BC7"/>
    <w:rsid w:val="00CE676B"/>
    <w:rsid w:val="00CE6EF5"/>
    <w:rsid w:val="00CF0A31"/>
    <w:rsid w:val="00CF0E23"/>
    <w:rsid w:val="00CF1464"/>
    <w:rsid w:val="00CF16C6"/>
    <w:rsid w:val="00CF18D9"/>
    <w:rsid w:val="00CF2C48"/>
    <w:rsid w:val="00CF2CC1"/>
    <w:rsid w:val="00CF2E2B"/>
    <w:rsid w:val="00CF323E"/>
    <w:rsid w:val="00CF3B6C"/>
    <w:rsid w:val="00CF4181"/>
    <w:rsid w:val="00CF494E"/>
    <w:rsid w:val="00CF4B4F"/>
    <w:rsid w:val="00CF5304"/>
    <w:rsid w:val="00CF5665"/>
    <w:rsid w:val="00CF57F0"/>
    <w:rsid w:val="00CF5C3A"/>
    <w:rsid w:val="00CF6012"/>
    <w:rsid w:val="00CF64A4"/>
    <w:rsid w:val="00CF65C9"/>
    <w:rsid w:val="00CF67DE"/>
    <w:rsid w:val="00CF6F8B"/>
    <w:rsid w:val="00CF6FB9"/>
    <w:rsid w:val="00CF7558"/>
    <w:rsid w:val="00CF75B3"/>
    <w:rsid w:val="00CF789A"/>
    <w:rsid w:val="00CF79ED"/>
    <w:rsid w:val="00D00160"/>
    <w:rsid w:val="00D0040F"/>
    <w:rsid w:val="00D01009"/>
    <w:rsid w:val="00D01FD5"/>
    <w:rsid w:val="00D03555"/>
    <w:rsid w:val="00D03A59"/>
    <w:rsid w:val="00D03FB0"/>
    <w:rsid w:val="00D04356"/>
    <w:rsid w:val="00D04870"/>
    <w:rsid w:val="00D048B1"/>
    <w:rsid w:val="00D057FB"/>
    <w:rsid w:val="00D05A27"/>
    <w:rsid w:val="00D066D5"/>
    <w:rsid w:val="00D0677B"/>
    <w:rsid w:val="00D067B6"/>
    <w:rsid w:val="00D06D49"/>
    <w:rsid w:val="00D06DD9"/>
    <w:rsid w:val="00D0753B"/>
    <w:rsid w:val="00D07BC6"/>
    <w:rsid w:val="00D10288"/>
    <w:rsid w:val="00D1068E"/>
    <w:rsid w:val="00D10735"/>
    <w:rsid w:val="00D1191F"/>
    <w:rsid w:val="00D11A6B"/>
    <w:rsid w:val="00D1202D"/>
    <w:rsid w:val="00D12104"/>
    <w:rsid w:val="00D1236F"/>
    <w:rsid w:val="00D12F71"/>
    <w:rsid w:val="00D130BA"/>
    <w:rsid w:val="00D130C5"/>
    <w:rsid w:val="00D135D2"/>
    <w:rsid w:val="00D13A15"/>
    <w:rsid w:val="00D14E78"/>
    <w:rsid w:val="00D153FE"/>
    <w:rsid w:val="00D154E0"/>
    <w:rsid w:val="00D167D0"/>
    <w:rsid w:val="00D17913"/>
    <w:rsid w:val="00D17C17"/>
    <w:rsid w:val="00D20036"/>
    <w:rsid w:val="00D2008B"/>
    <w:rsid w:val="00D20A24"/>
    <w:rsid w:val="00D20BAE"/>
    <w:rsid w:val="00D211BB"/>
    <w:rsid w:val="00D212F3"/>
    <w:rsid w:val="00D21714"/>
    <w:rsid w:val="00D21C08"/>
    <w:rsid w:val="00D21D11"/>
    <w:rsid w:val="00D22508"/>
    <w:rsid w:val="00D2255E"/>
    <w:rsid w:val="00D22C97"/>
    <w:rsid w:val="00D231E0"/>
    <w:rsid w:val="00D23282"/>
    <w:rsid w:val="00D2350B"/>
    <w:rsid w:val="00D235A7"/>
    <w:rsid w:val="00D2368C"/>
    <w:rsid w:val="00D247A8"/>
    <w:rsid w:val="00D24861"/>
    <w:rsid w:val="00D24D0B"/>
    <w:rsid w:val="00D24DF5"/>
    <w:rsid w:val="00D2699B"/>
    <w:rsid w:val="00D26EF4"/>
    <w:rsid w:val="00D27DCF"/>
    <w:rsid w:val="00D3080E"/>
    <w:rsid w:val="00D30E4C"/>
    <w:rsid w:val="00D30FC0"/>
    <w:rsid w:val="00D31259"/>
    <w:rsid w:val="00D3128B"/>
    <w:rsid w:val="00D31652"/>
    <w:rsid w:val="00D32420"/>
    <w:rsid w:val="00D325B5"/>
    <w:rsid w:val="00D33068"/>
    <w:rsid w:val="00D332BF"/>
    <w:rsid w:val="00D33D01"/>
    <w:rsid w:val="00D34C7D"/>
    <w:rsid w:val="00D34DD3"/>
    <w:rsid w:val="00D3525B"/>
    <w:rsid w:val="00D35842"/>
    <w:rsid w:val="00D365AA"/>
    <w:rsid w:val="00D3680D"/>
    <w:rsid w:val="00D36D50"/>
    <w:rsid w:val="00D36D79"/>
    <w:rsid w:val="00D37999"/>
    <w:rsid w:val="00D408E0"/>
    <w:rsid w:val="00D410E0"/>
    <w:rsid w:val="00D4140D"/>
    <w:rsid w:val="00D42848"/>
    <w:rsid w:val="00D43057"/>
    <w:rsid w:val="00D43059"/>
    <w:rsid w:val="00D43731"/>
    <w:rsid w:val="00D437E1"/>
    <w:rsid w:val="00D43D88"/>
    <w:rsid w:val="00D44278"/>
    <w:rsid w:val="00D4484A"/>
    <w:rsid w:val="00D452A7"/>
    <w:rsid w:val="00D457CB"/>
    <w:rsid w:val="00D462F7"/>
    <w:rsid w:val="00D46B59"/>
    <w:rsid w:val="00D46BEE"/>
    <w:rsid w:val="00D46D66"/>
    <w:rsid w:val="00D47075"/>
    <w:rsid w:val="00D4709D"/>
    <w:rsid w:val="00D470D0"/>
    <w:rsid w:val="00D477F8"/>
    <w:rsid w:val="00D5068C"/>
    <w:rsid w:val="00D50BB3"/>
    <w:rsid w:val="00D51009"/>
    <w:rsid w:val="00D52921"/>
    <w:rsid w:val="00D529D5"/>
    <w:rsid w:val="00D52C69"/>
    <w:rsid w:val="00D52F0D"/>
    <w:rsid w:val="00D53037"/>
    <w:rsid w:val="00D54478"/>
    <w:rsid w:val="00D545D5"/>
    <w:rsid w:val="00D548B6"/>
    <w:rsid w:val="00D54D69"/>
    <w:rsid w:val="00D5546E"/>
    <w:rsid w:val="00D55E6E"/>
    <w:rsid w:val="00D56301"/>
    <w:rsid w:val="00D567CB"/>
    <w:rsid w:val="00D56E4C"/>
    <w:rsid w:val="00D57206"/>
    <w:rsid w:val="00D57290"/>
    <w:rsid w:val="00D57353"/>
    <w:rsid w:val="00D573C2"/>
    <w:rsid w:val="00D57469"/>
    <w:rsid w:val="00D57B41"/>
    <w:rsid w:val="00D57F4E"/>
    <w:rsid w:val="00D6015F"/>
    <w:rsid w:val="00D60173"/>
    <w:rsid w:val="00D606F1"/>
    <w:rsid w:val="00D608B8"/>
    <w:rsid w:val="00D609EF"/>
    <w:rsid w:val="00D60BA4"/>
    <w:rsid w:val="00D60D8A"/>
    <w:rsid w:val="00D612B5"/>
    <w:rsid w:val="00D61B45"/>
    <w:rsid w:val="00D62198"/>
    <w:rsid w:val="00D6394B"/>
    <w:rsid w:val="00D63BF4"/>
    <w:rsid w:val="00D63F21"/>
    <w:rsid w:val="00D63F4E"/>
    <w:rsid w:val="00D640A6"/>
    <w:rsid w:val="00D64A6A"/>
    <w:rsid w:val="00D654C1"/>
    <w:rsid w:val="00D6551E"/>
    <w:rsid w:val="00D655CE"/>
    <w:rsid w:val="00D6562F"/>
    <w:rsid w:val="00D656AB"/>
    <w:rsid w:val="00D65893"/>
    <w:rsid w:val="00D6666C"/>
    <w:rsid w:val="00D669E4"/>
    <w:rsid w:val="00D66D0F"/>
    <w:rsid w:val="00D66D1E"/>
    <w:rsid w:val="00D67249"/>
    <w:rsid w:val="00D67896"/>
    <w:rsid w:val="00D67BA2"/>
    <w:rsid w:val="00D701F3"/>
    <w:rsid w:val="00D71DC1"/>
    <w:rsid w:val="00D72329"/>
    <w:rsid w:val="00D72D5D"/>
    <w:rsid w:val="00D73CE2"/>
    <w:rsid w:val="00D73F36"/>
    <w:rsid w:val="00D74AD0"/>
    <w:rsid w:val="00D750F7"/>
    <w:rsid w:val="00D75425"/>
    <w:rsid w:val="00D754F7"/>
    <w:rsid w:val="00D75D6B"/>
    <w:rsid w:val="00D7639E"/>
    <w:rsid w:val="00D767AF"/>
    <w:rsid w:val="00D7681E"/>
    <w:rsid w:val="00D77279"/>
    <w:rsid w:val="00D77BCB"/>
    <w:rsid w:val="00D800A8"/>
    <w:rsid w:val="00D801DD"/>
    <w:rsid w:val="00D8034B"/>
    <w:rsid w:val="00D807F4"/>
    <w:rsid w:val="00D80D0D"/>
    <w:rsid w:val="00D80F18"/>
    <w:rsid w:val="00D80F4E"/>
    <w:rsid w:val="00D816F9"/>
    <w:rsid w:val="00D81F47"/>
    <w:rsid w:val="00D822A1"/>
    <w:rsid w:val="00D82573"/>
    <w:rsid w:val="00D83233"/>
    <w:rsid w:val="00D838EF"/>
    <w:rsid w:val="00D83CF8"/>
    <w:rsid w:val="00D853DB"/>
    <w:rsid w:val="00D85564"/>
    <w:rsid w:val="00D8575E"/>
    <w:rsid w:val="00D8668D"/>
    <w:rsid w:val="00D86C4C"/>
    <w:rsid w:val="00D8717A"/>
    <w:rsid w:val="00D87D67"/>
    <w:rsid w:val="00D902D6"/>
    <w:rsid w:val="00D907B8"/>
    <w:rsid w:val="00D90A76"/>
    <w:rsid w:val="00D90B23"/>
    <w:rsid w:val="00D90BD2"/>
    <w:rsid w:val="00D922AF"/>
    <w:rsid w:val="00D92AA2"/>
    <w:rsid w:val="00D92DA6"/>
    <w:rsid w:val="00D9302A"/>
    <w:rsid w:val="00D93318"/>
    <w:rsid w:val="00D9374A"/>
    <w:rsid w:val="00D93910"/>
    <w:rsid w:val="00D9468D"/>
    <w:rsid w:val="00D9489F"/>
    <w:rsid w:val="00D94E01"/>
    <w:rsid w:val="00D954C5"/>
    <w:rsid w:val="00D958E2"/>
    <w:rsid w:val="00D95B23"/>
    <w:rsid w:val="00D95FD0"/>
    <w:rsid w:val="00D9626B"/>
    <w:rsid w:val="00D96406"/>
    <w:rsid w:val="00D96478"/>
    <w:rsid w:val="00D967FF"/>
    <w:rsid w:val="00D971D9"/>
    <w:rsid w:val="00D973AF"/>
    <w:rsid w:val="00D97B43"/>
    <w:rsid w:val="00DA0071"/>
    <w:rsid w:val="00DA119A"/>
    <w:rsid w:val="00DA11D2"/>
    <w:rsid w:val="00DA188C"/>
    <w:rsid w:val="00DA1CDF"/>
    <w:rsid w:val="00DA20E6"/>
    <w:rsid w:val="00DA22D7"/>
    <w:rsid w:val="00DA2693"/>
    <w:rsid w:val="00DA2B1E"/>
    <w:rsid w:val="00DA2BAA"/>
    <w:rsid w:val="00DA323A"/>
    <w:rsid w:val="00DA35F2"/>
    <w:rsid w:val="00DA36E7"/>
    <w:rsid w:val="00DA38DC"/>
    <w:rsid w:val="00DA416E"/>
    <w:rsid w:val="00DA49CA"/>
    <w:rsid w:val="00DA4E9B"/>
    <w:rsid w:val="00DA5238"/>
    <w:rsid w:val="00DA5310"/>
    <w:rsid w:val="00DA54E4"/>
    <w:rsid w:val="00DA5CF6"/>
    <w:rsid w:val="00DA65CD"/>
    <w:rsid w:val="00DA66AE"/>
    <w:rsid w:val="00DA69D6"/>
    <w:rsid w:val="00DA6ADE"/>
    <w:rsid w:val="00DA7756"/>
    <w:rsid w:val="00DA7998"/>
    <w:rsid w:val="00DA79AF"/>
    <w:rsid w:val="00DA7B1A"/>
    <w:rsid w:val="00DA7C0A"/>
    <w:rsid w:val="00DA7CBC"/>
    <w:rsid w:val="00DA7E48"/>
    <w:rsid w:val="00DB0650"/>
    <w:rsid w:val="00DB079B"/>
    <w:rsid w:val="00DB097F"/>
    <w:rsid w:val="00DB0FD7"/>
    <w:rsid w:val="00DB1411"/>
    <w:rsid w:val="00DB19C0"/>
    <w:rsid w:val="00DB20A2"/>
    <w:rsid w:val="00DB2108"/>
    <w:rsid w:val="00DB21B0"/>
    <w:rsid w:val="00DB21ED"/>
    <w:rsid w:val="00DB26CD"/>
    <w:rsid w:val="00DB39E1"/>
    <w:rsid w:val="00DB468E"/>
    <w:rsid w:val="00DB5739"/>
    <w:rsid w:val="00DB5DF6"/>
    <w:rsid w:val="00DB6868"/>
    <w:rsid w:val="00DB6B8B"/>
    <w:rsid w:val="00DB75A7"/>
    <w:rsid w:val="00DC062D"/>
    <w:rsid w:val="00DC0CFD"/>
    <w:rsid w:val="00DC1FCD"/>
    <w:rsid w:val="00DC23B2"/>
    <w:rsid w:val="00DC3C81"/>
    <w:rsid w:val="00DC3DB4"/>
    <w:rsid w:val="00DC4476"/>
    <w:rsid w:val="00DC452B"/>
    <w:rsid w:val="00DC452C"/>
    <w:rsid w:val="00DC4EC7"/>
    <w:rsid w:val="00DC4F96"/>
    <w:rsid w:val="00DC591F"/>
    <w:rsid w:val="00DC5EE1"/>
    <w:rsid w:val="00DC6069"/>
    <w:rsid w:val="00DC64DA"/>
    <w:rsid w:val="00DC6696"/>
    <w:rsid w:val="00DC6C35"/>
    <w:rsid w:val="00DC7615"/>
    <w:rsid w:val="00DC7B5B"/>
    <w:rsid w:val="00DD0208"/>
    <w:rsid w:val="00DD05A3"/>
    <w:rsid w:val="00DD149C"/>
    <w:rsid w:val="00DD166D"/>
    <w:rsid w:val="00DD1BC1"/>
    <w:rsid w:val="00DD1C90"/>
    <w:rsid w:val="00DD1F0D"/>
    <w:rsid w:val="00DD2495"/>
    <w:rsid w:val="00DD3458"/>
    <w:rsid w:val="00DD3A80"/>
    <w:rsid w:val="00DD3F17"/>
    <w:rsid w:val="00DD4387"/>
    <w:rsid w:val="00DD4699"/>
    <w:rsid w:val="00DD4B61"/>
    <w:rsid w:val="00DD4CDC"/>
    <w:rsid w:val="00DD4D22"/>
    <w:rsid w:val="00DD5453"/>
    <w:rsid w:val="00DD58E0"/>
    <w:rsid w:val="00DD5CCA"/>
    <w:rsid w:val="00DD5FC4"/>
    <w:rsid w:val="00DD60F5"/>
    <w:rsid w:val="00DD6464"/>
    <w:rsid w:val="00DD67CE"/>
    <w:rsid w:val="00DD67E2"/>
    <w:rsid w:val="00DD6926"/>
    <w:rsid w:val="00DD69B0"/>
    <w:rsid w:val="00DD7E2F"/>
    <w:rsid w:val="00DE06F7"/>
    <w:rsid w:val="00DE2AD0"/>
    <w:rsid w:val="00DE2FDA"/>
    <w:rsid w:val="00DE3161"/>
    <w:rsid w:val="00DE3186"/>
    <w:rsid w:val="00DE364A"/>
    <w:rsid w:val="00DE3A38"/>
    <w:rsid w:val="00DE3D12"/>
    <w:rsid w:val="00DE4104"/>
    <w:rsid w:val="00DE45AF"/>
    <w:rsid w:val="00DE45CD"/>
    <w:rsid w:val="00DE5D1A"/>
    <w:rsid w:val="00DE5D1B"/>
    <w:rsid w:val="00DE6D1D"/>
    <w:rsid w:val="00DE752D"/>
    <w:rsid w:val="00DE765A"/>
    <w:rsid w:val="00DE7BDC"/>
    <w:rsid w:val="00DE7EF7"/>
    <w:rsid w:val="00DF0071"/>
    <w:rsid w:val="00DF048C"/>
    <w:rsid w:val="00DF0FA7"/>
    <w:rsid w:val="00DF1B51"/>
    <w:rsid w:val="00DF4162"/>
    <w:rsid w:val="00DF4E45"/>
    <w:rsid w:val="00DF5104"/>
    <w:rsid w:val="00DF6C60"/>
    <w:rsid w:val="00DF6EF1"/>
    <w:rsid w:val="00DF7408"/>
    <w:rsid w:val="00DF79C2"/>
    <w:rsid w:val="00DF7A1D"/>
    <w:rsid w:val="00DF7BF9"/>
    <w:rsid w:val="00DF7C04"/>
    <w:rsid w:val="00DF7D49"/>
    <w:rsid w:val="00DF7E33"/>
    <w:rsid w:val="00E00122"/>
    <w:rsid w:val="00E01900"/>
    <w:rsid w:val="00E024D8"/>
    <w:rsid w:val="00E02833"/>
    <w:rsid w:val="00E038D9"/>
    <w:rsid w:val="00E03944"/>
    <w:rsid w:val="00E03FFF"/>
    <w:rsid w:val="00E0454E"/>
    <w:rsid w:val="00E0476C"/>
    <w:rsid w:val="00E04DFC"/>
    <w:rsid w:val="00E04ECE"/>
    <w:rsid w:val="00E04FE5"/>
    <w:rsid w:val="00E054C0"/>
    <w:rsid w:val="00E05D29"/>
    <w:rsid w:val="00E06030"/>
    <w:rsid w:val="00E06737"/>
    <w:rsid w:val="00E0678A"/>
    <w:rsid w:val="00E068B0"/>
    <w:rsid w:val="00E075DD"/>
    <w:rsid w:val="00E101C9"/>
    <w:rsid w:val="00E106C2"/>
    <w:rsid w:val="00E10EED"/>
    <w:rsid w:val="00E10FD8"/>
    <w:rsid w:val="00E11624"/>
    <w:rsid w:val="00E12DAD"/>
    <w:rsid w:val="00E12F5F"/>
    <w:rsid w:val="00E13842"/>
    <w:rsid w:val="00E138F8"/>
    <w:rsid w:val="00E13BB2"/>
    <w:rsid w:val="00E13D7C"/>
    <w:rsid w:val="00E1456B"/>
    <w:rsid w:val="00E14AAB"/>
    <w:rsid w:val="00E14AAD"/>
    <w:rsid w:val="00E154F2"/>
    <w:rsid w:val="00E159CE"/>
    <w:rsid w:val="00E15D42"/>
    <w:rsid w:val="00E16302"/>
    <w:rsid w:val="00E167C6"/>
    <w:rsid w:val="00E169F8"/>
    <w:rsid w:val="00E16ACA"/>
    <w:rsid w:val="00E16B8C"/>
    <w:rsid w:val="00E16E08"/>
    <w:rsid w:val="00E174D8"/>
    <w:rsid w:val="00E17C88"/>
    <w:rsid w:val="00E20370"/>
    <w:rsid w:val="00E20A2B"/>
    <w:rsid w:val="00E20D01"/>
    <w:rsid w:val="00E21171"/>
    <w:rsid w:val="00E2124C"/>
    <w:rsid w:val="00E21C36"/>
    <w:rsid w:val="00E22B13"/>
    <w:rsid w:val="00E22EFE"/>
    <w:rsid w:val="00E23836"/>
    <w:rsid w:val="00E23A1D"/>
    <w:rsid w:val="00E23EB9"/>
    <w:rsid w:val="00E24290"/>
    <w:rsid w:val="00E24C09"/>
    <w:rsid w:val="00E24D35"/>
    <w:rsid w:val="00E24EE5"/>
    <w:rsid w:val="00E2547F"/>
    <w:rsid w:val="00E25727"/>
    <w:rsid w:val="00E25B7D"/>
    <w:rsid w:val="00E25D92"/>
    <w:rsid w:val="00E26739"/>
    <w:rsid w:val="00E27F5A"/>
    <w:rsid w:val="00E30EED"/>
    <w:rsid w:val="00E31525"/>
    <w:rsid w:val="00E31E96"/>
    <w:rsid w:val="00E32CBB"/>
    <w:rsid w:val="00E32CF7"/>
    <w:rsid w:val="00E3361E"/>
    <w:rsid w:val="00E34366"/>
    <w:rsid w:val="00E34A31"/>
    <w:rsid w:val="00E34F7A"/>
    <w:rsid w:val="00E35027"/>
    <w:rsid w:val="00E35D71"/>
    <w:rsid w:val="00E3646B"/>
    <w:rsid w:val="00E36738"/>
    <w:rsid w:val="00E3694F"/>
    <w:rsid w:val="00E36CE6"/>
    <w:rsid w:val="00E40470"/>
    <w:rsid w:val="00E40A29"/>
    <w:rsid w:val="00E40BEC"/>
    <w:rsid w:val="00E40CA6"/>
    <w:rsid w:val="00E41147"/>
    <w:rsid w:val="00E41179"/>
    <w:rsid w:val="00E41455"/>
    <w:rsid w:val="00E428CE"/>
    <w:rsid w:val="00E4328E"/>
    <w:rsid w:val="00E439CB"/>
    <w:rsid w:val="00E440BE"/>
    <w:rsid w:val="00E4416E"/>
    <w:rsid w:val="00E44473"/>
    <w:rsid w:val="00E45146"/>
    <w:rsid w:val="00E462D9"/>
    <w:rsid w:val="00E4634B"/>
    <w:rsid w:val="00E463F0"/>
    <w:rsid w:val="00E46A07"/>
    <w:rsid w:val="00E47682"/>
    <w:rsid w:val="00E478DB"/>
    <w:rsid w:val="00E50B71"/>
    <w:rsid w:val="00E50ED9"/>
    <w:rsid w:val="00E510A5"/>
    <w:rsid w:val="00E51133"/>
    <w:rsid w:val="00E51CE0"/>
    <w:rsid w:val="00E52103"/>
    <w:rsid w:val="00E52123"/>
    <w:rsid w:val="00E52748"/>
    <w:rsid w:val="00E5277B"/>
    <w:rsid w:val="00E52F46"/>
    <w:rsid w:val="00E54BE7"/>
    <w:rsid w:val="00E54D33"/>
    <w:rsid w:val="00E550C2"/>
    <w:rsid w:val="00E554DF"/>
    <w:rsid w:val="00E55681"/>
    <w:rsid w:val="00E55AB3"/>
    <w:rsid w:val="00E55AEC"/>
    <w:rsid w:val="00E55F36"/>
    <w:rsid w:val="00E5617C"/>
    <w:rsid w:val="00E56196"/>
    <w:rsid w:val="00E56A00"/>
    <w:rsid w:val="00E56A73"/>
    <w:rsid w:val="00E570AC"/>
    <w:rsid w:val="00E575BE"/>
    <w:rsid w:val="00E57980"/>
    <w:rsid w:val="00E601A9"/>
    <w:rsid w:val="00E619D1"/>
    <w:rsid w:val="00E61A0F"/>
    <w:rsid w:val="00E61CA0"/>
    <w:rsid w:val="00E624E3"/>
    <w:rsid w:val="00E626DA"/>
    <w:rsid w:val="00E62D15"/>
    <w:rsid w:val="00E62E68"/>
    <w:rsid w:val="00E63BAA"/>
    <w:rsid w:val="00E6488D"/>
    <w:rsid w:val="00E64A25"/>
    <w:rsid w:val="00E64A7B"/>
    <w:rsid w:val="00E64DCF"/>
    <w:rsid w:val="00E65174"/>
    <w:rsid w:val="00E653A8"/>
    <w:rsid w:val="00E65598"/>
    <w:rsid w:val="00E659B2"/>
    <w:rsid w:val="00E66AB0"/>
    <w:rsid w:val="00E66C76"/>
    <w:rsid w:val="00E677ED"/>
    <w:rsid w:val="00E678A8"/>
    <w:rsid w:val="00E679A0"/>
    <w:rsid w:val="00E67B13"/>
    <w:rsid w:val="00E67C7A"/>
    <w:rsid w:val="00E70747"/>
    <w:rsid w:val="00E70788"/>
    <w:rsid w:val="00E707D0"/>
    <w:rsid w:val="00E70E7A"/>
    <w:rsid w:val="00E71537"/>
    <w:rsid w:val="00E71D2B"/>
    <w:rsid w:val="00E72179"/>
    <w:rsid w:val="00E724F2"/>
    <w:rsid w:val="00E72A15"/>
    <w:rsid w:val="00E744CE"/>
    <w:rsid w:val="00E74865"/>
    <w:rsid w:val="00E74A7A"/>
    <w:rsid w:val="00E74B1F"/>
    <w:rsid w:val="00E74BCC"/>
    <w:rsid w:val="00E75851"/>
    <w:rsid w:val="00E759A2"/>
    <w:rsid w:val="00E75DC9"/>
    <w:rsid w:val="00E76051"/>
    <w:rsid w:val="00E7643F"/>
    <w:rsid w:val="00E76A7A"/>
    <w:rsid w:val="00E8091E"/>
    <w:rsid w:val="00E81848"/>
    <w:rsid w:val="00E8190D"/>
    <w:rsid w:val="00E819A7"/>
    <w:rsid w:val="00E81A02"/>
    <w:rsid w:val="00E81D94"/>
    <w:rsid w:val="00E82984"/>
    <w:rsid w:val="00E83033"/>
    <w:rsid w:val="00E8369B"/>
    <w:rsid w:val="00E83CB0"/>
    <w:rsid w:val="00E843AA"/>
    <w:rsid w:val="00E847A9"/>
    <w:rsid w:val="00E848B6"/>
    <w:rsid w:val="00E85340"/>
    <w:rsid w:val="00E85D48"/>
    <w:rsid w:val="00E85FAD"/>
    <w:rsid w:val="00E86048"/>
    <w:rsid w:val="00E8641B"/>
    <w:rsid w:val="00E8652C"/>
    <w:rsid w:val="00E86557"/>
    <w:rsid w:val="00E86A1D"/>
    <w:rsid w:val="00E86AB6"/>
    <w:rsid w:val="00E86BEF"/>
    <w:rsid w:val="00E87CD8"/>
    <w:rsid w:val="00E90239"/>
    <w:rsid w:val="00E90412"/>
    <w:rsid w:val="00E907A9"/>
    <w:rsid w:val="00E90C55"/>
    <w:rsid w:val="00E90F93"/>
    <w:rsid w:val="00E91294"/>
    <w:rsid w:val="00E9182B"/>
    <w:rsid w:val="00E91B5A"/>
    <w:rsid w:val="00E92166"/>
    <w:rsid w:val="00E925D2"/>
    <w:rsid w:val="00E926CE"/>
    <w:rsid w:val="00E92AC6"/>
    <w:rsid w:val="00E92B64"/>
    <w:rsid w:val="00E92E35"/>
    <w:rsid w:val="00E92F48"/>
    <w:rsid w:val="00E93F4D"/>
    <w:rsid w:val="00E93F50"/>
    <w:rsid w:val="00E9442C"/>
    <w:rsid w:val="00E94535"/>
    <w:rsid w:val="00E94BA5"/>
    <w:rsid w:val="00E94DEC"/>
    <w:rsid w:val="00E9556C"/>
    <w:rsid w:val="00E95684"/>
    <w:rsid w:val="00E958C8"/>
    <w:rsid w:val="00E95A1C"/>
    <w:rsid w:val="00E95DCC"/>
    <w:rsid w:val="00E9627F"/>
    <w:rsid w:val="00E966E9"/>
    <w:rsid w:val="00E96975"/>
    <w:rsid w:val="00E96C98"/>
    <w:rsid w:val="00E9740E"/>
    <w:rsid w:val="00E9767A"/>
    <w:rsid w:val="00EA00C6"/>
    <w:rsid w:val="00EA09AA"/>
    <w:rsid w:val="00EA0F81"/>
    <w:rsid w:val="00EA2637"/>
    <w:rsid w:val="00EA2987"/>
    <w:rsid w:val="00EA37D4"/>
    <w:rsid w:val="00EA3B7C"/>
    <w:rsid w:val="00EA3C91"/>
    <w:rsid w:val="00EA3E0B"/>
    <w:rsid w:val="00EA50A3"/>
    <w:rsid w:val="00EA5221"/>
    <w:rsid w:val="00EA54D8"/>
    <w:rsid w:val="00EA5E36"/>
    <w:rsid w:val="00EA6160"/>
    <w:rsid w:val="00EA6411"/>
    <w:rsid w:val="00EA6A76"/>
    <w:rsid w:val="00EA6E4B"/>
    <w:rsid w:val="00EA6FB4"/>
    <w:rsid w:val="00EA7739"/>
    <w:rsid w:val="00EA7F62"/>
    <w:rsid w:val="00EB0119"/>
    <w:rsid w:val="00EB03DB"/>
    <w:rsid w:val="00EB07B0"/>
    <w:rsid w:val="00EB0C75"/>
    <w:rsid w:val="00EB0D04"/>
    <w:rsid w:val="00EB0F94"/>
    <w:rsid w:val="00EB1927"/>
    <w:rsid w:val="00EB244F"/>
    <w:rsid w:val="00EB2739"/>
    <w:rsid w:val="00EB35B6"/>
    <w:rsid w:val="00EB395D"/>
    <w:rsid w:val="00EB4416"/>
    <w:rsid w:val="00EB444A"/>
    <w:rsid w:val="00EB4B71"/>
    <w:rsid w:val="00EB4CBE"/>
    <w:rsid w:val="00EB59BB"/>
    <w:rsid w:val="00EB5A79"/>
    <w:rsid w:val="00EB5A9A"/>
    <w:rsid w:val="00EB5C1B"/>
    <w:rsid w:val="00EB5D0A"/>
    <w:rsid w:val="00EB5D77"/>
    <w:rsid w:val="00EB5DC1"/>
    <w:rsid w:val="00EB5F61"/>
    <w:rsid w:val="00EB6041"/>
    <w:rsid w:val="00EB60A9"/>
    <w:rsid w:val="00EB6239"/>
    <w:rsid w:val="00EB64E1"/>
    <w:rsid w:val="00EB671B"/>
    <w:rsid w:val="00EB678F"/>
    <w:rsid w:val="00EB6894"/>
    <w:rsid w:val="00EB6F3A"/>
    <w:rsid w:val="00EB7060"/>
    <w:rsid w:val="00EC03AF"/>
    <w:rsid w:val="00EC0702"/>
    <w:rsid w:val="00EC0996"/>
    <w:rsid w:val="00EC0F84"/>
    <w:rsid w:val="00EC0FC9"/>
    <w:rsid w:val="00EC101A"/>
    <w:rsid w:val="00EC159F"/>
    <w:rsid w:val="00EC19CC"/>
    <w:rsid w:val="00EC1AA2"/>
    <w:rsid w:val="00EC2290"/>
    <w:rsid w:val="00EC307E"/>
    <w:rsid w:val="00EC328D"/>
    <w:rsid w:val="00EC42CC"/>
    <w:rsid w:val="00EC5409"/>
    <w:rsid w:val="00EC615D"/>
    <w:rsid w:val="00EC6186"/>
    <w:rsid w:val="00EC6277"/>
    <w:rsid w:val="00EC6398"/>
    <w:rsid w:val="00EC67E2"/>
    <w:rsid w:val="00EC783B"/>
    <w:rsid w:val="00EC787C"/>
    <w:rsid w:val="00EC7AE1"/>
    <w:rsid w:val="00EC7BCD"/>
    <w:rsid w:val="00EC7FED"/>
    <w:rsid w:val="00ED02A7"/>
    <w:rsid w:val="00ED0763"/>
    <w:rsid w:val="00ED0F6E"/>
    <w:rsid w:val="00ED108C"/>
    <w:rsid w:val="00ED170E"/>
    <w:rsid w:val="00ED18C0"/>
    <w:rsid w:val="00ED25F3"/>
    <w:rsid w:val="00ED26FF"/>
    <w:rsid w:val="00ED36FD"/>
    <w:rsid w:val="00ED3786"/>
    <w:rsid w:val="00ED42D8"/>
    <w:rsid w:val="00ED4560"/>
    <w:rsid w:val="00ED45C1"/>
    <w:rsid w:val="00ED5464"/>
    <w:rsid w:val="00ED5C9E"/>
    <w:rsid w:val="00ED5EE4"/>
    <w:rsid w:val="00ED5F6A"/>
    <w:rsid w:val="00ED6322"/>
    <w:rsid w:val="00ED685E"/>
    <w:rsid w:val="00ED6A04"/>
    <w:rsid w:val="00ED6C19"/>
    <w:rsid w:val="00ED7763"/>
    <w:rsid w:val="00ED7854"/>
    <w:rsid w:val="00ED7A33"/>
    <w:rsid w:val="00ED7AED"/>
    <w:rsid w:val="00EE0217"/>
    <w:rsid w:val="00EE089D"/>
    <w:rsid w:val="00EE0B9D"/>
    <w:rsid w:val="00EE0C23"/>
    <w:rsid w:val="00EE0CB4"/>
    <w:rsid w:val="00EE1437"/>
    <w:rsid w:val="00EE147D"/>
    <w:rsid w:val="00EE14F4"/>
    <w:rsid w:val="00EE2E64"/>
    <w:rsid w:val="00EE31AB"/>
    <w:rsid w:val="00EE3DE2"/>
    <w:rsid w:val="00EE456B"/>
    <w:rsid w:val="00EE4687"/>
    <w:rsid w:val="00EE474A"/>
    <w:rsid w:val="00EE47BD"/>
    <w:rsid w:val="00EE5B87"/>
    <w:rsid w:val="00EE63D3"/>
    <w:rsid w:val="00EE64FB"/>
    <w:rsid w:val="00EE65F1"/>
    <w:rsid w:val="00EE6950"/>
    <w:rsid w:val="00EF0C12"/>
    <w:rsid w:val="00EF10AC"/>
    <w:rsid w:val="00EF1A36"/>
    <w:rsid w:val="00EF1B6E"/>
    <w:rsid w:val="00EF1BE1"/>
    <w:rsid w:val="00EF1D88"/>
    <w:rsid w:val="00EF2374"/>
    <w:rsid w:val="00EF25F1"/>
    <w:rsid w:val="00EF2E1A"/>
    <w:rsid w:val="00EF2E7A"/>
    <w:rsid w:val="00EF2F38"/>
    <w:rsid w:val="00EF31F0"/>
    <w:rsid w:val="00EF342C"/>
    <w:rsid w:val="00EF37D8"/>
    <w:rsid w:val="00EF3BAC"/>
    <w:rsid w:val="00EF3E05"/>
    <w:rsid w:val="00EF4191"/>
    <w:rsid w:val="00EF42D5"/>
    <w:rsid w:val="00EF4646"/>
    <w:rsid w:val="00EF49B3"/>
    <w:rsid w:val="00EF53A5"/>
    <w:rsid w:val="00EF681B"/>
    <w:rsid w:val="00EF691E"/>
    <w:rsid w:val="00EF6A92"/>
    <w:rsid w:val="00EF7C78"/>
    <w:rsid w:val="00F002AF"/>
    <w:rsid w:val="00F00605"/>
    <w:rsid w:val="00F006E3"/>
    <w:rsid w:val="00F00FFA"/>
    <w:rsid w:val="00F0101F"/>
    <w:rsid w:val="00F02057"/>
    <w:rsid w:val="00F02164"/>
    <w:rsid w:val="00F023E0"/>
    <w:rsid w:val="00F02521"/>
    <w:rsid w:val="00F03805"/>
    <w:rsid w:val="00F03D38"/>
    <w:rsid w:val="00F04094"/>
    <w:rsid w:val="00F041C3"/>
    <w:rsid w:val="00F04A66"/>
    <w:rsid w:val="00F04FAB"/>
    <w:rsid w:val="00F04FEE"/>
    <w:rsid w:val="00F057DA"/>
    <w:rsid w:val="00F057DF"/>
    <w:rsid w:val="00F0658F"/>
    <w:rsid w:val="00F06CF9"/>
    <w:rsid w:val="00F06D1D"/>
    <w:rsid w:val="00F071F2"/>
    <w:rsid w:val="00F07575"/>
    <w:rsid w:val="00F07F4E"/>
    <w:rsid w:val="00F10059"/>
    <w:rsid w:val="00F10A92"/>
    <w:rsid w:val="00F10B03"/>
    <w:rsid w:val="00F114FA"/>
    <w:rsid w:val="00F11925"/>
    <w:rsid w:val="00F11990"/>
    <w:rsid w:val="00F12293"/>
    <w:rsid w:val="00F12E13"/>
    <w:rsid w:val="00F12EA9"/>
    <w:rsid w:val="00F1318B"/>
    <w:rsid w:val="00F1318C"/>
    <w:rsid w:val="00F13639"/>
    <w:rsid w:val="00F136F2"/>
    <w:rsid w:val="00F137E2"/>
    <w:rsid w:val="00F1528C"/>
    <w:rsid w:val="00F15ADE"/>
    <w:rsid w:val="00F16514"/>
    <w:rsid w:val="00F16893"/>
    <w:rsid w:val="00F1699E"/>
    <w:rsid w:val="00F16FA6"/>
    <w:rsid w:val="00F179EF"/>
    <w:rsid w:val="00F17A20"/>
    <w:rsid w:val="00F201DB"/>
    <w:rsid w:val="00F20ABC"/>
    <w:rsid w:val="00F20AD5"/>
    <w:rsid w:val="00F21783"/>
    <w:rsid w:val="00F21D98"/>
    <w:rsid w:val="00F2224A"/>
    <w:rsid w:val="00F22764"/>
    <w:rsid w:val="00F22801"/>
    <w:rsid w:val="00F22B04"/>
    <w:rsid w:val="00F25230"/>
    <w:rsid w:val="00F252B3"/>
    <w:rsid w:val="00F25454"/>
    <w:rsid w:val="00F254C0"/>
    <w:rsid w:val="00F25683"/>
    <w:rsid w:val="00F26189"/>
    <w:rsid w:val="00F2620D"/>
    <w:rsid w:val="00F269FC"/>
    <w:rsid w:val="00F27112"/>
    <w:rsid w:val="00F274CA"/>
    <w:rsid w:val="00F275C0"/>
    <w:rsid w:val="00F300E0"/>
    <w:rsid w:val="00F307DE"/>
    <w:rsid w:val="00F3092A"/>
    <w:rsid w:val="00F30B3F"/>
    <w:rsid w:val="00F30E7D"/>
    <w:rsid w:val="00F30E80"/>
    <w:rsid w:val="00F30ECD"/>
    <w:rsid w:val="00F312E8"/>
    <w:rsid w:val="00F316D8"/>
    <w:rsid w:val="00F31856"/>
    <w:rsid w:val="00F31881"/>
    <w:rsid w:val="00F31921"/>
    <w:rsid w:val="00F31E33"/>
    <w:rsid w:val="00F31E51"/>
    <w:rsid w:val="00F32155"/>
    <w:rsid w:val="00F32DD4"/>
    <w:rsid w:val="00F3317A"/>
    <w:rsid w:val="00F33B8B"/>
    <w:rsid w:val="00F344E4"/>
    <w:rsid w:val="00F35276"/>
    <w:rsid w:val="00F35F90"/>
    <w:rsid w:val="00F368DD"/>
    <w:rsid w:val="00F374F4"/>
    <w:rsid w:val="00F3764E"/>
    <w:rsid w:val="00F3766D"/>
    <w:rsid w:val="00F37707"/>
    <w:rsid w:val="00F37A2A"/>
    <w:rsid w:val="00F40102"/>
    <w:rsid w:val="00F40F6D"/>
    <w:rsid w:val="00F41F45"/>
    <w:rsid w:val="00F43322"/>
    <w:rsid w:val="00F43453"/>
    <w:rsid w:val="00F43BAF"/>
    <w:rsid w:val="00F43D59"/>
    <w:rsid w:val="00F43E93"/>
    <w:rsid w:val="00F44010"/>
    <w:rsid w:val="00F4439D"/>
    <w:rsid w:val="00F4484B"/>
    <w:rsid w:val="00F4525A"/>
    <w:rsid w:val="00F45C47"/>
    <w:rsid w:val="00F46B68"/>
    <w:rsid w:val="00F47059"/>
    <w:rsid w:val="00F504DD"/>
    <w:rsid w:val="00F507FF"/>
    <w:rsid w:val="00F50BC2"/>
    <w:rsid w:val="00F50EB3"/>
    <w:rsid w:val="00F511AF"/>
    <w:rsid w:val="00F51411"/>
    <w:rsid w:val="00F519E0"/>
    <w:rsid w:val="00F51A72"/>
    <w:rsid w:val="00F53231"/>
    <w:rsid w:val="00F537D5"/>
    <w:rsid w:val="00F53D18"/>
    <w:rsid w:val="00F53F3B"/>
    <w:rsid w:val="00F5407F"/>
    <w:rsid w:val="00F5412D"/>
    <w:rsid w:val="00F541DB"/>
    <w:rsid w:val="00F552A3"/>
    <w:rsid w:val="00F55972"/>
    <w:rsid w:val="00F55D4D"/>
    <w:rsid w:val="00F5745F"/>
    <w:rsid w:val="00F579CE"/>
    <w:rsid w:val="00F6064D"/>
    <w:rsid w:val="00F60DA6"/>
    <w:rsid w:val="00F60E63"/>
    <w:rsid w:val="00F6227C"/>
    <w:rsid w:val="00F628CA"/>
    <w:rsid w:val="00F6324E"/>
    <w:rsid w:val="00F634B7"/>
    <w:rsid w:val="00F63658"/>
    <w:rsid w:val="00F636DE"/>
    <w:rsid w:val="00F6423B"/>
    <w:rsid w:val="00F64543"/>
    <w:rsid w:val="00F65678"/>
    <w:rsid w:val="00F65E89"/>
    <w:rsid w:val="00F664D8"/>
    <w:rsid w:val="00F66E96"/>
    <w:rsid w:val="00F66F4B"/>
    <w:rsid w:val="00F67192"/>
    <w:rsid w:val="00F67385"/>
    <w:rsid w:val="00F67689"/>
    <w:rsid w:val="00F67FEE"/>
    <w:rsid w:val="00F70171"/>
    <w:rsid w:val="00F7034A"/>
    <w:rsid w:val="00F71AC2"/>
    <w:rsid w:val="00F71C7D"/>
    <w:rsid w:val="00F72FB0"/>
    <w:rsid w:val="00F72FE4"/>
    <w:rsid w:val="00F73111"/>
    <w:rsid w:val="00F73278"/>
    <w:rsid w:val="00F7376D"/>
    <w:rsid w:val="00F73F29"/>
    <w:rsid w:val="00F7453C"/>
    <w:rsid w:val="00F74684"/>
    <w:rsid w:val="00F747A3"/>
    <w:rsid w:val="00F74A75"/>
    <w:rsid w:val="00F74CDB"/>
    <w:rsid w:val="00F75638"/>
    <w:rsid w:val="00F758A3"/>
    <w:rsid w:val="00F759F6"/>
    <w:rsid w:val="00F75D1C"/>
    <w:rsid w:val="00F766CB"/>
    <w:rsid w:val="00F76A6A"/>
    <w:rsid w:val="00F7713C"/>
    <w:rsid w:val="00F77B1C"/>
    <w:rsid w:val="00F77CA0"/>
    <w:rsid w:val="00F77E02"/>
    <w:rsid w:val="00F80955"/>
    <w:rsid w:val="00F80BF0"/>
    <w:rsid w:val="00F82EF7"/>
    <w:rsid w:val="00F8317F"/>
    <w:rsid w:val="00F832C5"/>
    <w:rsid w:val="00F833AF"/>
    <w:rsid w:val="00F8346C"/>
    <w:rsid w:val="00F83507"/>
    <w:rsid w:val="00F83636"/>
    <w:rsid w:val="00F83D42"/>
    <w:rsid w:val="00F86172"/>
    <w:rsid w:val="00F8690D"/>
    <w:rsid w:val="00F87331"/>
    <w:rsid w:val="00F874CA"/>
    <w:rsid w:val="00F90192"/>
    <w:rsid w:val="00F911D8"/>
    <w:rsid w:val="00F9218C"/>
    <w:rsid w:val="00F92D09"/>
    <w:rsid w:val="00F92D5B"/>
    <w:rsid w:val="00F9306A"/>
    <w:rsid w:val="00F933A8"/>
    <w:rsid w:val="00F938D4"/>
    <w:rsid w:val="00F93B55"/>
    <w:rsid w:val="00F93B82"/>
    <w:rsid w:val="00F93D72"/>
    <w:rsid w:val="00F9414E"/>
    <w:rsid w:val="00F941B0"/>
    <w:rsid w:val="00F946F2"/>
    <w:rsid w:val="00F94B3D"/>
    <w:rsid w:val="00F94B8D"/>
    <w:rsid w:val="00F94D5C"/>
    <w:rsid w:val="00F94DD8"/>
    <w:rsid w:val="00F9556C"/>
    <w:rsid w:val="00F958C1"/>
    <w:rsid w:val="00F96F1A"/>
    <w:rsid w:val="00F971C9"/>
    <w:rsid w:val="00F976AF"/>
    <w:rsid w:val="00F97C38"/>
    <w:rsid w:val="00FA009E"/>
    <w:rsid w:val="00FA036D"/>
    <w:rsid w:val="00FA05DE"/>
    <w:rsid w:val="00FA05FF"/>
    <w:rsid w:val="00FA0681"/>
    <w:rsid w:val="00FA074D"/>
    <w:rsid w:val="00FA08FC"/>
    <w:rsid w:val="00FA1350"/>
    <w:rsid w:val="00FA1F3F"/>
    <w:rsid w:val="00FA242B"/>
    <w:rsid w:val="00FA2730"/>
    <w:rsid w:val="00FA2ACB"/>
    <w:rsid w:val="00FA3224"/>
    <w:rsid w:val="00FA325D"/>
    <w:rsid w:val="00FA3A8B"/>
    <w:rsid w:val="00FA3BDD"/>
    <w:rsid w:val="00FA5784"/>
    <w:rsid w:val="00FA5C12"/>
    <w:rsid w:val="00FA6781"/>
    <w:rsid w:val="00FA685B"/>
    <w:rsid w:val="00FA6894"/>
    <w:rsid w:val="00FA70A1"/>
    <w:rsid w:val="00FA71A7"/>
    <w:rsid w:val="00FA73A8"/>
    <w:rsid w:val="00FA7B2B"/>
    <w:rsid w:val="00FB01D4"/>
    <w:rsid w:val="00FB0204"/>
    <w:rsid w:val="00FB03A2"/>
    <w:rsid w:val="00FB06BD"/>
    <w:rsid w:val="00FB083A"/>
    <w:rsid w:val="00FB097F"/>
    <w:rsid w:val="00FB0B1E"/>
    <w:rsid w:val="00FB12E2"/>
    <w:rsid w:val="00FB1B3C"/>
    <w:rsid w:val="00FB2008"/>
    <w:rsid w:val="00FB2066"/>
    <w:rsid w:val="00FB28CF"/>
    <w:rsid w:val="00FB2BF9"/>
    <w:rsid w:val="00FB3159"/>
    <w:rsid w:val="00FB324D"/>
    <w:rsid w:val="00FB37AC"/>
    <w:rsid w:val="00FB3C2E"/>
    <w:rsid w:val="00FB43CC"/>
    <w:rsid w:val="00FB491F"/>
    <w:rsid w:val="00FB61BB"/>
    <w:rsid w:val="00FB6AF3"/>
    <w:rsid w:val="00FB6B59"/>
    <w:rsid w:val="00FB781A"/>
    <w:rsid w:val="00FB7C6C"/>
    <w:rsid w:val="00FB7CBF"/>
    <w:rsid w:val="00FB7DC0"/>
    <w:rsid w:val="00FC0002"/>
    <w:rsid w:val="00FC0559"/>
    <w:rsid w:val="00FC0592"/>
    <w:rsid w:val="00FC09E1"/>
    <w:rsid w:val="00FC1435"/>
    <w:rsid w:val="00FC154C"/>
    <w:rsid w:val="00FC1848"/>
    <w:rsid w:val="00FC1D68"/>
    <w:rsid w:val="00FC3272"/>
    <w:rsid w:val="00FC3621"/>
    <w:rsid w:val="00FC3672"/>
    <w:rsid w:val="00FC3768"/>
    <w:rsid w:val="00FC37EC"/>
    <w:rsid w:val="00FC3F80"/>
    <w:rsid w:val="00FC44FA"/>
    <w:rsid w:val="00FC507E"/>
    <w:rsid w:val="00FC5CEC"/>
    <w:rsid w:val="00FC5FB5"/>
    <w:rsid w:val="00FC648E"/>
    <w:rsid w:val="00FC6CDD"/>
    <w:rsid w:val="00FC7276"/>
    <w:rsid w:val="00FD0103"/>
    <w:rsid w:val="00FD025A"/>
    <w:rsid w:val="00FD1E73"/>
    <w:rsid w:val="00FD27BF"/>
    <w:rsid w:val="00FD351C"/>
    <w:rsid w:val="00FD3947"/>
    <w:rsid w:val="00FD3CC4"/>
    <w:rsid w:val="00FD3CF5"/>
    <w:rsid w:val="00FD40AD"/>
    <w:rsid w:val="00FD5588"/>
    <w:rsid w:val="00FD577D"/>
    <w:rsid w:val="00FD619E"/>
    <w:rsid w:val="00FD6601"/>
    <w:rsid w:val="00FD69AF"/>
    <w:rsid w:val="00FD7602"/>
    <w:rsid w:val="00FD7E43"/>
    <w:rsid w:val="00FE0C42"/>
    <w:rsid w:val="00FE0CF3"/>
    <w:rsid w:val="00FE10F1"/>
    <w:rsid w:val="00FE14FE"/>
    <w:rsid w:val="00FE180E"/>
    <w:rsid w:val="00FE1E42"/>
    <w:rsid w:val="00FE1FBE"/>
    <w:rsid w:val="00FE2A7B"/>
    <w:rsid w:val="00FE2AFA"/>
    <w:rsid w:val="00FE2DD0"/>
    <w:rsid w:val="00FE2EC5"/>
    <w:rsid w:val="00FE311E"/>
    <w:rsid w:val="00FE332F"/>
    <w:rsid w:val="00FE38D5"/>
    <w:rsid w:val="00FE3AA2"/>
    <w:rsid w:val="00FE3C28"/>
    <w:rsid w:val="00FE3CA5"/>
    <w:rsid w:val="00FE4409"/>
    <w:rsid w:val="00FE441B"/>
    <w:rsid w:val="00FE47CE"/>
    <w:rsid w:val="00FE4E14"/>
    <w:rsid w:val="00FE4F5C"/>
    <w:rsid w:val="00FE54C9"/>
    <w:rsid w:val="00FE5AF5"/>
    <w:rsid w:val="00FE5CAF"/>
    <w:rsid w:val="00FE5F33"/>
    <w:rsid w:val="00FE6475"/>
    <w:rsid w:val="00FE7805"/>
    <w:rsid w:val="00FE792C"/>
    <w:rsid w:val="00FF033A"/>
    <w:rsid w:val="00FF0383"/>
    <w:rsid w:val="00FF0EEF"/>
    <w:rsid w:val="00FF0F01"/>
    <w:rsid w:val="00FF145B"/>
    <w:rsid w:val="00FF15AE"/>
    <w:rsid w:val="00FF164E"/>
    <w:rsid w:val="00FF1CBF"/>
    <w:rsid w:val="00FF1E78"/>
    <w:rsid w:val="00FF2034"/>
    <w:rsid w:val="00FF2C54"/>
    <w:rsid w:val="00FF3048"/>
    <w:rsid w:val="00FF36F7"/>
    <w:rsid w:val="00FF38B9"/>
    <w:rsid w:val="00FF446D"/>
    <w:rsid w:val="00FF494A"/>
    <w:rsid w:val="00FF4DD5"/>
    <w:rsid w:val="00FF5405"/>
    <w:rsid w:val="00FF6231"/>
    <w:rsid w:val="00FF650E"/>
    <w:rsid w:val="00FF7069"/>
    <w:rsid w:val="00FF72BA"/>
    <w:rsid w:val="00FF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45B1"/>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00"/>
    <w:rPr>
      <w:rFonts w:ascii="Arial Bold" w:hAnsi="Arial Bold" w:cs="Arial"/>
      <w:b/>
      <w:bCs/>
      <w:caps/>
      <w:szCs w:val="32"/>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basedOn w:val="DefaultParagraphFont"/>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basedOn w:val="DefaultParagraphFont"/>
    <w:semiHidden/>
    <w:rsid w:val="005B33F7"/>
    <w:rPr>
      <w:vertAlign w:val="superscript"/>
    </w:rPr>
  </w:style>
  <w:style w:type="character" w:styleId="FollowedHyperlink">
    <w:name w:val="FollowedHyperlink"/>
    <w:basedOn w:val="DefaultParagraphFont"/>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basedOn w:val="DefaultParagraphFont"/>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basedOn w:val="DefaultParagraphFont"/>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basedOn w:val="DefaultParagraphFont"/>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basedOn w:val="Heading2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basedOn w:val="DefaultParagraphFont"/>
    <w:rsid w:val="0034670D"/>
    <w:rPr>
      <w:rFonts w:ascii="Arial Bold" w:hAnsi="Arial Bold" w:cs="Arial"/>
      <w:b/>
      <w:bCs/>
      <w:caps/>
      <w:szCs w:val="32"/>
      <w:lang w:val="en-US" w:eastAsia="en-US" w:bidi="ar-SA"/>
    </w:rPr>
  </w:style>
  <w:style w:type="character" w:customStyle="1" w:styleId="StyleArial10ptJustifiedChar">
    <w:name w:val="Style Arial 10 pt Justified Char"/>
    <w:basedOn w:val="DefaultParagraphFont"/>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basedOn w:val="DefaultParagraphFont"/>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basedOn w:val="DefaultParagraphFont"/>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45B1"/>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00"/>
    <w:rPr>
      <w:rFonts w:ascii="Arial Bold" w:hAnsi="Arial Bold" w:cs="Arial"/>
      <w:b/>
      <w:bCs/>
      <w:caps/>
      <w:szCs w:val="32"/>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basedOn w:val="DefaultParagraphFont"/>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basedOn w:val="DefaultParagraphFont"/>
    <w:semiHidden/>
    <w:rsid w:val="005B33F7"/>
    <w:rPr>
      <w:vertAlign w:val="superscript"/>
    </w:rPr>
  </w:style>
  <w:style w:type="character" w:styleId="FollowedHyperlink">
    <w:name w:val="FollowedHyperlink"/>
    <w:basedOn w:val="DefaultParagraphFont"/>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basedOn w:val="DefaultParagraphFont"/>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basedOn w:val="DefaultParagraphFont"/>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basedOn w:val="DefaultParagraphFont"/>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basedOn w:val="Heading2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basedOn w:val="DefaultParagraphFont"/>
    <w:rsid w:val="0034670D"/>
    <w:rPr>
      <w:rFonts w:ascii="Arial Bold" w:hAnsi="Arial Bold" w:cs="Arial"/>
      <w:b/>
      <w:bCs/>
      <w:caps/>
      <w:szCs w:val="32"/>
      <w:lang w:val="en-US" w:eastAsia="en-US" w:bidi="ar-SA"/>
    </w:rPr>
  </w:style>
  <w:style w:type="character" w:customStyle="1" w:styleId="StyleArial10ptJustifiedChar">
    <w:name w:val="Style Arial 10 pt Justified Char"/>
    <w:basedOn w:val="DefaultParagraphFont"/>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basedOn w:val="DefaultParagraphFont"/>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basedOn w:val="DefaultParagraphFont"/>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924">
      <w:bodyDiv w:val="1"/>
      <w:marLeft w:val="0"/>
      <w:marRight w:val="0"/>
      <w:marTop w:val="0"/>
      <w:marBottom w:val="0"/>
      <w:divBdr>
        <w:top w:val="none" w:sz="0" w:space="0" w:color="auto"/>
        <w:left w:val="none" w:sz="0" w:space="0" w:color="auto"/>
        <w:bottom w:val="none" w:sz="0" w:space="0" w:color="auto"/>
        <w:right w:val="none" w:sz="0" w:space="0" w:color="auto"/>
      </w:divBdr>
    </w:div>
    <w:div w:id="105976095">
      <w:bodyDiv w:val="1"/>
      <w:marLeft w:val="0"/>
      <w:marRight w:val="0"/>
      <w:marTop w:val="0"/>
      <w:marBottom w:val="0"/>
      <w:divBdr>
        <w:top w:val="none" w:sz="0" w:space="0" w:color="auto"/>
        <w:left w:val="none" w:sz="0" w:space="0" w:color="auto"/>
        <w:bottom w:val="none" w:sz="0" w:space="0" w:color="auto"/>
        <w:right w:val="none" w:sz="0" w:space="0" w:color="auto"/>
      </w:divBdr>
    </w:div>
    <w:div w:id="162865901">
      <w:bodyDiv w:val="1"/>
      <w:marLeft w:val="0"/>
      <w:marRight w:val="0"/>
      <w:marTop w:val="0"/>
      <w:marBottom w:val="0"/>
      <w:divBdr>
        <w:top w:val="none" w:sz="0" w:space="0" w:color="auto"/>
        <w:left w:val="none" w:sz="0" w:space="0" w:color="auto"/>
        <w:bottom w:val="none" w:sz="0" w:space="0" w:color="auto"/>
        <w:right w:val="none" w:sz="0" w:space="0" w:color="auto"/>
      </w:divBdr>
    </w:div>
    <w:div w:id="190999467">
      <w:bodyDiv w:val="1"/>
      <w:marLeft w:val="0"/>
      <w:marRight w:val="0"/>
      <w:marTop w:val="0"/>
      <w:marBottom w:val="0"/>
      <w:divBdr>
        <w:top w:val="none" w:sz="0" w:space="0" w:color="auto"/>
        <w:left w:val="none" w:sz="0" w:space="0" w:color="auto"/>
        <w:bottom w:val="none" w:sz="0" w:space="0" w:color="auto"/>
        <w:right w:val="none" w:sz="0" w:space="0" w:color="auto"/>
      </w:divBdr>
    </w:div>
    <w:div w:id="337315244">
      <w:bodyDiv w:val="1"/>
      <w:marLeft w:val="0"/>
      <w:marRight w:val="0"/>
      <w:marTop w:val="0"/>
      <w:marBottom w:val="0"/>
      <w:divBdr>
        <w:top w:val="none" w:sz="0" w:space="0" w:color="auto"/>
        <w:left w:val="none" w:sz="0" w:space="0" w:color="auto"/>
        <w:bottom w:val="none" w:sz="0" w:space="0" w:color="auto"/>
        <w:right w:val="none" w:sz="0" w:space="0" w:color="auto"/>
      </w:divBdr>
    </w:div>
    <w:div w:id="575478515">
      <w:bodyDiv w:val="1"/>
      <w:marLeft w:val="0"/>
      <w:marRight w:val="0"/>
      <w:marTop w:val="0"/>
      <w:marBottom w:val="0"/>
      <w:divBdr>
        <w:top w:val="none" w:sz="0" w:space="0" w:color="auto"/>
        <w:left w:val="none" w:sz="0" w:space="0" w:color="auto"/>
        <w:bottom w:val="none" w:sz="0" w:space="0" w:color="auto"/>
        <w:right w:val="none" w:sz="0" w:space="0" w:color="auto"/>
      </w:divBdr>
    </w:div>
    <w:div w:id="613901770">
      <w:bodyDiv w:val="1"/>
      <w:marLeft w:val="0"/>
      <w:marRight w:val="0"/>
      <w:marTop w:val="0"/>
      <w:marBottom w:val="0"/>
      <w:divBdr>
        <w:top w:val="none" w:sz="0" w:space="0" w:color="auto"/>
        <w:left w:val="none" w:sz="0" w:space="0" w:color="auto"/>
        <w:bottom w:val="none" w:sz="0" w:space="0" w:color="auto"/>
        <w:right w:val="none" w:sz="0" w:space="0" w:color="auto"/>
      </w:divBdr>
    </w:div>
    <w:div w:id="779373229">
      <w:bodyDiv w:val="1"/>
      <w:marLeft w:val="0"/>
      <w:marRight w:val="0"/>
      <w:marTop w:val="0"/>
      <w:marBottom w:val="0"/>
      <w:divBdr>
        <w:top w:val="none" w:sz="0" w:space="0" w:color="auto"/>
        <w:left w:val="none" w:sz="0" w:space="0" w:color="auto"/>
        <w:bottom w:val="none" w:sz="0" w:space="0" w:color="auto"/>
        <w:right w:val="none" w:sz="0" w:space="0" w:color="auto"/>
      </w:divBdr>
    </w:div>
    <w:div w:id="1110902981">
      <w:bodyDiv w:val="1"/>
      <w:marLeft w:val="0"/>
      <w:marRight w:val="0"/>
      <w:marTop w:val="0"/>
      <w:marBottom w:val="0"/>
      <w:divBdr>
        <w:top w:val="none" w:sz="0" w:space="0" w:color="auto"/>
        <w:left w:val="none" w:sz="0" w:space="0" w:color="auto"/>
        <w:bottom w:val="none" w:sz="0" w:space="0" w:color="auto"/>
        <w:right w:val="none" w:sz="0" w:space="0" w:color="auto"/>
      </w:divBdr>
    </w:div>
    <w:div w:id="1270816436">
      <w:bodyDiv w:val="1"/>
      <w:marLeft w:val="0"/>
      <w:marRight w:val="0"/>
      <w:marTop w:val="0"/>
      <w:marBottom w:val="0"/>
      <w:divBdr>
        <w:top w:val="none" w:sz="0" w:space="0" w:color="auto"/>
        <w:left w:val="none" w:sz="0" w:space="0" w:color="auto"/>
        <w:bottom w:val="none" w:sz="0" w:space="0" w:color="auto"/>
        <w:right w:val="none" w:sz="0" w:space="0" w:color="auto"/>
      </w:divBdr>
    </w:div>
    <w:div w:id="1348826819">
      <w:bodyDiv w:val="1"/>
      <w:marLeft w:val="0"/>
      <w:marRight w:val="0"/>
      <w:marTop w:val="0"/>
      <w:marBottom w:val="0"/>
      <w:divBdr>
        <w:top w:val="none" w:sz="0" w:space="0" w:color="auto"/>
        <w:left w:val="none" w:sz="0" w:space="0" w:color="auto"/>
        <w:bottom w:val="none" w:sz="0" w:space="0" w:color="auto"/>
        <w:right w:val="none" w:sz="0" w:space="0" w:color="auto"/>
      </w:divBdr>
    </w:div>
    <w:div w:id="1459251900">
      <w:bodyDiv w:val="1"/>
      <w:marLeft w:val="0"/>
      <w:marRight w:val="0"/>
      <w:marTop w:val="0"/>
      <w:marBottom w:val="0"/>
      <w:divBdr>
        <w:top w:val="none" w:sz="0" w:space="0" w:color="auto"/>
        <w:left w:val="none" w:sz="0" w:space="0" w:color="auto"/>
        <w:bottom w:val="none" w:sz="0" w:space="0" w:color="auto"/>
        <w:right w:val="none" w:sz="0" w:space="0" w:color="auto"/>
      </w:divBdr>
    </w:div>
    <w:div w:id="1474253756">
      <w:bodyDiv w:val="1"/>
      <w:marLeft w:val="0"/>
      <w:marRight w:val="0"/>
      <w:marTop w:val="0"/>
      <w:marBottom w:val="0"/>
      <w:divBdr>
        <w:top w:val="none" w:sz="0" w:space="0" w:color="auto"/>
        <w:left w:val="none" w:sz="0" w:space="0" w:color="auto"/>
        <w:bottom w:val="none" w:sz="0" w:space="0" w:color="auto"/>
        <w:right w:val="none" w:sz="0" w:space="0" w:color="auto"/>
      </w:divBdr>
    </w:div>
    <w:div w:id="1567182476">
      <w:bodyDiv w:val="1"/>
      <w:marLeft w:val="0"/>
      <w:marRight w:val="0"/>
      <w:marTop w:val="0"/>
      <w:marBottom w:val="0"/>
      <w:divBdr>
        <w:top w:val="none" w:sz="0" w:space="0" w:color="auto"/>
        <w:left w:val="none" w:sz="0" w:space="0" w:color="auto"/>
        <w:bottom w:val="none" w:sz="0" w:space="0" w:color="auto"/>
        <w:right w:val="none" w:sz="0" w:space="0" w:color="auto"/>
      </w:divBdr>
    </w:div>
    <w:div w:id="1701858200">
      <w:bodyDiv w:val="1"/>
      <w:marLeft w:val="0"/>
      <w:marRight w:val="0"/>
      <w:marTop w:val="0"/>
      <w:marBottom w:val="0"/>
      <w:divBdr>
        <w:top w:val="none" w:sz="0" w:space="0" w:color="auto"/>
        <w:left w:val="none" w:sz="0" w:space="0" w:color="auto"/>
        <w:bottom w:val="none" w:sz="0" w:space="0" w:color="auto"/>
        <w:right w:val="none" w:sz="0" w:space="0" w:color="auto"/>
      </w:divBdr>
    </w:div>
    <w:div w:id="1871995017">
      <w:bodyDiv w:val="1"/>
      <w:marLeft w:val="0"/>
      <w:marRight w:val="0"/>
      <w:marTop w:val="0"/>
      <w:marBottom w:val="0"/>
      <w:divBdr>
        <w:top w:val="none" w:sz="0" w:space="0" w:color="auto"/>
        <w:left w:val="none" w:sz="0" w:space="0" w:color="auto"/>
        <w:bottom w:val="none" w:sz="0" w:space="0" w:color="auto"/>
        <w:right w:val="none" w:sz="0" w:space="0" w:color="auto"/>
      </w:divBdr>
    </w:div>
    <w:div w:id="1997949634">
      <w:bodyDiv w:val="1"/>
      <w:marLeft w:val="0"/>
      <w:marRight w:val="0"/>
      <w:marTop w:val="0"/>
      <w:marBottom w:val="0"/>
      <w:divBdr>
        <w:top w:val="none" w:sz="0" w:space="0" w:color="auto"/>
        <w:left w:val="none" w:sz="0" w:space="0" w:color="auto"/>
        <w:bottom w:val="none" w:sz="0" w:space="0" w:color="auto"/>
        <w:right w:val="none" w:sz="0" w:space="0" w:color="auto"/>
      </w:divBdr>
      <w:divsChild>
        <w:div w:id="389033797">
          <w:marLeft w:val="0"/>
          <w:marRight w:val="0"/>
          <w:marTop w:val="0"/>
          <w:marBottom w:val="0"/>
          <w:divBdr>
            <w:top w:val="none" w:sz="0" w:space="0" w:color="auto"/>
            <w:left w:val="none" w:sz="0" w:space="0" w:color="auto"/>
            <w:bottom w:val="none" w:sz="0" w:space="0" w:color="auto"/>
            <w:right w:val="none" w:sz="0" w:space="0" w:color="auto"/>
          </w:divBdr>
          <w:divsChild>
            <w:div w:id="5299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mlgrid.net"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xmlgrid.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otepad-plus-plus.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apiriadmin/APIVS" TargetMode="External"/><Relationship Id="rId4" Type="http://schemas.openxmlformats.org/officeDocument/2006/relationships/settings" Target="settings.xml"/><Relationship Id="rId9" Type="http://schemas.openxmlformats.org/officeDocument/2006/relationships/hyperlink" Target="https://github.com/apiriadmin/APIV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4967</Words>
  <Characters>28312</Characters>
  <Application>Microsoft Office Word</Application>
  <DocSecurity>0</DocSecurity>
  <Lines>235</Lines>
  <Paragraphs>66</Paragraphs>
  <ScaleCrop>false</ScaleCrop>
  <Company/>
  <LinksUpToDate>false</LinksUpToDate>
  <CharactersWithSpaces>33213</CharactersWithSpaces>
  <SharedDoc>false</SharedDoc>
  <HLinks>
    <vt:vector size="150" baseType="variant">
      <vt:variant>
        <vt:i4>3342456</vt:i4>
      </vt:variant>
      <vt:variant>
        <vt:i4>150</vt:i4>
      </vt:variant>
      <vt:variant>
        <vt:i4>0</vt:i4>
      </vt:variant>
      <vt:variant>
        <vt:i4>5</vt:i4>
      </vt:variant>
      <vt:variant>
        <vt:lpwstr>http://www.xmlgrid.net/</vt:lpwstr>
      </vt:variant>
      <vt:variant>
        <vt:lpwstr/>
      </vt:variant>
      <vt:variant>
        <vt:i4>1245243</vt:i4>
      </vt:variant>
      <vt:variant>
        <vt:i4>143</vt:i4>
      </vt:variant>
      <vt:variant>
        <vt:i4>0</vt:i4>
      </vt:variant>
      <vt:variant>
        <vt:i4>5</vt:i4>
      </vt:variant>
      <vt:variant>
        <vt:lpwstr/>
      </vt:variant>
      <vt:variant>
        <vt:lpwstr>_Toc432097401</vt:lpwstr>
      </vt:variant>
      <vt:variant>
        <vt:i4>1245243</vt:i4>
      </vt:variant>
      <vt:variant>
        <vt:i4>137</vt:i4>
      </vt:variant>
      <vt:variant>
        <vt:i4>0</vt:i4>
      </vt:variant>
      <vt:variant>
        <vt:i4>5</vt:i4>
      </vt:variant>
      <vt:variant>
        <vt:lpwstr/>
      </vt:variant>
      <vt:variant>
        <vt:lpwstr>_Toc432097400</vt:lpwstr>
      </vt:variant>
      <vt:variant>
        <vt:i4>1703996</vt:i4>
      </vt:variant>
      <vt:variant>
        <vt:i4>131</vt:i4>
      </vt:variant>
      <vt:variant>
        <vt:i4>0</vt:i4>
      </vt:variant>
      <vt:variant>
        <vt:i4>5</vt:i4>
      </vt:variant>
      <vt:variant>
        <vt:lpwstr/>
      </vt:variant>
      <vt:variant>
        <vt:lpwstr>_Toc432097399</vt:lpwstr>
      </vt:variant>
      <vt:variant>
        <vt:i4>1703996</vt:i4>
      </vt:variant>
      <vt:variant>
        <vt:i4>125</vt:i4>
      </vt:variant>
      <vt:variant>
        <vt:i4>0</vt:i4>
      </vt:variant>
      <vt:variant>
        <vt:i4>5</vt:i4>
      </vt:variant>
      <vt:variant>
        <vt:lpwstr/>
      </vt:variant>
      <vt:variant>
        <vt:lpwstr>_Toc432097398</vt:lpwstr>
      </vt:variant>
      <vt:variant>
        <vt:i4>1703996</vt:i4>
      </vt:variant>
      <vt:variant>
        <vt:i4>119</vt:i4>
      </vt:variant>
      <vt:variant>
        <vt:i4>0</vt:i4>
      </vt:variant>
      <vt:variant>
        <vt:i4>5</vt:i4>
      </vt:variant>
      <vt:variant>
        <vt:lpwstr/>
      </vt:variant>
      <vt:variant>
        <vt:lpwstr>_Toc432097397</vt:lpwstr>
      </vt:variant>
      <vt:variant>
        <vt:i4>1703996</vt:i4>
      </vt:variant>
      <vt:variant>
        <vt:i4>113</vt:i4>
      </vt:variant>
      <vt:variant>
        <vt:i4>0</vt:i4>
      </vt:variant>
      <vt:variant>
        <vt:i4>5</vt:i4>
      </vt:variant>
      <vt:variant>
        <vt:lpwstr/>
      </vt:variant>
      <vt:variant>
        <vt:lpwstr>_Toc432097396</vt:lpwstr>
      </vt:variant>
      <vt:variant>
        <vt:i4>1703996</vt:i4>
      </vt:variant>
      <vt:variant>
        <vt:i4>107</vt:i4>
      </vt:variant>
      <vt:variant>
        <vt:i4>0</vt:i4>
      </vt:variant>
      <vt:variant>
        <vt:i4>5</vt:i4>
      </vt:variant>
      <vt:variant>
        <vt:lpwstr/>
      </vt:variant>
      <vt:variant>
        <vt:lpwstr>_Toc432097395</vt:lpwstr>
      </vt:variant>
      <vt:variant>
        <vt:i4>1703996</vt:i4>
      </vt:variant>
      <vt:variant>
        <vt:i4>101</vt:i4>
      </vt:variant>
      <vt:variant>
        <vt:i4>0</vt:i4>
      </vt:variant>
      <vt:variant>
        <vt:i4>5</vt:i4>
      </vt:variant>
      <vt:variant>
        <vt:lpwstr/>
      </vt:variant>
      <vt:variant>
        <vt:lpwstr>_Toc432097394</vt:lpwstr>
      </vt:variant>
      <vt:variant>
        <vt:i4>1703996</vt:i4>
      </vt:variant>
      <vt:variant>
        <vt:i4>95</vt:i4>
      </vt:variant>
      <vt:variant>
        <vt:i4>0</vt:i4>
      </vt:variant>
      <vt:variant>
        <vt:i4>5</vt:i4>
      </vt:variant>
      <vt:variant>
        <vt:lpwstr/>
      </vt:variant>
      <vt:variant>
        <vt:lpwstr>_Toc432097393</vt:lpwstr>
      </vt:variant>
      <vt:variant>
        <vt:i4>1703996</vt:i4>
      </vt:variant>
      <vt:variant>
        <vt:i4>89</vt:i4>
      </vt:variant>
      <vt:variant>
        <vt:i4>0</vt:i4>
      </vt:variant>
      <vt:variant>
        <vt:i4>5</vt:i4>
      </vt:variant>
      <vt:variant>
        <vt:lpwstr/>
      </vt:variant>
      <vt:variant>
        <vt:lpwstr>_Toc432097392</vt:lpwstr>
      </vt:variant>
      <vt:variant>
        <vt:i4>1703996</vt:i4>
      </vt:variant>
      <vt:variant>
        <vt:i4>83</vt:i4>
      </vt:variant>
      <vt:variant>
        <vt:i4>0</vt:i4>
      </vt:variant>
      <vt:variant>
        <vt:i4>5</vt:i4>
      </vt:variant>
      <vt:variant>
        <vt:lpwstr/>
      </vt:variant>
      <vt:variant>
        <vt:lpwstr>_Toc432097391</vt:lpwstr>
      </vt:variant>
      <vt:variant>
        <vt:i4>1703996</vt:i4>
      </vt:variant>
      <vt:variant>
        <vt:i4>77</vt:i4>
      </vt:variant>
      <vt:variant>
        <vt:i4>0</vt:i4>
      </vt:variant>
      <vt:variant>
        <vt:i4>5</vt:i4>
      </vt:variant>
      <vt:variant>
        <vt:lpwstr/>
      </vt:variant>
      <vt:variant>
        <vt:lpwstr>_Toc432097390</vt:lpwstr>
      </vt:variant>
      <vt:variant>
        <vt:i4>1769532</vt:i4>
      </vt:variant>
      <vt:variant>
        <vt:i4>71</vt:i4>
      </vt:variant>
      <vt:variant>
        <vt:i4>0</vt:i4>
      </vt:variant>
      <vt:variant>
        <vt:i4>5</vt:i4>
      </vt:variant>
      <vt:variant>
        <vt:lpwstr/>
      </vt:variant>
      <vt:variant>
        <vt:lpwstr>_Toc432097389</vt:lpwstr>
      </vt:variant>
      <vt:variant>
        <vt:i4>1769532</vt:i4>
      </vt:variant>
      <vt:variant>
        <vt:i4>65</vt:i4>
      </vt:variant>
      <vt:variant>
        <vt:i4>0</vt:i4>
      </vt:variant>
      <vt:variant>
        <vt:i4>5</vt:i4>
      </vt:variant>
      <vt:variant>
        <vt:lpwstr/>
      </vt:variant>
      <vt:variant>
        <vt:lpwstr>_Toc432097388</vt:lpwstr>
      </vt:variant>
      <vt:variant>
        <vt:i4>1769532</vt:i4>
      </vt:variant>
      <vt:variant>
        <vt:i4>59</vt:i4>
      </vt:variant>
      <vt:variant>
        <vt:i4>0</vt:i4>
      </vt:variant>
      <vt:variant>
        <vt:i4>5</vt:i4>
      </vt:variant>
      <vt:variant>
        <vt:lpwstr/>
      </vt:variant>
      <vt:variant>
        <vt:lpwstr>_Toc432097387</vt:lpwstr>
      </vt:variant>
      <vt:variant>
        <vt:i4>1769532</vt:i4>
      </vt:variant>
      <vt:variant>
        <vt:i4>53</vt:i4>
      </vt:variant>
      <vt:variant>
        <vt:i4>0</vt:i4>
      </vt:variant>
      <vt:variant>
        <vt:i4>5</vt:i4>
      </vt:variant>
      <vt:variant>
        <vt:lpwstr/>
      </vt:variant>
      <vt:variant>
        <vt:lpwstr>_Toc432097386</vt:lpwstr>
      </vt:variant>
      <vt:variant>
        <vt:i4>1769532</vt:i4>
      </vt:variant>
      <vt:variant>
        <vt:i4>47</vt:i4>
      </vt:variant>
      <vt:variant>
        <vt:i4>0</vt:i4>
      </vt:variant>
      <vt:variant>
        <vt:i4>5</vt:i4>
      </vt:variant>
      <vt:variant>
        <vt:lpwstr/>
      </vt:variant>
      <vt:variant>
        <vt:lpwstr>_Toc432097385</vt:lpwstr>
      </vt:variant>
      <vt:variant>
        <vt:i4>1769532</vt:i4>
      </vt:variant>
      <vt:variant>
        <vt:i4>41</vt:i4>
      </vt:variant>
      <vt:variant>
        <vt:i4>0</vt:i4>
      </vt:variant>
      <vt:variant>
        <vt:i4>5</vt:i4>
      </vt:variant>
      <vt:variant>
        <vt:lpwstr/>
      </vt:variant>
      <vt:variant>
        <vt:lpwstr>_Toc432097384</vt:lpwstr>
      </vt:variant>
      <vt:variant>
        <vt:i4>1769532</vt:i4>
      </vt:variant>
      <vt:variant>
        <vt:i4>35</vt:i4>
      </vt:variant>
      <vt:variant>
        <vt:i4>0</vt:i4>
      </vt:variant>
      <vt:variant>
        <vt:i4>5</vt:i4>
      </vt:variant>
      <vt:variant>
        <vt:lpwstr/>
      </vt:variant>
      <vt:variant>
        <vt:lpwstr>_Toc432097383</vt:lpwstr>
      </vt:variant>
      <vt:variant>
        <vt:i4>1769532</vt:i4>
      </vt:variant>
      <vt:variant>
        <vt:i4>29</vt:i4>
      </vt:variant>
      <vt:variant>
        <vt:i4>0</vt:i4>
      </vt:variant>
      <vt:variant>
        <vt:i4>5</vt:i4>
      </vt:variant>
      <vt:variant>
        <vt:lpwstr/>
      </vt:variant>
      <vt:variant>
        <vt:lpwstr>_Toc432097382</vt:lpwstr>
      </vt:variant>
      <vt:variant>
        <vt:i4>1769532</vt:i4>
      </vt:variant>
      <vt:variant>
        <vt:i4>23</vt:i4>
      </vt:variant>
      <vt:variant>
        <vt:i4>0</vt:i4>
      </vt:variant>
      <vt:variant>
        <vt:i4>5</vt:i4>
      </vt:variant>
      <vt:variant>
        <vt:lpwstr/>
      </vt:variant>
      <vt:variant>
        <vt:lpwstr>_Toc432097381</vt:lpwstr>
      </vt:variant>
      <vt:variant>
        <vt:i4>1769532</vt:i4>
      </vt:variant>
      <vt:variant>
        <vt:i4>17</vt:i4>
      </vt:variant>
      <vt:variant>
        <vt:i4>0</vt:i4>
      </vt:variant>
      <vt:variant>
        <vt:i4>5</vt:i4>
      </vt:variant>
      <vt:variant>
        <vt:lpwstr/>
      </vt:variant>
      <vt:variant>
        <vt:lpwstr>_Toc432097380</vt:lpwstr>
      </vt:variant>
      <vt:variant>
        <vt:i4>1310780</vt:i4>
      </vt:variant>
      <vt:variant>
        <vt:i4>11</vt:i4>
      </vt:variant>
      <vt:variant>
        <vt:i4>0</vt:i4>
      </vt:variant>
      <vt:variant>
        <vt:i4>5</vt:i4>
      </vt:variant>
      <vt:variant>
        <vt:lpwstr/>
      </vt:variant>
      <vt:variant>
        <vt:lpwstr>_Toc432097379</vt:lpwstr>
      </vt:variant>
      <vt:variant>
        <vt:i4>1310780</vt:i4>
      </vt:variant>
      <vt:variant>
        <vt:i4>5</vt:i4>
      </vt:variant>
      <vt:variant>
        <vt:i4>0</vt:i4>
      </vt:variant>
      <vt:variant>
        <vt:i4>5</vt:i4>
      </vt:variant>
      <vt:variant>
        <vt:lpwstr/>
      </vt:variant>
      <vt:variant>
        <vt:lpwstr>_Toc432097378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 APIVS TCS v01.04</dc:title>
  <dc:subject/>
  <dc:creator/>
  <cp:keywords/>
  <dc:description/>
  <cp:lastModifiedBy/>
  <cp:revision>1</cp:revision>
  <dcterms:created xsi:type="dcterms:W3CDTF">2016-07-14T14:27:00Z</dcterms:created>
  <dcterms:modified xsi:type="dcterms:W3CDTF">2016-07-14T14:29:00Z</dcterms:modified>
</cp:coreProperties>
</file>