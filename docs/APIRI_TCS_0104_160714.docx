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4D8" w:rsidRDefault="00E024D8" w:rsidP="00E024D8">
      <w:pPr>
        <w:tabs>
          <w:tab w:val="left" w:pos="1440"/>
        </w:tabs>
        <w:jc w:val="center"/>
        <w:rPr>
          <w:rFonts w:cs="Arial"/>
          <w:b/>
          <w:i/>
        </w:rPr>
      </w:pPr>
    </w:p>
    <w:p w:rsidR="004E50A5" w:rsidRDefault="00BF5B1E" w:rsidP="00BF5B1E">
      <w:pPr>
        <w:jc w:val="center"/>
        <w:rPr>
          <w:rFonts w:cs="Arial"/>
          <w:b/>
          <w:i/>
        </w:rPr>
      </w:pPr>
      <w:r w:rsidRPr="0070575D">
        <w:rPr>
          <w:rFonts w:cs="Arial"/>
          <w:b/>
          <w:i/>
        </w:rPr>
        <w:t xml:space="preserve">A </w:t>
      </w:r>
      <w:r w:rsidR="004E50A5">
        <w:rPr>
          <w:rFonts w:cs="Arial"/>
          <w:b/>
          <w:i/>
        </w:rPr>
        <w:t>Project Document</w:t>
      </w:r>
      <w:r w:rsidRPr="0070575D">
        <w:rPr>
          <w:rFonts w:cs="Arial"/>
          <w:b/>
          <w:i/>
        </w:rPr>
        <w:t xml:space="preserve"> of the </w:t>
      </w:r>
    </w:p>
    <w:p w:rsidR="004E50A5" w:rsidRPr="004B3487" w:rsidRDefault="004E50A5" w:rsidP="004E50A5">
      <w:pPr>
        <w:tabs>
          <w:tab w:val="left" w:pos="720"/>
        </w:tabs>
        <w:jc w:val="center"/>
        <w:rPr>
          <w:rFonts w:cs="Arial"/>
          <w:b/>
          <w:i/>
        </w:rPr>
      </w:pPr>
      <w:r w:rsidRPr="004B3487">
        <w:rPr>
          <w:rFonts w:cs="Arial"/>
          <w:b/>
          <w:i/>
        </w:rPr>
        <w:t xml:space="preserve">ATC Application Programming Interface </w:t>
      </w:r>
      <w:r w:rsidR="00987EBB">
        <w:rPr>
          <w:rFonts w:cs="Arial"/>
          <w:b/>
          <w:i/>
        </w:rPr>
        <w:t xml:space="preserve">(API) </w:t>
      </w:r>
      <w:r w:rsidRPr="004B3487">
        <w:rPr>
          <w:rFonts w:cs="Arial"/>
          <w:b/>
          <w:i/>
        </w:rPr>
        <w:t>Working Group</w:t>
      </w:r>
    </w:p>
    <w:p w:rsidR="00E024D8" w:rsidRPr="00F87B08" w:rsidRDefault="00E024D8" w:rsidP="00E024D8">
      <w:pPr>
        <w:tabs>
          <w:tab w:val="left" w:pos="1440"/>
        </w:tabs>
        <w:jc w:val="center"/>
        <w:rPr>
          <w:rFonts w:cs="Arial"/>
          <w:b/>
          <w:i/>
        </w:rPr>
      </w:pPr>
    </w:p>
    <w:p w:rsidR="00E024D8" w:rsidRDefault="00E024D8" w:rsidP="00E024D8">
      <w:pPr>
        <w:tabs>
          <w:tab w:val="left" w:pos="1440"/>
        </w:tabs>
        <w:jc w:val="center"/>
        <w:rPr>
          <w:rFonts w:cs="Arial"/>
          <w:b/>
          <w:i/>
        </w:rPr>
      </w:pPr>
    </w:p>
    <w:p w:rsidR="00E024D8" w:rsidRPr="00F87B08" w:rsidRDefault="00BF5B1E" w:rsidP="00E024D8">
      <w:pPr>
        <w:tabs>
          <w:tab w:val="left" w:pos="1440"/>
        </w:tabs>
        <w:jc w:val="center"/>
        <w:rPr>
          <w:rFonts w:ascii="Arial Black" w:hAnsi="Arial Black"/>
          <w:sz w:val="40"/>
          <w:szCs w:val="40"/>
        </w:rPr>
      </w:pPr>
      <w:r w:rsidRPr="0070575D">
        <w:rPr>
          <w:rFonts w:ascii="Arial Black" w:hAnsi="Arial Black"/>
          <w:sz w:val="40"/>
          <w:szCs w:val="40"/>
        </w:rPr>
        <w:t>ATC API</w:t>
      </w:r>
      <w:r w:rsidR="00B604DD">
        <w:rPr>
          <w:rFonts w:ascii="Arial Black" w:hAnsi="Arial Black"/>
          <w:sz w:val="40"/>
          <w:szCs w:val="40"/>
        </w:rPr>
        <w:t>RI</w:t>
      </w:r>
      <w:r w:rsidRPr="0070575D">
        <w:rPr>
          <w:rFonts w:ascii="Arial Black" w:hAnsi="Arial Black"/>
          <w:sz w:val="40"/>
          <w:szCs w:val="40"/>
        </w:rPr>
        <w:t xml:space="preserve"> </w:t>
      </w:r>
      <w:r w:rsidR="00500C78">
        <w:rPr>
          <w:rFonts w:ascii="Arial Black" w:hAnsi="Arial Black"/>
          <w:sz w:val="40"/>
          <w:szCs w:val="40"/>
        </w:rPr>
        <w:t>TCS</w:t>
      </w:r>
      <w:r w:rsidR="0065151E">
        <w:rPr>
          <w:rFonts w:ascii="Arial Black" w:hAnsi="Arial Black"/>
          <w:sz w:val="40"/>
          <w:szCs w:val="40"/>
        </w:rPr>
        <w:t xml:space="preserve"> v01.</w:t>
      </w:r>
      <w:del w:id="0" w:author="Author">
        <w:r w:rsidR="00CD74E3" w:rsidDel="00AB69F3">
          <w:rPr>
            <w:rFonts w:ascii="Arial Black" w:hAnsi="Arial Black"/>
            <w:sz w:val="40"/>
            <w:szCs w:val="40"/>
          </w:rPr>
          <w:delText>0</w:delText>
        </w:r>
        <w:r w:rsidR="00325533" w:rsidDel="00AB69F3">
          <w:rPr>
            <w:rFonts w:ascii="Arial Black" w:hAnsi="Arial Black"/>
            <w:sz w:val="40"/>
            <w:szCs w:val="40"/>
          </w:rPr>
          <w:delText>3</w:delText>
        </w:r>
      </w:del>
      <w:ins w:id="1" w:author="Author">
        <w:r w:rsidR="00AB69F3">
          <w:rPr>
            <w:rFonts w:ascii="Arial Black" w:hAnsi="Arial Black"/>
            <w:sz w:val="40"/>
            <w:szCs w:val="40"/>
          </w:rPr>
          <w:t>04</w:t>
        </w:r>
      </w:ins>
    </w:p>
    <w:p w:rsidR="00E024D8" w:rsidRPr="00A07036" w:rsidRDefault="00E024D8" w:rsidP="00E024D8">
      <w:pPr>
        <w:pBdr>
          <w:bottom w:val="single" w:sz="18" w:space="0" w:color="auto"/>
        </w:pBdr>
        <w:tabs>
          <w:tab w:val="left" w:pos="1440"/>
        </w:tabs>
        <w:rPr>
          <w:rFonts w:cs="Arial"/>
        </w:rPr>
      </w:pPr>
    </w:p>
    <w:p w:rsidR="00C27DDD" w:rsidRDefault="00C27DDD" w:rsidP="00E024D8">
      <w:pPr>
        <w:tabs>
          <w:tab w:val="left" w:pos="1440"/>
        </w:tabs>
        <w:rPr>
          <w:rFonts w:ascii="Arial Black" w:hAnsi="Arial Black" w:cs="Arial"/>
          <w:sz w:val="40"/>
          <w:szCs w:val="40"/>
        </w:rPr>
      </w:pPr>
    </w:p>
    <w:p w:rsidR="00E024D8" w:rsidRPr="00F87B08" w:rsidRDefault="00BF5B1E" w:rsidP="00E024D8">
      <w:pPr>
        <w:tabs>
          <w:tab w:val="left" w:pos="1440"/>
        </w:tabs>
        <w:rPr>
          <w:rFonts w:ascii="Arial Black" w:hAnsi="Arial Black" w:cs="Arial"/>
          <w:sz w:val="40"/>
          <w:szCs w:val="40"/>
        </w:rPr>
      </w:pPr>
      <w:r w:rsidRPr="0070575D">
        <w:rPr>
          <w:rFonts w:ascii="Arial Black" w:hAnsi="Arial Black" w:cs="Arial"/>
          <w:sz w:val="40"/>
          <w:szCs w:val="40"/>
        </w:rPr>
        <w:t xml:space="preserve">Test </w:t>
      </w:r>
      <w:r w:rsidR="00500C78">
        <w:rPr>
          <w:rFonts w:ascii="Arial Black" w:hAnsi="Arial Black" w:cs="Arial"/>
          <w:sz w:val="40"/>
          <w:szCs w:val="40"/>
        </w:rPr>
        <w:t>Case Specifications</w:t>
      </w:r>
      <w:r w:rsidRPr="0070575D">
        <w:rPr>
          <w:rFonts w:ascii="Arial Black" w:hAnsi="Arial Black" w:cs="Arial"/>
          <w:sz w:val="40"/>
          <w:szCs w:val="40"/>
        </w:rPr>
        <w:t xml:space="preserve"> </w:t>
      </w:r>
      <w:r w:rsidR="00CF789A">
        <w:rPr>
          <w:rFonts w:ascii="Arial Black" w:hAnsi="Arial Black" w:cs="Arial"/>
          <w:sz w:val="40"/>
          <w:szCs w:val="40"/>
        </w:rPr>
        <w:t xml:space="preserve">(TCS) </w:t>
      </w:r>
      <w:r w:rsidRPr="0070575D">
        <w:rPr>
          <w:rFonts w:ascii="Arial Black" w:hAnsi="Arial Black" w:cs="Arial"/>
          <w:sz w:val="40"/>
          <w:szCs w:val="40"/>
        </w:rPr>
        <w:t xml:space="preserve">for the Advanced Transportation Controller (ATC) Application Programming Interface </w:t>
      </w:r>
      <w:r w:rsidR="00B604DD">
        <w:rPr>
          <w:rFonts w:ascii="Arial Black" w:hAnsi="Arial Black" w:cs="Arial"/>
          <w:sz w:val="40"/>
          <w:szCs w:val="40"/>
        </w:rPr>
        <w:t>Reference Implementation</w:t>
      </w:r>
      <w:r w:rsidR="004E50A5">
        <w:rPr>
          <w:rFonts w:ascii="Arial Black" w:hAnsi="Arial Black" w:cs="Arial"/>
          <w:sz w:val="40"/>
          <w:szCs w:val="40"/>
        </w:rPr>
        <w:t xml:space="preserve"> </w:t>
      </w:r>
      <w:r w:rsidR="004E50A5" w:rsidRPr="0070575D">
        <w:rPr>
          <w:rFonts w:ascii="Arial Black" w:hAnsi="Arial Black" w:cs="Arial"/>
          <w:sz w:val="40"/>
          <w:szCs w:val="40"/>
        </w:rPr>
        <w:t>(API</w:t>
      </w:r>
      <w:r w:rsidR="000948F7">
        <w:rPr>
          <w:rFonts w:ascii="Arial Black" w:hAnsi="Arial Black" w:cs="Arial"/>
          <w:sz w:val="40"/>
          <w:szCs w:val="40"/>
        </w:rPr>
        <w:t>RI</w:t>
      </w:r>
      <w:r w:rsidR="004E50A5" w:rsidRPr="0070575D">
        <w:rPr>
          <w:rFonts w:ascii="Arial Black" w:hAnsi="Arial Black" w:cs="Arial"/>
          <w:sz w:val="40"/>
          <w:szCs w:val="40"/>
        </w:rPr>
        <w:t>)</w:t>
      </w:r>
    </w:p>
    <w:p w:rsidR="00E024D8" w:rsidRDefault="00E024D8" w:rsidP="00E024D8">
      <w:pPr>
        <w:pBdr>
          <w:bottom w:val="single" w:sz="18" w:space="1" w:color="auto"/>
        </w:pBdr>
        <w:tabs>
          <w:tab w:val="left" w:pos="1440"/>
        </w:tabs>
        <w:rPr>
          <w:rFonts w:cs="Arial"/>
        </w:rPr>
      </w:pPr>
    </w:p>
    <w:p w:rsidR="00C27DDD" w:rsidRPr="00A07036" w:rsidRDefault="00C27DDD" w:rsidP="00E024D8">
      <w:pPr>
        <w:pBdr>
          <w:bottom w:val="single" w:sz="18" w:space="1" w:color="auto"/>
        </w:pBdr>
        <w:tabs>
          <w:tab w:val="left" w:pos="1440"/>
        </w:tabs>
        <w:rPr>
          <w:rFonts w:cs="Arial"/>
        </w:rPr>
      </w:pPr>
    </w:p>
    <w:p w:rsidR="00E024D8" w:rsidRPr="00A07036" w:rsidRDefault="00E024D8" w:rsidP="00E024D8">
      <w:pPr>
        <w:tabs>
          <w:tab w:val="left" w:pos="1440"/>
        </w:tabs>
        <w:jc w:val="center"/>
        <w:rPr>
          <w:rFonts w:cs="Arial"/>
        </w:rPr>
      </w:pPr>
    </w:p>
    <w:p w:rsidR="00E024D8" w:rsidRPr="00F87B08" w:rsidRDefault="00325533" w:rsidP="00E024D8">
      <w:pPr>
        <w:tabs>
          <w:tab w:val="left" w:pos="1440"/>
        </w:tabs>
        <w:jc w:val="center"/>
        <w:rPr>
          <w:rFonts w:cs="Arial"/>
          <w:b/>
        </w:rPr>
      </w:pPr>
      <w:del w:id="2" w:author="Author">
        <w:r w:rsidDel="00AB69F3">
          <w:rPr>
            <w:rFonts w:cs="Arial"/>
            <w:b/>
          </w:rPr>
          <w:delText>February 22</w:delText>
        </w:r>
      </w:del>
      <w:ins w:id="3" w:author="Author">
        <w:r w:rsidR="00AB69F3">
          <w:rPr>
            <w:rFonts w:cs="Arial"/>
            <w:b/>
          </w:rPr>
          <w:t xml:space="preserve">July </w:t>
        </w:r>
        <w:r w:rsidR="00475692">
          <w:rPr>
            <w:rFonts w:cs="Arial"/>
            <w:b/>
          </w:rPr>
          <w:t>1</w:t>
        </w:r>
        <w:r w:rsidR="004E40F1">
          <w:rPr>
            <w:rFonts w:cs="Arial"/>
            <w:b/>
          </w:rPr>
          <w:t>4</w:t>
        </w:r>
      </w:ins>
      <w:r w:rsidR="00CD74E3">
        <w:rPr>
          <w:rFonts w:cs="Arial"/>
          <w:b/>
        </w:rPr>
        <w:t>, 201</w:t>
      </w:r>
      <w:r>
        <w:rPr>
          <w:rFonts w:cs="Arial"/>
          <w:b/>
        </w:rPr>
        <w:t>6</w:t>
      </w:r>
    </w:p>
    <w:p w:rsidR="00E024D8" w:rsidRDefault="00E024D8" w:rsidP="00E024D8">
      <w:pPr>
        <w:tabs>
          <w:tab w:val="left" w:pos="1440"/>
        </w:tabs>
        <w:jc w:val="center"/>
        <w:rPr>
          <w:rFonts w:cs="Arial"/>
        </w:rPr>
      </w:pPr>
    </w:p>
    <w:p w:rsidR="00FF72ED" w:rsidRDefault="00FF72ED" w:rsidP="00E024D8">
      <w:pPr>
        <w:tabs>
          <w:tab w:val="left" w:pos="1440"/>
        </w:tabs>
        <w:jc w:val="center"/>
        <w:rPr>
          <w:rFonts w:cs="Arial"/>
        </w:rPr>
      </w:pPr>
    </w:p>
    <w:p w:rsidR="00FF72ED" w:rsidRDefault="00FF72ED" w:rsidP="00FF72ED">
      <w:pPr>
        <w:tabs>
          <w:tab w:val="left" w:pos="1440"/>
        </w:tabs>
        <w:jc w:val="center"/>
        <w:rPr>
          <w:rFonts w:cs="Arial"/>
        </w:rPr>
      </w:pPr>
    </w:p>
    <w:p w:rsidR="004E50A5" w:rsidRPr="00543ED5" w:rsidRDefault="004E50A5" w:rsidP="00FF72ED">
      <w:pPr>
        <w:tabs>
          <w:tab w:val="left" w:pos="1440"/>
        </w:tabs>
        <w:jc w:val="center"/>
        <w:rPr>
          <w:rFonts w:cs="Arial"/>
        </w:rPr>
      </w:pPr>
    </w:p>
    <w:p w:rsidR="004E50A5" w:rsidRPr="00FB116A" w:rsidRDefault="00F636DE" w:rsidP="004E50A5">
      <w:pPr>
        <w:tabs>
          <w:tab w:val="left" w:pos="720"/>
          <w:tab w:val="left" w:pos="1440"/>
        </w:tabs>
        <w:rPr>
          <w:rFonts w:cs="Arial"/>
        </w:rPr>
      </w:pPr>
      <w:r>
        <w:rPr>
          <w:rFonts w:cs="Arial"/>
          <w:b/>
        </w:rPr>
        <w:t>I</w:t>
      </w:r>
      <w:r w:rsidR="004E50A5" w:rsidRPr="00FB116A">
        <w:rPr>
          <w:rFonts w:cs="Arial"/>
          <w:b/>
        </w:rPr>
        <w:t>n support of:</w:t>
      </w:r>
      <w:r w:rsidR="004E50A5" w:rsidRPr="00FB116A">
        <w:rPr>
          <w:rFonts w:cs="Arial"/>
        </w:rPr>
        <w:tab/>
      </w:r>
      <w:r>
        <w:rPr>
          <w:rFonts w:cs="Arial"/>
        </w:rPr>
        <w:tab/>
      </w:r>
      <w:r w:rsidR="004E50A5" w:rsidRPr="00FB116A">
        <w:rPr>
          <w:rFonts w:cs="Arial"/>
        </w:rPr>
        <w:t>USDOT Contract # DTFH61-11-D-00052, Task Order # T-13-003</w:t>
      </w:r>
    </w:p>
    <w:p w:rsidR="004E50A5" w:rsidRPr="00FB116A" w:rsidRDefault="004E50A5" w:rsidP="004E50A5">
      <w:pPr>
        <w:tabs>
          <w:tab w:val="left" w:pos="720"/>
          <w:tab w:val="left" w:pos="1440"/>
        </w:tabs>
        <w:jc w:val="center"/>
        <w:rPr>
          <w:rFonts w:cs="Arial"/>
        </w:rPr>
      </w:pPr>
    </w:p>
    <w:p w:rsidR="004E50A5" w:rsidRPr="00FB116A" w:rsidRDefault="004E50A5" w:rsidP="004E50A5">
      <w:pPr>
        <w:tabs>
          <w:tab w:val="left" w:pos="720"/>
          <w:tab w:val="left" w:pos="1440"/>
        </w:tabs>
        <w:rPr>
          <w:rFonts w:cs="Arial"/>
        </w:rPr>
      </w:pPr>
      <w:r w:rsidRPr="00FB116A">
        <w:rPr>
          <w:rFonts w:cs="Arial"/>
          <w:b/>
        </w:rPr>
        <w:t>For use by:</w:t>
      </w:r>
      <w:r w:rsidRPr="00FB116A">
        <w:rPr>
          <w:rFonts w:cs="Arial"/>
        </w:rPr>
        <w:tab/>
      </w:r>
      <w:r w:rsidRPr="00FB116A">
        <w:rPr>
          <w:rFonts w:cs="Arial"/>
        </w:rPr>
        <w:tab/>
        <w:t>Siva Narla, Chief Engineer and ITS Standards Manager</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r>
      <w:smartTag w:uri="urn:schemas-microsoft-com:office:smarttags" w:element="place">
        <w:smartTag w:uri="urn:schemas-microsoft-com:office:smarttags" w:element="PlaceType">
          <w:r w:rsidRPr="00FB116A">
            <w:rPr>
              <w:rFonts w:cs="Arial"/>
            </w:rPr>
            <w:t>Institute</w:t>
          </w:r>
        </w:smartTag>
        <w:r w:rsidRPr="00FB116A">
          <w:rPr>
            <w:rFonts w:cs="Arial"/>
          </w:rPr>
          <w:t xml:space="preserve"> of </w:t>
        </w:r>
        <w:smartTag w:uri="urn:schemas-microsoft-com:office:smarttags" w:element="PlaceName">
          <w:r w:rsidRPr="00FB116A">
            <w:rPr>
              <w:rFonts w:cs="Arial"/>
            </w:rPr>
            <w:t>Transportation</w:t>
          </w:r>
        </w:smartTag>
      </w:smartTag>
      <w:r w:rsidRPr="00FB116A">
        <w:rPr>
          <w:rFonts w:cs="Arial"/>
        </w:rPr>
        <w:t xml:space="preserve"> Engineers</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George Chen and Douglas Tarico, Co-Chairs</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ATC API Working Group</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Ralph W. Boaz, Project Manager and Systems Engineer</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ATC API Reference Implementation Project</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Members of the ATC API Working Group</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Consulting Team for the ATC API RI Project</w:t>
      </w:r>
    </w:p>
    <w:p w:rsidR="004E50A5" w:rsidRPr="00FB116A" w:rsidRDefault="004E50A5" w:rsidP="004E50A5">
      <w:pPr>
        <w:tabs>
          <w:tab w:val="left" w:pos="720"/>
          <w:tab w:val="left" w:pos="1440"/>
        </w:tabs>
        <w:rPr>
          <w:rFonts w:cs="Arial"/>
        </w:rPr>
      </w:pPr>
    </w:p>
    <w:p w:rsidR="004E50A5" w:rsidRDefault="004E50A5" w:rsidP="004E50A5">
      <w:pPr>
        <w:tabs>
          <w:tab w:val="left" w:pos="720"/>
          <w:tab w:val="left" w:pos="1440"/>
        </w:tabs>
        <w:rPr>
          <w:rFonts w:cs="Arial"/>
        </w:rPr>
      </w:pPr>
      <w:r w:rsidRPr="00FB116A">
        <w:rPr>
          <w:rFonts w:cs="Arial"/>
          <w:b/>
        </w:rPr>
        <w:t>Prepared by:</w:t>
      </w:r>
      <w:r w:rsidRPr="00FB116A">
        <w:rPr>
          <w:rFonts w:cs="Arial"/>
        </w:rPr>
        <w:tab/>
      </w:r>
      <w:r>
        <w:rPr>
          <w:rFonts w:cs="Arial"/>
        </w:rPr>
        <w:tab/>
        <w:t>James Kinnard, Test Engineer</w:t>
      </w:r>
    </w:p>
    <w:p w:rsidR="004E50A5" w:rsidRPr="00FB116A" w:rsidRDefault="004E50A5" w:rsidP="004E50A5">
      <w:pPr>
        <w:tabs>
          <w:tab w:val="left" w:pos="720"/>
          <w:tab w:val="left" w:pos="1440"/>
        </w:tabs>
        <w:rPr>
          <w:rFonts w:cs="Arial"/>
        </w:rPr>
      </w:pPr>
      <w:r>
        <w:rPr>
          <w:rFonts w:cs="Arial"/>
        </w:rPr>
        <w:tab/>
      </w:r>
      <w:r>
        <w:rPr>
          <w:rFonts w:cs="Arial"/>
        </w:rPr>
        <w:tab/>
      </w:r>
      <w:r>
        <w:rPr>
          <w:rFonts w:cs="Arial"/>
        </w:rPr>
        <w:tab/>
        <w:t>Adaptive Solutions, Inc.</w:t>
      </w:r>
    </w:p>
    <w:p w:rsidR="004E50A5" w:rsidRPr="00FB116A" w:rsidRDefault="004E50A5" w:rsidP="004E50A5">
      <w:pPr>
        <w:tabs>
          <w:tab w:val="left" w:pos="720"/>
          <w:tab w:val="left" w:pos="1440"/>
        </w:tabs>
        <w:rPr>
          <w:rFonts w:cs="Arial"/>
        </w:rPr>
      </w:pPr>
    </w:p>
    <w:p w:rsidR="004E50A5" w:rsidRDefault="004E50A5" w:rsidP="00E024D8">
      <w:pPr>
        <w:tabs>
          <w:tab w:val="left" w:pos="1440"/>
        </w:tabs>
        <w:rPr>
          <w:rFonts w:cs="Arial"/>
        </w:rPr>
      </w:pPr>
    </w:p>
    <w:p w:rsidR="004E50A5" w:rsidRDefault="004E50A5" w:rsidP="00E024D8">
      <w:pPr>
        <w:tabs>
          <w:tab w:val="left" w:pos="1440"/>
        </w:tabs>
        <w:rPr>
          <w:rFonts w:cs="Arial"/>
        </w:rPr>
      </w:pPr>
    </w:p>
    <w:p w:rsidR="004E50A5" w:rsidRDefault="004E50A5" w:rsidP="00E024D8">
      <w:pPr>
        <w:tabs>
          <w:tab w:val="left" w:pos="1440"/>
        </w:tabs>
        <w:rPr>
          <w:rFonts w:cs="Arial"/>
        </w:rPr>
      </w:pPr>
    </w:p>
    <w:p w:rsidR="004E50A5" w:rsidRDefault="004E50A5" w:rsidP="00E024D8">
      <w:pPr>
        <w:tabs>
          <w:tab w:val="left" w:pos="1440"/>
        </w:tabs>
        <w:rPr>
          <w:rFonts w:cs="Arial"/>
        </w:rPr>
      </w:pPr>
    </w:p>
    <w:p w:rsidR="00E024D8" w:rsidRPr="00F87B08" w:rsidRDefault="00E024D8" w:rsidP="00E024D8">
      <w:pPr>
        <w:tabs>
          <w:tab w:val="left" w:pos="1440"/>
        </w:tabs>
        <w:rPr>
          <w:rFonts w:cs="Arial"/>
        </w:rPr>
      </w:pPr>
    </w:p>
    <w:p w:rsidR="00E024D8" w:rsidRDefault="00E024D8" w:rsidP="00E024D8">
      <w:pPr>
        <w:tabs>
          <w:tab w:val="left" w:pos="1440"/>
        </w:tabs>
        <w:rPr>
          <w:rFonts w:cs="Arial"/>
        </w:rPr>
      </w:pPr>
    </w:p>
    <w:p w:rsidR="00654BDB" w:rsidRPr="00F87B08" w:rsidRDefault="00654BDB" w:rsidP="00E024D8">
      <w:pPr>
        <w:tabs>
          <w:tab w:val="left" w:pos="1440"/>
        </w:tabs>
        <w:rPr>
          <w:rFonts w:cs="Arial"/>
        </w:rPr>
      </w:pPr>
    </w:p>
    <w:p w:rsidR="00E024D8" w:rsidRPr="00F87B08" w:rsidRDefault="00E024D8" w:rsidP="00E024D8">
      <w:pPr>
        <w:pStyle w:val="Copyright"/>
        <w:tabs>
          <w:tab w:val="left" w:pos="1440"/>
        </w:tabs>
        <w:ind w:firstLine="0"/>
        <w:rPr>
          <w:rFonts w:ascii="Arial" w:hAnsi="Arial" w:cs="Arial"/>
          <w:sz w:val="20"/>
        </w:rPr>
      </w:pPr>
      <w:r w:rsidRPr="00F87B08">
        <w:rPr>
          <w:rFonts w:ascii="Arial" w:hAnsi="Arial" w:cs="Arial"/>
          <w:sz w:val="20"/>
        </w:rPr>
        <w:fldChar w:fldCharType="begin"/>
      </w:r>
      <w:r w:rsidRPr="00F87B08">
        <w:rPr>
          <w:rFonts w:ascii="Arial" w:hAnsi="Arial" w:cs="Arial"/>
          <w:sz w:val="20"/>
        </w:rPr>
        <w:instrText>symbol 211 \f "Symbol" \s 8</w:instrText>
      </w:r>
      <w:r w:rsidRPr="00F87B08">
        <w:rPr>
          <w:rFonts w:ascii="Arial" w:hAnsi="Arial" w:cs="Arial"/>
          <w:sz w:val="20"/>
        </w:rPr>
        <w:fldChar w:fldCharType="end"/>
      </w:r>
      <w:r w:rsidRPr="00F87B08">
        <w:rPr>
          <w:rFonts w:ascii="Arial" w:hAnsi="Arial" w:cs="Arial"/>
          <w:sz w:val="20"/>
        </w:rPr>
        <w:t xml:space="preserve"> Copyright </w:t>
      </w:r>
      <w:r w:rsidR="00C27BD3" w:rsidRPr="00F87B08">
        <w:rPr>
          <w:rFonts w:ascii="Arial" w:hAnsi="Arial" w:cs="Arial"/>
          <w:sz w:val="20"/>
        </w:rPr>
        <w:t>20</w:t>
      </w:r>
      <w:r w:rsidR="00C27BD3">
        <w:rPr>
          <w:rFonts w:ascii="Arial" w:hAnsi="Arial" w:cs="Arial"/>
          <w:sz w:val="20"/>
        </w:rPr>
        <w:t>15</w:t>
      </w:r>
      <w:r w:rsidR="00325533">
        <w:rPr>
          <w:rFonts w:ascii="Arial" w:hAnsi="Arial" w:cs="Arial"/>
          <w:sz w:val="20"/>
        </w:rPr>
        <w:t>-2016</w:t>
      </w:r>
      <w:r w:rsidR="00C27BD3" w:rsidRPr="00F87B08">
        <w:rPr>
          <w:rFonts w:ascii="Arial" w:hAnsi="Arial" w:cs="Arial"/>
          <w:sz w:val="20"/>
        </w:rPr>
        <w:t xml:space="preserve"> </w:t>
      </w:r>
      <w:r w:rsidRPr="00F87B08">
        <w:rPr>
          <w:rFonts w:ascii="Arial" w:hAnsi="Arial" w:cs="Arial"/>
          <w:sz w:val="20"/>
        </w:rPr>
        <w:t>AASHTO/ITE/NEMA. All rights reserved.</w:t>
      </w:r>
    </w:p>
    <w:p w:rsidR="00E024D8" w:rsidRPr="00F87B08" w:rsidRDefault="00E024D8" w:rsidP="00E024D8">
      <w:pPr>
        <w:tabs>
          <w:tab w:val="left" w:pos="1440"/>
        </w:tabs>
        <w:jc w:val="center"/>
        <w:rPr>
          <w:rFonts w:cs="Arial"/>
          <w:b/>
          <w:bCs/>
        </w:rPr>
      </w:pPr>
      <w:r w:rsidRPr="00F87B08">
        <w:rPr>
          <w:rFonts w:cs="Arial"/>
          <w:b/>
          <w:bCs/>
        </w:rPr>
        <w:lastRenderedPageBreak/>
        <w:t>CHANGE HISTORY</w:t>
      </w:r>
    </w:p>
    <w:p w:rsidR="00E024D8" w:rsidRDefault="00E024D8" w:rsidP="00E024D8">
      <w:pPr>
        <w:tabs>
          <w:tab w:val="left" w:pos="1440"/>
        </w:tabs>
        <w:jc w:val="both"/>
        <w:rPr>
          <w:rFonts w:cs="Arial"/>
        </w:rPr>
      </w:pPr>
    </w:p>
    <w:p w:rsidR="00E024D8" w:rsidRPr="00A07036" w:rsidRDefault="00E024D8" w:rsidP="00E024D8">
      <w:pPr>
        <w:tabs>
          <w:tab w:val="left" w:pos="1440"/>
        </w:tabs>
        <w:jc w:val="both"/>
        <w:rPr>
          <w:rFonts w:cs="Arial"/>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098"/>
        <w:gridCol w:w="8478"/>
      </w:tblGrid>
      <w:tr w:rsidR="00E024D8" w:rsidRPr="0046193D">
        <w:tc>
          <w:tcPr>
            <w:tcW w:w="1098" w:type="dxa"/>
            <w:tcBorders>
              <w:top w:val="single" w:sz="12" w:space="0" w:color="auto"/>
              <w:bottom w:val="single" w:sz="12" w:space="0" w:color="auto"/>
            </w:tcBorders>
          </w:tcPr>
          <w:p w:rsidR="00E024D8" w:rsidRPr="0046193D" w:rsidRDefault="00E024D8" w:rsidP="0046193D">
            <w:pPr>
              <w:tabs>
                <w:tab w:val="left" w:pos="1440"/>
              </w:tabs>
              <w:jc w:val="both"/>
              <w:rPr>
                <w:rFonts w:cs="Arial"/>
                <w:b/>
              </w:rPr>
            </w:pPr>
            <w:r w:rsidRPr="0046193D">
              <w:rPr>
                <w:rFonts w:cs="Arial"/>
                <w:b/>
              </w:rPr>
              <w:t>DATE</w:t>
            </w:r>
          </w:p>
        </w:tc>
        <w:tc>
          <w:tcPr>
            <w:tcW w:w="8478" w:type="dxa"/>
            <w:tcBorders>
              <w:top w:val="single" w:sz="12" w:space="0" w:color="auto"/>
              <w:bottom w:val="single" w:sz="12" w:space="0" w:color="auto"/>
            </w:tcBorders>
          </w:tcPr>
          <w:p w:rsidR="00E024D8" w:rsidRPr="0046193D" w:rsidRDefault="00E024D8" w:rsidP="0046193D">
            <w:pPr>
              <w:tabs>
                <w:tab w:val="left" w:pos="1440"/>
              </w:tabs>
              <w:jc w:val="both"/>
              <w:rPr>
                <w:rFonts w:cs="Arial"/>
                <w:b/>
              </w:rPr>
            </w:pPr>
            <w:r w:rsidRPr="0046193D">
              <w:rPr>
                <w:rFonts w:cs="Arial"/>
                <w:b/>
              </w:rPr>
              <w:t>NOTE</w:t>
            </w:r>
          </w:p>
        </w:tc>
      </w:tr>
      <w:tr w:rsidR="00BF5B1E" w:rsidRPr="0046193D">
        <w:tc>
          <w:tcPr>
            <w:tcW w:w="1098" w:type="dxa"/>
            <w:tcBorders>
              <w:top w:val="single" w:sz="12" w:space="0" w:color="auto"/>
            </w:tcBorders>
          </w:tcPr>
          <w:p w:rsidR="00BF5B1E" w:rsidRPr="0046193D" w:rsidRDefault="00B604DD" w:rsidP="0046193D">
            <w:pPr>
              <w:tabs>
                <w:tab w:val="left" w:pos="1440"/>
              </w:tabs>
              <w:jc w:val="both"/>
              <w:rPr>
                <w:rFonts w:cs="Arial"/>
              </w:rPr>
            </w:pPr>
            <w:r>
              <w:rPr>
                <w:rFonts w:cs="Arial"/>
              </w:rPr>
              <w:t>11/8</w:t>
            </w:r>
            <w:r w:rsidR="003F5E3A">
              <w:rPr>
                <w:rFonts w:cs="Arial"/>
              </w:rPr>
              <w:t>/15</w:t>
            </w:r>
          </w:p>
        </w:tc>
        <w:tc>
          <w:tcPr>
            <w:tcW w:w="8478" w:type="dxa"/>
            <w:tcBorders>
              <w:top w:val="single" w:sz="12" w:space="0" w:color="auto"/>
            </w:tcBorders>
          </w:tcPr>
          <w:p w:rsidR="00BF5B1E" w:rsidRPr="0046193D" w:rsidRDefault="00BF5B1E" w:rsidP="0046193D">
            <w:pPr>
              <w:tabs>
                <w:tab w:val="left" w:pos="1440"/>
              </w:tabs>
              <w:jc w:val="both"/>
              <w:rPr>
                <w:rFonts w:cs="Arial"/>
              </w:rPr>
            </w:pPr>
            <w:r w:rsidRPr="0070575D">
              <w:rPr>
                <w:rFonts w:cs="Arial"/>
              </w:rPr>
              <w:t xml:space="preserve">Initial </w:t>
            </w:r>
            <w:r w:rsidR="003F5E3A">
              <w:rPr>
                <w:rFonts w:cs="Arial"/>
              </w:rPr>
              <w:t>Draft TCS v</w:t>
            </w:r>
            <w:r w:rsidRPr="0070575D">
              <w:rPr>
                <w:rFonts w:cs="Arial"/>
              </w:rPr>
              <w:t>01.00</w:t>
            </w:r>
          </w:p>
        </w:tc>
      </w:tr>
      <w:tr w:rsidR="001A465F" w:rsidRPr="0046193D">
        <w:tc>
          <w:tcPr>
            <w:tcW w:w="1098" w:type="dxa"/>
          </w:tcPr>
          <w:p w:rsidR="001A465F" w:rsidRPr="0046193D" w:rsidRDefault="00791EAC" w:rsidP="0046193D">
            <w:pPr>
              <w:tabs>
                <w:tab w:val="left" w:pos="1440"/>
              </w:tabs>
              <w:jc w:val="both"/>
              <w:rPr>
                <w:rFonts w:cs="Arial"/>
              </w:rPr>
            </w:pPr>
            <w:r>
              <w:rPr>
                <w:rFonts w:cs="Arial"/>
              </w:rPr>
              <w:t>12/1/15</w:t>
            </w:r>
          </w:p>
        </w:tc>
        <w:tc>
          <w:tcPr>
            <w:tcW w:w="8478" w:type="dxa"/>
          </w:tcPr>
          <w:p w:rsidR="001A465F" w:rsidRPr="0046193D" w:rsidRDefault="00791EAC" w:rsidP="0046193D">
            <w:pPr>
              <w:tabs>
                <w:tab w:val="left" w:pos="1440"/>
              </w:tabs>
              <w:jc w:val="both"/>
              <w:rPr>
                <w:rFonts w:cs="Arial"/>
              </w:rPr>
            </w:pPr>
            <w:r>
              <w:rPr>
                <w:rFonts w:cs="Arial"/>
              </w:rPr>
              <w:t>TCS v01.02</w:t>
            </w:r>
          </w:p>
        </w:tc>
      </w:tr>
      <w:tr w:rsidR="001A465F" w:rsidRPr="0046193D">
        <w:tc>
          <w:tcPr>
            <w:tcW w:w="1098" w:type="dxa"/>
          </w:tcPr>
          <w:p w:rsidR="001A465F" w:rsidRPr="0046193D" w:rsidRDefault="00325533" w:rsidP="0046193D">
            <w:pPr>
              <w:tabs>
                <w:tab w:val="left" w:pos="1440"/>
              </w:tabs>
              <w:jc w:val="both"/>
              <w:rPr>
                <w:rFonts w:cs="Arial"/>
              </w:rPr>
            </w:pPr>
            <w:r>
              <w:rPr>
                <w:rFonts w:cs="Arial"/>
              </w:rPr>
              <w:t>2/22/16</w:t>
            </w:r>
          </w:p>
        </w:tc>
        <w:tc>
          <w:tcPr>
            <w:tcW w:w="8478" w:type="dxa"/>
          </w:tcPr>
          <w:p w:rsidR="001A465F" w:rsidRPr="0046193D" w:rsidRDefault="00325533" w:rsidP="0046193D">
            <w:pPr>
              <w:tabs>
                <w:tab w:val="left" w:pos="1440"/>
              </w:tabs>
              <w:jc w:val="both"/>
              <w:rPr>
                <w:rFonts w:cs="Arial"/>
              </w:rPr>
            </w:pPr>
            <w:r>
              <w:rPr>
                <w:rFonts w:cs="Arial"/>
              </w:rPr>
              <w:t>TCS v01.03 (TRR)</w:t>
            </w:r>
          </w:p>
        </w:tc>
      </w:tr>
      <w:tr w:rsidR="001A465F" w:rsidRPr="0046193D">
        <w:tc>
          <w:tcPr>
            <w:tcW w:w="1098" w:type="dxa"/>
          </w:tcPr>
          <w:p w:rsidR="001A465F" w:rsidRPr="0046193D" w:rsidRDefault="00AB69F3" w:rsidP="004E40F1">
            <w:pPr>
              <w:tabs>
                <w:tab w:val="left" w:pos="1440"/>
              </w:tabs>
              <w:jc w:val="both"/>
              <w:rPr>
                <w:rFonts w:cs="Arial"/>
              </w:rPr>
            </w:pPr>
            <w:ins w:id="4" w:author="Author">
              <w:r>
                <w:rPr>
                  <w:rFonts w:cs="Arial"/>
                </w:rPr>
                <w:t>7/</w:t>
              </w:r>
              <w:r w:rsidR="00475692">
                <w:rPr>
                  <w:rFonts w:cs="Arial"/>
                </w:rPr>
                <w:t>1</w:t>
              </w:r>
              <w:r w:rsidR="004E40F1">
                <w:rPr>
                  <w:rFonts w:cs="Arial"/>
                </w:rPr>
                <w:t>4</w:t>
              </w:r>
              <w:r>
                <w:rPr>
                  <w:rFonts w:cs="Arial"/>
                </w:rPr>
                <w:t>/16</w:t>
              </w:r>
            </w:ins>
          </w:p>
        </w:tc>
        <w:tc>
          <w:tcPr>
            <w:tcW w:w="8478" w:type="dxa"/>
          </w:tcPr>
          <w:p w:rsidR="001A465F" w:rsidRPr="0046193D" w:rsidRDefault="00AB69F3" w:rsidP="00AB69F3">
            <w:pPr>
              <w:tabs>
                <w:tab w:val="left" w:pos="1440"/>
              </w:tabs>
              <w:jc w:val="both"/>
              <w:rPr>
                <w:rFonts w:cs="Arial"/>
              </w:rPr>
            </w:pPr>
            <w:ins w:id="5" w:author="Author">
              <w:r>
                <w:rPr>
                  <w:rFonts w:cs="Arial"/>
                </w:rPr>
                <w:t>TCS v01.04 (TRR2)</w:t>
              </w:r>
            </w:ins>
          </w:p>
        </w:tc>
      </w:tr>
      <w:tr w:rsidR="001A465F" w:rsidRPr="0046193D">
        <w:tc>
          <w:tcPr>
            <w:tcW w:w="1098" w:type="dxa"/>
          </w:tcPr>
          <w:p w:rsidR="001A465F" w:rsidRPr="0046193D" w:rsidRDefault="001A465F" w:rsidP="0046193D">
            <w:pPr>
              <w:tabs>
                <w:tab w:val="left" w:pos="1440"/>
              </w:tabs>
              <w:jc w:val="both"/>
              <w:rPr>
                <w:rFonts w:cs="Arial"/>
              </w:rPr>
            </w:pPr>
          </w:p>
        </w:tc>
        <w:tc>
          <w:tcPr>
            <w:tcW w:w="8478" w:type="dxa"/>
          </w:tcPr>
          <w:p w:rsidR="001A465F" w:rsidRPr="0046193D" w:rsidRDefault="001A465F" w:rsidP="0046193D">
            <w:pPr>
              <w:tabs>
                <w:tab w:val="left" w:pos="1440"/>
              </w:tabs>
              <w:jc w:val="both"/>
              <w:rPr>
                <w:rFonts w:cs="Arial"/>
              </w:rPr>
            </w:pPr>
          </w:p>
        </w:tc>
      </w:tr>
    </w:tbl>
    <w:p w:rsidR="00E024D8" w:rsidRDefault="00E024D8" w:rsidP="00E024D8">
      <w:pPr>
        <w:tabs>
          <w:tab w:val="left" w:pos="1440"/>
        </w:tabs>
        <w:jc w:val="both"/>
        <w:rPr>
          <w:rFonts w:cs="Arial"/>
        </w:rPr>
      </w:pPr>
    </w:p>
    <w:p w:rsidR="00E024D8" w:rsidRDefault="00E024D8" w:rsidP="00E024D8">
      <w:pPr>
        <w:tabs>
          <w:tab w:val="left" w:pos="1440"/>
        </w:tabs>
        <w:jc w:val="both"/>
        <w:rPr>
          <w:rFonts w:cs="Arial"/>
        </w:rPr>
      </w:pPr>
    </w:p>
    <w:p w:rsidR="00E024D8" w:rsidRDefault="00E024D8" w:rsidP="0041336C">
      <w:pPr>
        <w:tabs>
          <w:tab w:val="left" w:pos="1440"/>
        </w:tabs>
        <w:jc w:val="both"/>
      </w:pPr>
    </w:p>
    <w:p w:rsidR="00E024D8" w:rsidRPr="00F87B08" w:rsidRDefault="00E024D8" w:rsidP="00E024D8">
      <w:pPr>
        <w:tabs>
          <w:tab w:val="left" w:pos="1440"/>
        </w:tabs>
        <w:jc w:val="both"/>
        <w:rPr>
          <w:rFonts w:cs="Arial"/>
        </w:rPr>
      </w:pPr>
      <w:bookmarkStart w:id="6" w:name="_GoBack"/>
      <w:bookmarkEnd w:id="6"/>
      <w:r>
        <w:br w:type="page"/>
      </w:r>
    </w:p>
    <w:p w:rsidR="00E024D8" w:rsidRPr="00F87B08" w:rsidRDefault="00E024D8" w:rsidP="00E024D8">
      <w:pPr>
        <w:tabs>
          <w:tab w:val="left" w:pos="1440"/>
        </w:tabs>
        <w:jc w:val="center"/>
        <w:rPr>
          <w:rFonts w:cs="Arial"/>
          <w:b/>
        </w:rPr>
      </w:pPr>
      <w:r w:rsidRPr="00F87B08">
        <w:rPr>
          <w:rFonts w:cs="Arial"/>
          <w:b/>
        </w:rPr>
        <w:lastRenderedPageBreak/>
        <w:t>NOTICE</w:t>
      </w:r>
    </w:p>
    <w:p w:rsidR="00E024D8" w:rsidRPr="00F87B08" w:rsidRDefault="00E024D8" w:rsidP="00E024D8">
      <w:pPr>
        <w:tabs>
          <w:tab w:val="left" w:pos="1440"/>
        </w:tabs>
        <w:jc w:val="center"/>
        <w:rPr>
          <w:rFonts w:cs="Arial"/>
          <w:b/>
        </w:rPr>
      </w:pPr>
    </w:p>
    <w:p w:rsidR="00E024D8" w:rsidRPr="00F87B08" w:rsidRDefault="00E024D8" w:rsidP="00E024D8">
      <w:pPr>
        <w:tabs>
          <w:tab w:val="left" w:pos="1440"/>
        </w:tabs>
        <w:jc w:val="center"/>
        <w:rPr>
          <w:rFonts w:cs="Arial"/>
          <w:b/>
        </w:rPr>
      </w:pPr>
      <w:r w:rsidRPr="00F87B08">
        <w:rPr>
          <w:rFonts w:cs="Arial"/>
          <w:b/>
        </w:rPr>
        <w:t>Joint NEMA, AASHTO and ITE Copyright and</w:t>
      </w:r>
    </w:p>
    <w:p w:rsidR="00E024D8" w:rsidRPr="00F87B08" w:rsidRDefault="00EA5221" w:rsidP="00E024D8">
      <w:pPr>
        <w:tabs>
          <w:tab w:val="left" w:pos="1440"/>
        </w:tabs>
        <w:jc w:val="center"/>
        <w:rPr>
          <w:rFonts w:cs="Arial"/>
          <w:b/>
        </w:rPr>
      </w:pPr>
      <w:r>
        <w:rPr>
          <w:rFonts w:cs="Arial"/>
          <w:b/>
        </w:rPr>
        <w:t>Intelligent Transportation Systems</w:t>
      </w:r>
      <w:r w:rsidR="00E024D8" w:rsidRPr="00F87B08">
        <w:rPr>
          <w:rFonts w:cs="Arial"/>
          <w:b/>
        </w:rPr>
        <w:t xml:space="preserve"> (</w:t>
      </w:r>
      <w:r>
        <w:rPr>
          <w:rFonts w:cs="Arial"/>
          <w:b/>
        </w:rPr>
        <w:t>ITS</w:t>
      </w:r>
      <w:r w:rsidR="00E024D8" w:rsidRPr="00F87B08">
        <w:rPr>
          <w:rFonts w:cs="Arial"/>
          <w:b/>
        </w:rPr>
        <w:t>) Working Group</w:t>
      </w:r>
    </w:p>
    <w:p w:rsidR="00E024D8" w:rsidRPr="00F87B08" w:rsidRDefault="00E024D8" w:rsidP="00E024D8">
      <w:pPr>
        <w:tabs>
          <w:tab w:val="left" w:pos="1440"/>
        </w:tabs>
        <w:jc w:val="center"/>
        <w:rPr>
          <w:rFonts w:cs="Arial"/>
        </w:rPr>
      </w:pPr>
    </w:p>
    <w:p w:rsidR="00E024D8" w:rsidRPr="00F87B08" w:rsidRDefault="00E024D8" w:rsidP="00E024D8">
      <w:pPr>
        <w:tabs>
          <w:tab w:val="left" w:pos="1440"/>
        </w:tabs>
        <w:jc w:val="both"/>
        <w:rPr>
          <w:rFonts w:cs="Arial"/>
        </w:rPr>
      </w:pPr>
      <w:r w:rsidRPr="00F87B08">
        <w:rPr>
          <w:rFonts w:cs="Arial"/>
        </w:rPr>
        <w:t xml:space="preserve">These materials are delivered "AS IS" without any warranties as to their use or performance. </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AASHTO/ITE/NEMA AND THEIR SUPPLIERS DO NOT WARRANT THE PERFORMANCE OR RESULTS YOU MAY OBTAIN BY USING THESE MATERIALS. AASHTO/ITE/NEMA AND THEIR SUPPLIERS MAKE NO WARRANTIES, EXPRESSED OR IMPLIED, AS TO NON-INFRINGEMENT OF THIRD PARTY RIGHTS, MERCHANTABILITY, OR FITNESS FOR ANY PARTICULAR PURPOSE. IN NO EVENT WILL AASHTO, ITE, NEMA, OR THEIR SUPPLIERS BE LIABLE TO YOU OR ANY THIRD PARTY FOR ANY CLAIM OR FOR ANY CONSEQUENTIAL, INCIDENTAL, OR SPECIAL DAMAGES, INCLUDING ANY LOST PROFITS OR LOST SAVINGS ARISING FROM YOUR REPRODUCTION OR USE OF THESE MATERIALS, EVEN IF AN AASHTO, ITE, OR NEMA REPRESENTATIVE HAS BEEN ADVISED OF THE POSSIBILITY OF SUCH DAMAGES. Some states or jurisdictions do not allow the exclusion or limitation of incidental, consequential, or special damages, or exclusion of implied warranties, so the above limitations may not apply to you.</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Use of these materials does not constitute an endorsement or affiliation by or between AASHTO, ITE, or NEMA and you, your company, or your products and services.</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If you are not willing to accept the foregoing restrictions, you should immediately return these materials.</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b/>
        </w:rPr>
      </w:pPr>
      <w:r w:rsidRPr="00F87B08">
        <w:rPr>
          <w:rFonts w:cs="Arial"/>
        </w:rPr>
        <w:t>ATC is a trademark of NEMA/AASHTO/ITE.</w:t>
      </w:r>
    </w:p>
    <w:p w:rsidR="00E024D8" w:rsidRPr="00F87B08" w:rsidRDefault="00E024D8" w:rsidP="00E024D8">
      <w:pPr>
        <w:tabs>
          <w:tab w:val="left" w:pos="1440"/>
        </w:tabs>
        <w:jc w:val="both"/>
        <w:rPr>
          <w:rFonts w:cs="Arial"/>
          <w:b/>
        </w:rPr>
      </w:pPr>
      <w:r w:rsidRPr="00F87B08">
        <w:rPr>
          <w:rFonts w:cs="Arial"/>
        </w:rPr>
        <w:br w:type="page"/>
      </w:r>
    </w:p>
    <w:p w:rsidR="000E28C6" w:rsidRPr="00A752B9" w:rsidRDefault="000E28C6" w:rsidP="0041336C">
      <w:pPr>
        <w:tabs>
          <w:tab w:val="left" w:pos="1440"/>
        </w:tabs>
        <w:jc w:val="both"/>
        <w:rPr>
          <w:rFonts w:cs="Arial"/>
          <w:b/>
        </w:rPr>
      </w:pPr>
    </w:p>
    <w:p w:rsidR="000E28C6" w:rsidRPr="00A752B9" w:rsidRDefault="000E28C6" w:rsidP="0041336C">
      <w:pPr>
        <w:tabs>
          <w:tab w:val="left" w:pos="1440"/>
        </w:tabs>
        <w:jc w:val="center"/>
        <w:rPr>
          <w:rFonts w:cs="Arial"/>
          <w:b/>
          <w:szCs w:val="24"/>
        </w:rPr>
      </w:pPr>
      <w:r w:rsidRPr="00A752B9">
        <w:rPr>
          <w:rFonts w:cs="Arial"/>
          <w:b/>
          <w:szCs w:val="24"/>
        </w:rPr>
        <w:t>CONTENTS</w:t>
      </w:r>
    </w:p>
    <w:p w:rsidR="000E28C6" w:rsidRPr="000E62D7" w:rsidRDefault="000E28C6" w:rsidP="007C75F4">
      <w:pPr>
        <w:pStyle w:val="StyleArial10ptJustified1"/>
        <w:rPr>
          <w:rFonts w:ascii="Arial Bold" w:hAnsi="Arial Bold" w:cs="Arial"/>
          <w:kern w:val="32"/>
        </w:rPr>
      </w:pPr>
    </w:p>
    <w:p w:rsidR="004E40F1" w:rsidRDefault="00A54008">
      <w:pPr>
        <w:pStyle w:val="TOC1"/>
        <w:rPr>
          <w:ins w:id="7" w:author="Author"/>
          <w:rFonts w:asciiTheme="minorHAnsi" w:eastAsiaTheme="minorEastAsia" w:hAnsiTheme="minorHAnsi" w:cstheme="minorBidi"/>
          <w:b w:val="0"/>
          <w:bCs w:val="0"/>
          <w:noProof/>
          <w:sz w:val="22"/>
          <w:szCs w:val="22"/>
        </w:rPr>
      </w:pPr>
      <w:r>
        <w:rPr>
          <w:rFonts w:cs="Arial"/>
          <w:b w:val="0"/>
          <w:bCs w:val="0"/>
          <w:caps/>
          <w:kern w:val="32"/>
        </w:rPr>
        <w:fldChar w:fldCharType="begin"/>
      </w:r>
      <w:r>
        <w:rPr>
          <w:rFonts w:cs="Arial"/>
          <w:b w:val="0"/>
          <w:bCs w:val="0"/>
          <w:caps/>
          <w:kern w:val="32"/>
        </w:rPr>
        <w:instrText xml:space="preserve"> TOC \o "1-1" \h \z \t "Heading 2,2" </w:instrText>
      </w:r>
      <w:r>
        <w:rPr>
          <w:rFonts w:cs="Arial"/>
          <w:b w:val="0"/>
          <w:bCs w:val="0"/>
          <w:caps/>
          <w:kern w:val="32"/>
        </w:rPr>
        <w:fldChar w:fldCharType="separate"/>
      </w:r>
      <w:ins w:id="8" w:author="Author">
        <w:r w:rsidR="004E40F1" w:rsidRPr="001F30A9">
          <w:rPr>
            <w:rStyle w:val="Hyperlink"/>
            <w:noProof/>
          </w:rPr>
          <w:fldChar w:fldCharType="begin"/>
        </w:r>
        <w:r w:rsidR="004E40F1" w:rsidRPr="001F30A9">
          <w:rPr>
            <w:rStyle w:val="Hyperlink"/>
            <w:noProof/>
          </w:rPr>
          <w:instrText xml:space="preserve"> </w:instrText>
        </w:r>
        <w:r w:rsidR="004E40F1">
          <w:rPr>
            <w:noProof/>
          </w:rPr>
          <w:instrText>HYPERLINK \l "_Toc456255137"</w:instrText>
        </w:r>
        <w:r w:rsidR="004E40F1" w:rsidRPr="001F30A9">
          <w:rPr>
            <w:rStyle w:val="Hyperlink"/>
            <w:noProof/>
          </w:rPr>
          <w:instrText xml:space="preserve"> </w:instrText>
        </w:r>
        <w:r w:rsidR="004E40F1" w:rsidRPr="001F30A9">
          <w:rPr>
            <w:rStyle w:val="Hyperlink"/>
            <w:noProof/>
          </w:rPr>
        </w:r>
        <w:r w:rsidR="004E40F1" w:rsidRPr="001F30A9">
          <w:rPr>
            <w:rStyle w:val="Hyperlink"/>
            <w:noProof/>
          </w:rPr>
          <w:fldChar w:fldCharType="separate"/>
        </w:r>
        <w:r w:rsidR="004E40F1" w:rsidRPr="001F30A9">
          <w:rPr>
            <w:rStyle w:val="Hyperlink"/>
            <w:noProof/>
          </w:rPr>
          <w:t>1</w:t>
        </w:r>
        <w:r w:rsidR="004E40F1">
          <w:rPr>
            <w:rFonts w:asciiTheme="minorHAnsi" w:eastAsiaTheme="minorEastAsia" w:hAnsiTheme="minorHAnsi" w:cstheme="minorBidi"/>
            <w:b w:val="0"/>
            <w:bCs w:val="0"/>
            <w:noProof/>
            <w:sz w:val="22"/>
            <w:szCs w:val="22"/>
          </w:rPr>
          <w:tab/>
        </w:r>
        <w:r w:rsidR="004E40F1" w:rsidRPr="001F30A9">
          <w:rPr>
            <w:rStyle w:val="Hyperlink"/>
            <w:noProof/>
          </w:rPr>
          <w:t>INTRODUCTION</w:t>
        </w:r>
        <w:r w:rsidR="004E40F1">
          <w:rPr>
            <w:noProof/>
            <w:webHidden/>
          </w:rPr>
          <w:tab/>
        </w:r>
        <w:r w:rsidR="004E40F1">
          <w:rPr>
            <w:noProof/>
            <w:webHidden/>
          </w:rPr>
          <w:fldChar w:fldCharType="begin"/>
        </w:r>
        <w:r w:rsidR="004E40F1">
          <w:rPr>
            <w:noProof/>
            <w:webHidden/>
          </w:rPr>
          <w:instrText xml:space="preserve"> PAGEREF _Toc456255137 \h </w:instrText>
        </w:r>
        <w:r w:rsidR="004E40F1">
          <w:rPr>
            <w:noProof/>
            <w:webHidden/>
          </w:rPr>
        </w:r>
      </w:ins>
      <w:r w:rsidR="004E40F1">
        <w:rPr>
          <w:noProof/>
          <w:webHidden/>
        </w:rPr>
        <w:fldChar w:fldCharType="separate"/>
      </w:r>
      <w:ins w:id="9" w:author="Author">
        <w:r w:rsidR="004E40F1">
          <w:rPr>
            <w:noProof/>
            <w:webHidden/>
          </w:rPr>
          <w:t>5</w:t>
        </w:r>
        <w:r w:rsidR="004E40F1">
          <w:rPr>
            <w:noProof/>
            <w:webHidden/>
          </w:rPr>
          <w:fldChar w:fldCharType="end"/>
        </w:r>
        <w:r w:rsidR="004E40F1" w:rsidRPr="001F30A9">
          <w:rPr>
            <w:rStyle w:val="Hyperlink"/>
            <w:noProof/>
          </w:rPr>
          <w:fldChar w:fldCharType="end"/>
        </w:r>
      </w:ins>
    </w:p>
    <w:p w:rsidR="004E40F1" w:rsidRDefault="004E40F1">
      <w:pPr>
        <w:pStyle w:val="TOC1"/>
        <w:rPr>
          <w:ins w:id="10" w:author="Author"/>
          <w:rFonts w:asciiTheme="minorHAnsi" w:eastAsiaTheme="minorEastAsia" w:hAnsiTheme="minorHAnsi" w:cstheme="minorBidi"/>
          <w:b w:val="0"/>
          <w:bCs w:val="0"/>
          <w:noProof/>
          <w:sz w:val="22"/>
          <w:szCs w:val="22"/>
        </w:rPr>
      </w:pPr>
      <w:ins w:id="11" w:author="Author">
        <w:r w:rsidRPr="001F30A9">
          <w:rPr>
            <w:rStyle w:val="Hyperlink"/>
            <w:noProof/>
          </w:rPr>
          <w:fldChar w:fldCharType="begin"/>
        </w:r>
        <w:r w:rsidRPr="001F30A9">
          <w:rPr>
            <w:rStyle w:val="Hyperlink"/>
            <w:noProof/>
          </w:rPr>
          <w:instrText xml:space="preserve"> </w:instrText>
        </w:r>
        <w:r>
          <w:rPr>
            <w:noProof/>
          </w:rPr>
          <w:instrText>HYPERLINK \l "_Toc456255138"</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noProof/>
          </w:rPr>
          <w:t>2</w:t>
        </w:r>
        <w:r>
          <w:rPr>
            <w:rFonts w:asciiTheme="minorHAnsi" w:eastAsiaTheme="minorEastAsia" w:hAnsiTheme="minorHAnsi" w:cstheme="minorBidi"/>
            <w:b w:val="0"/>
            <w:bCs w:val="0"/>
            <w:noProof/>
            <w:sz w:val="22"/>
            <w:szCs w:val="22"/>
          </w:rPr>
          <w:tab/>
        </w:r>
        <w:r w:rsidRPr="001F30A9">
          <w:rPr>
            <w:rStyle w:val="Hyperlink"/>
            <w:noProof/>
          </w:rPr>
          <w:t>TEST CASE SPECIFICATIONS</w:t>
        </w:r>
        <w:r>
          <w:rPr>
            <w:noProof/>
            <w:webHidden/>
          </w:rPr>
          <w:tab/>
        </w:r>
        <w:r>
          <w:rPr>
            <w:noProof/>
            <w:webHidden/>
          </w:rPr>
          <w:fldChar w:fldCharType="begin"/>
        </w:r>
        <w:r>
          <w:rPr>
            <w:noProof/>
            <w:webHidden/>
          </w:rPr>
          <w:instrText xml:space="preserve"> PAGEREF _Toc456255138 \h </w:instrText>
        </w:r>
        <w:r>
          <w:rPr>
            <w:noProof/>
            <w:webHidden/>
          </w:rPr>
        </w:r>
      </w:ins>
      <w:r>
        <w:rPr>
          <w:noProof/>
          <w:webHidden/>
        </w:rPr>
        <w:fldChar w:fldCharType="separate"/>
      </w:r>
      <w:ins w:id="12" w:author="Author">
        <w:r>
          <w:rPr>
            <w:noProof/>
            <w:webHidden/>
          </w:rPr>
          <w:t>6</w:t>
        </w:r>
        <w:r>
          <w:rPr>
            <w:noProof/>
            <w:webHidden/>
          </w:rPr>
          <w:fldChar w:fldCharType="end"/>
        </w:r>
        <w:r w:rsidRPr="001F30A9">
          <w:rPr>
            <w:rStyle w:val="Hyperlink"/>
            <w:noProof/>
          </w:rPr>
          <w:fldChar w:fldCharType="end"/>
        </w:r>
      </w:ins>
    </w:p>
    <w:p w:rsidR="004E40F1" w:rsidRDefault="004E40F1">
      <w:pPr>
        <w:pStyle w:val="TOC2"/>
        <w:rPr>
          <w:ins w:id="13" w:author="Author"/>
          <w:rFonts w:asciiTheme="minorHAnsi" w:eastAsiaTheme="minorEastAsia" w:hAnsiTheme="minorHAnsi" w:cstheme="minorBidi"/>
          <w:bCs w:val="0"/>
          <w:noProof/>
          <w:sz w:val="22"/>
          <w:szCs w:val="22"/>
        </w:rPr>
      </w:pPr>
      <w:ins w:id="14" w:author="Author">
        <w:r w:rsidRPr="001F30A9">
          <w:rPr>
            <w:rStyle w:val="Hyperlink"/>
            <w:noProof/>
          </w:rPr>
          <w:fldChar w:fldCharType="begin"/>
        </w:r>
        <w:r w:rsidRPr="001F30A9">
          <w:rPr>
            <w:rStyle w:val="Hyperlink"/>
            <w:noProof/>
          </w:rPr>
          <w:instrText xml:space="preserve"> </w:instrText>
        </w:r>
        <w:r>
          <w:rPr>
            <w:noProof/>
          </w:rPr>
          <w:instrText>HYPERLINK \l "_Toc456255139"</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2.1</w:t>
        </w:r>
        <w:r>
          <w:rPr>
            <w:rFonts w:asciiTheme="minorHAnsi" w:eastAsiaTheme="minorEastAsia" w:hAnsiTheme="minorHAnsi" w:cstheme="minorBidi"/>
            <w:bCs w:val="0"/>
            <w:noProof/>
            <w:sz w:val="22"/>
            <w:szCs w:val="22"/>
          </w:rPr>
          <w:tab/>
        </w:r>
        <w:r w:rsidRPr="001F30A9">
          <w:rPr>
            <w:rStyle w:val="Hyperlink"/>
            <w:noProof/>
          </w:rPr>
          <w:t>Common Elements Required by All Test Case Specifications</w:t>
        </w:r>
        <w:r>
          <w:rPr>
            <w:noProof/>
            <w:webHidden/>
          </w:rPr>
          <w:tab/>
        </w:r>
        <w:r>
          <w:rPr>
            <w:noProof/>
            <w:webHidden/>
          </w:rPr>
          <w:fldChar w:fldCharType="begin"/>
        </w:r>
        <w:r>
          <w:rPr>
            <w:noProof/>
            <w:webHidden/>
          </w:rPr>
          <w:instrText xml:space="preserve"> PAGEREF _Toc456255139 \h </w:instrText>
        </w:r>
        <w:r>
          <w:rPr>
            <w:noProof/>
            <w:webHidden/>
          </w:rPr>
        </w:r>
      </w:ins>
      <w:r>
        <w:rPr>
          <w:noProof/>
          <w:webHidden/>
        </w:rPr>
        <w:fldChar w:fldCharType="separate"/>
      </w:r>
      <w:ins w:id="15" w:author="Author">
        <w:r>
          <w:rPr>
            <w:noProof/>
            <w:webHidden/>
          </w:rPr>
          <w:t>6</w:t>
        </w:r>
        <w:r>
          <w:rPr>
            <w:noProof/>
            <w:webHidden/>
          </w:rPr>
          <w:fldChar w:fldCharType="end"/>
        </w:r>
        <w:r w:rsidRPr="001F30A9">
          <w:rPr>
            <w:rStyle w:val="Hyperlink"/>
            <w:noProof/>
          </w:rPr>
          <w:fldChar w:fldCharType="end"/>
        </w:r>
      </w:ins>
    </w:p>
    <w:p w:rsidR="004E40F1" w:rsidRDefault="004E40F1">
      <w:pPr>
        <w:pStyle w:val="TOC2"/>
        <w:rPr>
          <w:ins w:id="16" w:author="Author"/>
          <w:rFonts w:asciiTheme="minorHAnsi" w:eastAsiaTheme="minorEastAsia" w:hAnsiTheme="minorHAnsi" w:cstheme="minorBidi"/>
          <w:bCs w:val="0"/>
          <w:noProof/>
          <w:sz w:val="22"/>
          <w:szCs w:val="22"/>
        </w:rPr>
      </w:pPr>
      <w:ins w:id="17" w:author="Author">
        <w:r w:rsidRPr="001F30A9">
          <w:rPr>
            <w:rStyle w:val="Hyperlink"/>
            <w:noProof/>
          </w:rPr>
          <w:fldChar w:fldCharType="begin"/>
        </w:r>
        <w:r w:rsidRPr="001F30A9">
          <w:rPr>
            <w:rStyle w:val="Hyperlink"/>
            <w:noProof/>
          </w:rPr>
          <w:instrText xml:space="preserve"> </w:instrText>
        </w:r>
        <w:r>
          <w:rPr>
            <w:noProof/>
          </w:rPr>
          <w:instrText>HYPERLINK \l "_Toc456255140"</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2.2</w:t>
        </w:r>
        <w:r>
          <w:rPr>
            <w:rFonts w:asciiTheme="minorHAnsi" w:eastAsiaTheme="minorEastAsia" w:hAnsiTheme="minorHAnsi" w:cstheme="minorBidi"/>
            <w:bCs w:val="0"/>
            <w:noProof/>
            <w:sz w:val="22"/>
            <w:szCs w:val="22"/>
          </w:rPr>
          <w:tab/>
        </w:r>
        <w:r w:rsidRPr="001F30A9">
          <w:rPr>
            <w:rStyle w:val="Hyperlink"/>
            <w:noProof/>
          </w:rPr>
          <w:t>Filename Conventions</w:t>
        </w:r>
        <w:r>
          <w:rPr>
            <w:noProof/>
            <w:webHidden/>
          </w:rPr>
          <w:tab/>
        </w:r>
        <w:r>
          <w:rPr>
            <w:noProof/>
            <w:webHidden/>
          </w:rPr>
          <w:fldChar w:fldCharType="begin"/>
        </w:r>
        <w:r>
          <w:rPr>
            <w:noProof/>
            <w:webHidden/>
          </w:rPr>
          <w:instrText xml:space="preserve"> PAGEREF _Toc456255140 \h </w:instrText>
        </w:r>
        <w:r>
          <w:rPr>
            <w:noProof/>
            <w:webHidden/>
          </w:rPr>
        </w:r>
      </w:ins>
      <w:r>
        <w:rPr>
          <w:noProof/>
          <w:webHidden/>
        </w:rPr>
        <w:fldChar w:fldCharType="separate"/>
      </w:r>
      <w:ins w:id="18" w:author="Author">
        <w:r>
          <w:rPr>
            <w:noProof/>
            <w:webHidden/>
          </w:rPr>
          <w:t>7</w:t>
        </w:r>
        <w:r>
          <w:rPr>
            <w:noProof/>
            <w:webHidden/>
          </w:rPr>
          <w:fldChar w:fldCharType="end"/>
        </w:r>
        <w:r w:rsidRPr="001F30A9">
          <w:rPr>
            <w:rStyle w:val="Hyperlink"/>
            <w:noProof/>
          </w:rPr>
          <w:fldChar w:fldCharType="end"/>
        </w:r>
      </w:ins>
    </w:p>
    <w:p w:rsidR="004E40F1" w:rsidRDefault="004E40F1">
      <w:pPr>
        <w:pStyle w:val="TOC2"/>
        <w:rPr>
          <w:ins w:id="19" w:author="Author"/>
          <w:rFonts w:asciiTheme="minorHAnsi" w:eastAsiaTheme="minorEastAsia" w:hAnsiTheme="minorHAnsi" w:cstheme="minorBidi"/>
          <w:bCs w:val="0"/>
          <w:noProof/>
          <w:sz w:val="22"/>
          <w:szCs w:val="22"/>
        </w:rPr>
      </w:pPr>
      <w:ins w:id="20" w:author="Author">
        <w:r w:rsidRPr="001F30A9">
          <w:rPr>
            <w:rStyle w:val="Hyperlink"/>
            <w:noProof/>
          </w:rPr>
          <w:fldChar w:fldCharType="begin"/>
        </w:r>
        <w:r w:rsidRPr="001F30A9">
          <w:rPr>
            <w:rStyle w:val="Hyperlink"/>
            <w:noProof/>
          </w:rPr>
          <w:instrText xml:space="preserve"> </w:instrText>
        </w:r>
        <w:r>
          <w:rPr>
            <w:noProof/>
          </w:rPr>
          <w:instrText>HYPERLINK \l "_Toc456255141"</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2.3</w:t>
        </w:r>
        <w:r>
          <w:rPr>
            <w:rFonts w:asciiTheme="minorHAnsi" w:eastAsiaTheme="minorEastAsia" w:hAnsiTheme="minorHAnsi" w:cstheme="minorBidi"/>
            <w:bCs w:val="0"/>
            <w:noProof/>
            <w:sz w:val="22"/>
            <w:szCs w:val="22"/>
          </w:rPr>
          <w:tab/>
        </w:r>
        <w:r w:rsidRPr="001F30A9">
          <w:rPr>
            <w:rStyle w:val="Hyperlink"/>
            <w:noProof/>
          </w:rPr>
          <w:t>Test Case Specification 1 – FPUI Text UI Virtual Displays</w:t>
        </w:r>
        <w:r>
          <w:rPr>
            <w:noProof/>
            <w:webHidden/>
          </w:rPr>
          <w:tab/>
        </w:r>
        <w:r>
          <w:rPr>
            <w:noProof/>
            <w:webHidden/>
          </w:rPr>
          <w:fldChar w:fldCharType="begin"/>
        </w:r>
        <w:r>
          <w:rPr>
            <w:noProof/>
            <w:webHidden/>
          </w:rPr>
          <w:instrText xml:space="preserve"> PAGEREF _Toc456255141 \h </w:instrText>
        </w:r>
        <w:r>
          <w:rPr>
            <w:noProof/>
            <w:webHidden/>
          </w:rPr>
        </w:r>
      </w:ins>
      <w:r>
        <w:rPr>
          <w:noProof/>
          <w:webHidden/>
        </w:rPr>
        <w:fldChar w:fldCharType="separate"/>
      </w:r>
      <w:ins w:id="21" w:author="Author">
        <w:r>
          <w:rPr>
            <w:noProof/>
            <w:webHidden/>
          </w:rPr>
          <w:t>8</w:t>
        </w:r>
        <w:r>
          <w:rPr>
            <w:noProof/>
            <w:webHidden/>
          </w:rPr>
          <w:fldChar w:fldCharType="end"/>
        </w:r>
        <w:r w:rsidRPr="001F30A9">
          <w:rPr>
            <w:rStyle w:val="Hyperlink"/>
            <w:noProof/>
          </w:rPr>
          <w:fldChar w:fldCharType="end"/>
        </w:r>
      </w:ins>
    </w:p>
    <w:p w:rsidR="004E40F1" w:rsidRDefault="004E40F1">
      <w:pPr>
        <w:pStyle w:val="TOC2"/>
        <w:rPr>
          <w:ins w:id="22" w:author="Author"/>
          <w:rFonts w:asciiTheme="minorHAnsi" w:eastAsiaTheme="minorEastAsia" w:hAnsiTheme="minorHAnsi" w:cstheme="minorBidi"/>
          <w:bCs w:val="0"/>
          <w:noProof/>
          <w:sz w:val="22"/>
          <w:szCs w:val="22"/>
        </w:rPr>
      </w:pPr>
      <w:ins w:id="23" w:author="Author">
        <w:r w:rsidRPr="001F30A9">
          <w:rPr>
            <w:rStyle w:val="Hyperlink"/>
            <w:noProof/>
          </w:rPr>
          <w:fldChar w:fldCharType="begin"/>
        </w:r>
        <w:r w:rsidRPr="001F30A9">
          <w:rPr>
            <w:rStyle w:val="Hyperlink"/>
            <w:noProof/>
          </w:rPr>
          <w:instrText xml:space="preserve"> </w:instrText>
        </w:r>
        <w:r>
          <w:rPr>
            <w:noProof/>
          </w:rPr>
          <w:instrText>HYPERLINK \l "_Toc456255142"</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2.4</w:t>
        </w:r>
        <w:r>
          <w:rPr>
            <w:rFonts w:asciiTheme="minorHAnsi" w:eastAsiaTheme="minorEastAsia" w:hAnsiTheme="minorHAnsi" w:cstheme="minorBidi"/>
            <w:bCs w:val="0"/>
            <w:noProof/>
            <w:sz w:val="22"/>
            <w:szCs w:val="22"/>
          </w:rPr>
          <w:tab/>
        </w:r>
        <w:r w:rsidRPr="001F30A9">
          <w:rPr>
            <w:rStyle w:val="Hyperlink"/>
            <w:noProof/>
          </w:rPr>
          <w:t>Test Case Specification 2 – FPUI Front Panel Manager</w:t>
        </w:r>
        <w:r>
          <w:rPr>
            <w:noProof/>
            <w:webHidden/>
          </w:rPr>
          <w:tab/>
        </w:r>
        <w:r>
          <w:rPr>
            <w:noProof/>
            <w:webHidden/>
          </w:rPr>
          <w:fldChar w:fldCharType="begin"/>
        </w:r>
        <w:r>
          <w:rPr>
            <w:noProof/>
            <w:webHidden/>
          </w:rPr>
          <w:instrText xml:space="preserve"> PAGEREF _Toc456255142 \h </w:instrText>
        </w:r>
        <w:r>
          <w:rPr>
            <w:noProof/>
            <w:webHidden/>
          </w:rPr>
        </w:r>
      </w:ins>
      <w:r>
        <w:rPr>
          <w:noProof/>
          <w:webHidden/>
        </w:rPr>
        <w:fldChar w:fldCharType="separate"/>
      </w:r>
      <w:ins w:id="24" w:author="Author">
        <w:r>
          <w:rPr>
            <w:noProof/>
            <w:webHidden/>
          </w:rPr>
          <w:t>11</w:t>
        </w:r>
        <w:r>
          <w:rPr>
            <w:noProof/>
            <w:webHidden/>
          </w:rPr>
          <w:fldChar w:fldCharType="end"/>
        </w:r>
        <w:r w:rsidRPr="001F30A9">
          <w:rPr>
            <w:rStyle w:val="Hyperlink"/>
            <w:noProof/>
          </w:rPr>
          <w:fldChar w:fldCharType="end"/>
        </w:r>
      </w:ins>
    </w:p>
    <w:p w:rsidR="004E40F1" w:rsidRDefault="004E40F1">
      <w:pPr>
        <w:pStyle w:val="TOC2"/>
        <w:rPr>
          <w:ins w:id="25" w:author="Author"/>
          <w:rFonts w:asciiTheme="minorHAnsi" w:eastAsiaTheme="minorEastAsia" w:hAnsiTheme="minorHAnsi" w:cstheme="minorBidi"/>
          <w:bCs w:val="0"/>
          <w:noProof/>
          <w:sz w:val="22"/>
          <w:szCs w:val="22"/>
        </w:rPr>
      </w:pPr>
      <w:ins w:id="26" w:author="Author">
        <w:r w:rsidRPr="001F30A9">
          <w:rPr>
            <w:rStyle w:val="Hyperlink"/>
            <w:noProof/>
          </w:rPr>
          <w:fldChar w:fldCharType="begin"/>
        </w:r>
        <w:r w:rsidRPr="001F30A9">
          <w:rPr>
            <w:rStyle w:val="Hyperlink"/>
            <w:noProof/>
          </w:rPr>
          <w:instrText xml:space="preserve"> </w:instrText>
        </w:r>
        <w:r>
          <w:rPr>
            <w:noProof/>
          </w:rPr>
          <w:instrText>HYPERLINK \l "_Toc456255143"</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2.5</w:t>
        </w:r>
        <w:r>
          <w:rPr>
            <w:rFonts w:asciiTheme="minorHAnsi" w:eastAsiaTheme="minorEastAsia" w:hAnsiTheme="minorHAnsi" w:cstheme="minorBidi"/>
            <w:bCs w:val="0"/>
            <w:noProof/>
            <w:sz w:val="22"/>
            <w:szCs w:val="22"/>
          </w:rPr>
          <w:tab/>
        </w:r>
        <w:r w:rsidRPr="001F30A9">
          <w:rPr>
            <w:rStyle w:val="Hyperlink"/>
            <w:noProof/>
          </w:rPr>
          <w:t>Test Case Specification 3 – FPUI Character Set and Screen Attributes</w:t>
        </w:r>
        <w:r>
          <w:rPr>
            <w:noProof/>
            <w:webHidden/>
          </w:rPr>
          <w:tab/>
        </w:r>
        <w:r>
          <w:rPr>
            <w:noProof/>
            <w:webHidden/>
          </w:rPr>
          <w:fldChar w:fldCharType="begin"/>
        </w:r>
        <w:r>
          <w:rPr>
            <w:noProof/>
            <w:webHidden/>
          </w:rPr>
          <w:instrText xml:space="preserve"> PAGEREF _Toc456255143 \h </w:instrText>
        </w:r>
        <w:r>
          <w:rPr>
            <w:noProof/>
            <w:webHidden/>
          </w:rPr>
        </w:r>
      </w:ins>
      <w:r>
        <w:rPr>
          <w:noProof/>
          <w:webHidden/>
        </w:rPr>
        <w:fldChar w:fldCharType="separate"/>
      </w:r>
      <w:ins w:id="27" w:author="Author">
        <w:r>
          <w:rPr>
            <w:noProof/>
            <w:webHidden/>
          </w:rPr>
          <w:t>15</w:t>
        </w:r>
        <w:r>
          <w:rPr>
            <w:noProof/>
            <w:webHidden/>
          </w:rPr>
          <w:fldChar w:fldCharType="end"/>
        </w:r>
        <w:r w:rsidRPr="001F30A9">
          <w:rPr>
            <w:rStyle w:val="Hyperlink"/>
            <w:noProof/>
          </w:rPr>
          <w:fldChar w:fldCharType="end"/>
        </w:r>
      </w:ins>
    </w:p>
    <w:p w:rsidR="004E40F1" w:rsidRDefault="004E40F1">
      <w:pPr>
        <w:pStyle w:val="TOC2"/>
        <w:rPr>
          <w:ins w:id="28" w:author="Author"/>
          <w:rFonts w:asciiTheme="minorHAnsi" w:eastAsiaTheme="minorEastAsia" w:hAnsiTheme="minorHAnsi" w:cstheme="minorBidi"/>
          <w:bCs w:val="0"/>
          <w:noProof/>
          <w:sz w:val="22"/>
          <w:szCs w:val="22"/>
        </w:rPr>
      </w:pPr>
      <w:ins w:id="29" w:author="Author">
        <w:r w:rsidRPr="001F30A9">
          <w:rPr>
            <w:rStyle w:val="Hyperlink"/>
            <w:noProof/>
          </w:rPr>
          <w:fldChar w:fldCharType="begin"/>
        </w:r>
        <w:r w:rsidRPr="001F30A9">
          <w:rPr>
            <w:rStyle w:val="Hyperlink"/>
            <w:noProof/>
          </w:rPr>
          <w:instrText xml:space="preserve"> </w:instrText>
        </w:r>
        <w:r>
          <w:rPr>
            <w:noProof/>
          </w:rPr>
          <w:instrText>HYPERLINK \l "_Toc456255144"</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2.6</w:t>
        </w:r>
        <w:r>
          <w:rPr>
            <w:rFonts w:asciiTheme="minorHAnsi" w:eastAsiaTheme="minorEastAsia" w:hAnsiTheme="minorHAnsi" w:cstheme="minorBidi"/>
            <w:bCs w:val="0"/>
            <w:noProof/>
            <w:sz w:val="22"/>
            <w:szCs w:val="22"/>
          </w:rPr>
          <w:tab/>
        </w:r>
        <w:r w:rsidRPr="001F30A9">
          <w:rPr>
            <w:rStyle w:val="Hyperlink"/>
            <w:noProof/>
          </w:rPr>
          <w:t>Test Case Specification 4 – FPUI Reading and Writing Data</w:t>
        </w:r>
        <w:r>
          <w:rPr>
            <w:noProof/>
            <w:webHidden/>
          </w:rPr>
          <w:tab/>
        </w:r>
        <w:r>
          <w:rPr>
            <w:noProof/>
            <w:webHidden/>
          </w:rPr>
          <w:fldChar w:fldCharType="begin"/>
        </w:r>
        <w:r>
          <w:rPr>
            <w:noProof/>
            <w:webHidden/>
          </w:rPr>
          <w:instrText xml:space="preserve"> PAGEREF _Toc456255144 \h </w:instrText>
        </w:r>
        <w:r>
          <w:rPr>
            <w:noProof/>
            <w:webHidden/>
          </w:rPr>
        </w:r>
      </w:ins>
      <w:r>
        <w:rPr>
          <w:noProof/>
          <w:webHidden/>
        </w:rPr>
        <w:fldChar w:fldCharType="separate"/>
      </w:r>
      <w:ins w:id="30" w:author="Author">
        <w:r>
          <w:rPr>
            <w:noProof/>
            <w:webHidden/>
          </w:rPr>
          <w:t>18</w:t>
        </w:r>
        <w:r>
          <w:rPr>
            <w:noProof/>
            <w:webHidden/>
          </w:rPr>
          <w:fldChar w:fldCharType="end"/>
        </w:r>
        <w:r w:rsidRPr="001F30A9">
          <w:rPr>
            <w:rStyle w:val="Hyperlink"/>
            <w:noProof/>
          </w:rPr>
          <w:fldChar w:fldCharType="end"/>
        </w:r>
      </w:ins>
    </w:p>
    <w:p w:rsidR="004E40F1" w:rsidRDefault="004E40F1">
      <w:pPr>
        <w:pStyle w:val="TOC2"/>
        <w:rPr>
          <w:ins w:id="31" w:author="Author"/>
          <w:rFonts w:asciiTheme="minorHAnsi" w:eastAsiaTheme="minorEastAsia" w:hAnsiTheme="minorHAnsi" w:cstheme="minorBidi"/>
          <w:bCs w:val="0"/>
          <w:noProof/>
          <w:sz w:val="22"/>
          <w:szCs w:val="22"/>
        </w:rPr>
      </w:pPr>
      <w:ins w:id="32" w:author="Author">
        <w:r w:rsidRPr="001F30A9">
          <w:rPr>
            <w:rStyle w:val="Hyperlink"/>
            <w:noProof/>
          </w:rPr>
          <w:fldChar w:fldCharType="begin"/>
        </w:r>
        <w:r w:rsidRPr="001F30A9">
          <w:rPr>
            <w:rStyle w:val="Hyperlink"/>
            <w:noProof/>
          </w:rPr>
          <w:instrText xml:space="preserve"> </w:instrText>
        </w:r>
        <w:r>
          <w:rPr>
            <w:noProof/>
          </w:rPr>
          <w:instrText>HYPERLINK \l "_Toc456255145"</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2.7</w:t>
        </w:r>
        <w:r>
          <w:rPr>
            <w:rFonts w:asciiTheme="minorHAnsi" w:eastAsiaTheme="minorEastAsia" w:hAnsiTheme="minorHAnsi" w:cstheme="minorBidi"/>
            <w:bCs w:val="0"/>
            <w:noProof/>
            <w:sz w:val="22"/>
            <w:szCs w:val="22"/>
          </w:rPr>
          <w:tab/>
        </w:r>
        <w:r w:rsidRPr="001F30A9">
          <w:rPr>
            <w:rStyle w:val="Hyperlink"/>
            <w:noProof/>
          </w:rPr>
          <w:t>Test Case Specification 5 – FPUI Special Characters</w:t>
        </w:r>
        <w:r>
          <w:rPr>
            <w:noProof/>
            <w:webHidden/>
          </w:rPr>
          <w:tab/>
        </w:r>
        <w:r>
          <w:rPr>
            <w:noProof/>
            <w:webHidden/>
          </w:rPr>
          <w:fldChar w:fldCharType="begin"/>
        </w:r>
        <w:r>
          <w:rPr>
            <w:noProof/>
            <w:webHidden/>
          </w:rPr>
          <w:instrText xml:space="preserve"> PAGEREF _Toc456255145 \h </w:instrText>
        </w:r>
        <w:r>
          <w:rPr>
            <w:noProof/>
            <w:webHidden/>
          </w:rPr>
        </w:r>
      </w:ins>
      <w:r>
        <w:rPr>
          <w:noProof/>
          <w:webHidden/>
        </w:rPr>
        <w:fldChar w:fldCharType="separate"/>
      </w:r>
      <w:ins w:id="33" w:author="Author">
        <w:r>
          <w:rPr>
            <w:noProof/>
            <w:webHidden/>
          </w:rPr>
          <w:t>20</w:t>
        </w:r>
        <w:r>
          <w:rPr>
            <w:noProof/>
            <w:webHidden/>
          </w:rPr>
          <w:fldChar w:fldCharType="end"/>
        </w:r>
        <w:r w:rsidRPr="001F30A9">
          <w:rPr>
            <w:rStyle w:val="Hyperlink"/>
            <w:noProof/>
          </w:rPr>
          <w:fldChar w:fldCharType="end"/>
        </w:r>
      </w:ins>
    </w:p>
    <w:p w:rsidR="004E40F1" w:rsidRDefault="004E40F1">
      <w:pPr>
        <w:pStyle w:val="TOC2"/>
        <w:rPr>
          <w:ins w:id="34" w:author="Author"/>
          <w:rFonts w:asciiTheme="minorHAnsi" w:eastAsiaTheme="minorEastAsia" w:hAnsiTheme="minorHAnsi" w:cstheme="minorBidi"/>
          <w:bCs w:val="0"/>
          <w:noProof/>
          <w:sz w:val="22"/>
          <w:szCs w:val="22"/>
        </w:rPr>
      </w:pPr>
      <w:ins w:id="35" w:author="Author">
        <w:r w:rsidRPr="001F30A9">
          <w:rPr>
            <w:rStyle w:val="Hyperlink"/>
            <w:noProof/>
          </w:rPr>
          <w:fldChar w:fldCharType="begin"/>
        </w:r>
        <w:r w:rsidRPr="001F30A9">
          <w:rPr>
            <w:rStyle w:val="Hyperlink"/>
            <w:noProof/>
          </w:rPr>
          <w:instrText xml:space="preserve"> </w:instrText>
        </w:r>
        <w:r>
          <w:rPr>
            <w:noProof/>
          </w:rPr>
          <w:instrText>HYPERLINK \l "_Toc456255146"</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2.9</w:t>
        </w:r>
        <w:r>
          <w:rPr>
            <w:rFonts w:asciiTheme="minorHAnsi" w:eastAsiaTheme="minorEastAsia" w:hAnsiTheme="minorHAnsi" w:cstheme="minorBidi"/>
            <w:bCs w:val="0"/>
            <w:noProof/>
            <w:sz w:val="22"/>
            <w:szCs w:val="22"/>
          </w:rPr>
          <w:tab/>
        </w:r>
        <w:r w:rsidRPr="001F30A9">
          <w:rPr>
            <w:rStyle w:val="Hyperlink"/>
            <w:noProof/>
          </w:rPr>
          <w:t>Test Case Specification 6 – FPUI Key Mapping</w:t>
        </w:r>
        <w:r>
          <w:rPr>
            <w:noProof/>
            <w:webHidden/>
          </w:rPr>
          <w:tab/>
        </w:r>
        <w:r>
          <w:rPr>
            <w:noProof/>
            <w:webHidden/>
          </w:rPr>
          <w:fldChar w:fldCharType="begin"/>
        </w:r>
        <w:r>
          <w:rPr>
            <w:noProof/>
            <w:webHidden/>
          </w:rPr>
          <w:instrText xml:space="preserve"> PAGEREF _Toc456255146 \h </w:instrText>
        </w:r>
        <w:r>
          <w:rPr>
            <w:noProof/>
            <w:webHidden/>
          </w:rPr>
        </w:r>
      </w:ins>
      <w:r>
        <w:rPr>
          <w:noProof/>
          <w:webHidden/>
        </w:rPr>
        <w:fldChar w:fldCharType="separate"/>
      </w:r>
      <w:ins w:id="36" w:author="Author">
        <w:r>
          <w:rPr>
            <w:noProof/>
            <w:webHidden/>
          </w:rPr>
          <w:t>21</w:t>
        </w:r>
        <w:r>
          <w:rPr>
            <w:noProof/>
            <w:webHidden/>
          </w:rPr>
          <w:fldChar w:fldCharType="end"/>
        </w:r>
        <w:r w:rsidRPr="001F30A9">
          <w:rPr>
            <w:rStyle w:val="Hyperlink"/>
            <w:noProof/>
          </w:rPr>
          <w:fldChar w:fldCharType="end"/>
        </w:r>
      </w:ins>
    </w:p>
    <w:p w:rsidR="004E40F1" w:rsidRDefault="004E40F1">
      <w:pPr>
        <w:pStyle w:val="TOC2"/>
        <w:rPr>
          <w:ins w:id="37" w:author="Author"/>
          <w:rFonts w:asciiTheme="minorHAnsi" w:eastAsiaTheme="minorEastAsia" w:hAnsiTheme="minorHAnsi" w:cstheme="minorBidi"/>
          <w:bCs w:val="0"/>
          <w:noProof/>
          <w:sz w:val="22"/>
          <w:szCs w:val="22"/>
        </w:rPr>
      </w:pPr>
      <w:ins w:id="38" w:author="Author">
        <w:r w:rsidRPr="001F30A9">
          <w:rPr>
            <w:rStyle w:val="Hyperlink"/>
            <w:noProof/>
          </w:rPr>
          <w:fldChar w:fldCharType="begin"/>
        </w:r>
        <w:r w:rsidRPr="001F30A9">
          <w:rPr>
            <w:rStyle w:val="Hyperlink"/>
            <w:noProof/>
          </w:rPr>
          <w:instrText xml:space="preserve"> </w:instrText>
        </w:r>
        <w:r>
          <w:rPr>
            <w:noProof/>
          </w:rPr>
          <w:instrText>HYPERLINK \l "_Toc456255147"</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2.10</w:t>
        </w:r>
        <w:r>
          <w:rPr>
            <w:rFonts w:asciiTheme="minorHAnsi" w:eastAsiaTheme="minorEastAsia" w:hAnsiTheme="minorHAnsi" w:cstheme="minorBidi"/>
            <w:bCs w:val="0"/>
            <w:noProof/>
            <w:sz w:val="22"/>
            <w:szCs w:val="22"/>
          </w:rPr>
          <w:tab/>
        </w:r>
        <w:r w:rsidRPr="001F30A9">
          <w:rPr>
            <w:rStyle w:val="Hyperlink"/>
            <w:noProof/>
          </w:rPr>
          <w:t>Test Case Specification 7 – FPUI Asynchronous Notification and Focus</w:t>
        </w:r>
        <w:r>
          <w:rPr>
            <w:noProof/>
            <w:webHidden/>
          </w:rPr>
          <w:tab/>
        </w:r>
        <w:r>
          <w:rPr>
            <w:noProof/>
            <w:webHidden/>
          </w:rPr>
          <w:fldChar w:fldCharType="begin"/>
        </w:r>
        <w:r>
          <w:rPr>
            <w:noProof/>
            <w:webHidden/>
          </w:rPr>
          <w:instrText xml:space="preserve"> PAGEREF _Toc456255147 \h </w:instrText>
        </w:r>
        <w:r>
          <w:rPr>
            <w:noProof/>
            <w:webHidden/>
          </w:rPr>
        </w:r>
      </w:ins>
      <w:r>
        <w:rPr>
          <w:noProof/>
          <w:webHidden/>
        </w:rPr>
        <w:fldChar w:fldCharType="separate"/>
      </w:r>
      <w:ins w:id="39" w:author="Author">
        <w:r>
          <w:rPr>
            <w:noProof/>
            <w:webHidden/>
          </w:rPr>
          <w:t>23</w:t>
        </w:r>
        <w:r>
          <w:rPr>
            <w:noProof/>
            <w:webHidden/>
          </w:rPr>
          <w:fldChar w:fldCharType="end"/>
        </w:r>
        <w:r w:rsidRPr="001F30A9">
          <w:rPr>
            <w:rStyle w:val="Hyperlink"/>
            <w:noProof/>
          </w:rPr>
          <w:fldChar w:fldCharType="end"/>
        </w:r>
      </w:ins>
    </w:p>
    <w:p w:rsidR="004E40F1" w:rsidRDefault="004E40F1">
      <w:pPr>
        <w:pStyle w:val="TOC2"/>
        <w:rPr>
          <w:ins w:id="40" w:author="Author"/>
          <w:rFonts w:asciiTheme="minorHAnsi" w:eastAsiaTheme="minorEastAsia" w:hAnsiTheme="minorHAnsi" w:cstheme="minorBidi"/>
          <w:bCs w:val="0"/>
          <w:noProof/>
          <w:sz w:val="22"/>
          <w:szCs w:val="22"/>
        </w:rPr>
      </w:pPr>
      <w:ins w:id="41" w:author="Author">
        <w:r w:rsidRPr="001F30A9">
          <w:rPr>
            <w:rStyle w:val="Hyperlink"/>
            <w:noProof/>
          </w:rPr>
          <w:fldChar w:fldCharType="begin"/>
        </w:r>
        <w:r w:rsidRPr="001F30A9">
          <w:rPr>
            <w:rStyle w:val="Hyperlink"/>
            <w:noProof/>
          </w:rPr>
          <w:instrText xml:space="preserve"> </w:instrText>
        </w:r>
        <w:r>
          <w:rPr>
            <w:noProof/>
          </w:rPr>
          <w:instrText>HYPERLINK \l "_Toc456255148"</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2.11</w:t>
        </w:r>
        <w:r>
          <w:rPr>
            <w:rFonts w:asciiTheme="minorHAnsi" w:eastAsiaTheme="minorEastAsia" w:hAnsiTheme="minorHAnsi" w:cstheme="minorBidi"/>
            <w:bCs w:val="0"/>
            <w:noProof/>
            <w:sz w:val="22"/>
            <w:szCs w:val="22"/>
          </w:rPr>
          <w:tab/>
        </w:r>
        <w:r w:rsidRPr="001F30A9">
          <w:rPr>
            <w:rStyle w:val="Hyperlink"/>
            <w:noProof/>
          </w:rPr>
          <w:t>Test Case Specification 8 – FPUI Raw Data Handling</w:t>
        </w:r>
        <w:r>
          <w:rPr>
            <w:noProof/>
            <w:webHidden/>
          </w:rPr>
          <w:tab/>
        </w:r>
        <w:r>
          <w:rPr>
            <w:noProof/>
            <w:webHidden/>
          </w:rPr>
          <w:fldChar w:fldCharType="begin"/>
        </w:r>
        <w:r>
          <w:rPr>
            <w:noProof/>
            <w:webHidden/>
          </w:rPr>
          <w:instrText xml:space="preserve"> PAGEREF _Toc456255148 \h </w:instrText>
        </w:r>
        <w:r>
          <w:rPr>
            <w:noProof/>
            <w:webHidden/>
          </w:rPr>
        </w:r>
      </w:ins>
      <w:r>
        <w:rPr>
          <w:noProof/>
          <w:webHidden/>
        </w:rPr>
        <w:fldChar w:fldCharType="separate"/>
      </w:r>
      <w:ins w:id="42" w:author="Author">
        <w:r>
          <w:rPr>
            <w:noProof/>
            <w:webHidden/>
          </w:rPr>
          <w:t>24</w:t>
        </w:r>
        <w:r>
          <w:rPr>
            <w:noProof/>
            <w:webHidden/>
          </w:rPr>
          <w:fldChar w:fldCharType="end"/>
        </w:r>
        <w:r w:rsidRPr="001F30A9">
          <w:rPr>
            <w:rStyle w:val="Hyperlink"/>
            <w:noProof/>
          </w:rPr>
          <w:fldChar w:fldCharType="end"/>
        </w:r>
      </w:ins>
    </w:p>
    <w:p w:rsidR="004E40F1" w:rsidRDefault="004E40F1">
      <w:pPr>
        <w:pStyle w:val="TOC2"/>
        <w:rPr>
          <w:ins w:id="43" w:author="Author"/>
          <w:rFonts w:asciiTheme="minorHAnsi" w:eastAsiaTheme="minorEastAsia" w:hAnsiTheme="minorHAnsi" w:cstheme="minorBidi"/>
          <w:bCs w:val="0"/>
          <w:noProof/>
          <w:sz w:val="22"/>
          <w:szCs w:val="22"/>
        </w:rPr>
      </w:pPr>
      <w:ins w:id="44" w:author="Author">
        <w:r w:rsidRPr="001F30A9">
          <w:rPr>
            <w:rStyle w:val="Hyperlink"/>
            <w:noProof/>
          </w:rPr>
          <w:fldChar w:fldCharType="begin"/>
        </w:r>
        <w:r w:rsidRPr="001F30A9">
          <w:rPr>
            <w:rStyle w:val="Hyperlink"/>
            <w:noProof/>
          </w:rPr>
          <w:instrText xml:space="preserve"> </w:instrText>
        </w:r>
        <w:r>
          <w:rPr>
            <w:noProof/>
          </w:rPr>
          <w:instrText>HYPERLINK \l "_Toc456255149"</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2.12</w:t>
        </w:r>
        <w:r>
          <w:rPr>
            <w:rFonts w:asciiTheme="minorHAnsi" w:eastAsiaTheme="minorEastAsia" w:hAnsiTheme="minorHAnsi" w:cstheme="minorBidi"/>
            <w:bCs w:val="0"/>
            <w:noProof/>
            <w:sz w:val="22"/>
            <w:szCs w:val="22"/>
          </w:rPr>
          <w:tab/>
        </w:r>
        <w:r w:rsidRPr="001F30A9">
          <w:rPr>
            <w:rStyle w:val="Hyperlink"/>
            <w:noProof/>
          </w:rPr>
          <w:t>Test Case Specification 9 – API Version Information (All Libraries)</w:t>
        </w:r>
        <w:r>
          <w:rPr>
            <w:noProof/>
            <w:webHidden/>
          </w:rPr>
          <w:tab/>
        </w:r>
        <w:r>
          <w:rPr>
            <w:noProof/>
            <w:webHidden/>
          </w:rPr>
          <w:fldChar w:fldCharType="begin"/>
        </w:r>
        <w:r>
          <w:rPr>
            <w:noProof/>
            <w:webHidden/>
          </w:rPr>
          <w:instrText xml:space="preserve"> PAGEREF _Toc456255149 \h </w:instrText>
        </w:r>
        <w:r>
          <w:rPr>
            <w:noProof/>
            <w:webHidden/>
          </w:rPr>
        </w:r>
      </w:ins>
      <w:r>
        <w:rPr>
          <w:noProof/>
          <w:webHidden/>
        </w:rPr>
        <w:fldChar w:fldCharType="separate"/>
      </w:r>
      <w:ins w:id="45" w:author="Author">
        <w:r>
          <w:rPr>
            <w:noProof/>
            <w:webHidden/>
          </w:rPr>
          <w:t>25</w:t>
        </w:r>
        <w:r>
          <w:rPr>
            <w:noProof/>
            <w:webHidden/>
          </w:rPr>
          <w:fldChar w:fldCharType="end"/>
        </w:r>
        <w:r w:rsidRPr="001F30A9">
          <w:rPr>
            <w:rStyle w:val="Hyperlink"/>
            <w:noProof/>
          </w:rPr>
          <w:fldChar w:fldCharType="end"/>
        </w:r>
      </w:ins>
    </w:p>
    <w:p w:rsidR="004E40F1" w:rsidRDefault="004E40F1">
      <w:pPr>
        <w:pStyle w:val="TOC2"/>
        <w:rPr>
          <w:ins w:id="46" w:author="Author"/>
          <w:rFonts w:asciiTheme="minorHAnsi" w:eastAsiaTheme="minorEastAsia" w:hAnsiTheme="minorHAnsi" w:cstheme="minorBidi"/>
          <w:bCs w:val="0"/>
          <w:noProof/>
          <w:sz w:val="22"/>
          <w:szCs w:val="22"/>
        </w:rPr>
      </w:pPr>
      <w:ins w:id="47" w:author="Author">
        <w:r w:rsidRPr="001F30A9">
          <w:rPr>
            <w:rStyle w:val="Hyperlink"/>
            <w:noProof/>
          </w:rPr>
          <w:fldChar w:fldCharType="begin"/>
        </w:r>
        <w:r w:rsidRPr="001F30A9">
          <w:rPr>
            <w:rStyle w:val="Hyperlink"/>
            <w:noProof/>
          </w:rPr>
          <w:instrText xml:space="preserve"> </w:instrText>
        </w:r>
        <w:r>
          <w:rPr>
            <w:noProof/>
          </w:rPr>
          <w:instrText>HYPERLINK \l "_Toc456255150"</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2.13</w:t>
        </w:r>
        <w:r>
          <w:rPr>
            <w:rFonts w:asciiTheme="minorHAnsi" w:eastAsiaTheme="minorEastAsia" w:hAnsiTheme="minorHAnsi" w:cstheme="minorBidi"/>
            <w:bCs w:val="0"/>
            <w:noProof/>
            <w:sz w:val="22"/>
            <w:szCs w:val="22"/>
          </w:rPr>
          <w:tab/>
        </w:r>
        <w:r w:rsidRPr="001F30A9">
          <w:rPr>
            <w:rStyle w:val="Hyperlink"/>
            <w:noProof/>
          </w:rPr>
          <w:t>Test Case Specification 10 – General FIO Operations</w:t>
        </w:r>
        <w:r>
          <w:rPr>
            <w:noProof/>
            <w:webHidden/>
          </w:rPr>
          <w:tab/>
        </w:r>
        <w:r>
          <w:rPr>
            <w:noProof/>
            <w:webHidden/>
          </w:rPr>
          <w:fldChar w:fldCharType="begin"/>
        </w:r>
        <w:r>
          <w:rPr>
            <w:noProof/>
            <w:webHidden/>
          </w:rPr>
          <w:instrText xml:space="preserve"> PAGEREF _Toc456255150 \h </w:instrText>
        </w:r>
        <w:r>
          <w:rPr>
            <w:noProof/>
            <w:webHidden/>
          </w:rPr>
        </w:r>
      </w:ins>
      <w:r>
        <w:rPr>
          <w:noProof/>
          <w:webHidden/>
        </w:rPr>
        <w:fldChar w:fldCharType="separate"/>
      </w:r>
      <w:ins w:id="48" w:author="Author">
        <w:r>
          <w:rPr>
            <w:noProof/>
            <w:webHidden/>
          </w:rPr>
          <w:t>26</w:t>
        </w:r>
        <w:r>
          <w:rPr>
            <w:noProof/>
            <w:webHidden/>
          </w:rPr>
          <w:fldChar w:fldCharType="end"/>
        </w:r>
        <w:r w:rsidRPr="001F30A9">
          <w:rPr>
            <w:rStyle w:val="Hyperlink"/>
            <w:noProof/>
          </w:rPr>
          <w:fldChar w:fldCharType="end"/>
        </w:r>
      </w:ins>
    </w:p>
    <w:p w:rsidR="004E40F1" w:rsidRDefault="004E40F1">
      <w:pPr>
        <w:pStyle w:val="TOC2"/>
        <w:rPr>
          <w:ins w:id="49" w:author="Author"/>
          <w:rFonts w:asciiTheme="minorHAnsi" w:eastAsiaTheme="minorEastAsia" w:hAnsiTheme="minorHAnsi" w:cstheme="minorBidi"/>
          <w:bCs w:val="0"/>
          <w:noProof/>
          <w:sz w:val="22"/>
          <w:szCs w:val="22"/>
        </w:rPr>
      </w:pPr>
      <w:ins w:id="50" w:author="Author">
        <w:r w:rsidRPr="001F30A9">
          <w:rPr>
            <w:rStyle w:val="Hyperlink"/>
            <w:noProof/>
          </w:rPr>
          <w:fldChar w:fldCharType="begin"/>
        </w:r>
        <w:r w:rsidRPr="001F30A9">
          <w:rPr>
            <w:rStyle w:val="Hyperlink"/>
            <w:noProof/>
          </w:rPr>
          <w:instrText xml:space="preserve"> </w:instrText>
        </w:r>
        <w:r>
          <w:rPr>
            <w:noProof/>
          </w:rPr>
          <w:instrText>HYPERLINK \l "_Toc456255151"</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2.14</w:t>
        </w:r>
        <w:r>
          <w:rPr>
            <w:rFonts w:asciiTheme="minorHAnsi" w:eastAsiaTheme="minorEastAsia" w:hAnsiTheme="minorHAnsi" w:cstheme="minorBidi"/>
            <w:bCs w:val="0"/>
            <w:noProof/>
            <w:sz w:val="22"/>
            <w:szCs w:val="22"/>
          </w:rPr>
          <w:tab/>
        </w:r>
        <w:r w:rsidRPr="001F30A9">
          <w:rPr>
            <w:rStyle w:val="Hyperlink"/>
            <w:noProof/>
          </w:rPr>
          <w:t>Test Case Specification 11 – FIO Inputs and Outputs</w:t>
        </w:r>
        <w:r>
          <w:rPr>
            <w:noProof/>
            <w:webHidden/>
          </w:rPr>
          <w:tab/>
        </w:r>
        <w:r>
          <w:rPr>
            <w:noProof/>
            <w:webHidden/>
          </w:rPr>
          <w:fldChar w:fldCharType="begin"/>
        </w:r>
        <w:r>
          <w:rPr>
            <w:noProof/>
            <w:webHidden/>
          </w:rPr>
          <w:instrText xml:space="preserve"> PAGEREF _Toc456255151 \h </w:instrText>
        </w:r>
        <w:r>
          <w:rPr>
            <w:noProof/>
            <w:webHidden/>
          </w:rPr>
        </w:r>
      </w:ins>
      <w:r>
        <w:rPr>
          <w:noProof/>
          <w:webHidden/>
        </w:rPr>
        <w:fldChar w:fldCharType="separate"/>
      </w:r>
      <w:ins w:id="51" w:author="Author">
        <w:r>
          <w:rPr>
            <w:noProof/>
            <w:webHidden/>
          </w:rPr>
          <w:t>29</w:t>
        </w:r>
        <w:r>
          <w:rPr>
            <w:noProof/>
            <w:webHidden/>
          </w:rPr>
          <w:fldChar w:fldCharType="end"/>
        </w:r>
        <w:r w:rsidRPr="001F30A9">
          <w:rPr>
            <w:rStyle w:val="Hyperlink"/>
            <w:noProof/>
          </w:rPr>
          <w:fldChar w:fldCharType="end"/>
        </w:r>
      </w:ins>
    </w:p>
    <w:p w:rsidR="004E40F1" w:rsidRDefault="004E40F1">
      <w:pPr>
        <w:pStyle w:val="TOC2"/>
        <w:rPr>
          <w:ins w:id="52" w:author="Author"/>
          <w:rFonts w:asciiTheme="minorHAnsi" w:eastAsiaTheme="minorEastAsia" w:hAnsiTheme="minorHAnsi" w:cstheme="minorBidi"/>
          <w:bCs w:val="0"/>
          <w:noProof/>
          <w:sz w:val="22"/>
          <w:szCs w:val="22"/>
        </w:rPr>
      </w:pPr>
      <w:ins w:id="53" w:author="Author">
        <w:r w:rsidRPr="001F30A9">
          <w:rPr>
            <w:rStyle w:val="Hyperlink"/>
            <w:noProof/>
          </w:rPr>
          <w:fldChar w:fldCharType="begin"/>
        </w:r>
        <w:r w:rsidRPr="001F30A9">
          <w:rPr>
            <w:rStyle w:val="Hyperlink"/>
            <w:noProof/>
          </w:rPr>
          <w:instrText xml:space="preserve"> </w:instrText>
        </w:r>
        <w:r>
          <w:rPr>
            <w:noProof/>
          </w:rPr>
          <w:instrText>HYPERLINK \l "_Toc456255152"</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2.15</w:t>
        </w:r>
        <w:r>
          <w:rPr>
            <w:rFonts w:asciiTheme="minorHAnsi" w:eastAsiaTheme="minorEastAsia" w:hAnsiTheme="minorHAnsi" w:cstheme="minorBidi"/>
            <w:bCs w:val="0"/>
            <w:noProof/>
            <w:sz w:val="22"/>
            <w:szCs w:val="22"/>
          </w:rPr>
          <w:tab/>
        </w:r>
        <w:r w:rsidRPr="001F30A9">
          <w:rPr>
            <w:rStyle w:val="Hyperlink"/>
            <w:noProof/>
          </w:rPr>
          <w:t>Test Case Specification 12 – FIO Channel Mapping</w:t>
        </w:r>
        <w:r>
          <w:rPr>
            <w:noProof/>
            <w:webHidden/>
          </w:rPr>
          <w:tab/>
        </w:r>
        <w:r>
          <w:rPr>
            <w:noProof/>
            <w:webHidden/>
          </w:rPr>
          <w:fldChar w:fldCharType="begin"/>
        </w:r>
        <w:r>
          <w:rPr>
            <w:noProof/>
            <w:webHidden/>
          </w:rPr>
          <w:instrText xml:space="preserve"> PAGEREF _Toc456255152 \h </w:instrText>
        </w:r>
        <w:r>
          <w:rPr>
            <w:noProof/>
            <w:webHidden/>
          </w:rPr>
        </w:r>
      </w:ins>
      <w:r>
        <w:rPr>
          <w:noProof/>
          <w:webHidden/>
        </w:rPr>
        <w:fldChar w:fldCharType="separate"/>
      </w:r>
      <w:ins w:id="54" w:author="Author">
        <w:r>
          <w:rPr>
            <w:noProof/>
            <w:webHidden/>
          </w:rPr>
          <w:t>31</w:t>
        </w:r>
        <w:r>
          <w:rPr>
            <w:noProof/>
            <w:webHidden/>
          </w:rPr>
          <w:fldChar w:fldCharType="end"/>
        </w:r>
        <w:r w:rsidRPr="001F30A9">
          <w:rPr>
            <w:rStyle w:val="Hyperlink"/>
            <w:noProof/>
          </w:rPr>
          <w:fldChar w:fldCharType="end"/>
        </w:r>
      </w:ins>
    </w:p>
    <w:p w:rsidR="004E40F1" w:rsidRDefault="004E40F1">
      <w:pPr>
        <w:pStyle w:val="TOC2"/>
        <w:rPr>
          <w:ins w:id="55" w:author="Author"/>
          <w:rFonts w:asciiTheme="minorHAnsi" w:eastAsiaTheme="minorEastAsia" w:hAnsiTheme="minorHAnsi" w:cstheme="minorBidi"/>
          <w:bCs w:val="0"/>
          <w:noProof/>
          <w:sz w:val="22"/>
          <w:szCs w:val="22"/>
        </w:rPr>
      </w:pPr>
      <w:ins w:id="56" w:author="Author">
        <w:r w:rsidRPr="001F30A9">
          <w:rPr>
            <w:rStyle w:val="Hyperlink"/>
            <w:noProof/>
          </w:rPr>
          <w:fldChar w:fldCharType="begin"/>
        </w:r>
        <w:r w:rsidRPr="001F30A9">
          <w:rPr>
            <w:rStyle w:val="Hyperlink"/>
            <w:noProof/>
          </w:rPr>
          <w:instrText xml:space="preserve"> </w:instrText>
        </w:r>
        <w:r>
          <w:rPr>
            <w:noProof/>
          </w:rPr>
          <w:instrText>HYPERLINK \l "_Toc456255153"</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2.16</w:t>
        </w:r>
        <w:r>
          <w:rPr>
            <w:rFonts w:asciiTheme="minorHAnsi" w:eastAsiaTheme="minorEastAsia" w:hAnsiTheme="minorHAnsi" w:cstheme="minorBidi"/>
            <w:bCs w:val="0"/>
            <w:noProof/>
            <w:sz w:val="22"/>
            <w:szCs w:val="22"/>
          </w:rPr>
          <w:tab/>
        </w:r>
        <w:r w:rsidRPr="001F30A9">
          <w:rPr>
            <w:rStyle w:val="Hyperlink"/>
            <w:noProof/>
          </w:rPr>
          <w:t>Test Case Specification 13 – FIO Filtered Inputs and Transition Buffering</w:t>
        </w:r>
        <w:r>
          <w:rPr>
            <w:noProof/>
            <w:webHidden/>
          </w:rPr>
          <w:tab/>
        </w:r>
        <w:r>
          <w:rPr>
            <w:noProof/>
            <w:webHidden/>
          </w:rPr>
          <w:fldChar w:fldCharType="begin"/>
        </w:r>
        <w:r>
          <w:rPr>
            <w:noProof/>
            <w:webHidden/>
          </w:rPr>
          <w:instrText xml:space="preserve"> PAGEREF _Toc456255153 \h </w:instrText>
        </w:r>
        <w:r>
          <w:rPr>
            <w:noProof/>
            <w:webHidden/>
          </w:rPr>
        </w:r>
      </w:ins>
      <w:r>
        <w:rPr>
          <w:noProof/>
          <w:webHidden/>
        </w:rPr>
        <w:fldChar w:fldCharType="separate"/>
      </w:r>
      <w:ins w:id="57" w:author="Author">
        <w:r>
          <w:rPr>
            <w:noProof/>
            <w:webHidden/>
          </w:rPr>
          <w:t>33</w:t>
        </w:r>
        <w:r>
          <w:rPr>
            <w:noProof/>
            <w:webHidden/>
          </w:rPr>
          <w:fldChar w:fldCharType="end"/>
        </w:r>
        <w:r w:rsidRPr="001F30A9">
          <w:rPr>
            <w:rStyle w:val="Hyperlink"/>
            <w:noProof/>
          </w:rPr>
          <w:fldChar w:fldCharType="end"/>
        </w:r>
      </w:ins>
    </w:p>
    <w:p w:rsidR="004E40F1" w:rsidRDefault="004E40F1">
      <w:pPr>
        <w:pStyle w:val="TOC2"/>
        <w:rPr>
          <w:ins w:id="58" w:author="Author"/>
          <w:rFonts w:asciiTheme="minorHAnsi" w:eastAsiaTheme="minorEastAsia" w:hAnsiTheme="minorHAnsi" w:cstheme="minorBidi"/>
          <w:bCs w:val="0"/>
          <w:noProof/>
          <w:sz w:val="22"/>
          <w:szCs w:val="22"/>
        </w:rPr>
      </w:pPr>
      <w:ins w:id="59" w:author="Author">
        <w:r w:rsidRPr="001F30A9">
          <w:rPr>
            <w:rStyle w:val="Hyperlink"/>
            <w:noProof/>
          </w:rPr>
          <w:fldChar w:fldCharType="begin"/>
        </w:r>
        <w:r w:rsidRPr="001F30A9">
          <w:rPr>
            <w:rStyle w:val="Hyperlink"/>
            <w:noProof/>
          </w:rPr>
          <w:instrText xml:space="preserve"> </w:instrText>
        </w:r>
        <w:r>
          <w:rPr>
            <w:noProof/>
          </w:rPr>
          <w:instrText>HYPERLINK \l "_Toc456255154"</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2.17</w:t>
        </w:r>
        <w:r>
          <w:rPr>
            <w:rFonts w:asciiTheme="minorHAnsi" w:eastAsiaTheme="minorEastAsia" w:hAnsiTheme="minorHAnsi" w:cstheme="minorBidi"/>
            <w:bCs w:val="0"/>
            <w:noProof/>
            <w:sz w:val="22"/>
            <w:szCs w:val="22"/>
          </w:rPr>
          <w:tab/>
        </w:r>
        <w:r w:rsidRPr="001F30A9">
          <w:rPr>
            <w:rStyle w:val="Hyperlink"/>
            <w:noProof/>
          </w:rPr>
          <w:t>Test Case Specification 14 – FIO Frame Frequency</w:t>
        </w:r>
        <w:r>
          <w:rPr>
            <w:noProof/>
            <w:webHidden/>
          </w:rPr>
          <w:tab/>
        </w:r>
        <w:r>
          <w:rPr>
            <w:noProof/>
            <w:webHidden/>
          </w:rPr>
          <w:fldChar w:fldCharType="begin"/>
        </w:r>
        <w:r>
          <w:rPr>
            <w:noProof/>
            <w:webHidden/>
          </w:rPr>
          <w:instrText xml:space="preserve"> PAGEREF _Toc456255154 \h </w:instrText>
        </w:r>
        <w:r>
          <w:rPr>
            <w:noProof/>
            <w:webHidden/>
          </w:rPr>
        </w:r>
      </w:ins>
      <w:r>
        <w:rPr>
          <w:noProof/>
          <w:webHidden/>
        </w:rPr>
        <w:fldChar w:fldCharType="separate"/>
      </w:r>
      <w:ins w:id="60" w:author="Author">
        <w:r>
          <w:rPr>
            <w:noProof/>
            <w:webHidden/>
          </w:rPr>
          <w:t>35</w:t>
        </w:r>
        <w:r>
          <w:rPr>
            <w:noProof/>
            <w:webHidden/>
          </w:rPr>
          <w:fldChar w:fldCharType="end"/>
        </w:r>
        <w:r w:rsidRPr="001F30A9">
          <w:rPr>
            <w:rStyle w:val="Hyperlink"/>
            <w:noProof/>
          </w:rPr>
          <w:fldChar w:fldCharType="end"/>
        </w:r>
      </w:ins>
    </w:p>
    <w:p w:rsidR="004E40F1" w:rsidRDefault="004E40F1">
      <w:pPr>
        <w:pStyle w:val="TOC2"/>
        <w:rPr>
          <w:ins w:id="61" w:author="Author"/>
          <w:rFonts w:asciiTheme="minorHAnsi" w:eastAsiaTheme="minorEastAsia" w:hAnsiTheme="minorHAnsi" w:cstheme="minorBidi"/>
          <w:bCs w:val="0"/>
          <w:noProof/>
          <w:sz w:val="22"/>
          <w:szCs w:val="22"/>
        </w:rPr>
      </w:pPr>
      <w:ins w:id="62" w:author="Author">
        <w:r w:rsidRPr="001F30A9">
          <w:rPr>
            <w:rStyle w:val="Hyperlink"/>
            <w:noProof/>
          </w:rPr>
          <w:fldChar w:fldCharType="begin"/>
        </w:r>
        <w:r w:rsidRPr="001F30A9">
          <w:rPr>
            <w:rStyle w:val="Hyperlink"/>
            <w:noProof/>
          </w:rPr>
          <w:instrText xml:space="preserve"> </w:instrText>
        </w:r>
        <w:r>
          <w:rPr>
            <w:noProof/>
          </w:rPr>
          <w:instrText>HYPERLINK \l "_Toc456255155"</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2.18</w:t>
        </w:r>
        <w:r>
          <w:rPr>
            <w:rFonts w:asciiTheme="minorHAnsi" w:eastAsiaTheme="minorEastAsia" w:hAnsiTheme="minorHAnsi" w:cstheme="minorBidi"/>
            <w:bCs w:val="0"/>
            <w:noProof/>
            <w:sz w:val="22"/>
            <w:szCs w:val="22"/>
          </w:rPr>
          <w:tab/>
        </w:r>
        <w:r w:rsidRPr="001F30A9">
          <w:rPr>
            <w:rStyle w:val="Hyperlink"/>
            <w:noProof/>
          </w:rPr>
          <w:t>Test Case Specification 15 – FIO Failed State and Fault Monitoring</w:t>
        </w:r>
        <w:r>
          <w:rPr>
            <w:noProof/>
            <w:webHidden/>
          </w:rPr>
          <w:tab/>
        </w:r>
        <w:r>
          <w:rPr>
            <w:noProof/>
            <w:webHidden/>
          </w:rPr>
          <w:fldChar w:fldCharType="begin"/>
        </w:r>
        <w:r>
          <w:rPr>
            <w:noProof/>
            <w:webHidden/>
          </w:rPr>
          <w:instrText xml:space="preserve"> PAGEREF _Toc456255155 \h </w:instrText>
        </w:r>
        <w:r>
          <w:rPr>
            <w:noProof/>
            <w:webHidden/>
          </w:rPr>
        </w:r>
      </w:ins>
      <w:r>
        <w:rPr>
          <w:noProof/>
          <w:webHidden/>
        </w:rPr>
        <w:fldChar w:fldCharType="separate"/>
      </w:r>
      <w:ins w:id="63" w:author="Author">
        <w:r>
          <w:rPr>
            <w:noProof/>
            <w:webHidden/>
          </w:rPr>
          <w:t>37</w:t>
        </w:r>
        <w:r>
          <w:rPr>
            <w:noProof/>
            <w:webHidden/>
          </w:rPr>
          <w:fldChar w:fldCharType="end"/>
        </w:r>
        <w:r w:rsidRPr="001F30A9">
          <w:rPr>
            <w:rStyle w:val="Hyperlink"/>
            <w:noProof/>
          </w:rPr>
          <w:fldChar w:fldCharType="end"/>
        </w:r>
      </w:ins>
    </w:p>
    <w:p w:rsidR="004E40F1" w:rsidRDefault="004E40F1">
      <w:pPr>
        <w:pStyle w:val="TOC2"/>
        <w:rPr>
          <w:ins w:id="64" w:author="Author"/>
          <w:rFonts w:asciiTheme="minorHAnsi" w:eastAsiaTheme="minorEastAsia" w:hAnsiTheme="minorHAnsi" w:cstheme="minorBidi"/>
          <w:bCs w:val="0"/>
          <w:noProof/>
          <w:sz w:val="22"/>
          <w:szCs w:val="22"/>
        </w:rPr>
      </w:pPr>
      <w:ins w:id="65" w:author="Author">
        <w:r w:rsidRPr="001F30A9">
          <w:rPr>
            <w:rStyle w:val="Hyperlink"/>
            <w:noProof/>
          </w:rPr>
          <w:fldChar w:fldCharType="begin"/>
        </w:r>
        <w:r w:rsidRPr="001F30A9">
          <w:rPr>
            <w:rStyle w:val="Hyperlink"/>
            <w:noProof/>
          </w:rPr>
          <w:instrText xml:space="preserve"> </w:instrText>
        </w:r>
        <w:r>
          <w:rPr>
            <w:noProof/>
          </w:rPr>
          <w:instrText>HYPERLINK \l "_Toc456255156"</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2.19</w:t>
        </w:r>
        <w:r>
          <w:rPr>
            <w:rFonts w:asciiTheme="minorHAnsi" w:eastAsiaTheme="minorEastAsia" w:hAnsiTheme="minorHAnsi" w:cstheme="minorBidi"/>
            <w:bCs w:val="0"/>
            <w:noProof/>
            <w:sz w:val="22"/>
            <w:szCs w:val="22"/>
          </w:rPr>
          <w:tab/>
        </w:r>
        <w:r w:rsidRPr="001F30A9">
          <w:rPr>
            <w:rStyle w:val="Hyperlink"/>
            <w:noProof/>
          </w:rPr>
          <w:t>Test Case Specification 16 – FIO Watchdog Outputs</w:t>
        </w:r>
        <w:r>
          <w:rPr>
            <w:noProof/>
            <w:webHidden/>
          </w:rPr>
          <w:tab/>
        </w:r>
        <w:r>
          <w:rPr>
            <w:noProof/>
            <w:webHidden/>
          </w:rPr>
          <w:fldChar w:fldCharType="begin"/>
        </w:r>
        <w:r>
          <w:rPr>
            <w:noProof/>
            <w:webHidden/>
          </w:rPr>
          <w:instrText xml:space="preserve"> PAGEREF _Toc456255156 \h </w:instrText>
        </w:r>
        <w:r>
          <w:rPr>
            <w:noProof/>
            <w:webHidden/>
          </w:rPr>
        </w:r>
      </w:ins>
      <w:r>
        <w:rPr>
          <w:noProof/>
          <w:webHidden/>
        </w:rPr>
        <w:fldChar w:fldCharType="separate"/>
      </w:r>
      <w:ins w:id="66" w:author="Author">
        <w:r>
          <w:rPr>
            <w:noProof/>
            <w:webHidden/>
          </w:rPr>
          <w:t>39</w:t>
        </w:r>
        <w:r>
          <w:rPr>
            <w:noProof/>
            <w:webHidden/>
          </w:rPr>
          <w:fldChar w:fldCharType="end"/>
        </w:r>
        <w:r w:rsidRPr="001F30A9">
          <w:rPr>
            <w:rStyle w:val="Hyperlink"/>
            <w:noProof/>
          </w:rPr>
          <w:fldChar w:fldCharType="end"/>
        </w:r>
      </w:ins>
    </w:p>
    <w:p w:rsidR="004E40F1" w:rsidRDefault="004E40F1">
      <w:pPr>
        <w:pStyle w:val="TOC2"/>
        <w:rPr>
          <w:ins w:id="67" w:author="Author"/>
          <w:rFonts w:asciiTheme="minorHAnsi" w:eastAsiaTheme="minorEastAsia" w:hAnsiTheme="minorHAnsi" w:cstheme="minorBidi"/>
          <w:bCs w:val="0"/>
          <w:noProof/>
          <w:sz w:val="22"/>
          <w:szCs w:val="22"/>
        </w:rPr>
      </w:pPr>
      <w:ins w:id="68" w:author="Author">
        <w:r w:rsidRPr="001F30A9">
          <w:rPr>
            <w:rStyle w:val="Hyperlink"/>
            <w:noProof/>
          </w:rPr>
          <w:fldChar w:fldCharType="begin"/>
        </w:r>
        <w:r w:rsidRPr="001F30A9">
          <w:rPr>
            <w:rStyle w:val="Hyperlink"/>
            <w:noProof/>
          </w:rPr>
          <w:instrText xml:space="preserve"> </w:instrText>
        </w:r>
        <w:r>
          <w:rPr>
            <w:noProof/>
          </w:rPr>
          <w:instrText>HYPERLINK \l "_Toc456255157"</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2.20</w:t>
        </w:r>
        <w:r>
          <w:rPr>
            <w:rFonts w:asciiTheme="minorHAnsi" w:eastAsiaTheme="minorEastAsia" w:hAnsiTheme="minorHAnsi" w:cstheme="minorBidi"/>
            <w:bCs w:val="0"/>
            <w:noProof/>
            <w:sz w:val="22"/>
            <w:szCs w:val="22"/>
          </w:rPr>
          <w:tab/>
        </w:r>
        <w:r w:rsidRPr="001F30A9">
          <w:rPr>
            <w:rStyle w:val="Hyperlink"/>
            <w:noProof/>
          </w:rPr>
          <w:t>Test Case Specification 17 – FIO Device Status</w:t>
        </w:r>
        <w:r>
          <w:rPr>
            <w:noProof/>
            <w:webHidden/>
          </w:rPr>
          <w:tab/>
        </w:r>
        <w:r>
          <w:rPr>
            <w:noProof/>
            <w:webHidden/>
          </w:rPr>
          <w:fldChar w:fldCharType="begin"/>
        </w:r>
        <w:r>
          <w:rPr>
            <w:noProof/>
            <w:webHidden/>
          </w:rPr>
          <w:instrText xml:space="preserve"> PAGEREF _Toc456255157 \h </w:instrText>
        </w:r>
        <w:r>
          <w:rPr>
            <w:noProof/>
            <w:webHidden/>
          </w:rPr>
        </w:r>
      </w:ins>
      <w:r>
        <w:rPr>
          <w:noProof/>
          <w:webHidden/>
        </w:rPr>
        <w:fldChar w:fldCharType="separate"/>
      </w:r>
      <w:ins w:id="69" w:author="Author">
        <w:r>
          <w:rPr>
            <w:noProof/>
            <w:webHidden/>
          </w:rPr>
          <w:t>41</w:t>
        </w:r>
        <w:r>
          <w:rPr>
            <w:noProof/>
            <w:webHidden/>
          </w:rPr>
          <w:fldChar w:fldCharType="end"/>
        </w:r>
        <w:r w:rsidRPr="001F30A9">
          <w:rPr>
            <w:rStyle w:val="Hyperlink"/>
            <w:noProof/>
          </w:rPr>
          <w:fldChar w:fldCharType="end"/>
        </w:r>
      </w:ins>
    </w:p>
    <w:p w:rsidR="004E40F1" w:rsidRDefault="004E40F1">
      <w:pPr>
        <w:pStyle w:val="TOC2"/>
        <w:rPr>
          <w:ins w:id="70" w:author="Author"/>
          <w:rFonts w:asciiTheme="minorHAnsi" w:eastAsiaTheme="minorEastAsia" w:hAnsiTheme="minorHAnsi" w:cstheme="minorBidi"/>
          <w:bCs w:val="0"/>
          <w:noProof/>
          <w:sz w:val="22"/>
          <w:szCs w:val="22"/>
        </w:rPr>
      </w:pPr>
      <w:ins w:id="71" w:author="Author">
        <w:r w:rsidRPr="001F30A9">
          <w:rPr>
            <w:rStyle w:val="Hyperlink"/>
            <w:noProof/>
          </w:rPr>
          <w:fldChar w:fldCharType="begin"/>
        </w:r>
        <w:r w:rsidRPr="001F30A9">
          <w:rPr>
            <w:rStyle w:val="Hyperlink"/>
            <w:noProof/>
          </w:rPr>
          <w:instrText xml:space="preserve"> </w:instrText>
        </w:r>
        <w:r>
          <w:rPr>
            <w:noProof/>
          </w:rPr>
          <w:instrText>HYPERLINK \l "_Toc456255158"</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2.21</w:t>
        </w:r>
        <w:r>
          <w:rPr>
            <w:rFonts w:asciiTheme="minorHAnsi" w:eastAsiaTheme="minorEastAsia" w:hAnsiTheme="minorHAnsi" w:cstheme="minorBidi"/>
            <w:bCs w:val="0"/>
            <w:noProof/>
            <w:sz w:val="22"/>
            <w:szCs w:val="22"/>
          </w:rPr>
          <w:tab/>
        </w:r>
        <w:r w:rsidRPr="001F30A9">
          <w:rPr>
            <w:rStyle w:val="Hyperlink"/>
            <w:noProof/>
          </w:rPr>
          <w:t>Test Case Specification 18 – FIO Health Monitor</w:t>
        </w:r>
        <w:r>
          <w:rPr>
            <w:noProof/>
            <w:webHidden/>
          </w:rPr>
          <w:tab/>
        </w:r>
        <w:r>
          <w:rPr>
            <w:noProof/>
            <w:webHidden/>
          </w:rPr>
          <w:fldChar w:fldCharType="begin"/>
        </w:r>
        <w:r>
          <w:rPr>
            <w:noProof/>
            <w:webHidden/>
          </w:rPr>
          <w:instrText xml:space="preserve"> PAGEREF _Toc456255158 \h </w:instrText>
        </w:r>
        <w:r>
          <w:rPr>
            <w:noProof/>
            <w:webHidden/>
          </w:rPr>
        </w:r>
      </w:ins>
      <w:r>
        <w:rPr>
          <w:noProof/>
          <w:webHidden/>
        </w:rPr>
        <w:fldChar w:fldCharType="separate"/>
      </w:r>
      <w:ins w:id="72" w:author="Author">
        <w:r>
          <w:rPr>
            <w:noProof/>
            <w:webHidden/>
          </w:rPr>
          <w:t>43</w:t>
        </w:r>
        <w:r>
          <w:rPr>
            <w:noProof/>
            <w:webHidden/>
          </w:rPr>
          <w:fldChar w:fldCharType="end"/>
        </w:r>
        <w:r w:rsidRPr="001F30A9">
          <w:rPr>
            <w:rStyle w:val="Hyperlink"/>
            <w:noProof/>
          </w:rPr>
          <w:fldChar w:fldCharType="end"/>
        </w:r>
      </w:ins>
    </w:p>
    <w:p w:rsidR="004E40F1" w:rsidRDefault="004E40F1">
      <w:pPr>
        <w:pStyle w:val="TOC2"/>
        <w:rPr>
          <w:ins w:id="73" w:author="Author"/>
          <w:rFonts w:asciiTheme="minorHAnsi" w:eastAsiaTheme="minorEastAsia" w:hAnsiTheme="minorHAnsi" w:cstheme="minorBidi"/>
          <w:bCs w:val="0"/>
          <w:noProof/>
          <w:sz w:val="22"/>
          <w:szCs w:val="22"/>
        </w:rPr>
      </w:pPr>
      <w:ins w:id="74" w:author="Author">
        <w:r w:rsidRPr="001F30A9">
          <w:rPr>
            <w:rStyle w:val="Hyperlink"/>
            <w:noProof/>
          </w:rPr>
          <w:fldChar w:fldCharType="begin"/>
        </w:r>
        <w:r w:rsidRPr="001F30A9">
          <w:rPr>
            <w:rStyle w:val="Hyperlink"/>
            <w:noProof/>
          </w:rPr>
          <w:instrText xml:space="preserve"> </w:instrText>
        </w:r>
        <w:r>
          <w:rPr>
            <w:noProof/>
          </w:rPr>
          <w:instrText>HYPERLINK \l "_Toc456255159"</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2.22</w:t>
        </w:r>
        <w:r>
          <w:rPr>
            <w:rFonts w:asciiTheme="minorHAnsi" w:eastAsiaTheme="minorEastAsia" w:hAnsiTheme="minorHAnsi" w:cstheme="minorBidi"/>
            <w:bCs w:val="0"/>
            <w:noProof/>
            <w:sz w:val="22"/>
            <w:szCs w:val="22"/>
          </w:rPr>
          <w:tab/>
        </w:r>
        <w:r w:rsidRPr="001F30A9">
          <w:rPr>
            <w:rStyle w:val="Hyperlink"/>
            <w:noProof/>
          </w:rPr>
          <w:t>Test Case Specification 19 – FIO CMU Configuration</w:t>
        </w:r>
        <w:r>
          <w:rPr>
            <w:noProof/>
            <w:webHidden/>
          </w:rPr>
          <w:tab/>
        </w:r>
        <w:r>
          <w:rPr>
            <w:noProof/>
            <w:webHidden/>
          </w:rPr>
          <w:fldChar w:fldCharType="begin"/>
        </w:r>
        <w:r>
          <w:rPr>
            <w:noProof/>
            <w:webHidden/>
          </w:rPr>
          <w:instrText xml:space="preserve"> PAGEREF _Toc456255159 \h </w:instrText>
        </w:r>
        <w:r>
          <w:rPr>
            <w:noProof/>
            <w:webHidden/>
          </w:rPr>
        </w:r>
      </w:ins>
      <w:r>
        <w:rPr>
          <w:noProof/>
          <w:webHidden/>
        </w:rPr>
        <w:fldChar w:fldCharType="separate"/>
      </w:r>
      <w:ins w:id="75" w:author="Author">
        <w:r>
          <w:rPr>
            <w:noProof/>
            <w:webHidden/>
          </w:rPr>
          <w:t>45</w:t>
        </w:r>
        <w:r>
          <w:rPr>
            <w:noProof/>
            <w:webHidden/>
          </w:rPr>
          <w:fldChar w:fldCharType="end"/>
        </w:r>
        <w:r w:rsidRPr="001F30A9">
          <w:rPr>
            <w:rStyle w:val="Hyperlink"/>
            <w:noProof/>
          </w:rPr>
          <w:fldChar w:fldCharType="end"/>
        </w:r>
      </w:ins>
    </w:p>
    <w:p w:rsidR="004E40F1" w:rsidRDefault="004E40F1">
      <w:pPr>
        <w:pStyle w:val="TOC2"/>
        <w:rPr>
          <w:ins w:id="76" w:author="Author"/>
          <w:rFonts w:asciiTheme="minorHAnsi" w:eastAsiaTheme="minorEastAsia" w:hAnsiTheme="minorHAnsi" w:cstheme="minorBidi"/>
          <w:bCs w:val="0"/>
          <w:noProof/>
          <w:sz w:val="22"/>
          <w:szCs w:val="22"/>
        </w:rPr>
      </w:pPr>
      <w:ins w:id="77" w:author="Author">
        <w:r w:rsidRPr="001F30A9">
          <w:rPr>
            <w:rStyle w:val="Hyperlink"/>
            <w:noProof/>
          </w:rPr>
          <w:fldChar w:fldCharType="begin"/>
        </w:r>
        <w:r w:rsidRPr="001F30A9">
          <w:rPr>
            <w:rStyle w:val="Hyperlink"/>
            <w:noProof/>
          </w:rPr>
          <w:instrText xml:space="preserve"> </w:instrText>
        </w:r>
        <w:r>
          <w:rPr>
            <w:noProof/>
          </w:rPr>
          <w:instrText>HYPERLINK \l "_Toc456255160"</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2.23</w:t>
        </w:r>
        <w:r>
          <w:rPr>
            <w:rFonts w:asciiTheme="minorHAnsi" w:eastAsiaTheme="minorEastAsia" w:hAnsiTheme="minorHAnsi" w:cstheme="minorBidi"/>
            <w:bCs w:val="0"/>
            <w:noProof/>
            <w:sz w:val="22"/>
            <w:szCs w:val="22"/>
          </w:rPr>
          <w:tab/>
        </w:r>
        <w:r w:rsidRPr="001F30A9">
          <w:rPr>
            <w:rStyle w:val="Hyperlink"/>
            <w:noProof/>
          </w:rPr>
          <w:t>Test Case Specification 20 – FIO Module Status</w:t>
        </w:r>
        <w:r>
          <w:rPr>
            <w:noProof/>
            <w:webHidden/>
          </w:rPr>
          <w:tab/>
        </w:r>
        <w:r>
          <w:rPr>
            <w:noProof/>
            <w:webHidden/>
          </w:rPr>
          <w:fldChar w:fldCharType="begin"/>
        </w:r>
        <w:r>
          <w:rPr>
            <w:noProof/>
            <w:webHidden/>
          </w:rPr>
          <w:instrText xml:space="preserve"> PAGEREF _Toc456255160 \h </w:instrText>
        </w:r>
        <w:r>
          <w:rPr>
            <w:noProof/>
            <w:webHidden/>
          </w:rPr>
        </w:r>
      </w:ins>
      <w:r>
        <w:rPr>
          <w:noProof/>
          <w:webHidden/>
        </w:rPr>
        <w:fldChar w:fldCharType="separate"/>
      </w:r>
      <w:ins w:id="78" w:author="Author">
        <w:r>
          <w:rPr>
            <w:noProof/>
            <w:webHidden/>
          </w:rPr>
          <w:t>46</w:t>
        </w:r>
        <w:r>
          <w:rPr>
            <w:noProof/>
            <w:webHidden/>
          </w:rPr>
          <w:fldChar w:fldCharType="end"/>
        </w:r>
        <w:r w:rsidRPr="001F30A9">
          <w:rPr>
            <w:rStyle w:val="Hyperlink"/>
            <w:noProof/>
          </w:rPr>
          <w:fldChar w:fldCharType="end"/>
        </w:r>
      </w:ins>
    </w:p>
    <w:p w:rsidR="004E40F1" w:rsidRDefault="004E40F1">
      <w:pPr>
        <w:pStyle w:val="TOC2"/>
        <w:rPr>
          <w:ins w:id="79" w:author="Author"/>
          <w:rFonts w:asciiTheme="minorHAnsi" w:eastAsiaTheme="minorEastAsia" w:hAnsiTheme="minorHAnsi" w:cstheme="minorBidi"/>
          <w:bCs w:val="0"/>
          <w:noProof/>
          <w:sz w:val="22"/>
          <w:szCs w:val="22"/>
        </w:rPr>
      </w:pPr>
      <w:ins w:id="80" w:author="Author">
        <w:r w:rsidRPr="001F30A9">
          <w:rPr>
            <w:rStyle w:val="Hyperlink"/>
            <w:noProof/>
          </w:rPr>
          <w:fldChar w:fldCharType="begin"/>
        </w:r>
        <w:r w:rsidRPr="001F30A9">
          <w:rPr>
            <w:rStyle w:val="Hyperlink"/>
            <w:noProof/>
          </w:rPr>
          <w:instrText xml:space="preserve"> </w:instrText>
        </w:r>
        <w:r>
          <w:rPr>
            <w:noProof/>
          </w:rPr>
          <w:instrText>HYPERLINK \l "_Toc456255161"</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2.24</w:t>
        </w:r>
        <w:r>
          <w:rPr>
            <w:rFonts w:asciiTheme="minorHAnsi" w:eastAsiaTheme="minorEastAsia" w:hAnsiTheme="minorHAnsi" w:cstheme="minorBidi"/>
            <w:bCs w:val="0"/>
            <w:noProof/>
            <w:sz w:val="22"/>
            <w:szCs w:val="22"/>
          </w:rPr>
          <w:tab/>
        </w:r>
        <w:r w:rsidRPr="001F30A9">
          <w:rPr>
            <w:rStyle w:val="Hyperlink"/>
            <w:noProof/>
          </w:rPr>
          <w:t>Test Case Specification 21 – FIO Asynchronous Notification</w:t>
        </w:r>
        <w:r>
          <w:rPr>
            <w:noProof/>
            <w:webHidden/>
          </w:rPr>
          <w:tab/>
        </w:r>
        <w:r>
          <w:rPr>
            <w:noProof/>
            <w:webHidden/>
          </w:rPr>
          <w:fldChar w:fldCharType="begin"/>
        </w:r>
        <w:r>
          <w:rPr>
            <w:noProof/>
            <w:webHidden/>
          </w:rPr>
          <w:instrText xml:space="preserve"> PAGEREF _Toc456255161 \h </w:instrText>
        </w:r>
        <w:r>
          <w:rPr>
            <w:noProof/>
            <w:webHidden/>
          </w:rPr>
        </w:r>
      </w:ins>
      <w:r>
        <w:rPr>
          <w:noProof/>
          <w:webHidden/>
        </w:rPr>
        <w:fldChar w:fldCharType="separate"/>
      </w:r>
      <w:ins w:id="81" w:author="Author">
        <w:r>
          <w:rPr>
            <w:noProof/>
            <w:webHidden/>
          </w:rPr>
          <w:t>47</w:t>
        </w:r>
        <w:r>
          <w:rPr>
            <w:noProof/>
            <w:webHidden/>
          </w:rPr>
          <w:fldChar w:fldCharType="end"/>
        </w:r>
        <w:r w:rsidRPr="001F30A9">
          <w:rPr>
            <w:rStyle w:val="Hyperlink"/>
            <w:noProof/>
          </w:rPr>
          <w:fldChar w:fldCharType="end"/>
        </w:r>
      </w:ins>
    </w:p>
    <w:p w:rsidR="004E40F1" w:rsidRDefault="004E40F1">
      <w:pPr>
        <w:pStyle w:val="TOC2"/>
        <w:rPr>
          <w:ins w:id="82" w:author="Author"/>
          <w:rFonts w:asciiTheme="minorHAnsi" w:eastAsiaTheme="minorEastAsia" w:hAnsiTheme="minorHAnsi" w:cstheme="minorBidi"/>
          <w:bCs w:val="0"/>
          <w:noProof/>
          <w:sz w:val="22"/>
          <w:szCs w:val="22"/>
        </w:rPr>
      </w:pPr>
      <w:ins w:id="83" w:author="Author">
        <w:r w:rsidRPr="001F30A9">
          <w:rPr>
            <w:rStyle w:val="Hyperlink"/>
            <w:noProof/>
          </w:rPr>
          <w:fldChar w:fldCharType="begin"/>
        </w:r>
        <w:r w:rsidRPr="001F30A9">
          <w:rPr>
            <w:rStyle w:val="Hyperlink"/>
            <w:noProof/>
          </w:rPr>
          <w:instrText xml:space="preserve"> </w:instrText>
        </w:r>
        <w:r>
          <w:rPr>
            <w:noProof/>
          </w:rPr>
          <w:instrText>HYPERLINK \l "_Toc456255162"</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2.25</w:t>
        </w:r>
        <w:r>
          <w:rPr>
            <w:rFonts w:asciiTheme="minorHAnsi" w:eastAsiaTheme="minorEastAsia" w:hAnsiTheme="minorHAnsi" w:cstheme="minorBidi"/>
            <w:bCs w:val="0"/>
            <w:noProof/>
            <w:sz w:val="22"/>
            <w:szCs w:val="22"/>
          </w:rPr>
          <w:tab/>
        </w:r>
        <w:r w:rsidRPr="001F30A9">
          <w:rPr>
            <w:rStyle w:val="Hyperlink"/>
            <w:noProof/>
          </w:rPr>
          <w:t>Test Case Specification 22 – FIO Dark Channel Mapping</w:t>
        </w:r>
        <w:r>
          <w:rPr>
            <w:noProof/>
            <w:webHidden/>
          </w:rPr>
          <w:tab/>
        </w:r>
        <w:r>
          <w:rPr>
            <w:noProof/>
            <w:webHidden/>
          </w:rPr>
          <w:fldChar w:fldCharType="begin"/>
        </w:r>
        <w:r>
          <w:rPr>
            <w:noProof/>
            <w:webHidden/>
          </w:rPr>
          <w:instrText xml:space="preserve"> PAGEREF _Toc456255162 \h </w:instrText>
        </w:r>
        <w:r>
          <w:rPr>
            <w:noProof/>
            <w:webHidden/>
          </w:rPr>
        </w:r>
      </w:ins>
      <w:r>
        <w:rPr>
          <w:noProof/>
          <w:webHidden/>
        </w:rPr>
        <w:fldChar w:fldCharType="separate"/>
      </w:r>
      <w:ins w:id="84" w:author="Author">
        <w:r>
          <w:rPr>
            <w:noProof/>
            <w:webHidden/>
          </w:rPr>
          <w:t>48</w:t>
        </w:r>
        <w:r>
          <w:rPr>
            <w:noProof/>
            <w:webHidden/>
          </w:rPr>
          <w:fldChar w:fldCharType="end"/>
        </w:r>
        <w:r w:rsidRPr="001F30A9">
          <w:rPr>
            <w:rStyle w:val="Hyperlink"/>
            <w:noProof/>
          </w:rPr>
          <w:fldChar w:fldCharType="end"/>
        </w:r>
      </w:ins>
    </w:p>
    <w:p w:rsidR="004E40F1" w:rsidRDefault="004E40F1">
      <w:pPr>
        <w:pStyle w:val="TOC2"/>
        <w:rPr>
          <w:ins w:id="85" w:author="Author"/>
          <w:rFonts w:asciiTheme="minorHAnsi" w:eastAsiaTheme="minorEastAsia" w:hAnsiTheme="minorHAnsi" w:cstheme="minorBidi"/>
          <w:bCs w:val="0"/>
          <w:noProof/>
          <w:sz w:val="22"/>
          <w:szCs w:val="22"/>
        </w:rPr>
      </w:pPr>
      <w:ins w:id="86" w:author="Author">
        <w:r w:rsidRPr="001F30A9">
          <w:rPr>
            <w:rStyle w:val="Hyperlink"/>
            <w:noProof/>
          </w:rPr>
          <w:fldChar w:fldCharType="begin"/>
        </w:r>
        <w:r w:rsidRPr="001F30A9">
          <w:rPr>
            <w:rStyle w:val="Hyperlink"/>
            <w:noProof/>
          </w:rPr>
          <w:instrText xml:space="preserve"> </w:instrText>
        </w:r>
        <w:r>
          <w:rPr>
            <w:noProof/>
          </w:rPr>
          <w:instrText>HYPERLINK \l "_Toc456255163"</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2.26</w:t>
        </w:r>
        <w:r>
          <w:rPr>
            <w:rFonts w:asciiTheme="minorHAnsi" w:eastAsiaTheme="minorEastAsia" w:hAnsiTheme="minorHAnsi" w:cstheme="minorBidi"/>
            <w:bCs w:val="0"/>
            <w:noProof/>
            <w:sz w:val="22"/>
            <w:szCs w:val="22"/>
          </w:rPr>
          <w:tab/>
        </w:r>
        <w:r w:rsidRPr="001F30A9">
          <w:rPr>
            <w:rStyle w:val="Hyperlink"/>
            <w:noProof/>
          </w:rPr>
          <w:t>Test Case Specification 23 – TOD Time Handling Functions</w:t>
        </w:r>
        <w:r>
          <w:rPr>
            <w:noProof/>
            <w:webHidden/>
          </w:rPr>
          <w:tab/>
        </w:r>
        <w:r>
          <w:rPr>
            <w:noProof/>
            <w:webHidden/>
          </w:rPr>
          <w:fldChar w:fldCharType="begin"/>
        </w:r>
        <w:r>
          <w:rPr>
            <w:noProof/>
            <w:webHidden/>
          </w:rPr>
          <w:instrText xml:space="preserve"> PAGEREF _Toc456255163 \h </w:instrText>
        </w:r>
        <w:r>
          <w:rPr>
            <w:noProof/>
            <w:webHidden/>
          </w:rPr>
        </w:r>
      </w:ins>
      <w:r>
        <w:rPr>
          <w:noProof/>
          <w:webHidden/>
        </w:rPr>
        <w:fldChar w:fldCharType="separate"/>
      </w:r>
      <w:ins w:id="87" w:author="Author">
        <w:r>
          <w:rPr>
            <w:noProof/>
            <w:webHidden/>
          </w:rPr>
          <w:t>49</w:t>
        </w:r>
        <w:r>
          <w:rPr>
            <w:noProof/>
            <w:webHidden/>
          </w:rPr>
          <w:fldChar w:fldCharType="end"/>
        </w:r>
        <w:r w:rsidRPr="001F30A9">
          <w:rPr>
            <w:rStyle w:val="Hyperlink"/>
            <w:noProof/>
          </w:rPr>
          <w:fldChar w:fldCharType="end"/>
        </w:r>
      </w:ins>
    </w:p>
    <w:p w:rsidR="004E40F1" w:rsidRDefault="004E40F1">
      <w:pPr>
        <w:pStyle w:val="TOC2"/>
        <w:rPr>
          <w:ins w:id="88" w:author="Author"/>
          <w:rFonts w:asciiTheme="minorHAnsi" w:eastAsiaTheme="minorEastAsia" w:hAnsiTheme="minorHAnsi" w:cstheme="minorBidi"/>
          <w:bCs w:val="0"/>
          <w:noProof/>
          <w:sz w:val="22"/>
          <w:szCs w:val="22"/>
        </w:rPr>
      </w:pPr>
      <w:ins w:id="89" w:author="Author">
        <w:r w:rsidRPr="001F30A9">
          <w:rPr>
            <w:rStyle w:val="Hyperlink"/>
            <w:noProof/>
          </w:rPr>
          <w:fldChar w:fldCharType="begin"/>
        </w:r>
        <w:r w:rsidRPr="001F30A9">
          <w:rPr>
            <w:rStyle w:val="Hyperlink"/>
            <w:noProof/>
          </w:rPr>
          <w:instrText xml:space="preserve"> </w:instrText>
        </w:r>
        <w:r>
          <w:rPr>
            <w:noProof/>
          </w:rPr>
          <w:instrText>HYPERLINK \l "_Toc456255164"</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2.27</w:t>
        </w:r>
        <w:r>
          <w:rPr>
            <w:rFonts w:asciiTheme="minorHAnsi" w:eastAsiaTheme="minorEastAsia" w:hAnsiTheme="minorHAnsi" w:cstheme="minorBidi"/>
            <w:bCs w:val="0"/>
            <w:noProof/>
            <w:sz w:val="22"/>
            <w:szCs w:val="22"/>
          </w:rPr>
          <w:tab/>
        </w:r>
        <w:r w:rsidRPr="001F30A9">
          <w:rPr>
            <w:rStyle w:val="Hyperlink"/>
            <w:noProof/>
          </w:rPr>
          <w:t>Test Case Specification 24 – Front Panel Manager and ATC Configuration Menu</w:t>
        </w:r>
        <w:r>
          <w:rPr>
            <w:noProof/>
            <w:webHidden/>
          </w:rPr>
          <w:tab/>
        </w:r>
        <w:r>
          <w:rPr>
            <w:noProof/>
            <w:webHidden/>
          </w:rPr>
          <w:fldChar w:fldCharType="begin"/>
        </w:r>
        <w:r>
          <w:rPr>
            <w:noProof/>
            <w:webHidden/>
          </w:rPr>
          <w:instrText xml:space="preserve"> PAGEREF _Toc456255164 \h </w:instrText>
        </w:r>
        <w:r>
          <w:rPr>
            <w:noProof/>
            <w:webHidden/>
          </w:rPr>
        </w:r>
      </w:ins>
      <w:r>
        <w:rPr>
          <w:noProof/>
          <w:webHidden/>
        </w:rPr>
        <w:fldChar w:fldCharType="separate"/>
      </w:r>
      <w:ins w:id="90" w:author="Author">
        <w:r>
          <w:rPr>
            <w:noProof/>
            <w:webHidden/>
          </w:rPr>
          <w:t>50</w:t>
        </w:r>
        <w:r>
          <w:rPr>
            <w:noProof/>
            <w:webHidden/>
          </w:rPr>
          <w:fldChar w:fldCharType="end"/>
        </w:r>
        <w:r w:rsidRPr="001F30A9">
          <w:rPr>
            <w:rStyle w:val="Hyperlink"/>
            <w:noProof/>
          </w:rPr>
          <w:fldChar w:fldCharType="end"/>
        </w:r>
      </w:ins>
    </w:p>
    <w:p w:rsidR="004E40F1" w:rsidRDefault="004E40F1">
      <w:pPr>
        <w:pStyle w:val="TOC2"/>
        <w:rPr>
          <w:ins w:id="91" w:author="Author"/>
          <w:rFonts w:asciiTheme="minorHAnsi" w:eastAsiaTheme="minorEastAsia" w:hAnsiTheme="minorHAnsi" w:cstheme="minorBidi"/>
          <w:bCs w:val="0"/>
          <w:noProof/>
          <w:sz w:val="22"/>
          <w:szCs w:val="22"/>
        </w:rPr>
      </w:pPr>
      <w:ins w:id="92" w:author="Author">
        <w:r w:rsidRPr="001F30A9">
          <w:rPr>
            <w:rStyle w:val="Hyperlink"/>
            <w:noProof/>
          </w:rPr>
          <w:fldChar w:fldCharType="begin"/>
        </w:r>
        <w:r w:rsidRPr="001F30A9">
          <w:rPr>
            <w:rStyle w:val="Hyperlink"/>
            <w:noProof/>
          </w:rPr>
          <w:instrText xml:space="preserve"> </w:instrText>
        </w:r>
        <w:r>
          <w:rPr>
            <w:noProof/>
          </w:rPr>
          <w:instrText>HYPERLINK \l "_Toc456255165"</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2.28</w:t>
        </w:r>
        <w:r>
          <w:rPr>
            <w:rFonts w:asciiTheme="minorHAnsi" w:eastAsiaTheme="minorEastAsia" w:hAnsiTheme="minorHAnsi" w:cstheme="minorBidi"/>
            <w:bCs w:val="0"/>
            <w:noProof/>
            <w:sz w:val="22"/>
            <w:szCs w:val="22"/>
          </w:rPr>
          <w:tab/>
        </w:r>
        <w:r w:rsidRPr="001F30A9">
          <w:rPr>
            <w:rStyle w:val="Hyperlink"/>
            <w:noProof/>
          </w:rPr>
          <w:t>Test Case Specification 25 – System Configuration Utilities</w:t>
        </w:r>
        <w:r>
          <w:rPr>
            <w:noProof/>
            <w:webHidden/>
          </w:rPr>
          <w:tab/>
        </w:r>
        <w:r>
          <w:rPr>
            <w:noProof/>
            <w:webHidden/>
          </w:rPr>
          <w:fldChar w:fldCharType="begin"/>
        </w:r>
        <w:r>
          <w:rPr>
            <w:noProof/>
            <w:webHidden/>
          </w:rPr>
          <w:instrText xml:space="preserve"> PAGEREF _Toc456255165 \h </w:instrText>
        </w:r>
        <w:r>
          <w:rPr>
            <w:noProof/>
            <w:webHidden/>
          </w:rPr>
        </w:r>
      </w:ins>
      <w:r>
        <w:rPr>
          <w:noProof/>
          <w:webHidden/>
        </w:rPr>
        <w:fldChar w:fldCharType="separate"/>
      </w:r>
      <w:ins w:id="93" w:author="Author">
        <w:r>
          <w:rPr>
            <w:noProof/>
            <w:webHidden/>
          </w:rPr>
          <w:t>54</w:t>
        </w:r>
        <w:r>
          <w:rPr>
            <w:noProof/>
            <w:webHidden/>
          </w:rPr>
          <w:fldChar w:fldCharType="end"/>
        </w:r>
        <w:r w:rsidRPr="001F30A9">
          <w:rPr>
            <w:rStyle w:val="Hyperlink"/>
            <w:noProof/>
          </w:rPr>
          <w:fldChar w:fldCharType="end"/>
        </w:r>
      </w:ins>
    </w:p>
    <w:p w:rsidR="004E40F1" w:rsidRDefault="004E40F1">
      <w:pPr>
        <w:pStyle w:val="TOC2"/>
        <w:rPr>
          <w:ins w:id="94" w:author="Author"/>
          <w:rFonts w:asciiTheme="minorHAnsi" w:eastAsiaTheme="minorEastAsia" w:hAnsiTheme="minorHAnsi" w:cstheme="minorBidi"/>
          <w:bCs w:val="0"/>
          <w:noProof/>
          <w:sz w:val="22"/>
          <w:szCs w:val="22"/>
        </w:rPr>
      </w:pPr>
      <w:ins w:id="95" w:author="Author">
        <w:r w:rsidRPr="001F30A9">
          <w:rPr>
            <w:rStyle w:val="Hyperlink"/>
            <w:noProof/>
          </w:rPr>
          <w:fldChar w:fldCharType="begin"/>
        </w:r>
        <w:r w:rsidRPr="001F30A9">
          <w:rPr>
            <w:rStyle w:val="Hyperlink"/>
            <w:noProof/>
          </w:rPr>
          <w:instrText xml:space="preserve"> </w:instrText>
        </w:r>
        <w:r>
          <w:rPr>
            <w:noProof/>
          </w:rPr>
          <w:instrText>HYPERLINK \l "_Toc456255166"</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2.29</w:t>
        </w:r>
        <w:r>
          <w:rPr>
            <w:rFonts w:asciiTheme="minorHAnsi" w:eastAsiaTheme="minorEastAsia" w:hAnsiTheme="minorHAnsi" w:cstheme="minorBidi"/>
            <w:bCs w:val="0"/>
            <w:noProof/>
            <w:sz w:val="22"/>
            <w:szCs w:val="22"/>
          </w:rPr>
          <w:tab/>
        </w:r>
        <w:r w:rsidRPr="001F30A9">
          <w:rPr>
            <w:rStyle w:val="Hyperlink"/>
            <w:noProof/>
          </w:rPr>
          <w:t>Test Case Specification 26 – Intrinsic API Requirements</w:t>
        </w:r>
        <w:r>
          <w:rPr>
            <w:noProof/>
            <w:webHidden/>
          </w:rPr>
          <w:tab/>
        </w:r>
        <w:r>
          <w:rPr>
            <w:noProof/>
            <w:webHidden/>
          </w:rPr>
          <w:fldChar w:fldCharType="begin"/>
        </w:r>
        <w:r>
          <w:rPr>
            <w:noProof/>
            <w:webHidden/>
          </w:rPr>
          <w:instrText xml:space="preserve"> PAGEREF _Toc456255166 \h </w:instrText>
        </w:r>
        <w:r>
          <w:rPr>
            <w:noProof/>
            <w:webHidden/>
          </w:rPr>
        </w:r>
      </w:ins>
      <w:r>
        <w:rPr>
          <w:noProof/>
          <w:webHidden/>
        </w:rPr>
        <w:fldChar w:fldCharType="separate"/>
      </w:r>
      <w:ins w:id="96" w:author="Author">
        <w:r>
          <w:rPr>
            <w:noProof/>
            <w:webHidden/>
          </w:rPr>
          <w:t>59</w:t>
        </w:r>
        <w:r>
          <w:rPr>
            <w:noProof/>
            <w:webHidden/>
          </w:rPr>
          <w:fldChar w:fldCharType="end"/>
        </w:r>
        <w:r w:rsidRPr="001F30A9">
          <w:rPr>
            <w:rStyle w:val="Hyperlink"/>
            <w:noProof/>
          </w:rPr>
          <w:fldChar w:fldCharType="end"/>
        </w:r>
      </w:ins>
    </w:p>
    <w:p w:rsidR="004E40F1" w:rsidRDefault="004E40F1">
      <w:pPr>
        <w:pStyle w:val="TOC2"/>
        <w:rPr>
          <w:ins w:id="97" w:author="Author"/>
          <w:rFonts w:asciiTheme="minorHAnsi" w:eastAsiaTheme="minorEastAsia" w:hAnsiTheme="minorHAnsi" w:cstheme="minorBidi"/>
          <w:bCs w:val="0"/>
          <w:noProof/>
          <w:sz w:val="22"/>
          <w:szCs w:val="22"/>
        </w:rPr>
      </w:pPr>
      <w:ins w:id="98" w:author="Author">
        <w:r w:rsidRPr="001F30A9">
          <w:rPr>
            <w:rStyle w:val="Hyperlink"/>
            <w:noProof/>
          </w:rPr>
          <w:fldChar w:fldCharType="begin"/>
        </w:r>
        <w:r w:rsidRPr="001F30A9">
          <w:rPr>
            <w:rStyle w:val="Hyperlink"/>
            <w:noProof/>
          </w:rPr>
          <w:instrText xml:space="preserve"> </w:instrText>
        </w:r>
        <w:r>
          <w:rPr>
            <w:noProof/>
          </w:rPr>
          <w:instrText>HYPERLINK \l "_Toc456255167"</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2.30</w:t>
        </w:r>
        <w:r>
          <w:rPr>
            <w:rFonts w:asciiTheme="minorHAnsi" w:eastAsiaTheme="minorEastAsia" w:hAnsiTheme="minorHAnsi" w:cstheme="minorBidi"/>
            <w:bCs w:val="0"/>
            <w:noProof/>
            <w:sz w:val="22"/>
            <w:szCs w:val="22"/>
          </w:rPr>
          <w:tab/>
        </w:r>
        <w:r w:rsidRPr="001F30A9">
          <w:rPr>
            <w:rStyle w:val="Hyperlink"/>
            <w:noProof/>
          </w:rPr>
          <w:t>Test Case Specification 27 – FIO Serial Ports and Status Counters</w:t>
        </w:r>
        <w:r>
          <w:rPr>
            <w:noProof/>
            <w:webHidden/>
          </w:rPr>
          <w:tab/>
        </w:r>
        <w:r>
          <w:rPr>
            <w:noProof/>
            <w:webHidden/>
          </w:rPr>
          <w:fldChar w:fldCharType="begin"/>
        </w:r>
        <w:r>
          <w:rPr>
            <w:noProof/>
            <w:webHidden/>
          </w:rPr>
          <w:instrText xml:space="preserve"> PAGEREF _Toc456255167 \h </w:instrText>
        </w:r>
        <w:r>
          <w:rPr>
            <w:noProof/>
            <w:webHidden/>
          </w:rPr>
        </w:r>
      </w:ins>
      <w:r>
        <w:rPr>
          <w:noProof/>
          <w:webHidden/>
        </w:rPr>
        <w:fldChar w:fldCharType="separate"/>
      </w:r>
      <w:ins w:id="99" w:author="Author">
        <w:r>
          <w:rPr>
            <w:noProof/>
            <w:webHidden/>
          </w:rPr>
          <w:t>61</w:t>
        </w:r>
        <w:r>
          <w:rPr>
            <w:noProof/>
            <w:webHidden/>
          </w:rPr>
          <w:fldChar w:fldCharType="end"/>
        </w:r>
        <w:r w:rsidRPr="001F30A9">
          <w:rPr>
            <w:rStyle w:val="Hyperlink"/>
            <w:noProof/>
          </w:rPr>
          <w:fldChar w:fldCharType="end"/>
        </w:r>
      </w:ins>
    </w:p>
    <w:p w:rsidR="004E40F1" w:rsidRDefault="004E40F1">
      <w:pPr>
        <w:pStyle w:val="TOC2"/>
        <w:rPr>
          <w:ins w:id="100" w:author="Author"/>
          <w:rFonts w:asciiTheme="minorHAnsi" w:eastAsiaTheme="minorEastAsia" w:hAnsiTheme="minorHAnsi" w:cstheme="minorBidi"/>
          <w:bCs w:val="0"/>
          <w:noProof/>
          <w:sz w:val="22"/>
          <w:szCs w:val="22"/>
        </w:rPr>
      </w:pPr>
      <w:ins w:id="101" w:author="Author">
        <w:r w:rsidRPr="001F30A9">
          <w:rPr>
            <w:rStyle w:val="Hyperlink"/>
            <w:noProof/>
          </w:rPr>
          <w:fldChar w:fldCharType="begin"/>
        </w:r>
        <w:r w:rsidRPr="001F30A9">
          <w:rPr>
            <w:rStyle w:val="Hyperlink"/>
            <w:noProof/>
          </w:rPr>
          <w:instrText xml:space="preserve"> </w:instrText>
        </w:r>
        <w:r>
          <w:rPr>
            <w:noProof/>
          </w:rPr>
          <w:instrText>HYPERLINK \l "_Toc456255168"</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2.31</w:t>
        </w:r>
        <w:r>
          <w:rPr>
            <w:rFonts w:asciiTheme="minorHAnsi" w:eastAsiaTheme="minorEastAsia" w:hAnsiTheme="minorHAnsi" w:cstheme="minorBidi"/>
            <w:bCs w:val="0"/>
            <w:noProof/>
            <w:sz w:val="22"/>
            <w:szCs w:val="22"/>
          </w:rPr>
          <w:tab/>
        </w:r>
        <w:r w:rsidRPr="001F30A9">
          <w:rPr>
            <w:rStyle w:val="Hyperlink"/>
            <w:noProof/>
          </w:rPr>
          <w:t>Test Case Specification 28 – FPUI Display Presence and Size</w:t>
        </w:r>
        <w:r>
          <w:rPr>
            <w:noProof/>
            <w:webHidden/>
          </w:rPr>
          <w:tab/>
        </w:r>
        <w:r>
          <w:rPr>
            <w:noProof/>
            <w:webHidden/>
          </w:rPr>
          <w:fldChar w:fldCharType="begin"/>
        </w:r>
        <w:r>
          <w:rPr>
            <w:noProof/>
            <w:webHidden/>
          </w:rPr>
          <w:instrText xml:space="preserve"> PAGEREF _Toc456255168 \h </w:instrText>
        </w:r>
        <w:r>
          <w:rPr>
            <w:noProof/>
            <w:webHidden/>
          </w:rPr>
        </w:r>
      </w:ins>
      <w:r>
        <w:rPr>
          <w:noProof/>
          <w:webHidden/>
        </w:rPr>
        <w:fldChar w:fldCharType="separate"/>
      </w:r>
      <w:ins w:id="102" w:author="Author">
        <w:r>
          <w:rPr>
            <w:noProof/>
            <w:webHidden/>
          </w:rPr>
          <w:t>63</w:t>
        </w:r>
        <w:r>
          <w:rPr>
            <w:noProof/>
            <w:webHidden/>
          </w:rPr>
          <w:fldChar w:fldCharType="end"/>
        </w:r>
        <w:r w:rsidRPr="001F30A9">
          <w:rPr>
            <w:rStyle w:val="Hyperlink"/>
            <w:noProof/>
          </w:rPr>
          <w:fldChar w:fldCharType="end"/>
        </w:r>
      </w:ins>
    </w:p>
    <w:p w:rsidR="004E40F1" w:rsidRDefault="004E40F1">
      <w:pPr>
        <w:pStyle w:val="TOC2"/>
        <w:rPr>
          <w:ins w:id="103" w:author="Author"/>
          <w:rFonts w:asciiTheme="minorHAnsi" w:eastAsiaTheme="minorEastAsia" w:hAnsiTheme="minorHAnsi" w:cstheme="minorBidi"/>
          <w:bCs w:val="0"/>
          <w:noProof/>
          <w:sz w:val="22"/>
          <w:szCs w:val="22"/>
        </w:rPr>
      </w:pPr>
      <w:ins w:id="104" w:author="Author">
        <w:r w:rsidRPr="001F30A9">
          <w:rPr>
            <w:rStyle w:val="Hyperlink"/>
            <w:noProof/>
          </w:rPr>
          <w:fldChar w:fldCharType="begin"/>
        </w:r>
        <w:r w:rsidRPr="001F30A9">
          <w:rPr>
            <w:rStyle w:val="Hyperlink"/>
            <w:noProof/>
          </w:rPr>
          <w:instrText xml:space="preserve"> </w:instrText>
        </w:r>
        <w:r>
          <w:rPr>
            <w:noProof/>
          </w:rPr>
          <w:instrText>HYPERLINK \l "_Toc456255169"</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2.32</w:t>
        </w:r>
        <w:r>
          <w:rPr>
            <w:rFonts w:asciiTheme="minorHAnsi" w:eastAsiaTheme="minorEastAsia" w:hAnsiTheme="minorHAnsi" w:cstheme="minorBidi"/>
            <w:bCs w:val="0"/>
            <w:noProof/>
            <w:sz w:val="22"/>
            <w:szCs w:val="22"/>
          </w:rPr>
          <w:tab/>
        </w:r>
        <w:r w:rsidRPr="001F30A9">
          <w:rPr>
            <w:rStyle w:val="Hyperlink"/>
            <w:noProof/>
          </w:rPr>
          <w:t>Test Case Specification 29 – FPUI Bell Activation and Application Termination</w:t>
        </w:r>
        <w:r>
          <w:rPr>
            <w:noProof/>
            <w:webHidden/>
          </w:rPr>
          <w:tab/>
        </w:r>
        <w:r>
          <w:rPr>
            <w:noProof/>
            <w:webHidden/>
          </w:rPr>
          <w:fldChar w:fldCharType="begin"/>
        </w:r>
        <w:r>
          <w:rPr>
            <w:noProof/>
            <w:webHidden/>
          </w:rPr>
          <w:instrText xml:space="preserve"> PAGEREF _Toc456255169 \h </w:instrText>
        </w:r>
        <w:r>
          <w:rPr>
            <w:noProof/>
            <w:webHidden/>
          </w:rPr>
        </w:r>
      </w:ins>
      <w:r>
        <w:rPr>
          <w:noProof/>
          <w:webHidden/>
        </w:rPr>
        <w:fldChar w:fldCharType="separate"/>
      </w:r>
      <w:ins w:id="105" w:author="Author">
        <w:r>
          <w:rPr>
            <w:noProof/>
            <w:webHidden/>
          </w:rPr>
          <w:t>65</w:t>
        </w:r>
        <w:r>
          <w:rPr>
            <w:noProof/>
            <w:webHidden/>
          </w:rPr>
          <w:fldChar w:fldCharType="end"/>
        </w:r>
        <w:r w:rsidRPr="001F30A9">
          <w:rPr>
            <w:rStyle w:val="Hyperlink"/>
            <w:noProof/>
          </w:rPr>
          <w:fldChar w:fldCharType="end"/>
        </w:r>
      </w:ins>
    </w:p>
    <w:p w:rsidR="004E40F1" w:rsidRDefault="004E40F1">
      <w:pPr>
        <w:pStyle w:val="TOC2"/>
        <w:rPr>
          <w:ins w:id="106" w:author="Author"/>
          <w:rFonts w:asciiTheme="minorHAnsi" w:eastAsiaTheme="minorEastAsia" w:hAnsiTheme="minorHAnsi" w:cstheme="minorBidi"/>
          <w:bCs w:val="0"/>
          <w:noProof/>
          <w:sz w:val="22"/>
          <w:szCs w:val="22"/>
        </w:rPr>
      </w:pPr>
      <w:ins w:id="107" w:author="Author">
        <w:r w:rsidRPr="001F30A9">
          <w:rPr>
            <w:rStyle w:val="Hyperlink"/>
            <w:noProof/>
          </w:rPr>
          <w:fldChar w:fldCharType="begin"/>
        </w:r>
        <w:r w:rsidRPr="001F30A9">
          <w:rPr>
            <w:rStyle w:val="Hyperlink"/>
            <w:noProof/>
          </w:rPr>
          <w:instrText xml:space="preserve"> </w:instrText>
        </w:r>
        <w:r>
          <w:rPr>
            <w:noProof/>
          </w:rPr>
          <w:instrText>HYPERLINK \l "_Toc456255170"</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2.33</w:t>
        </w:r>
        <w:r>
          <w:rPr>
            <w:rFonts w:asciiTheme="minorHAnsi" w:eastAsiaTheme="minorEastAsia" w:hAnsiTheme="minorHAnsi" w:cstheme="minorBidi"/>
            <w:bCs w:val="0"/>
            <w:noProof/>
            <w:sz w:val="22"/>
            <w:szCs w:val="22"/>
          </w:rPr>
          <w:tab/>
        </w:r>
        <w:r w:rsidRPr="001F30A9">
          <w:rPr>
            <w:rStyle w:val="Hyperlink"/>
            <w:noProof/>
          </w:rPr>
          <w:t>Test Case Specification 30 – FPUI Display Graphics</w:t>
        </w:r>
        <w:r>
          <w:rPr>
            <w:noProof/>
            <w:webHidden/>
          </w:rPr>
          <w:tab/>
        </w:r>
        <w:r>
          <w:rPr>
            <w:noProof/>
            <w:webHidden/>
          </w:rPr>
          <w:fldChar w:fldCharType="begin"/>
        </w:r>
        <w:r>
          <w:rPr>
            <w:noProof/>
            <w:webHidden/>
          </w:rPr>
          <w:instrText xml:space="preserve"> PAGEREF _Toc456255170 \h </w:instrText>
        </w:r>
        <w:r>
          <w:rPr>
            <w:noProof/>
            <w:webHidden/>
          </w:rPr>
        </w:r>
      </w:ins>
      <w:r>
        <w:rPr>
          <w:noProof/>
          <w:webHidden/>
        </w:rPr>
        <w:fldChar w:fldCharType="separate"/>
      </w:r>
      <w:ins w:id="108" w:author="Author">
        <w:r>
          <w:rPr>
            <w:noProof/>
            <w:webHidden/>
          </w:rPr>
          <w:t>66</w:t>
        </w:r>
        <w:r>
          <w:rPr>
            <w:noProof/>
            <w:webHidden/>
          </w:rPr>
          <w:fldChar w:fldCharType="end"/>
        </w:r>
        <w:r w:rsidRPr="001F30A9">
          <w:rPr>
            <w:rStyle w:val="Hyperlink"/>
            <w:noProof/>
          </w:rPr>
          <w:fldChar w:fldCharType="end"/>
        </w:r>
      </w:ins>
    </w:p>
    <w:p w:rsidR="004E40F1" w:rsidRDefault="004E40F1">
      <w:pPr>
        <w:pStyle w:val="TOC2"/>
        <w:rPr>
          <w:ins w:id="109" w:author="Author"/>
          <w:rFonts w:asciiTheme="minorHAnsi" w:eastAsiaTheme="minorEastAsia" w:hAnsiTheme="minorHAnsi" w:cstheme="minorBidi"/>
          <w:bCs w:val="0"/>
          <w:noProof/>
          <w:sz w:val="22"/>
          <w:szCs w:val="22"/>
        </w:rPr>
      </w:pPr>
      <w:ins w:id="110" w:author="Author">
        <w:r w:rsidRPr="001F30A9">
          <w:rPr>
            <w:rStyle w:val="Hyperlink"/>
            <w:noProof/>
          </w:rPr>
          <w:fldChar w:fldCharType="begin"/>
        </w:r>
        <w:r w:rsidRPr="001F30A9">
          <w:rPr>
            <w:rStyle w:val="Hyperlink"/>
            <w:noProof/>
          </w:rPr>
          <w:instrText xml:space="preserve"> </w:instrText>
        </w:r>
        <w:r>
          <w:rPr>
            <w:noProof/>
          </w:rPr>
          <w:instrText>HYPERLINK \l "_Toc456255171"</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2.34</w:t>
        </w:r>
        <w:r>
          <w:rPr>
            <w:rFonts w:asciiTheme="minorHAnsi" w:eastAsiaTheme="minorEastAsia" w:hAnsiTheme="minorHAnsi" w:cstheme="minorBidi"/>
            <w:bCs w:val="0"/>
            <w:noProof/>
            <w:sz w:val="22"/>
            <w:szCs w:val="22"/>
          </w:rPr>
          <w:tab/>
        </w:r>
        <w:r w:rsidRPr="001F30A9">
          <w:rPr>
            <w:rStyle w:val="Hyperlink"/>
            <w:noProof/>
          </w:rPr>
          <w:t>Test Case Specification 31 – FPUI Display Focus</w:t>
        </w:r>
        <w:r>
          <w:rPr>
            <w:noProof/>
            <w:webHidden/>
          </w:rPr>
          <w:tab/>
        </w:r>
        <w:r>
          <w:rPr>
            <w:noProof/>
            <w:webHidden/>
          </w:rPr>
          <w:fldChar w:fldCharType="begin"/>
        </w:r>
        <w:r>
          <w:rPr>
            <w:noProof/>
            <w:webHidden/>
          </w:rPr>
          <w:instrText xml:space="preserve"> PAGEREF _Toc456255171 \h </w:instrText>
        </w:r>
        <w:r>
          <w:rPr>
            <w:noProof/>
            <w:webHidden/>
          </w:rPr>
        </w:r>
      </w:ins>
      <w:r>
        <w:rPr>
          <w:noProof/>
          <w:webHidden/>
        </w:rPr>
        <w:fldChar w:fldCharType="separate"/>
      </w:r>
      <w:ins w:id="111" w:author="Author">
        <w:r>
          <w:rPr>
            <w:noProof/>
            <w:webHidden/>
          </w:rPr>
          <w:t>67</w:t>
        </w:r>
        <w:r>
          <w:rPr>
            <w:noProof/>
            <w:webHidden/>
          </w:rPr>
          <w:fldChar w:fldCharType="end"/>
        </w:r>
        <w:r w:rsidRPr="001F30A9">
          <w:rPr>
            <w:rStyle w:val="Hyperlink"/>
            <w:noProof/>
          </w:rPr>
          <w:fldChar w:fldCharType="end"/>
        </w:r>
      </w:ins>
    </w:p>
    <w:p w:rsidR="004E40F1" w:rsidRDefault="004E40F1">
      <w:pPr>
        <w:pStyle w:val="TOC2"/>
        <w:rPr>
          <w:ins w:id="112" w:author="Author"/>
          <w:rFonts w:asciiTheme="minorHAnsi" w:eastAsiaTheme="minorEastAsia" w:hAnsiTheme="minorHAnsi" w:cstheme="minorBidi"/>
          <w:bCs w:val="0"/>
          <w:noProof/>
          <w:sz w:val="22"/>
          <w:szCs w:val="22"/>
        </w:rPr>
      </w:pPr>
      <w:ins w:id="113" w:author="Author">
        <w:r w:rsidRPr="001F30A9">
          <w:rPr>
            <w:rStyle w:val="Hyperlink"/>
            <w:noProof/>
          </w:rPr>
          <w:fldChar w:fldCharType="begin"/>
        </w:r>
        <w:r w:rsidRPr="001F30A9">
          <w:rPr>
            <w:rStyle w:val="Hyperlink"/>
            <w:noProof/>
          </w:rPr>
          <w:instrText xml:space="preserve"> </w:instrText>
        </w:r>
        <w:r>
          <w:rPr>
            <w:noProof/>
          </w:rPr>
          <w:instrText>HYPERLINK \l "_Toc456255172"</w:instrText>
        </w:r>
        <w:r w:rsidRPr="001F30A9">
          <w:rPr>
            <w:rStyle w:val="Hyperlink"/>
            <w:noProof/>
          </w:rPr>
          <w:instrText xml:space="preserve"> </w:instrText>
        </w:r>
        <w:r w:rsidRPr="001F30A9">
          <w:rPr>
            <w:rStyle w:val="Hyperlink"/>
            <w:noProof/>
          </w:rPr>
        </w:r>
        <w:r w:rsidRPr="001F30A9">
          <w:rPr>
            <w:rStyle w:val="Hyperlink"/>
            <w:noProof/>
          </w:rPr>
          <w:fldChar w:fldCharType="separate"/>
        </w:r>
        <w:r w:rsidRPr="001F30A9">
          <w:rPr>
            <w:rStyle w:val="Hyperlink"/>
            <w:b/>
            <w:noProof/>
          </w:rPr>
          <w:t>2.35</w:t>
        </w:r>
        <w:r>
          <w:rPr>
            <w:rFonts w:asciiTheme="minorHAnsi" w:eastAsiaTheme="minorEastAsia" w:hAnsiTheme="minorHAnsi" w:cstheme="minorBidi"/>
            <w:bCs w:val="0"/>
            <w:noProof/>
            <w:sz w:val="22"/>
            <w:szCs w:val="22"/>
          </w:rPr>
          <w:tab/>
        </w:r>
        <w:r w:rsidRPr="001F30A9">
          <w:rPr>
            <w:rStyle w:val="Hyperlink"/>
            <w:noProof/>
          </w:rPr>
          <w:t>Test Case Specification 32 – System Configuration Menu Display</w:t>
        </w:r>
        <w:r>
          <w:rPr>
            <w:noProof/>
            <w:webHidden/>
          </w:rPr>
          <w:tab/>
        </w:r>
        <w:r>
          <w:rPr>
            <w:noProof/>
            <w:webHidden/>
          </w:rPr>
          <w:fldChar w:fldCharType="begin"/>
        </w:r>
        <w:r>
          <w:rPr>
            <w:noProof/>
            <w:webHidden/>
          </w:rPr>
          <w:instrText xml:space="preserve"> PAGEREF _Toc456255172 \h </w:instrText>
        </w:r>
        <w:r>
          <w:rPr>
            <w:noProof/>
            <w:webHidden/>
          </w:rPr>
        </w:r>
      </w:ins>
      <w:r>
        <w:rPr>
          <w:noProof/>
          <w:webHidden/>
        </w:rPr>
        <w:fldChar w:fldCharType="separate"/>
      </w:r>
      <w:ins w:id="114" w:author="Author">
        <w:r>
          <w:rPr>
            <w:noProof/>
            <w:webHidden/>
          </w:rPr>
          <w:t>69</w:t>
        </w:r>
        <w:r>
          <w:rPr>
            <w:noProof/>
            <w:webHidden/>
          </w:rPr>
          <w:fldChar w:fldCharType="end"/>
        </w:r>
        <w:r w:rsidRPr="001F30A9">
          <w:rPr>
            <w:rStyle w:val="Hyperlink"/>
            <w:noProof/>
          </w:rPr>
          <w:fldChar w:fldCharType="end"/>
        </w:r>
      </w:ins>
    </w:p>
    <w:p w:rsidR="0021306C" w:rsidDel="004E40F1" w:rsidRDefault="0021306C">
      <w:pPr>
        <w:pStyle w:val="TOC1"/>
        <w:rPr>
          <w:del w:id="115" w:author="Author"/>
          <w:rFonts w:asciiTheme="minorHAnsi" w:eastAsiaTheme="minorEastAsia" w:hAnsiTheme="minorHAnsi" w:cstheme="minorBidi"/>
          <w:b w:val="0"/>
          <w:bCs w:val="0"/>
          <w:noProof/>
          <w:sz w:val="22"/>
          <w:szCs w:val="22"/>
        </w:rPr>
      </w:pPr>
      <w:del w:id="116" w:author="Author">
        <w:r w:rsidRPr="005A01B6" w:rsidDel="004E40F1">
          <w:rPr>
            <w:noProof/>
            <w:rPrChange w:id="117" w:author="Author">
              <w:rPr>
                <w:rStyle w:val="Hyperlink"/>
                <w:noProof/>
              </w:rPr>
            </w:rPrChange>
          </w:rPr>
          <w:delText>1</w:delText>
        </w:r>
        <w:r w:rsidDel="004E40F1">
          <w:rPr>
            <w:rFonts w:asciiTheme="minorHAnsi" w:eastAsiaTheme="minorEastAsia" w:hAnsiTheme="minorHAnsi" w:cstheme="minorBidi"/>
            <w:b w:val="0"/>
            <w:bCs w:val="0"/>
            <w:noProof/>
            <w:sz w:val="22"/>
            <w:szCs w:val="22"/>
          </w:rPr>
          <w:tab/>
        </w:r>
        <w:r w:rsidRPr="005A01B6" w:rsidDel="004E40F1">
          <w:rPr>
            <w:noProof/>
            <w:rPrChange w:id="118" w:author="Author">
              <w:rPr>
                <w:rStyle w:val="Hyperlink"/>
                <w:noProof/>
              </w:rPr>
            </w:rPrChange>
          </w:rPr>
          <w:delText>INTRODUCTION</w:delText>
        </w:r>
        <w:r w:rsidDel="004E40F1">
          <w:rPr>
            <w:noProof/>
            <w:webHidden/>
          </w:rPr>
          <w:tab/>
        </w:r>
        <w:r w:rsidR="004E40F1" w:rsidDel="004E40F1">
          <w:rPr>
            <w:noProof/>
            <w:webHidden/>
          </w:rPr>
          <w:delText>5</w:delText>
        </w:r>
      </w:del>
    </w:p>
    <w:p w:rsidR="0021306C" w:rsidDel="004E40F1" w:rsidRDefault="0021306C">
      <w:pPr>
        <w:pStyle w:val="TOC1"/>
        <w:rPr>
          <w:del w:id="119" w:author="Author"/>
          <w:rFonts w:asciiTheme="minorHAnsi" w:eastAsiaTheme="minorEastAsia" w:hAnsiTheme="minorHAnsi" w:cstheme="minorBidi"/>
          <w:b w:val="0"/>
          <w:bCs w:val="0"/>
          <w:noProof/>
          <w:sz w:val="22"/>
          <w:szCs w:val="22"/>
        </w:rPr>
      </w:pPr>
      <w:del w:id="120" w:author="Author">
        <w:r w:rsidRPr="005A01B6" w:rsidDel="004E40F1">
          <w:rPr>
            <w:noProof/>
            <w:rPrChange w:id="121" w:author="Author">
              <w:rPr>
                <w:rStyle w:val="Hyperlink"/>
                <w:noProof/>
              </w:rPr>
            </w:rPrChange>
          </w:rPr>
          <w:delText>2</w:delText>
        </w:r>
        <w:r w:rsidDel="004E40F1">
          <w:rPr>
            <w:rFonts w:asciiTheme="minorHAnsi" w:eastAsiaTheme="minorEastAsia" w:hAnsiTheme="minorHAnsi" w:cstheme="minorBidi"/>
            <w:b w:val="0"/>
            <w:bCs w:val="0"/>
            <w:noProof/>
            <w:sz w:val="22"/>
            <w:szCs w:val="22"/>
          </w:rPr>
          <w:tab/>
        </w:r>
        <w:r w:rsidRPr="005A01B6" w:rsidDel="004E40F1">
          <w:rPr>
            <w:noProof/>
            <w:rPrChange w:id="122" w:author="Author">
              <w:rPr>
                <w:rStyle w:val="Hyperlink"/>
                <w:noProof/>
              </w:rPr>
            </w:rPrChange>
          </w:rPr>
          <w:delText>TEST CASE SPECIFICATIONS</w:delText>
        </w:r>
        <w:r w:rsidDel="004E40F1">
          <w:rPr>
            <w:noProof/>
            <w:webHidden/>
          </w:rPr>
          <w:tab/>
        </w:r>
        <w:r w:rsidR="004E40F1" w:rsidDel="004E40F1">
          <w:rPr>
            <w:noProof/>
            <w:webHidden/>
          </w:rPr>
          <w:delText>6</w:delText>
        </w:r>
      </w:del>
    </w:p>
    <w:p w:rsidR="0021306C" w:rsidDel="004E40F1" w:rsidRDefault="0021306C">
      <w:pPr>
        <w:pStyle w:val="TOC2"/>
        <w:rPr>
          <w:del w:id="123" w:author="Author"/>
          <w:rFonts w:asciiTheme="minorHAnsi" w:eastAsiaTheme="minorEastAsia" w:hAnsiTheme="minorHAnsi" w:cstheme="minorBidi"/>
          <w:bCs w:val="0"/>
          <w:noProof/>
          <w:sz w:val="22"/>
          <w:szCs w:val="22"/>
        </w:rPr>
      </w:pPr>
      <w:del w:id="124" w:author="Author">
        <w:r w:rsidRPr="005A01B6" w:rsidDel="004E40F1">
          <w:rPr>
            <w:b/>
            <w:noProof/>
            <w:rPrChange w:id="125" w:author="Author">
              <w:rPr>
                <w:rStyle w:val="Hyperlink"/>
                <w:b/>
                <w:noProof/>
              </w:rPr>
            </w:rPrChange>
          </w:rPr>
          <w:delText>2.1</w:delText>
        </w:r>
        <w:r w:rsidDel="004E40F1">
          <w:rPr>
            <w:rFonts w:asciiTheme="minorHAnsi" w:eastAsiaTheme="minorEastAsia" w:hAnsiTheme="minorHAnsi" w:cstheme="minorBidi"/>
            <w:bCs w:val="0"/>
            <w:noProof/>
            <w:sz w:val="22"/>
            <w:szCs w:val="22"/>
          </w:rPr>
          <w:tab/>
        </w:r>
        <w:r w:rsidRPr="005A01B6" w:rsidDel="004E40F1">
          <w:rPr>
            <w:noProof/>
            <w:rPrChange w:id="126" w:author="Author">
              <w:rPr>
                <w:rStyle w:val="Hyperlink"/>
                <w:noProof/>
              </w:rPr>
            </w:rPrChange>
          </w:rPr>
          <w:delText>Common Elements Required by All Test Case Specifications</w:delText>
        </w:r>
        <w:r w:rsidDel="004E40F1">
          <w:rPr>
            <w:noProof/>
            <w:webHidden/>
          </w:rPr>
          <w:tab/>
        </w:r>
        <w:r w:rsidR="004E40F1" w:rsidDel="004E40F1">
          <w:rPr>
            <w:noProof/>
            <w:webHidden/>
          </w:rPr>
          <w:delText>6</w:delText>
        </w:r>
      </w:del>
    </w:p>
    <w:p w:rsidR="0021306C" w:rsidDel="004E40F1" w:rsidRDefault="0021306C">
      <w:pPr>
        <w:pStyle w:val="TOC2"/>
        <w:rPr>
          <w:del w:id="127" w:author="Author"/>
          <w:rFonts w:asciiTheme="minorHAnsi" w:eastAsiaTheme="minorEastAsia" w:hAnsiTheme="minorHAnsi" w:cstheme="minorBidi"/>
          <w:bCs w:val="0"/>
          <w:noProof/>
          <w:sz w:val="22"/>
          <w:szCs w:val="22"/>
        </w:rPr>
      </w:pPr>
      <w:del w:id="128" w:author="Author">
        <w:r w:rsidRPr="005A01B6" w:rsidDel="004E40F1">
          <w:rPr>
            <w:b/>
            <w:noProof/>
            <w:rPrChange w:id="129" w:author="Author">
              <w:rPr>
                <w:rStyle w:val="Hyperlink"/>
                <w:b/>
                <w:noProof/>
              </w:rPr>
            </w:rPrChange>
          </w:rPr>
          <w:delText>2.2</w:delText>
        </w:r>
        <w:r w:rsidDel="004E40F1">
          <w:rPr>
            <w:rFonts w:asciiTheme="minorHAnsi" w:eastAsiaTheme="minorEastAsia" w:hAnsiTheme="minorHAnsi" w:cstheme="minorBidi"/>
            <w:bCs w:val="0"/>
            <w:noProof/>
            <w:sz w:val="22"/>
            <w:szCs w:val="22"/>
          </w:rPr>
          <w:tab/>
        </w:r>
        <w:r w:rsidRPr="005A01B6" w:rsidDel="004E40F1">
          <w:rPr>
            <w:noProof/>
            <w:rPrChange w:id="130" w:author="Author">
              <w:rPr>
                <w:rStyle w:val="Hyperlink"/>
                <w:noProof/>
              </w:rPr>
            </w:rPrChange>
          </w:rPr>
          <w:delText>Filename Conventions</w:delText>
        </w:r>
        <w:r w:rsidDel="004E40F1">
          <w:rPr>
            <w:noProof/>
            <w:webHidden/>
          </w:rPr>
          <w:tab/>
        </w:r>
        <w:r w:rsidR="004E40F1" w:rsidDel="004E40F1">
          <w:rPr>
            <w:noProof/>
            <w:webHidden/>
          </w:rPr>
          <w:delText>7</w:delText>
        </w:r>
      </w:del>
    </w:p>
    <w:p w:rsidR="0021306C" w:rsidDel="004E40F1" w:rsidRDefault="0021306C">
      <w:pPr>
        <w:pStyle w:val="TOC2"/>
        <w:rPr>
          <w:del w:id="131" w:author="Author"/>
          <w:rFonts w:asciiTheme="minorHAnsi" w:eastAsiaTheme="minorEastAsia" w:hAnsiTheme="minorHAnsi" w:cstheme="minorBidi"/>
          <w:bCs w:val="0"/>
          <w:noProof/>
          <w:sz w:val="22"/>
          <w:szCs w:val="22"/>
        </w:rPr>
      </w:pPr>
      <w:del w:id="132" w:author="Author">
        <w:r w:rsidRPr="005A01B6" w:rsidDel="004E40F1">
          <w:rPr>
            <w:b/>
            <w:noProof/>
            <w:rPrChange w:id="133" w:author="Author">
              <w:rPr>
                <w:rStyle w:val="Hyperlink"/>
                <w:b/>
                <w:noProof/>
              </w:rPr>
            </w:rPrChange>
          </w:rPr>
          <w:delText>2.3</w:delText>
        </w:r>
        <w:r w:rsidDel="004E40F1">
          <w:rPr>
            <w:rFonts w:asciiTheme="minorHAnsi" w:eastAsiaTheme="minorEastAsia" w:hAnsiTheme="minorHAnsi" w:cstheme="minorBidi"/>
            <w:bCs w:val="0"/>
            <w:noProof/>
            <w:sz w:val="22"/>
            <w:szCs w:val="22"/>
          </w:rPr>
          <w:tab/>
        </w:r>
        <w:r w:rsidRPr="005A01B6" w:rsidDel="004E40F1">
          <w:rPr>
            <w:noProof/>
            <w:rPrChange w:id="134" w:author="Author">
              <w:rPr>
                <w:rStyle w:val="Hyperlink"/>
                <w:noProof/>
              </w:rPr>
            </w:rPrChange>
          </w:rPr>
          <w:delText>Test Case Specification 1 – FPUI Text UI Virtual Displays</w:delText>
        </w:r>
        <w:r w:rsidDel="004E40F1">
          <w:rPr>
            <w:noProof/>
            <w:webHidden/>
          </w:rPr>
          <w:tab/>
        </w:r>
        <w:r w:rsidR="004E40F1" w:rsidDel="004E40F1">
          <w:rPr>
            <w:noProof/>
            <w:webHidden/>
          </w:rPr>
          <w:delText>8</w:delText>
        </w:r>
      </w:del>
    </w:p>
    <w:p w:rsidR="0021306C" w:rsidDel="004E40F1" w:rsidRDefault="0021306C">
      <w:pPr>
        <w:pStyle w:val="TOC2"/>
        <w:rPr>
          <w:del w:id="135" w:author="Author"/>
          <w:rFonts w:asciiTheme="minorHAnsi" w:eastAsiaTheme="minorEastAsia" w:hAnsiTheme="minorHAnsi" w:cstheme="minorBidi"/>
          <w:bCs w:val="0"/>
          <w:noProof/>
          <w:sz w:val="22"/>
          <w:szCs w:val="22"/>
        </w:rPr>
      </w:pPr>
      <w:del w:id="136" w:author="Author">
        <w:r w:rsidRPr="005A01B6" w:rsidDel="004E40F1">
          <w:rPr>
            <w:b/>
            <w:noProof/>
            <w:rPrChange w:id="137" w:author="Author">
              <w:rPr>
                <w:rStyle w:val="Hyperlink"/>
                <w:b/>
                <w:noProof/>
              </w:rPr>
            </w:rPrChange>
          </w:rPr>
          <w:delText>2.4</w:delText>
        </w:r>
        <w:r w:rsidDel="004E40F1">
          <w:rPr>
            <w:rFonts w:asciiTheme="minorHAnsi" w:eastAsiaTheme="minorEastAsia" w:hAnsiTheme="minorHAnsi" w:cstheme="minorBidi"/>
            <w:bCs w:val="0"/>
            <w:noProof/>
            <w:sz w:val="22"/>
            <w:szCs w:val="22"/>
          </w:rPr>
          <w:tab/>
        </w:r>
        <w:r w:rsidRPr="005A01B6" w:rsidDel="004E40F1">
          <w:rPr>
            <w:noProof/>
            <w:rPrChange w:id="138" w:author="Author">
              <w:rPr>
                <w:rStyle w:val="Hyperlink"/>
                <w:noProof/>
              </w:rPr>
            </w:rPrChange>
          </w:rPr>
          <w:delText>Test Case Specification 2 – FPUI Front Panel Manager</w:delText>
        </w:r>
        <w:r w:rsidDel="004E40F1">
          <w:rPr>
            <w:noProof/>
            <w:webHidden/>
          </w:rPr>
          <w:tab/>
        </w:r>
        <w:r w:rsidR="004E40F1" w:rsidDel="004E40F1">
          <w:rPr>
            <w:noProof/>
            <w:webHidden/>
          </w:rPr>
          <w:delText>11</w:delText>
        </w:r>
      </w:del>
    </w:p>
    <w:p w:rsidR="0021306C" w:rsidDel="004E40F1" w:rsidRDefault="0021306C">
      <w:pPr>
        <w:pStyle w:val="TOC2"/>
        <w:rPr>
          <w:del w:id="139" w:author="Author"/>
          <w:rFonts w:asciiTheme="minorHAnsi" w:eastAsiaTheme="minorEastAsia" w:hAnsiTheme="minorHAnsi" w:cstheme="minorBidi"/>
          <w:bCs w:val="0"/>
          <w:noProof/>
          <w:sz w:val="22"/>
          <w:szCs w:val="22"/>
        </w:rPr>
      </w:pPr>
      <w:del w:id="140" w:author="Author">
        <w:r w:rsidRPr="005A01B6" w:rsidDel="004E40F1">
          <w:rPr>
            <w:b/>
            <w:noProof/>
            <w:rPrChange w:id="141" w:author="Author">
              <w:rPr>
                <w:rStyle w:val="Hyperlink"/>
                <w:b/>
                <w:noProof/>
              </w:rPr>
            </w:rPrChange>
          </w:rPr>
          <w:delText>2.5</w:delText>
        </w:r>
        <w:r w:rsidDel="004E40F1">
          <w:rPr>
            <w:rFonts w:asciiTheme="minorHAnsi" w:eastAsiaTheme="minorEastAsia" w:hAnsiTheme="minorHAnsi" w:cstheme="minorBidi"/>
            <w:bCs w:val="0"/>
            <w:noProof/>
            <w:sz w:val="22"/>
            <w:szCs w:val="22"/>
          </w:rPr>
          <w:tab/>
        </w:r>
        <w:r w:rsidRPr="005A01B6" w:rsidDel="004E40F1">
          <w:rPr>
            <w:noProof/>
            <w:rPrChange w:id="142" w:author="Author">
              <w:rPr>
                <w:rStyle w:val="Hyperlink"/>
                <w:noProof/>
              </w:rPr>
            </w:rPrChange>
          </w:rPr>
          <w:delText>Test Case Specification 3 – FPUI Character Set and Screen Attributes</w:delText>
        </w:r>
        <w:r w:rsidDel="004E40F1">
          <w:rPr>
            <w:noProof/>
            <w:webHidden/>
          </w:rPr>
          <w:tab/>
        </w:r>
        <w:r w:rsidR="00AB69F3" w:rsidDel="00C53508">
          <w:rPr>
            <w:noProof/>
            <w:webHidden/>
          </w:rPr>
          <w:delText>14</w:delText>
        </w:r>
      </w:del>
    </w:p>
    <w:p w:rsidR="0021306C" w:rsidDel="004E40F1" w:rsidRDefault="0021306C">
      <w:pPr>
        <w:pStyle w:val="TOC2"/>
        <w:rPr>
          <w:del w:id="143" w:author="Author"/>
          <w:rFonts w:asciiTheme="minorHAnsi" w:eastAsiaTheme="minorEastAsia" w:hAnsiTheme="minorHAnsi" w:cstheme="minorBidi"/>
          <w:bCs w:val="0"/>
          <w:noProof/>
          <w:sz w:val="22"/>
          <w:szCs w:val="22"/>
        </w:rPr>
      </w:pPr>
      <w:del w:id="144" w:author="Author">
        <w:r w:rsidRPr="005A01B6" w:rsidDel="004E40F1">
          <w:rPr>
            <w:b/>
            <w:noProof/>
            <w:rPrChange w:id="145" w:author="Author">
              <w:rPr>
                <w:rStyle w:val="Hyperlink"/>
                <w:b/>
                <w:noProof/>
              </w:rPr>
            </w:rPrChange>
          </w:rPr>
          <w:delText>2.6</w:delText>
        </w:r>
        <w:r w:rsidDel="004E40F1">
          <w:rPr>
            <w:rFonts w:asciiTheme="minorHAnsi" w:eastAsiaTheme="minorEastAsia" w:hAnsiTheme="minorHAnsi" w:cstheme="minorBidi"/>
            <w:bCs w:val="0"/>
            <w:noProof/>
            <w:sz w:val="22"/>
            <w:szCs w:val="22"/>
          </w:rPr>
          <w:tab/>
        </w:r>
        <w:r w:rsidRPr="005A01B6" w:rsidDel="004E40F1">
          <w:rPr>
            <w:noProof/>
            <w:rPrChange w:id="146" w:author="Author">
              <w:rPr>
                <w:rStyle w:val="Hyperlink"/>
                <w:noProof/>
              </w:rPr>
            </w:rPrChange>
          </w:rPr>
          <w:delText>Test Case Specification 4 – FPUI Reading and Writing Data</w:delText>
        </w:r>
        <w:r w:rsidDel="004E40F1">
          <w:rPr>
            <w:noProof/>
            <w:webHidden/>
          </w:rPr>
          <w:tab/>
        </w:r>
        <w:r w:rsidR="00AB69F3" w:rsidDel="00C53508">
          <w:rPr>
            <w:noProof/>
            <w:webHidden/>
          </w:rPr>
          <w:delText>16</w:delText>
        </w:r>
      </w:del>
    </w:p>
    <w:p w:rsidR="0021306C" w:rsidDel="004E40F1" w:rsidRDefault="0021306C">
      <w:pPr>
        <w:pStyle w:val="TOC2"/>
        <w:rPr>
          <w:del w:id="147" w:author="Author"/>
          <w:rFonts w:asciiTheme="minorHAnsi" w:eastAsiaTheme="minorEastAsia" w:hAnsiTheme="minorHAnsi" w:cstheme="minorBidi"/>
          <w:bCs w:val="0"/>
          <w:noProof/>
          <w:sz w:val="22"/>
          <w:szCs w:val="22"/>
        </w:rPr>
      </w:pPr>
      <w:del w:id="148" w:author="Author">
        <w:r w:rsidRPr="005A01B6" w:rsidDel="004E40F1">
          <w:rPr>
            <w:b/>
            <w:noProof/>
            <w:rPrChange w:id="149" w:author="Author">
              <w:rPr>
                <w:rStyle w:val="Hyperlink"/>
                <w:b/>
                <w:noProof/>
              </w:rPr>
            </w:rPrChange>
          </w:rPr>
          <w:delText>2.7</w:delText>
        </w:r>
        <w:r w:rsidDel="004E40F1">
          <w:rPr>
            <w:rFonts w:asciiTheme="minorHAnsi" w:eastAsiaTheme="minorEastAsia" w:hAnsiTheme="minorHAnsi" w:cstheme="minorBidi"/>
            <w:bCs w:val="0"/>
            <w:noProof/>
            <w:sz w:val="22"/>
            <w:szCs w:val="22"/>
          </w:rPr>
          <w:tab/>
        </w:r>
        <w:r w:rsidRPr="005A01B6" w:rsidDel="004E40F1">
          <w:rPr>
            <w:noProof/>
            <w:rPrChange w:id="150" w:author="Author">
              <w:rPr>
                <w:rStyle w:val="Hyperlink"/>
                <w:noProof/>
              </w:rPr>
            </w:rPrChange>
          </w:rPr>
          <w:delText>Test Case Specification 5 – FPUI Special Characters</w:delText>
        </w:r>
        <w:r w:rsidDel="004E40F1">
          <w:rPr>
            <w:noProof/>
            <w:webHidden/>
          </w:rPr>
          <w:tab/>
        </w:r>
        <w:r w:rsidR="00AB69F3" w:rsidDel="00C53508">
          <w:rPr>
            <w:noProof/>
            <w:webHidden/>
          </w:rPr>
          <w:delText>18</w:delText>
        </w:r>
      </w:del>
    </w:p>
    <w:p w:rsidR="0021306C" w:rsidDel="004E40F1" w:rsidRDefault="0021306C">
      <w:pPr>
        <w:pStyle w:val="TOC2"/>
        <w:rPr>
          <w:del w:id="151" w:author="Author"/>
          <w:rFonts w:asciiTheme="minorHAnsi" w:eastAsiaTheme="minorEastAsia" w:hAnsiTheme="minorHAnsi" w:cstheme="minorBidi"/>
          <w:bCs w:val="0"/>
          <w:noProof/>
          <w:sz w:val="22"/>
          <w:szCs w:val="22"/>
        </w:rPr>
      </w:pPr>
      <w:del w:id="152" w:author="Author">
        <w:r w:rsidRPr="005A01B6" w:rsidDel="004E40F1">
          <w:rPr>
            <w:b/>
            <w:noProof/>
            <w:rPrChange w:id="153" w:author="Author">
              <w:rPr>
                <w:rStyle w:val="Hyperlink"/>
                <w:b/>
                <w:noProof/>
              </w:rPr>
            </w:rPrChange>
          </w:rPr>
          <w:delText>2.9</w:delText>
        </w:r>
        <w:r w:rsidDel="004E40F1">
          <w:rPr>
            <w:rFonts w:asciiTheme="minorHAnsi" w:eastAsiaTheme="minorEastAsia" w:hAnsiTheme="minorHAnsi" w:cstheme="minorBidi"/>
            <w:bCs w:val="0"/>
            <w:noProof/>
            <w:sz w:val="22"/>
            <w:szCs w:val="22"/>
          </w:rPr>
          <w:tab/>
        </w:r>
        <w:r w:rsidRPr="005A01B6" w:rsidDel="004E40F1">
          <w:rPr>
            <w:noProof/>
            <w:rPrChange w:id="154" w:author="Author">
              <w:rPr>
                <w:rStyle w:val="Hyperlink"/>
                <w:noProof/>
              </w:rPr>
            </w:rPrChange>
          </w:rPr>
          <w:delText>Test Case Specification 6 – FPUI Key Mapping</w:delText>
        </w:r>
        <w:r w:rsidDel="004E40F1">
          <w:rPr>
            <w:noProof/>
            <w:webHidden/>
          </w:rPr>
          <w:tab/>
        </w:r>
        <w:r w:rsidR="00AB69F3" w:rsidDel="00C53508">
          <w:rPr>
            <w:noProof/>
            <w:webHidden/>
          </w:rPr>
          <w:delText>19</w:delText>
        </w:r>
      </w:del>
    </w:p>
    <w:p w:rsidR="0021306C" w:rsidDel="004E40F1" w:rsidRDefault="0021306C">
      <w:pPr>
        <w:pStyle w:val="TOC2"/>
        <w:rPr>
          <w:del w:id="155" w:author="Author"/>
          <w:rFonts w:asciiTheme="minorHAnsi" w:eastAsiaTheme="minorEastAsia" w:hAnsiTheme="minorHAnsi" w:cstheme="minorBidi"/>
          <w:bCs w:val="0"/>
          <w:noProof/>
          <w:sz w:val="22"/>
          <w:szCs w:val="22"/>
        </w:rPr>
      </w:pPr>
      <w:del w:id="156" w:author="Author">
        <w:r w:rsidRPr="005A01B6" w:rsidDel="004E40F1">
          <w:rPr>
            <w:b/>
            <w:noProof/>
            <w:rPrChange w:id="157" w:author="Author">
              <w:rPr>
                <w:rStyle w:val="Hyperlink"/>
                <w:b/>
                <w:noProof/>
              </w:rPr>
            </w:rPrChange>
          </w:rPr>
          <w:delText>2.10</w:delText>
        </w:r>
        <w:r w:rsidDel="004E40F1">
          <w:rPr>
            <w:rFonts w:asciiTheme="minorHAnsi" w:eastAsiaTheme="minorEastAsia" w:hAnsiTheme="minorHAnsi" w:cstheme="minorBidi"/>
            <w:bCs w:val="0"/>
            <w:noProof/>
            <w:sz w:val="22"/>
            <w:szCs w:val="22"/>
          </w:rPr>
          <w:tab/>
        </w:r>
        <w:r w:rsidRPr="005A01B6" w:rsidDel="004E40F1">
          <w:rPr>
            <w:noProof/>
            <w:rPrChange w:id="158" w:author="Author">
              <w:rPr>
                <w:rStyle w:val="Hyperlink"/>
                <w:noProof/>
              </w:rPr>
            </w:rPrChange>
          </w:rPr>
          <w:delText>Test Case Specification 7 – FPUI Asynchronous Notification and Focus</w:delText>
        </w:r>
        <w:r w:rsidDel="004E40F1">
          <w:rPr>
            <w:noProof/>
            <w:webHidden/>
          </w:rPr>
          <w:tab/>
        </w:r>
        <w:r w:rsidR="00AB69F3" w:rsidDel="00C53508">
          <w:rPr>
            <w:noProof/>
            <w:webHidden/>
          </w:rPr>
          <w:delText>20</w:delText>
        </w:r>
      </w:del>
    </w:p>
    <w:p w:rsidR="0021306C" w:rsidDel="004E40F1" w:rsidRDefault="0021306C">
      <w:pPr>
        <w:pStyle w:val="TOC2"/>
        <w:rPr>
          <w:del w:id="159" w:author="Author"/>
          <w:rFonts w:asciiTheme="minorHAnsi" w:eastAsiaTheme="minorEastAsia" w:hAnsiTheme="minorHAnsi" w:cstheme="minorBidi"/>
          <w:bCs w:val="0"/>
          <w:noProof/>
          <w:sz w:val="22"/>
          <w:szCs w:val="22"/>
        </w:rPr>
      </w:pPr>
      <w:del w:id="160" w:author="Author">
        <w:r w:rsidRPr="005A01B6" w:rsidDel="004E40F1">
          <w:rPr>
            <w:b/>
            <w:noProof/>
            <w:rPrChange w:id="161" w:author="Author">
              <w:rPr>
                <w:rStyle w:val="Hyperlink"/>
                <w:b/>
                <w:noProof/>
              </w:rPr>
            </w:rPrChange>
          </w:rPr>
          <w:delText>2.11</w:delText>
        </w:r>
        <w:r w:rsidDel="004E40F1">
          <w:rPr>
            <w:rFonts w:asciiTheme="minorHAnsi" w:eastAsiaTheme="minorEastAsia" w:hAnsiTheme="minorHAnsi" w:cstheme="minorBidi"/>
            <w:bCs w:val="0"/>
            <w:noProof/>
            <w:sz w:val="22"/>
            <w:szCs w:val="22"/>
          </w:rPr>
          <w:tab/>
        </w:r>
        <w:r w:rsidRPr="005A01B6" w:rsidDel="004E40F1">
          <w:rPr>
            <w:noProof/>
            <w:rPrChange w:id="162" w:author="Author">
              <w:rPr>
                <w:rStyle w:val="Hyperlink"/>
                <w:noProof/>
              </w:rPr>
            </w:rPrChange>
          </w:rPr>
          <w:delText>Test Case Specification 8 – FPUI Raw Data Handling</w:delText>
        </w:r>
        <w:r w:rsidDel="004E40F1">
          <w:rPr>
            <w:noProof/>
            <w:webHidden/>
          </w:rPr>
          <w:tab/>
        </w:r>
        <w:r w:rsidR="00AB69F3" w:rsidDel="00C53508">
          <w:rPr>
            <w:noProof/>
            <w:webHidden/>
          </w:rPr>
          <w:delText>21</w:delText>
        </w:r>
      </w:del>
    </w:p>
    <w:p w:rsidR="0021306C" w:rsidDel="004E40F1" w:rsidRDefault="0021306C">
      <w:pPr>
        <w:pStyle w:val="TOC2"/>
        <w:rPr>
          <w:del w:id="163" w:author="Author"/>
          <w:rFonts w:asciiTheme="minorHAnsi" w:eastAsiaTheme="minorEastAsia" w:hAnsiTheme="minorHAnsi" w:cstheme="minorBidi"/>
          <w:bCs w:val="0"/>
          <w:noProof/>
          <w:sz w:val="22"/>
          <w:szCs w:val="22"/>
        </w:rPr>
      </w:pPr>
      <w:del w:id="164" w:author="Author">
        <w:r w:rsidRPr="005A01B6" w:rsidDel="004E40F1">
          <w:rPr>
            <w:b/>
            <w:noProof/>
            <w:rPrChange w:id="165" w:author="Author">
              <w:rPr>
                <w:rStyle w:val="Hyperlink"/>
                <w:b/>
                <w:noProof/>
              </w:rPr>
            </w:rPrChange>
          </w:rPr>
          <w:delText>2.12</w:delText>
        </w:r>
        <w:r w:rsidDel="004E40F1">
          <w:rPr>
            <w:rFonts w:asciiTheme="minorHAnsi" w:eastAsiaTheme="minorEastAsia" w:hAnsiTheme="minorHAnsi" w:cstheme="minorBidi"/>
            <w:bCs w:val="0"/>
            <w:noProof/>
            <w:sz w:val="22"/>
            <w:szCs w:val="22"/>
          </w:rPr>
          <w:tab/>
        </w:r>
        <w:r w:rsidRPr="005A01B6" w:rsidDel="004E40F1">
          <w:rPr>
            <w:noProof/>
            <w:rPrChange w:id="166" w:author="Author">
              <w:rPr>
                <w:rStyle w:val="Hyperlink"/>
                <w:noProof/>
              </w:rPr>
            </w:rPrChange>
          </w:rPr>
          <w:delText>Test Case Specification 9 – API Version Information (All Libraries)</w:delText>
        </w:r>
        <w:r w:rsidDel="004E40F1">
          <w:rPr>
            <w:noProof/>
            <w:webHidden/>
          </w:rPr>
          <w:tab/>
        </w:r>
        <w:r w:rsidR="00AB69F3" w:rsidDel="00C53508">
          <w:rPr>
            <w:noProof/>
            <w:webHidden/>
          </w:rPr>
          <w:delText>22</w:delText>
        </w:r>
      </w:del>
    </w:p>
    <w:p w:rsidR="0021306C" w:rsidDel="004E40F1" w:rsidRDefault="0021306C">
      <w:pPr>
        <w:pStyle w:val="TOC2"/>
        <w:rPr>
          <w:del w:id="167" w:author="Author"/>
          <w:rFonts w:asciiTheme="minorHAnsi" w:eastAsiaTheme="minorEastAsia" w:hAnsiTheme="minorHAnsi" w:cstheme="minorBidi"/>
          <w:bCs w:val="0"/>
          <w:noProof/>
          <w:sz w:val="22"/>
          <w:szCs w:val="22"/>
        </w:rPr>
      </w:pPr>
      <w:del w:id="168" w:author="Author">
        <w:r w:rsidRPr="005A01B6" w:rsidDel="004E40F1">
          <w:rPr>
            <w:b/>
            <w:noProof/>
            <w:rPrChange w:id="169" w:author="Author">
              <w:rPr>
                <w:rStyle w:val="Hyperlink"/>
                <w:b/>
                <w:noProof/>
              </w:rPr>
            </w:rPrChange>
          </w:rPr>
          <w:delText>2.13</w:delText>
        </w:r>
        <w:r w:rsidDel="004E40F1">
          <w:rPr>
            <w:rFonts w:asciiTheme="minorHAnsi" w:eastAsiaTheme="minorEastAsia" w:hAnsiTheme="minorHAnsi" w:cstheme="minorBidi"/>
            <w:bCs w:val="0"/>
            <w:noProof/>
            <w:sz w:val="22"/>
            <w:szCs w:val="22"/>
          </w:rPr>
          <w:tab/>
        </w:r>
        <w:r w:rsidRPr="005A01B6" w:rsidDel="004E40F1">
          <w:rPr>
            <w:noProof/>
            <w:rPrChange w:id="170" w:author="Author">
              <w:rPr>
                <w:rStyle w:val="Hyperlink"/>
                <w:noProof/>
              </w:rPr>
            </w:rPrChange>
          </w:rPr>
          <w:delText>Test Case Specification 10 – General FIO Operations</w:delText>
        </w:r>
        <w:r w:rsidDel="004E40F1">
          <w:rPr>
            <w:noProof/>
            <w:webHidden/>
          </w:rPr>
          <w:tab/>
        </w:r>
        <w:r w:rsidR="00AB69F3" w:rsidDel="00C53508">
          <w:rPr>
            <w:noProof/>
            <w:webHidden/>
          </w:rPr>
          <w:delText>23</w:delText>
        </w:r>
      </w:del>
    </w:p>
    <w:p w:rsidR="0021306C" w:rsidDel="004E40F1" w:rsidRDefault="0021306C">
      <w:pPr>
        <w:pStyle w:val="TOC2"/>
        <w:rPr>
          <w:del w:id="171" w:author="Author"/>
          <w:rFonts w:asciiTheme="minorHAnsi" w:eastAsiaTheme="minorEastAsia" w:hAnsiTheme="minorHAnsi" w:cstheme="minorBidi"/>
          <w:bCs w:val="0"/>
          <w:noProof/>
          <w:sz w:val="22"/>
          <w:szCs w:val="22"/>
        </w:rPr>
      </w:pPr>
      <w:del w:id="172" w:author="Author">
        <w:r w:rsidRPr="005A01B6" w:rsidDel="004E40F1">
          <w:rPr>
            <w:b/>
            <w:noProof/>
            <w:rPrChange w:id="173" w:author="Author">
              <w:rPr>
                <w:rStyle w:val="Hyperlink"/>
                <w:b/>
                <w:noProof/>
              </w:rPr>
            </w:rPrChange>
          </w:rPr>
          <w:delText>2.14</w:delText>
        </w:r>
        <w:r w:rsidDel="004E40F1">
          <w:rPr>
            <w:rFonts w:asciiTheme="minorHAnsi" w:eastAsiaTheme="minorEastAsia" w:hAnsiTheme="minorHAnsi" w:cstheme="minorBidi"/>
            <w:bCs w:val="0"/>
            <w:noProof/>
            <w:sz w:val="22"/>
            <w:szCs w:val="22"/>
          </w:rPr>
          <w:tab/>
        </w:r>
        <w:r w:rsidRPr="005A01B6" w:rsidDel="004E40F1">
          <w:rPr>
            <w:noProof/>
            <w:rPrChange w:id="174" w:author="Author">
              <w:rPr>
                <w:rStyle w:val="Hyperlink"/>
                <w:noProof/>
              </w:rPr>
            </w:rPrChange>
          </w:rPr>
          <w:delText>Test Case Specification 11 – FIO Inputs and Outputs</w:delText>
        </w:r>
        <w:r w:rsidDel="004E40F1">
          <w:rPr>
            <w:noProof/>
            <w:webHidden/>
          </w:rPr>
          <w:tab/>
        </w:r>
        <w:r w:rsidR="00AB69F3" w:rsidDel="00C53508">
          <w:rPr>
            <w:noProof/>
            <w:webHidden/>
          </w:rPr>
          <w:delText>26</w:delText>
        </w:r>
      </w:del>
    </w:p>
    <w:p w:rsidR="0021306C" w:rsidDel="004E40F1" w:rsidRDefault="0021306C">
      <w:pPr>
        <w:pStyle w:val="TOC2"/>
        <w:rPr>
          <w:del w:id="175" w:author="Author"/>
          <w:rFonts w:asciiTheme="minorHAnsi" w:eastAsiaTheme="minorEastAsia" w:hAnsiTheme="minorHAnsi" w:cstheme="minorBidi"/>
          <w:bCs w:val="0"/>
          <w:noProof/>
          <w:sz w:val="22"/>
          <w:szCs w:val="22"/>
        </w:rPr>
      </w:pPr>
      <w:del w:id="176" w:author="Author">
        <w:r w:rsidRPr="005A01B6" w:rsidDel="004E40F1">
          <w:rPr>
            <w:b/>
            <w:noProof/>
            <w:rPrChange w:id="177" w:author="Author">
              <w:rPr>
                <w:rStyle w:val="Hyperlink"/>
                <w:b/>
                <w:noProof/>
              </w:rPr>
            </w:rPrChange>
          </w:rPr>
          <w:delText>2.15</w:delText>
        </w:r>
        <w:r w:rsidDel="004E40F1">
          <w:rPr>
            <w:rFonts w:asciiTheme="minorHAnsi" w:eastAsiaTheme="minorEastAsia" w:hAnsiTheme="minorHAnsi" w:cstheme="minorBidi"/>
            <w:bCs w:val="0"/>
            <w:noProof/>
            <w:sz w:val="22"/>
            <w:szCs w:val="22"/>
          </w:rPr>
          <w:tab/>
        </w:r>
        <w:r w:rsidRPr="005A01B6" w:rsidDel="004E40F1">
          <w:rPr>
            <w:noProof/>
            <w:rPrChange w:id="178" w:author="Author">
              <w:rPr>
                <w:rStyle w:val="Hyperlink"/>
                <w:noProof/>
              </w:rPr>
            </w:rPrChange>
          </w:rPr>
          <w:delText>Test Case Specification 12 – FIO Channel Mapping</w:delText>
        </w:r>
        <w:r w:rsidDel="004E40F1">
          <w:rPr>
            <w:noProof/>
            <w:webHidden/>
          </w:rPr>
          <w:tab/>
        </w:r>
        <w:r w:rsidR="00AB69F3" w:rsidDel="00C53508">
          <w:rPr>
            <w:noProof/>
            <w:webHidden/>
          </w:rPr>
          <w:delText>28</w:delText>
        </w:r>
      </w:del>
    </w:p>
    <w:p w:rsidR="0021306C" w:rsidDel="004E40F1" w:rsidRDefault="0021306C">
      <w:pPr>
        <w:pStyle w:val="TOC2"/>
        <w:rPr>
          <w:del w:id="179" w:author="Author"/>
          <w:rFonts w:asciiTheme="minorHAnsi" w:eastAsiaTheme="minorEastAsia" w:hAnsiTheme="minorHAnsi" w:cstheme="minorBidi"/>
          <w:bCs w:val="0"/>
          <w:noProof/>
          <w:sz w:val="22"/>
          <w:szCs w:val="22"/>
        </w:rPr>
      </w:pPr>
      <w:del w:id="180" w:author="Author">
        <w:r w:rsidRPr="005A01B6" w:rsidDel="004E40F1">
          <w:rPr>
            <w:b/>
            <w:noProof/>
            <w:rPrChange w:id="181" w:author="Author">
              <w:rPr>
                <w:rStyle w:val="Hyperlink"/>
                <w:b/>
                <w:noProof/>
              </w:rPr>
            </w:rPrChange>
          </w:rPr>
          <w:delText>2.16</w:delText>
        </w:r>
        <w:r w:rsidDel="004E40F1">
          <w:rPr>
            <w:rFonts w:asciiTheme="minorHAnsi" w:eastAsiaTheme="minorEastAsia" w:hAnsiTheme="minorHAnsi" w:cstheme="minorBidi"/>
            <w:bCs w:val="0"/>
            <w:noProof/>
            <w:sz w:val="22"/>
            <w:szCs w:val="22"/>
          </w:rPr>
          <w:tab/>
        </w:r>
        <w:r w:rsidRPr="005A01B6" w:rsidDel="004E40F1">
          <w:rPr>
            <w:noProof/>
            <w:rPrChange w:id="182" w:author="Author">
              <w:rPr>
                <w:rStyle w:val="Hyperlink"/>
                <w:noProof/>
              </w:rPr>
            </w:rPrChange>
          </w:rPr>
          <w:delText>Test Case Specification 13 – FIO Filtered Inputs and Transition Buffering</w:delText>
        </w:r>
        <w:r w:rsidDel="004E40F1">
          <w:rPr>
            <w:noProof/>
            <w:webHidden/>
          </w:rPr>
          <w:tab/>
        </w:r>
        <w:r w:rsidR="00AB69F3" w:rsidDel="00C53508">
          <w:rPr>
            <w:noProof/>
            <w:webHidden/>
          </w:rPr>
          <w:delText>30</w:delText>
        </w:r>
      </w:del>
    </w:p>
    <w:p w:rsidR="0021306C" w:rsidDel="004E40F1" w:rsidRDefault="0021306C">
      <w:pPr>
        <w:pStyle w:val="TOC2"/>
        <w:rPr>
          <w:del w:id="183" w:author="Author"/>
          <w:rFonts w:asciiTheme="minorHAnsi" w:eastAsiaTheme="minorEastAsia" w:hAnsiTheme="minorHAnsi" w:cstheme="minorBidi"/>
          <w:bCs w:val="0"/>
          <w:noProof/>
          <w:sz w:val="22"/>
          <w:szCs w:val="22"/>
        </w:rPr>
      </w:pPr>
      <w:del w:id="184" w:author="Author">
        <w:r w:rsidRPr="005A01B6" w:rsidDel="004E40F1">
          <w:rPr>
            <w:b/>
            <w:noProof/>
            <w:rPrChange w:id="185" w:author="Author">
              <w:rPr>
                <w:rStyle w:val="Hyperlink"/>
                <w:b/>
                <w:noProof/>
              </w:rPr>
            </w:rPrChange>
          </w:rPr>
          <w:delText>2.17</w:delText>
        </w:r>
        <w:r w:rsidDel="004E40F1">
          <w:rPr>
            <w:rFonts w:asciiTheme="minorHAnsi" w:eastAsiaTheme="minorEastAsia" w:hAnsiTheme="minorHAnsi" w:cstheme="minorBidi"/>
            <w:bCs w:val="0"/>
            <w:noProof/>
            <w:sz w:val="22"/>
            <w:szCs w:val="22"/>
          </w:rPr>
          <w:tab/>
        </w:r>
        <w:r w:rsidRPr="005A01B6" w:rsidDel="004E40F1">
          <w:rPr>
            <w:noProof/>
            <w:rPrChange w:id="186" w:author="Author">
              <w:rPr>
                <w:rStyle w:val="Hyperlink"/>
                <w:noProof/>
              </w:rPr>
            </w:rPrChange>
          </w:rPr>
          <w:delText>Test Case Specification 14 – FIO Frame Frequency</w:delText>
        </w:r>
        <w:r w:rsidDel="004E40F1">
          <w:rPr>
            <w:noProof/>
            <w:webHidden/>
          </w:rPr>
          <w:tab/>
        </w:r>
        <w:r w:rsidR="00AB69F3" w:rsidDel="00C53508">
          <w:rPr>
            <w:noProof/>
            <w:webHidden/>
          </w:rPr>
          <w:delText>32</w:delText>
        </w:r>
      </w:del>
    </w:p>
    <w:p w:rsidR="0021306C" w:rsidDel="004E40F1" w:rsidRDefault="0021306C">
      <w:pPr>
        <w:pStyle w:val="TOC2"/>
        <w:rPr>
          <w:del w:id="187" w:author="Author"/>
          <w:rFonts w:asciiTheme="minorHAnsi" w:eastAsiaTheme="minorEastAsia" w:hAnsiTheme="minorHAnsi" w:cstheme="minorBidi"/>
          <w:bCs w:val="0"/>
          <w:noProof/>
          <w:sz w:val="22"/>
          <w:szCs w:val="22"/>
        </w:rPr>
      </w:pPr>
      <w:del w:id="188" w:author="Author">
        <w:r w:rsidRPr="005A01B6" w:rsidDel="004E40F1">
          <w:rPr>
            <w:b/>
            <w:noProof/>
            <w:rPrChange w:id="189" w:author="Author">
              <w:rPr>
                <w:rStyle w:val="Hyperlink"/>
                <w:b/>
                <w:noProof/>
              </w:rPr>
            </w:rPrChange>
          </w:rPr>
          <w:delText>2.18</w:delText>
        </w:r>
        <w:r w:rsidDel="004E40F1">
          <w:rPr>
            <w:rFonts w:asciiTheme="minorHAnsi" w:eastAsiaTheme="minorEastAsia" w:hAnsiTheme="minorHAnsi" w:cstheme="minorBidi"/>
            <w:bCs w:val="0"/>
            <w:noProof/>
            <w:sz w:val="22"/>
            <w:szCs w:val="22"/>
          </w:rPr>
          <w:tab/>
        </w:r>
        <w:r w:rsidRPr="005A01B6" w:rsidDel="004E40F1">
          <w:rPr>
            <w:noProof/>
            <w:rPrChange w:id="190" w:author="Author">
              <w:rPr>
                <w:rStyle w:val="Hyperlink"/>
                <w:noProof/>
              </w:rPr>
            </w:rPrChange>
          </w:rPr>
          <w:delText>Test Case Specification 15 – FIO Failed State and Fault Monitoring</w:delText>
        </w:r>
        <w:r w:rsidDel="004E40F1">
          <w:rPr>
            <w:noProof/>
            <w:webHidden/>
          </w:rPr>
          <w:tab/>
        </w:r>
        <w:r w:rsidR="00AB69F3" w:rsidDel="00C53508">
          <w:rPr>
            <w:noProof/>
            <w:webHidden/>
          </w:rPr>
          <w:delText>33</w:delText>
        </w:r>
      </w:del>
    </w:p>
    <w:p w:rsidR="0021306C" w:rsidDel="004E40F1" w:rsidRDefault="0021306C">
      <w:pPr>
        <w:pStyle w:val="TOC2"/>
        <w:rPr>
          <w:del w:id="191" w:author="Author"/>
          <w:rFonts w:asciiTheme="minorHAnsi" w:eastAsiaTheme="minorEastAsia" w:hAnsiTheme="minorHAnsi" w:cstheme="minorBidi"/>
          <w:bCs w:val="0"/>
          <w:noProof/>
          <w:sz w:val="22"/>
          <w:szCs w:val="22"/>
        </w:rPr>
      </w:pPr>
      <w:del w:id="192" w:author="Author">
        <w:r w:rsidRPr="005A01B6" w:rsidDel="004E40F1">
          <w:rPr>
            <w:b/>
            <w:noProof/>
            <w:rPrChange w:id="193" w:author="Author">
              <w:rPr>
                <w:rStyle w:val="Hyperlink"/>
                <w:b/>
                <w:noProof/>
              </w:rPr>
            </w:rPrChange>
          </w:rPr>
          <w:delText>2.19</w:delText>
        </w:r>
        <w:r w:rsidDel="004E40F1">
          <w:rPr>
            <w:rFonts w:asciiTheme="minorHAnsi" w:eastAsiaTheme="minorEastAsia" w:hAnsiTheme="minorHAnsi" w:cstheme="minorBidi"/>
            <w:bCs w:val="0"/>
            <w:noProof/>
            <w:sz w:val="22"/>
            <w:szCs w:val="22"/>
          </w:rPr>
          <w:tab/>
        </w:r>
        <w:r w:rsidRPr="005A01B6" w:rsidDel="004E40F1">
          <w:rPr>
            <w:noProof/>
            <w:rPrChange w:id="194" w:author="Author">
              <w:rPr>
                <w:rStyle w:val="Hyperlink"/>
                <w:noProof/>
              </w:rPr>
            </w:rPrChange>
          </w:rPr>
          <w:delText>Test Case Specification 16 – FIO Watchdog Outputs</w:delText>
        </w:r>
        <w:r w:rsidDel="004E40F1">
          <w:rPr>
            <w:noProof/>
            <w:webHidden/>
          </w:rPr>
          <w:tab/>
        </w:r>
        <w:r w:rsidR="00AB69F3" w:rsidDel="00C53508">
          <w:rPr>
            <w:noProof/>
            <w:webHidden/>
          </w:rPr>
          <w:delText>35</w:delText>
        </w:r>
      </w:del>
    </w:p>
    <w:p w:rsidR="0021306C" w:rsidDel="004E40F1" w:rsidRDefault="0021306C">
      <w:pPr>
        <w:pStyle w:val="TOC2"/>
        <w:rPr>
          <w:del w:id="195" w:author="Author"/>
          <w:rFonts w:asciiTheme="minorHAnsi" w:eastAsiaTheme="minorEastAsia" w:hAnsiTheme="minorHAnsi" w:cstheme="minorBidi"/>
          <w:bCs w:val="0"/>
          <w:noProof/>
          <w:sz w:val="22"/>
          <w:szCs w:val="22"/>
        </w:rPr>
      </w:pPr>
      <w:del w:id="196" w:author="Author">
        <w:r w:rsidRPr="005A01B6" w:rsidDel="004E40F1">
          <w:rPr>
            <w:b/>
            <w:noProof/>
            <w:rPrChange w:id="197" w:author="Author">
              <w:rPr>
                <w:rStyle w:val="Hyperlink"/>
                <w:b/>
                <w:noProof/>
              </w:rPr>
            </w:rPrChange>
          </w:rPr>
          <w:delText>2.20</w:delText>
        </w:r>
        <w:r w:rsidDel="004E40F1">
          <w:rPr>
            <w:rFonts w:asciiTheme="minorHAnsi" w:eastAsiaTheme="minorEastAsia" w:hAnsiTheme="minorHAnsi" w:cstheme="minorBidi"/>
            <w:bCs w:val="0"/>
            <w:noProof/>
            <w:sz w:val="22"/>
            <w:szCs w:val="22"/>
          </w:rPr>
          <w:tab/>
        </w:r>
        <w:r w:rsidRPr="005A01B6" w:rsidDel="004E40F1">
          <w:rPr>
            <w:noProof/>
            <w:rPrChange w:id="198" w:author="Author">
              <w:rPr>
                <w:rStyle w:val="Hyperlink"/>
                <w:noProof/>
              </w:rPr>
            </w:rPrChange>
          </w:rPr>
          <w:delText>Test Case Specification 17 – FIO Device Status</w:delText>
        </w:r>
        <w:r w:rsidDel="004E40F1">
          <w:rPr>
            <w:noProof/>
            <w:webHidden/>
          </w:rPr>
          <w:tab/>
        </w:r>
        <w:r w:rsidR="00AB69F3" w:rsidDel="00C53508">
          <w:rPr>
            <w:noProof/>
            <w:webHidden/>
          </w:rPr>
          <w:delText>36</w:delText>
        </w:r>
      </w:del>
    </w:p>
    <w:p w:rsidR="0021306C" w:rsidDel="004E40F1" w:rsidRDefault="0021306C">
      <w:pPr>
        <w:pStyle w:val="TOC2"/>
        <w:rPr>
          <w:del w:id="199" w:author="Author"/>
          <w:rFonts w:asciiTheme="minorHAnsi" w:eastAsiaTheme="minorEastAsia" w:hAnsiTheme="minorHAnsi" w:cstheme="minorBidi"/>
          <w:bCs w:val="0"/>
          <w:noProof/>
          <w:sz w:val="22"/>
          <w:szCs w:val="22"/>
        </w:rPr>
      </w:pPr>
      <w:del w:id="200" w:author="Author">
        <w:r w:rsidRPr="005A01B6" w:rsidDel="004E40F1">
          <w:rPr>
            <w:b/>
            <w:noProof/>
            <w:rPrChange w:id="201" w:author="Author">
              <w:rPr>
                <w:rStyle w:val="Hyperlink"/>
                <w:b/>
                <w:noProof/>
              </w:rPr>
            </w:rPrChange>
          </w:rPr>
          <w:delText>2.21</w:delText>
        </w:r>
        <w:r w:rsidDel="004E40F1">
          <w:rPr>
            <w:rFonts w:asciiTheme="minorHAnsi" w:eastAsiaTheme="minorEastAsia" w:hAnsiTheme="minorHAnsi" w:cstheme="minorBidi"/>
            <w:bCs w:val="0"/>
            <w:noProof/>
            <w:sz w:val="22"/>
            <w:szCs w:val="22"/>
          </w:rPr>
          <w:tab/>
        </w:r>
        <w:r w:rsidRPr="005A01B6" w:rsidDel="004E40F1">
          <w:rPr>
            <w:noProof/>
            <w:rPrChange w:id="202" w:author="Author">
              <w:rPr>
                <w:rStyle w:val="Hyperlink"/>
                <w:noProof/>
              </w:rPr>
            </w:rPrChange>
          </w:rPr>
          <w:delText>Test Case Specification 18 – FIO Health Monitor</w:delText>
        </w:r>
        <w:r w:rsidDel="004E40F1">
          <w:rPr>
            <w:noProof/>
            <w:webHidden/>
          </w:rPr>
          <w:tab/>
        </w:r>
        <w:r w:rsidR="00AB69F3" w:rsidDel="00C53508">
          <w:rPr>
            <w:noProof/>
            <w:webHidden/>
          </w:rPr>
          <w:delText>38</w:delText>
        </w:r>
      </w:del>
    </w:p>
    <w:p w:rsidR="0021306C" w:rsidDel="004E40F1" w:rsidRDefault="0021306C">
      <w:pPr>
        <w:pStyle w:val="TOC2"/>
        <w:rPr>
          <w:del w:id="203" w:author="Author"/>
          <w:rFonts w:asciiTheme="minorHAnsi" w:eastAsiaTheme="minorEastAsia" w:hAnsiTheme="minorHAnsi" w:cstheme="minorBidi"/>
          <w:bCs w:val="0"/>
          <w:noProof/>
          <w:sz w:val="22"/>
          <w:szCs w:val="22"/>
        </w:rPr>
      </w:pPr>
      <w:del w:id="204" w:author="Author">
        <w:r w:rsidRPr="005A01B6" w:rsidDel="004E40F1">
          <w:rPr>
            <w:b/>
            <w:noProof/>
            <w:rPrChange w:id="205" w:author="Author">
              <w:rPr>
                <w:rStyle w:val="Hyperlink"/>
                <w:b/>
                <w:noProof/>
              </w:rPr>
            </w:rPrChange>
          </w:rPr>
          <w:delText>2.22</w:delText>
        </w:r>
        <w:r w:rsidDel="004E40F1">
          <w:rPr>
            <w:rFonts w:asciiTheme="minorHAnsi" w:eastAsiaTheme="minorEastAsia" w:hAnsiTheme="minorHAnsi" w:cstheme="minorBidi"/>
            <w:bCs w:val="0"/>
            <w:noProof/>
            <w:sz w:val="22"/>
            <w:szCs w:val="22"/>
          </w:rPr>
          <w:tab/>
        </w:r>
        <w:r w:rsidRPr="005A01B6" w:rsidDel="004E40F1">
          <w:rPr>
            <w:noProof/>
            <w:rPrChange w:id="206" w:author="Author">
              <w:rPr>
                <w:rStyle w:val="Hyperlink"/>
                <w:noProof/>
              </w:rPr>
            </w:rPrChange>
          </w:rPr>
          <w:delText>Test Case Specification 19 – FIO CMU Configuration</w:delText>
        </w:r>
        <w:r w:rsidDel="004E40F1">
          <w:rPr>
            <w:noProof/>
            <w:webHidden/>
          </w:rPr>
          <w:tab/>
        </w:r>
        <w:r w:rsidR="00AB69F3" w:rsidDel="00C53508">
          <w:rPr>
            <w:noProof/>
            <w:webHidden/>
          </w:rPr>
          <w:delText>40</w:delText>
        </w:r>
      </w:del>
    </w:p>
    <w:p w:rsidR="0021306C" w:rsidDel="004E40F1" w:rsidRDefault="0021306C">
      <w:pPr>
        <w:pStyle w:val="TOC2"/>
        <w:rPr>
          <w:del w:id="207" w:author="Author"/>
          <w:rFonts w:asciiTheme="minorHAnsi" w:eastAsiaTheme="minorEastAsia" w:hAnsiTheme="minorHAnsi" w:cstheme="minorBidi"/>
          <w:bCs w:val="0"/>
          <w:noProof/>
          <w:sz w:val="22"/>
          <w:szCs w:val="22"/>
        </w:rPr>
      </w:pPr>
      <w:del w:id="208" w:author="Author">
        <w:r w:rsidRPr="005A01B6" w:rsidDel="004E40F1">
          <w:rPr>
            <w:b/>
            <w:noProof/>
            <w:rPrChange w:id="209" w:author="Author">
              <w:rPr>
                <w:rStyle w:val="Hyperlink"/>
                <w:b/>
                <w:noProof/>
              </w:rPr>
            </w:rPrChange>
          </w:rPr>
          <w:delText>2.23</w:delText>
        </w:r>
        <w:r w:rsidDel="004E40F1">
          <w:rPr>
            <w:rFonts w:asciiTheme="minorHAnsi" w:eastAsiaTheme="minorEastAsia" w:hAnsiTheme="minorHAnsi" w:cstheme="minorBidi"/>
            <w:bCs w:val="0"/>
            <w:noProof/>
            <w:sz w:val="22"/>
            <w:szCs w:val="22"/>
          </w:rPr>
          <w:tab/>
        </w:r>
        <w:r w:rsidRPr="005A01B6" w:rsidDel="004E40F1">
          <w:rPr>
            <w:noProof/>
            <w:rPrChange w:id="210" w:author="Author">
              <w:rPr>
                <w:rStyle w:val="Hyperlink"/>
                <w:noProof/>
              </w:rPr>
            </w:rPrChange>
          </w:rPr>
          <w:delText>Test Case Specification 20 – FIO Module Status</w:delText>
        </w:r>
        <w:r w:rsidDel="004E40F1">
          <w:rPr>
            <w:noProof/>
            <w:webHidden/>
          </w:rPr>
          <w:tab/>
        </w:r>
        <w:r w:rsidR="00AB69F3" w:rsidDel="00C53508">
          <w:rPr>
            <w:noProof/>
            <w:webHidden/>
          </w:rPr>
          <w:delText>41</w:delText>
        </w:r>
      </w:del>
    </w:p>
    <w:p w:rsidR="0021306C" w:rsidDel="004E40F1" w:rsidRDefault="0021306C">
      <w:pPr>
        <w:pStyle w:val="TOC2"/>
        <w:rPr>
          <w:del w:id="211" w:author="Author"/>
          <w:rFonts w:asciiTheme="minorHAnsi" w:eastAsiaTheme="minorEastAsia" w:hAnsiTheme="minorHAnsi" w:cstheme="minorBidi"/>
          <w:bCs w:val="0"/>
          <w:noProof/>
          <w:sz w:val="22"/>
          <w:szCs w:val="22"/>
        </w:rPr>
      </w:pPr>
      <w:del w:id="212" w:author="Author">
        <w:r w:rsidRPr="005A01B6" w:rsidDel="004E40F1">
          <w:rPr>
            <w:b/>
            <w:noProof/>
            <w:rPrChange w:id="213" w:author="Author">
              <w:rPr>
                <w:rStyle w:val="Hyperlink"/>
                <w:b/>
                <w:noProof/>
              </w:rPr>
            </w:rPrChange>
          </w:rPr>
          <w:delText>2.24</w:delText>
        </w:r>
        <w:r w:rsidDel="004E40F1">
          <w:rPr>
            <w:rFonts w:asciiTheme="minorHAnsi" w:eastAsiaTheme="minorEastAsia" w:hAnsiTheme="minorHAnsi" w:cstheme="minorBidi"/>
            <w:bCs w:val="0"/>
            <w:noProof/>
            <w:sz w:val="22"/>
            <w:szCs w:val="22"/>
          </w:rPr>
          <w:tab/>
        </w:r>
        <w:r w:rsidRPr="005A01B6" w:rsidDel="004E40F1">
          <w:rPr>
            <w:noProof/>
            <w:rPrChange w:id="214" w:author="Author">
              <w:rPr>
                <w:rStyle w:val="Hyperlink"/>
                <w:noProof/>
              </w:rPr>
            </w:rPrChange>
          </w:rPr>
          <w:delText>Test Case Specification 21 – FIO Asynchronous Notification</w:delText>
        </w:r>
        <w:r w:rsidDel="004E40F1">
          <w:rPr>
            <w:noProof/>
            <w:webHidden/>
          </w:rPr>
          <w:tab/>
        </w:r>
        <w:r w:rsidR="00AB69F3" w:rsidDel="00C53508">
          <w:rPr>
            <w:noProof/>
            <w:webHidden/>
          </w:rPr>
          <w:delText>42</w:delText>
        </w:r>
      </w:del>
    </w:p>
    <w:p w:rsidR="0021306C" w:rsidDel="004E40F1" w:rsidRDefault="0021306C">
      <w:pPr>
        <w:pStyle w:val="TOC2"/>
        <w:rPr>
          <w:del w:id="215" w:author="Author"/>
          <w:rFonts w:asciiTheme="minorHAnsi" w:eastAsiaTheme="minorEastAsia" w:hAnsiTheme="minorHAnsi" w:cstheme="minorBidi"/>
          <w:bCs w:val="0"/>
          <w:noProof/>
          <w:sz w:val="22"/>
          <w:szCs w:val="22"/>
        </w:rPr>
      </w:pPr>
      <w:del w:id="216" w:author="Author">
        <w:r w:rsidRPr="005A01B6" w:rsidDel="004E40F1">
          <w:rPr>
            <w:b/>
            <w:noProof/>
            <w:rPrChange w:id="217" w:author="Author">
              <w:rPr>
                <w:rStyle w:val="Hyperlink"/>
                <w:b/>
                <w:noProof/>
              </w:rPr>
            </w:rPrChange>
          </w:rPr>
          <w:delText>2.25</w:delText>
        </w:r>
        <w:r w:rsidDel="004E40F1">
          <w:rPr>
            <w:rFonts w:asciiTheme="minorHAnsi" w:eastAsiaTheme="minorEastAsia" w:hAnsiTheme="minorHAnsi" w:cstheme="minorBidi"/>
            <w:bCs w:val="0"/>
            <w:noProof/>
            <w:sz w:val="22"/>
            <w:szCs w:val="22"/>
          </w:rPr>
          <w:tab/>
        </w:r>
        <w:r w:rsidRPr="005A01B6" w:rsidDel="004E40F1">
          <w:rPr>
            <w:noProof/>
            <w:rPrChange w:id="218" w:author="Author">
              <w:rPr>
                <w:rStyle w:val="Hyperlink"/>
                <w:noProof/>
              </w:rPr>
            </w:rPrChange>
          </w:rPr>
          <w:delText>Test Case Specification 22 – FIO Dark Channel Mapping</w:delText>
        </w:r>
        <w:r w:rsidDel="004E40F1">
          <w:rPr>
            <w:noProof/>
            <w:webHidden/>
          </w:rPr>
          <w:tab/>
        </w:r>
        <w:r w:rsidR="00AB69F3" w:rsidDel="00C53508">
          <w:rPr>
            <w:noProof/>
            <w:webHidden/>
          </w:rPr>
          <w:delText>43</w:delText>
        </w:r>
      </w:del>
    </w:p>
    <w:p w:rsidR="0021306C" w:rsidDel="004E40F1" w:rsidRDefault="0021306C">
      <w:pPr>
        <w:pStyle w:val="TOC2"/>
        <w:rPr>
          <w:del w:id="219" w:author="Author"/>
          <w:rFonts w:asciiTheme="minorHAnsi" w:eastAsiaTheme="minorEastAsia" w:hAnsiTheme="minorHAnsi" w:cstheme="minorBidi"/>
          <w:bCs w:val="0"/>
          <w:noProof/>
          <w:sz w:val="22"/>
          <w:szCs w:val="22"/>
        </w:rPr>
      </w:pPr>
      <w:del w:id="220" w:author="Author">
        <w:r w:rsidRPr="005A01B6" w:rsidDel="004E40F1">
          <w:rPr>
            <w:b/>
            <w:noProof/>
            <w:rPrChange w:id="221" w:author="Author">
              <w:rPr>
                <w:rStyle w:val="Hyperlink"/>
                <w:b/>
                <w:noProof/>
              </w:rPr>
            </w:rPrChange>
          </w:rPr>
          <w:delText>2.26</w:delText>
        </w:r>
        <w:r w:rsidDel="004E40F1">
          <w:rPr>
            <w:rFonts w:asciiTheme="minorHAnsi" w:eastAsiaTheme="minorEastAsia" w:hAnsiTheme="minorHAnsi" w:cstheme="minorBidi"/>
            <w:bCs w:val="0"/>
            <w:noProof/>
            <w:sz w:val="22"/>
            <w:szCs w:val="22"/>
          </w:rPr>
          <w:tab/>
        </w:r>
        <w:r w:rsidRPr="005A01B6" w:rsidDel="004E40F1">
          <w:rPr>
            <w:noProof/>
            <w:rPrChange w:id="222" w:author="Author">
              <w:rPr>
                <w:rStyle w:val="Hyperlink"/>
                <w:noProof/>
              </w:rPr>
            </w:rPrChange>
          </w:rPr>
          <w:delText>Test Case Specification 23 – TOD Time Handling Functions</w:delText>
        </w:r>
        <w:r w:rsidDel="004E40F1">
          <w:rPr>
            <w:noProof/>
            <w:webHidden/>
          </w:rPr>
          <w:tab/>
        </w:r>
        <w:r w:rsidR="00AB69F3" w:rsidDel="00C53508">
          <w:rPr>
            <w:noProof/>
            <w:webHidden/>
          </w:rPr>
          <w:delText>44</w:delText>
        </w:r>
      </w:del>
    </w:p>
    <w:p w:rsidR="0021306C" w:rsidDel="004E40F1" w:rsidRDefault="0021306C">
      <w:pPr>
        <w:pStyle w:val="TOC2"/>
        <w:rPr>
          <w:del w:id="223" w:author="Author"/>
          <w:rFonts w:asciiTheme="minorHAnsi" w:eastAsiaTheme="minorEastAsia" w:hAnsiTheme="minorHAnsi" w:cstheme="minorBidi"/>
          <w:bCs w:val="0"/>
          <w:noProof/>
          <w:sz w:val="22"/>
          <w:szCs w:val="22"/>
        </w:rPr>
      </w:pPr>
      <w:del w:id="224" w:author="Author">
        <w:r w:rsidRPr="005A01B6" w:rsidDel="004E40F1">
          <w:rPr>
            <w:b/>
            <w:noProof/>
            <w:rPrChange w:id="225" w:author="Author">
              <w:rPr>
                <w:rStyle w:val="Hyperlink"/>
                <w:b/>
                <w:noProof/>
              </w:rPr>
            </w:rPrChange>
          </w:rPr>
          <w:delText>2.27</w:delText>
        </w:r>
        <w:r w:rsidDel="004E40F1">
          <w:rPr>
            <w:rFonts w:asciiTheme="minorHAnsi" w:eastAsiaTheme="minorEastAsia" w:hAnsiTheme="minorHAnsi" w:cstheme="minorBidi"/>
            <w:bCs w:val="0"/>
            <w:noProof/>
            <w:sz w:val="22"/>
            <w:szCs w:val="22"/>
          </w:rPr>
          <w:tab/>
        </w:r>
        <w:r w:rsidRPr="005A01B6" w:rsidDel="004E40F1">
          <w:rPr>
            <w:noProof/>
            <w:rPrChange w:id="226" w:author="Author">
              <w:rPr>
                <w:rStyle w:val="Hyperlink"/>
                <w:noProof/>
              </w:rPr>
            </w:rPrChange>
          </w:rPr>
          <w:delText>Test Case Specification 24 – Front Panel Manager and ATC Configuration Menu</w:delText>
        </w:r>
        <w:r w:rsidDel="004E40F1">
          <w:rPr>
            <w:noProof/>
            <w:webHidden/>
          </w:rPr>
          <w:tab/>
        </w:r>
        <w:r w:rsidR="00AB69F3" w:rsidDel="00C53508">
          <w:rPr>
            <w:noProof/>
            <w:webHidden/>
          </w:rPr>
          <w:delText>45</w:delText>
        </w:r>
      </w:del>
    </w:p>
    <w:p w:rsidR="0021306C" w:rsidDel="004E40F1" w:rsidRDefault="0021306C">
      <w:pPr>
        <w:pStyle w:val="TOC2"/>
        <w:rPr>
          <w:del w:id="227" w:author="Author"/>
          <w:rFonts w:asciiTheme="minorHAnsi" w:eastAsiaTheme="minorEastAsia" w:hAnsiTheme="minorHAnsi" w:cstheme="minorBidi"/>
          <w:bCs w:val="0"/>
          <w:noProof/>
          <w:sz w:val="22"/>
          <w:szCs w:val="22"/>
        </w:rPr>
      </w:pPr>
      <w:del w:id="228" w:author="Author">
        <w:r w:rsidRPr="005A01B6" w:rsidDel="004E40F1">
          <w:rPr>
            <w:b/>
            <w:noProof/>
            <w:rPrChange w:id="229" w:author="Author">
              <w:rPr>
                <w:rStyle w:val="Hyperlink"/>
                <w:b/>
                <w:noProof/>
              </w:rPr>
            </w:rPrChange>
          </w:rPr>
          <w:delText>2.28</w:delText>
        </w:r>
        <w:r w:rsidDel="004E40F1">
          <w:rPr>
            <w:rFonts w:asciiTheme="minorHAnsi" w:eastAsiaTheme="minorEastAsia" w:hAnsiTheme="minorHAnsi" w:cstheme="minorBidi"/>
            <w:bCs w:val="0"/>
            <w:noProof/>
            <w:sz w:val="22"/>
            <w:szCs w:val="22"/>
          </w:rPr>
          <w:tab/>
        </w:r>
        <w:r w:rsidRPr="005A01B6" w:rsidDel="004E40F1">
          <w:rPr>
            <w:noProof/>
            <w:rPrChange w:id="230" w:author="Author">
              <w:rPr>
                <w:rStyle w:val="Hyperlink"/>
                <w:noProof/>
              </w:rPr>
            </w:rPrChange>
          </w:rPr>
          <w:delText>Test Case Specification 25 – System Configuration Utilities</w:delText>
        </w:r>
        <w:r w:rsidDel="004E40F1">
          <w:rPr>
            <w:noProof/>
            <w:webHidden/>
          </w:rPr>
          <w:tab/>
        </w:r>
        <w:r w:rsidR="00AB69F3" w:rsidDel="00C53508">
          <w:rPr>
            <w:noProof/>
            <w:webHidden/>
          </w:rPr>
          <w:delText>49</w:delText>
        </w:r>
      </w:del>
    </w:p>
    <w:p w:rsidR="0021306C" w:rsidDel="004E40F1" w:rsidRDefault="0021306C">
      <w:pPr>
        <w:pStyle w:val="TOC2"/>
        <w:rPr>
          <w:del w:id="231" w:author="Author"/>
          <w:rFonts w:asciiTheme="minorHAnsi" w:eastAsiaTheme="minorEastAsia" w:hAnsiTheme="minorHAnsi" w:cstheme="minorBidi"/>
          <w:bCs w:val="0"/>
          <w:noProof/>
          <w:sz w:val="22"/>
          <w:szCs w:val="22"/>
        </w:rPr>
      </w:pPr>
      <w:del w:id="232" w:author="Author">
        <w:r w:rsidRPr="005A01B6" w:rsidDel="004E40F1">
          <w:rPr>
            <w:b/>
            <w:noProof/>
            <w:rPrChange w:id="233" w:author="Author">
              <w:rPr>
                <w:rStyle w:val="Hyperlink"/>
                <w:b/>
                <w:noProof/>
              </w:rPr>
            </w:rPrChange>
          </w:rPr>
          <w:delText>2.29</w:delText>
        </w:r>
        <w:r w:rsidDel="004E40F1">
          <w:rPr>
            <w:rFonts w:asciiTheme="minorHAnsi" w:eastAsiaTheme="minorEastAsia" w:hAnsiTheme="minorHAnsi" w:cstheme="minorBidi"/>
            <w:bCs w:val="0"/>
            <w:noProof/>
            <w:sz w:val="22"/>
            <w:szCs w:val="22"/>
          </w:rPr>
          <w:tab/>
        </w:r>
        <w:r w:rsidRPr="005A01B6" w:rsidDel="004E40F1">
          <w:rPr>
            <w:noProof/>
            <w:rPrChange w:id="234" w:author="Author">
              <w:rPr>
                <w:rStyle w:val="Hyperlink"/>
                <w:noProof/>
              </w:rPr>
            </w:rPrChange>
          </w:rPr>
          <w:delText>Test Case Specification 26 – Intrinsic API Requirements</w:delText>
        </w:r>
        <w:r w:rsidDel="004E40F1">
          <w:rPr>
            <w:noProof/>
            <w:webHidden/>
          </w:rPr>
          <w:tab/>
        </w:r>
        <w:r w:rsidR="00AB69F3" w:rsidDel="00C53508">
          <w:rPr>
            <w:noProof/>
            <w:webHidden/>
          </w:rPr>
          <w:delText>54</w:delText>
        </w:r>
      </w:del>
    </w:p>
    <w:p w:rsidR="0021306C" w:rsidDel="004E40F1" w:rsidRDefault="0021306C">
      <w:pPr>
        <w:pStyle w:val="TOC2"/>
        <w:rPr>
          <w:del w:id="235" w:author="Author"/>
          <w:rFonts w:asciiTheme="minorHAnsi" w:eastAsiaTheme="minorEastAsia" w:hAnsiTheme="minorHAnsi" w:cstheme="minorBidi"/>
          <w:bCs w:val="0"/>
          <w:noProof/>
          <w:sz w:val="22"/>
          <w:szCs w:val="22"/>
        </w:rPr>
      </w:pPr>
      <w:del w:id="236" w:author="Author">
        <w:r w:rsidRPr="005A01B6" w:rsidDel="004E40F1">
          <w:rPr>
            <w:b/>
            <w:noProof/>
            <w:rPrChange w:id="237" w:author="Author">
              <w:rPr>
                <w:rStyle w:val="Hyperlink"/>
                <w:b/>
                <w:noProof/>
              </w:rPr>
            </w:rPrChange>
          </w:rPr>
          <w:delText>2.30</w:delText>
        </w:r>
        <w:r w:rsidDel="004E40F1">
          <w:rPr>
            <w:rFonts w:asciiTheme="minorHAnsi" w:eastAsiaTheme="minorEastAsia" w:hAnsiTheme="minorHAnsi" w:cstheme="minorBidi"/>
            <w:bCs w:val="0"/>
            <w:noProof/>
            <w:sz w:val="22"/>
            <w:szCs w:val="22"/>
          </w:rPr>
          <w:tab/>
        </w:r>
        <w:r w:rsidRPr="005A01B6" w:rsidDel="004E40F1">
          <w:rPr>
            <w:noProof/>
            <w:rPrChange w:id="238" w:author="Author">
              <w:rPr>
                <w:rStyle w:val="Hyperlink"/>
                <w:noProof/>
              </w:rPr>
            </w:rPrChange>
          </w:rPr>
          <w:delText>Test Case Specification 27 – FIO Serial Ports and Status Counters</w:delText>
        </w:r>
        <w:r w:rsidDel="004E40F1">
          <w:rPr>
            <w:noProof/>
            <w:webHidden/>
          </w:rPr>
          <w:tab/>
        </w:r>
        <w:r w:rsidR="00AB69F3" w:rsidDel="00C53508">
          <w:rPr>
            <w:noProof/>
            <w:webHidden/>
          </w:rPr>
          <w:delText>56</w:delText>
        </w:r>
      </w:del>
    </w:p>
    <w:p w:rsidR="0021306C" w:rsidDel="004E40F1" w:rsidRDefault="0021306C">
      <w:pPr>
        <w:pStyle w:val="TOC2"/>
        <w:rPr>
          <w:del w:id="239" w:author="Author"/>
          <w:rFonts w:asciiTheme="minorHAnsi" w:eastAsiaTheme="minorEastAsia" w:hAnsiTheme="minorHAnsi" w:cstheme="minorBidi"/>
          <w:bCs w:val="0"/>
          <w:noProof/>
          <w:sz w:val="22"/>
          <w:szCs w:val="22"/>
        </w:rPr>
      </w:pPr>
      <w:del w:id="240" w:author="Author">
        <w:r w:rsidRPr="005A01B6" w:rsidDel="004E40F1">
          <w:rPr>
            <w:b/>
            <w:noProof/>
            <w:rPrChange w:id="241" w:author="Author">
              <w:rPr>
                <w:rStyle w:val="Hyperlink"/>
                <w:b/>
                <w:noProof/>
              </w:rPr>
            </w:rPrChange>
          </w:rPr>
          <w:delText>2.31</w:delText>
        </w:r>
        <w:r w:rsidDel="004E40F1">
          <w:rPr>
            <w:rFonts w:asciiTheme="minorHAnsi" w:eastAsiaTheme="minorEastAsia" w:hAnsiTheme="minorHAnsi" w:cstheme="minorBidi"/>
            <w:bCs w:val="0"/>
            <w:noProof/>
            <w:sz w:val="22"/>
            <w:szCs w:val="22"/>
          </w:rPr>
          <w:tab/>
        </w:r>
        <w:r w:rsidRPr="005A01B6" w:rsidDel="004E40F1">
          <w:rPr>
            <w:noProof/>
            <w:rPrChange w:id="242" w:author="Author">
              <w:rPr>
                <w:rStyle w:val="Hyperlink"/>
                <w:noProof/>
              </w:rPr>
            </w:rPrChange>
          </w:rPr>
          <w:delText>Test Case Specification 28 – FPUI Display Presence and Size</w:delText>
        </w:r>
        <w:r w:rsidDel="004E40F1">
          <w:rPr>
            <w:noProof/>
            <w:webHidden/>
          </w:rPr>
          <w:tab/>
        </w:r>
        <w:r w:rsidR="00AB69F3" w:rsidDel="00C53508">
          <w:rPr>
            <w:noProof/>
            <w:webHidden/>
          </w:rPr>
          <w:delText>58</w:delText>
        </w:r>
      </w:del>
    </w:p>
    <w:p w:rsidR="0021306C" w:rsidDel="004E40F1" w:rsidRDefault="0021306C">
      <w:pPr>
        <w:pStyle w:val="TOC2"/>
        <w:rPr>
          <w:del w:id="243" w:author="Author"/>
          <w:rFonts w:asciiTheme="minorHAnsi" w:eastAsiaTheme="minorEastAsia" w:hAnsiTheme="minorHAnsi" w:cstheme="minorBidi"/>
          <w:bCs w:val="0"/>
          <w:noProof/>
          <w:sz w:val="22"/>
          <w:szCs w:val="22"/>
        </w:rPr>
      </w:pPr>
      <w:del w:id="244" w:author="Author">
        <w:r w:rsidRPr="005A01B6" w:rsidDel="004E40F1">
          <w:rPr>
            <w:b/>
            <w:noProof/>
            <w:rPrChange w:id="245" w:author="Author">
              <w:rPr>
                <w:rStyle w:val="Hyperlink"/>
                <w:b/>
                <w:noProof/>
              </w:rPr>
            </w:rPrChange>
          </w:rPr>
          <w:delText>2.32</w:delText>
        </w:r>
        <w:r w:rsidDel="004E40F1">
          <w:rPr>
            <w:rFonts w:asciiTheme="minorHAnsi" w:eastAsiaTheme="minorEastAsia" w:hAnsiTheme="minorHAnsi" w:cstheme="minorBidi"/>
            <w:bCs w:val="0"/>
            <w:noProof/>
            <w:sz w:val="22"/>
            <w:szCs w:val="22"/>
          </w:rPr>
          <w:tab/>
        </w:r>
        <w:r w:rsidRPr="005A01B6" w:rsidDel="004E40F1">
          <w:rPr>
            <w:noProof/>
            <w:rPrChange w:id="246" w:author="Author">
              <w:rPr>
                <w:rStyle w:val="Hyperlink"/>
                <w:noProof/>
              </w:rPr>
            </w:rPrChange>
          </w:rPr>
          <w:delText>Test Case Specification 29 – FPUI Bell Activation and Application Termination</w:delText>
        </w:r>
        <w:r w:rsidDel="004E40F1">
          <w:rPr>
            <w:noProof/>
            <w:webHidden/>
          </w:rPr>
          <w:tab/>
        </w:r>
        <w:r w:rsidR="00AB69F3" w:rsidDel="00C53508">
          <w:rPr>
            <w:noProof/>
            <w:webHidden/>
          </w:rPr>
          <w:delText>60</w:delText>
        </w:r>
      </w:del>
    </w:p>
    <w:p w:rsidR="0021306C" w:rsidDel="004E40F1" w:rsidRDefault="0021306C">
      <w:pPr>
        <w:pStyle w:val="TOC2"/>
        <w:rPr>
          <w:del w:id="247" w:author="Author"/>
          <w:rFonts w:asciiTheme="minorHAnsi" w:eastAsiaTheme="minorEastAsia" w:hAnsiTheme="minorHAnsi" w:cstheme="minorBidi"/>
          <w:bCs w:val="0"/>
          <w:noProof/>
          <w:sz w:val="22"/>
          <w:szCs w:val="22"/>
        </w:rPr>
      </w:pPr>
      <w:del w:id="248" w:author="Author">
        <w:r w:rsidRPr="005A01B6" w:rsidDel="004E40F1">
          <w:rPr>
            <w:b/>
            <w:noProof/>
            <w:rPrChange w:id="249" w:author="Author">
              <w:rPr>
                <w:rStyle w:val="Hyperlink"/>
                <w:b/>
                <w:noProof/>
              </w:rPr>
            </w:rPrChange>
          </w:rPr>
          <w:delText>2.33</w:delText>
        </w:r>
        <w:r w:rsidDel="004E40F1">
          <w:rPr>
            <w:rFonts w:asciiTheme="minorHAnsi" w:eastAsiaTheme="minorEastAsia" w:hAnsiTheme="minorHAnsi" w:cstheme="minorBidi"/>
            <w:bCs w:val="0"/>
            <w:noProof/>
            <w:sz w:val="22"/>
            <w:szCs w:val="22"/>
          </w:rPr>
          <w:tab/>
        </w:r>
        <w:r w:rsidRPr="005A01B6" w:rsidDel="004E40F1">
          <w:rPr>
            <w:noProof/>
            <w:rPrChange w:id="250" w:author="Author">
              <w:rPr>
                <w:rStyle w:val="Hyperlink"/>
                <w:noProof/>
              </w:rPr>
            </w:rPrChange>
          </w:rPr>
          <w:delText>Test Case Specification 30 – FPUI Display Graphics</w:delText>
        </w:r>
        <w:r w:rsidDel="004E40F1">
          <w:rPr>
            <w:noProof/>
            <w:webHidden/>
          </w:rPr>
          <w:tab/>
        </w:r>
        <w:r w:rsidR="00AB69F3" w:rsidDel="00C53508">
          <w:rPr>
            <w:noProof/>
            <w:webHidden/>
          </w:rPr>
          <w:delText>61</w:delText>
        </w:r>
      </w:del>
    </w:p>
    <w:p w:rsidR="0021306C" w:rsidDel="004E40F1" w:rsidRDefault="0021306C">
      <w:pPr>
        <w:pStyle w:val="TOC2"/>
        <w:rPr>
          <w:del w:id="251" w:author="Author"/>
          <w:rFonts w:asciiTheme="minorHAnsi" w:eastAsiaTheme="minorEastAsia" w:hAnsiTheme="minorHAnsi" w:cstheme="minorBidi"/>
          <w:bCs w:val="0"/>
          <w:noProof/>
          <w:sz w:val="22"/>
          <w:szCs w:val="22"/>
        </w:rPr>
      </w:pPr>
      <w:del w:id="252" w:author="Author">
        <w:r w:rsidRPr="005A01B6" w:rsidDel="004E40F1">
          <w:rPr>
            <w:b/>
            <w:noProof/>
            <w:rPrChange w:id="253" w:author="Author">
              <w:rPr>
                <w:rStyle w:val="Hyperlink"/>
                <w:b/>
                <w:noProof/>
              </w:rPr>
            </w:rPrChange>
          </w:rPr>
          <w:delText>2.34</w:delText>
        </w:r>
        <w:r w:rsidDel="004E40F1">
          <w:rPr>
            <w:rFonts w:asciiTheme="minorHAnsi" w:eastAsiaTheme="minorEastAsia" w:hAnsiTheme="minorHAnsi" w:cstheme="minorBidi"/>
            <w:bCs w:val="0"/>
            <w:noProof/>
            <w:sz w:val="22"/>
            <w:szCs w:val="22"/>
          </w:rPr>
          <w:tab/>
        </w:r>
        <w:r w:rsidRPr="005A01B6" w:rsidDel="004E40F1">
          <w:rPr>
            <w:noProof/>
            <w:rPrChange w:id="254" w:author="Author">
              <w:rPr>
                <w:rStyle w:val="Hyperlink"/>
                <w:noProof/>
              </w:rPr>
            </w:rPrChange>
          </w:rPr>
          <w:delText>Test Case Specification 31 – FPUI Display Focus</w:delText>
        </w:r>
        <w:r w:rsidDel="004E40F1">
          <w:rPr>
            <w:noProof/>
            <w:webHidden/>
          </w:rPr>
          <w:tab/>
        </w:r>
        <w:r w:rsidR="00AB69F3" w:rsidDel="00C53508">
          <w:rPr>
            <w:noProof/>
            <w:webHidden/>
          </w:rPr>
          <w:delText>62</w:delText>
        </w:r>
      </w:del>
    </w:p>
    <w:p w:rsidR="0021306C" w:rsidDel="004E40F1" w:rsidRDefault="0021306C">
      <w:pPr>
        <w:pStyle w:val="TOC2"/>
        <w:rPr>
          <w:del w:id="255" w:author="Author"/>
          <w:rFonts w:asciiTheme="minorHAnsi" w:eastAsiaTheme="minorEastAsia" w:hAnsiTheme="minorHAnsi" w:cstheme="minorBidi"/>
          <w:bCs w:val="0"/>
          <w:noProof/>
          <w:sz w:val="22"/>
          <w:szCs w:val="22"/>
        </w:rPr>
      </w:pPr>
      <w:del w:id="256" w:author="Author">
        <w:r w:rsidRPr="005A01B6" w:rsidDel="004E40F1">
          <w:rPr>
            <w:b/>
            <w:noProof/>
            <w:rPrChange w:id="257" w:author="Author">
              <w:rPr>
                <w:rStyle w:val="Hyperlink"/>
                <w:b/>
                <w:noProof/>
              </w:rPr>
            </w:rPrChange>
          </w:rPr>
          <w:delText>2.35</w:delText>
        </w:r>
        <w:r w:rsidDel="004E40F1">
          <w:rPr>
            <w:rFonts w:asciiTheme="minorHAnsi" w:eastAsiaTheme="minorEastAsia" w:hAnsiTheme="minorHAnsi" w:cstheme="minorBidi"/>
            <w:bCs w:val="0"/>
            <w:noProof/>
            <w:sz w:val="22"/>
            <w:szCs w:val="22"/>
          </w:rPr>
          <w:tab/>
        </w:r>
        <w:r w:rsidRPr="005A01B6" w:rsidDel="004E40F1">
          <w:rPr>
            <w:noProof/>
            <w:rPrChange w:id="258" w:author="Author">
              <w:rPr>
                <w:rStyle w:val="Hyperlink"/>
                <w:noProof/>
              </w:rPr>
            </w:rPrChange>
          </w:rPr>
          <w:delText>Test Case Specification 32 – System Configuration Menu Display</w:delText>
        </w:r>
        <w:r w:rsidDel="004E40F1">
          <w:rPr>
            <w:noProof/>
            <w:webHidden/>
          </w:rPr>
          <w:tab/>
        </w:r>
        <w:r w:rsidR="00AB69F3" w:rsidDel="00C53508">
          <w:rPr>
            <w:noProof/>
            <w:webHidden/>
          </w:rPr>
          <w:delText>64</w:delText>
        </w:r>
      </w:del>
    </w:p>
    <w:p w:rsidR="009F260F" w:rsidRPr="00B37C7F" w:rsidRDefault="00A54008" w:rsidP="007C75F4">
      <w:pPr>
        <w:pStyle w:val="StyleArial10ptJustified1"/>
        <w:rPr>
          <w:rFonts w:ascii="Arial Bold" w:hAnsi="Arial Bold"/>
          <w:kern w:val="32"/>
        </w:rPr>
      </w:pPr>
      <w:r>
        <w:rPr>
          <w:rFonts w:ascii="Arial Bold" w:hAnsi="Arial Bold" w:cs="Arial"/>
          <w:b/>
          <w:bCs/>
          <w:caps/>
          <w:kern w:val="32"/>
        </w:rPr>
        <w:fldChar w:fldCharType="end"/>
      </w:r>
    </w:p>
    <w:p w:rsidR="009F260F" w:rsidRPr="00A752B9" w:rsidRDefault="009F260F" w:rsidP="007C75F4">
      <w:pPr>
        <w:pStyle w:val="StyleArial10ptJustified1"/>
      </w:pPr>
    </w:p>
    <w:p w:rsidR="00703CD8" w:rsidRDefault="000E28C6" w:rsidP="0056187C">
      <w:pPr>
        <w:pStyle w:val="Heading1"/>
        <w:jc w:val="both"/>
        <w:rPr>
          <w:szCs w:val="24"/>
        </w:rPr>
      </w:pPr>
      <w:r w:rsidRPr="00D21714">
        <w:br w:type="page"/>
      </w:r>
      <w:bookmarkStart w:id="259" w:name="_Toc456255137"/>
      <w:r w:rsidR="00BF5B1E">
        <w:rPr>
          <w:caps w:val="0"/>
        </w:rPr>
        <w:lastRenderedPageBreak/>
        <w:t>INTRODUCTION</w:t>
      </w:r>
      <w:bookmarkEnd w:id="259"/>
    </w:p>
    <w:p w:rsidR="003F2364" w:rsidRDefault="007A4E54" w:rsidP="007A4E54">
      <w:pPr>
        <w:tabs>
          <w:tab w:val="left" w:pos="0"/>
          <w:tab w:val="left" w:pos="720"/>
          <w:tab w:val="left" w:pos="1440"/>
        </w:tabs>
        <w:jc w:val="both"/>
        <w:rPr>
          <w:rFonts w:cs="Arial"/>
        </w:rPr>
      </w:pPr>
      <w:r w:rsidRPr="00BF5B1E">
        <w:rPr>
          <w:rFonts w:cs="Arial"/>
        </w:rPr>
        <w:t xml:space="preserve">This </w:t>
      </w:r>
      <w:r>
        <w:rPr>
          <w:rFonts w:cs="Arial"/>
        </w:rPr>
        <w:t xml:space="preserve">document, </w:t>
      </w:r>
      <w:r w:rsidRPr="00500460">
        <w:rPr>
          <w:rFonts w:cs="Arial"/>
          <w:i/>
        </w:rPr>
        <w:t xml:space="preserve">Test </w:t>
      </w:r>
      <w:r w:rsidR="005A73C3">
        <w:rPr>
          <w:rFonts w:cs="Arial"/>
          <w:i/>
        </w:rPr>
        <w:t>Case</w:t>
      </w:r>
      <w:r w:rsidRPr="00500460">
        <w:rPr>
          <w:rFonts w:cs="Arial"/>
          <w:i/>
        </w:rPr>
        <w:t xml:space="preserve"> Specifications (T</w:t>
      </w:r>
      <w:r w:rsidR="005A73C3">
        <w:rPr>
          <w:rFonts w:cs="Arial"/>
          <w:i/>
        </w:rPr>
        <w:t>C</w:t>
      </w:r>
      <w:r w:rsidRPr="00500460">
        <w:rPr>
          <w:rFonts w:cs="Arial"/>
          <w:i/>
        </w:rPr>
        <w:t xml:space="preserve">S) for the Advanced Transportation Controller (ATC) Application Programming Interface </w:t>
      </w:r>
      <w:r w:rsidR="00B604DD">
        <w:rPr>
          <w:rFonts w:cs="Arial"/>
          <w:i/>
        </w:rPr>
        <w:t>Reference Implementation</w:t>
      </w:r>
      <w:r w:rsidRPr="00500460">
        <w:rPr>
          <w:rFonts w:cs="Arial"/>
          <w:i/>
        </w:rPr>
        <w:t xml:space="preserve"> (API</w:t>
      </w:r>
      <w:r w:rsidR="00B604DD">
        <w:rPr>
          <w:rFonts w:cs="Arial"/>
          <w:i/>
        </w:rPr>
        <w:t>RI</w:t>
      </w:r>
      <w:r w:rsidRPr="00500460">
        <w:rPr>
          <w:rFonts w:cs="Arial"/>
          <w:i/>
        </w:rPr>
        <w:t>)</w:t>
      </w:r>
      <w:r>
        <w:rPr>
          <w:rFonts w:cs="Arial"/>
        </w:rPr>
        <w:t xml:space="preserve">, provides the </w:t>
      </w:r>
      <w:r w:rsidR="003F2364">
        <w:rPr>
          <w:rFonts w:cs="Arial"/>
        </w:rPr>
        <w:t>specific test cases</w:t>
      </w:r>
      <w:r>
        <w:rPr>
          <w:rFonts w:cs="Arial"/>
        </w:rPr>
        <w:t xml:space="preserve"> necessary to test </w:t>
      </w:r>
      <w:r w:rsidR="003F2364">
        <w:rPr>
          <w:rFonts w:cs="Arial"/>
        </w:rPr>
        <w:t>the required</w:t>
      </w:r>
      <w:r>
        <w:rPr>
          <w:rFonts w:cs="Arial"/>
        </w:rPr>
        <w:t xml:space="preserve"> features of the API </w:t>
      </w:r>
      <w:r w:rsidR="00B604DD">
        <w:rPr>
          <w:rFonts w:cs="Arial"/>
        </w:rPr>
        <w:t>Reference Implementation</w:t>
      </w:r>
      <w:r w:rsidR="003F2364">
        <w:rPr>
          <w:rFonts w:cs="Arial"/>
        </w:rPr>
        <w:t>.</w:t>
      </w:r>
    </w:p>
    <w:p w:rsidR="003F2364" w:rsidRDefault="003F2364" w:rsidP="007A4E54">
      <w:pPr>
        <w:tabs>
          <w:tab w:val="left" w:pos="0"/>
          <w:tab w:val="left" w:pos="720"/>
          <w:tab w:val="left" w:pos="1440"/>
        </w:tabs>
        <w:jc w:val="both"/>
        <w:rPr>
          <w:rFonts w:cs="Arial"/>
        </w:rPr>
      </w:pPr>
    </w:p>
    <w:p w:rsidR="003F2364" w:rsidRDefault="003F2364" w:rsidP="003F2364">
      <w:pPr>
        <w:tabs>
          <w:tab w:val="left" w:pos="0"/>
          <w:tab w:val="left" w:pos="720"/>
          <w:tab w:val="left" w:pos="1440"/>
        </w:tabs>
        <w:jc w:val="both"/>
      </w:pPr>
      <w:r>
        <w:t xml:space="preserve">These test cases have been developed as part of the “Reference Implementation of ATC 5401 Application Programming Interface (API) Standard Version 2” project funded by the USDOT Contract Number DTFH61-11-D-00052, Work Order T-13003 (referred to as the APIRI project). </w:t>
      </w:r>
    </w:p>
    <w:p w:rsidR="003F2364" w:rsidRDefault="003F2364" w:rsidP="003F2364">
      <w:pPr>
        <w:tabs>
          <w:tab w:val="left" w:pos="0"/>
          <w:tab w:val="left" w:pos="720"/>
          <w:tab w:val="left" w:pos="1440"/>
        </w:tabs>
        <w:jc w:val="both"/>
        <w:rPr>
          <w:rFonts w:cs="Arial"/>
        </w:rPr>
      </w:pPr>
    </w:p>
    <w:p w:rsidR="0073264B" w:rsidRDefault="0073264B" w:rsidP="003F2364">
      <w:pPr>
        <w:tabs>
          <w:tab w:val="left" w:pos="0"/>
          <w:tab w:val="left" w:pos="720"/>
          <w:tab w:val="left" w:pos="1440"/>
        </w:tabs>
        <w:jc w:val="both"/>
        <w:rPr>
          <w:rFonts w:cs="Arial"/>
        </w:rPr>
      </w:pPr>
    </w:p>
    <w:p w:rsidR="00500C78" w:rsidRDefault="00500C78" w:rsidP="00500C78">
      <w:pPr>
        <w:pStyle w:val="Heading1"/>
        <w:jc w:val="both"/>
        <w:rPr>
          <w:szCs w:val="24"/>
        </w:rPr>
      </w:pPr>
      <w:r>
        <w:rPr>
          <w:caps w:val="0"/>
        </w:rPr>
        <w:br w:type="page"/>
      </w:r>
      <w:bookmarkStart w:id="260" w:name="_Toc229925365"/>
      <w:bookmarkStart w:id="261" w:name="_Toc229933367"/>
      <w:bookmarkStart w:id="262" w:name="_Toc229933453"/>
      <w:bookmarkStart w:id="263" w:name="_Toc229925366"/>
      <w:bookmarkStart w:id="264" w:name="_Toc229933368"/>
      <w:bookmarkStart w:id="265" w:name="_Toc229933454"/>
      <w:bookmarkStart w:id="266" w:name="_Toc242123098"/>
      <w:bookmarkStart w:id="267" w:name="_Toc242197582"/>
      <w:bookmarkStart w:id="268" w:name="_Toc242123099"/>
      <w:bookmarkStart w:id="269" w:name="_Toc242197583"/>
      <w:bookmarkStart w:id="270" w:name="_Toc242123100"/>
      <w:bookmarkStart w:id="271" w:name="_Toc242197584"/>
      <w:bookmarkStart w:id="272" w:name="_Toc242123101"/>
      <w:bookmarkStart w:id="273" w:name="_Toc242197585"/>
      <w:bookmarkStart w:id="274" w:name="_Toc242123102"/>
      <w:bookmarkStart w:id="275" w:name="_Toc242197586"/>
      <w:bookmarkStart w:id="276" w:name="_Toc242123103"/>
      <w:bookmarkStart w:id="277" w:name="_Toc242197587"/>
      <w:bookmarkStart w:id="278" w:name="_Toc242123104"/>
      <w:bookmarkStart w:id="279" w:name="_Toc242197588"/>
      <w:bookmarkStart w:id="280" w:name="_Toc242123105"/>
      <w:bookmarkStart w:id="281" w:name="_Toc242197589"/>
      <w:bookmarkStart w:id="282" w:name="_Toc242123106"/>
      <w:bookmarkStart w:id="283" w:name="_Toc242197590"/>
      <w:bookmarkStart w:id="284" w:name="_Toc242123108"/>
      <w:bookmarkStart w:id="285" w:name="_Toc242197592"/>
      <w:bookmarkStart w:id="286" w:name="_Toc242123109"/>
      <w:bookmarkStart w:id="287" w:name="_Toc242197593"/>
      <w:bookmarkStart w:id="288" w:name="_Toc242123111"/>
      <w:bookmarkStart w:id="289" w:name="_Toc242197595"/>
      <w:bookmarkStart w:id="290" w:name="_Toc242123112"/>
      <w:bookmarkStart w:id="291" w:name="_Toc242197596"/>
      <w:bookmarkStart w:id="292" w:name="_Toc229925369"/>
      <w:bookmarkStart w:id="293" w:name="_Toc229933371"/>
      <w:bookmarkStart w:id="294" w:name="_Toc229933457"/>
      <w:bookmarkStart w:id="295" w:name="_Toc229925371"/>
      <w:bookmarkStart w:id="296" w:name="_Toc229933373"/>
      <w:bookmarkStart w:id="297" w:name="_Toc229933459"/>
      <w:bookmarkStart w:id="298" w:name="_Toc237445376"/>
      <w:bookmarkStart w:id="299" w:name="_Toc237532178"/>
      <w:bookmarkStart w:id="300" w:name="_Toc237532183"/>
      <w:bookmarkStart w:id="301" w:name="_Toc237532184"/>
      <w:bookmarkStart w:id="302" w:name="_Toc237532194"/>
      <w:bookmarkStart w:id="303" w:name="_Toc237532196"/>
      <w:bookmarkStart w:id="304" w:name="_Toc237532198"/>
      <w:bookmarkStart w:id="305" w:name="_Toc237532200"/>
      <w:bookmarkStart w:id="306" w:name="_Toc237532202"/>
      <w:bookmarkStart w:id="307" w:name="_Toc237532204"/>
      <w:bookmarkStart w:id="308" w:name="_Toc237445382"/>
      <w:bookmarkStart w:id="309" w:name="_Toc237532206"/>
      <w:bookmarkStart w:id="310" w:name="_Toc237445386"/>
      <w:bookmarkStart w:id="311" w:name="_Toc237532210"/>
      <w:bookmarkStart w:id="312" w:name="_Toc237532212"/>
      <w:bookmarkStart w:id="313" w:name="_Toc237532213"/>
      <w:bookmarkStart w:id="314" w:name="_Toc237532214"/>
      <w:bookmarkStart w:id="315" w:name="_Toc237532215"/>
      <w:bookmarkStart w:id="316" w:name="_Toc237532224"/>
      <w:bookmarkStart w:id="317" w:name="_Toc229925374"/>
      <w:bookmarkStart w:id="318" w:name="_Toc229933383"/>
      <w:bookmarkStart w:id="319" w:name="_Toc229933469"/>
      <w:bookmarkStart w:id="320" w:name="_Toc237532226"/>
      <w:bookmarkStart w:id="321" w:name="_Toc237532227"/>
      <w:bookmarkStart w:id="322" w:name="_Toc237532228"/>
      <w:bookmarkStart w:id="323" w:name="_Toc237532229"/>
      <w:bookmarkStart w:id="324" w:name="_Toc237445388"/>
      <w:bookmarkStart w:id="325" w:name="_Toc237532230"/>
      <w:bookmarkStart w:id="326" w:name="_Toc229933385"/>
      <w:bookmarkStart w:id="327" w:name="_Toc229933471"/>
      <w:bookmarkStart w:id="328" w:name="_Toc229933386"/>
      <w:bookmarkStart w:id="329" w:name="_Toc229933472"/>
      <w:bookmarkStart w:id="330" w:name="_Toc229933387"/>
      <w:bookmarkStart w:id="331" w:name="_Toc229933473"/>
      <w:bookmarkStart w:id="332" w:name="_Toc229933390"/>
      <w:bookmarkStart w:id="333" w:name="_Toc229933476"/>
      <w:bookmarkStart w:id="334" w:name="_Toc229933391"/>
      <w:bookmarkStart w:id="335" w:name="_Toc229933477"/>
      <w:bookmarkStart w:id="336" w:name="_Toc229933392"/>
      <w:bookmarkStart w:id="337" w:name="_Toc229933478"/>
      <w:bookmarkStart w:id="338" w:name="_Toc229933393"/>
      <w:bookmarkStart w:id="339" w:name="_Toc229933479"/>
      <w:bookmarkStart w:id="340" w:name="_Toc229933394"/>
      <w:bookmarkStart w:id="341" w:name="_Toc229933480"/>
      <w:bookmarkStart w:id="342" w:name="_Toc229933404"/>
      <w:bookmarkStart w:id="343" w:name="_Toc229933490"/>
      <w:bookmarkStart w:id="344" w:name="_Toc229933408"/>
      <w:bookmarkStart w:id="345" w:name="_Toc229933494"/>
      <w:bookmarkStart w:id="346" w:name="_Toc229933410"/>
      <w:bookmarkStart w:id="347" w:name="_Toc229933496"/>
      <w:bookmarkStart w:id="348" w:name="_Toc229933411"/>
      <w:bookmarkStart w:id="349" w:name="_Toc229933497"/>
      <w:bookmarkStart w:id="350" w:name="_Toc229933413"/>
      <w:bookmarkStart w:id="351" w:name="_Toc229933499"/>
      <w:bookmarkStart w:id="352" w:name="_Toc229933415"/>
      <w:bookmarkStart w:id="353" w:name="_Toc229933501"/>
      <w:bookmarkStart w:id="354" w:name="_Toc229933416"/>
      <w:bookmarkStart w:id="355" w:name="_Toc229933502"/>
      <w:bookmarkStart w:id="356" w:name="_Toc229933417"/>
      <w:bookmarkStart w:id="357" w:name="_Toc229933503"/>
      <w:bookmarkStart w:id="358" w:name="_Toc229933418"/>
      <w:bookmarkStart w:id="359" w:name="_Toc229933504"/>
      <w:bookmarkStart w:id="360" w:name="_Toc229925379"/>
      <w:bookmarkStart w:id="361" w:name="_Toc229933420"/>
      <w:bookmarkStart w:id="362" w:name="_Toc229933506"/>
      <w:bookmarkStart w:id="363" w:name="_Toc229933421"/>
      <w:bookmarkStart w:id="364" w:name="_Toc229933507"/>
      <w:bookmarkStart w:id="365" w:name="_Toc229933425"/>
      <w:bookmarkStart w:id="366" w:name="_Toc229933511"/>
      <w:bookmarkStart w:id="367" w:name="_Toc229933426"/>
      <w:bookmarkStart w:id="368" w:name="_Toc229933512"/>
      <w:bookmarkStart w:id="369" w:name="_Toc229933427"/>
      <w:bookmarkStart w:id="370" w:name="_Toc229933513"/>
      <w:bookmarkStart w:id="371" w:name="_Toc229933428"/>
      <w:bookmarkStart w:id="372" w:name="_Toc229933514"/>
      <w:bookmarkStart w:id="373" w:name="_Toc229933429"/>
      <w:bookmarkStart w:id="374" w:name="_Toc229933515"/>
      <w:bookmarkStart w:id="375" w:name="_Toc229933431"/>
      <w:bookmarkStart w:id="376" w:name="_Toc229933517"/>
      <w:bookmarkStart w:id="377" w:name="_Toc229933434"/>
      <w:bookmarkStart w:id="378" w:name="_Toc229933520"/>
      <w:bookmarkStart w:id="379" w:name="_Toc229933435"/>
      <w:bookmarkStart w:id="380" w:name="_Toc229933521"/>
      <w:bookmarkStart w:id="381" w:name="_Toc229933436"/>
      <w:bookmarkStart w:id="382" w:name="_Toc229933522"/>
      <w:bookmarkStart w:id="383" w:name="_Toc229933442"/>
      <w:bookmarkStart w:id="384" w:name="_Toc229933528"/>
      <w:bookmarkStart w:id="385" w:name="_Toc229933443"/>
      <w:bookmarkStart w:id="386" w:name="_Toc229933529"/>
      <w:bookmarkStart w:id="387" w:name="_Toc237532233"/>
      <w:bookmarkStart w:id="388" w:name="_Toc237532234"/>
      <w:bookmarkStart w:id="389" w:name="_Toc237532235"/>
      <w:bookmarkStart w:id="390" w:name="_Toc237532236"/>
      <w:bookmarkStart w:id="391" w:name="_Toc237532237"/>
      <w:bookmarkStart w:id="392" w:name="_Toc234906419"/>
      <w:bookmarkStart w:id="393" w:name="_Toc427594692"/>
      <w:bookmarkStart w:id="394" w:name="_Toc456255138"/>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Pr>
          <w:caps w:val="0"/>
        </w:rPr>
        <w:lastRenderedPageBreak/>
        <w:t>TEST CASE SPECIFICATIONS</w:t>
      </w:r>
      <w:bookmarkEnd w:id="393"/>
      <w:bookmarkEnd w:id="394"/>
    </w:p>
    <w:p w:rsidR="0073264B" w:rsidRPr="0073264B" w:rsidRDefault="0073264B" w:rsidP="009F4D4B">
      <w:pPr>
        <w:pStyle w:val="StyleArial10ptJustified1"/>
        <w:rPr>
          <w:rFonts w:cs="Arial"/>
          <w:i/>
        </w:rPr>
      </w:pPr>
      <w:r>
        <w:rPr>
          <w:rFonts w:cs="Arial"/>
        </w:rPr>
        <w:t xml:space="preserve">This section contains the individual Test Case Specifications referred to in the document </w:t>
      </w:r>
      <w:r w:rsidRPr="0073264B">
        <w:rPr>
          <w:rFonts w:cs="Arial"/>
          <w:i/>
        </w:rPr>
        <w:t>Test Plan for the</w:t>
      </w:r>
    </w:p>
    <w:p w:rsidR="0073264B" w:rsidRPr="0073264B" w:rsidRDefault="0073264B" w:rsidP="009F4D4B">
      <w:pPr>
        <w:pStyle w:val="StyleArial10ptJustified1"/>
        <w:rPr>
          <w:rFonts w:cs="Arial"/>
        </w:rPr>
      </w:pPr>
      <w:r w:rsidRPr="0073264B">
        <w:rPr>
          <w:rFonts w:cs="Arial"/>
          <w:i/>
        </w:rPr>
        <w:t xml:space="preserve">Advanced Transportation Controller (ATC) Application Programming Interface </w:t>
      </w:r>
      <w:r w:rsidR="00B604DD">
        <w:rPr>
          <w:rFonts w:cs="Arial"/>
          <w:i/>
        </w:rPr>
        <w:t>Reference Implementation</w:t>
      </w:r>
      <w:r w:rsidRPr="0073264B">
        <w:rPr>
          <w:rFonts w:cs="Arial"/>
          <w:i/>
        </w:rPr>
        <w:t xml:space="preserve"> (API</w:t>
      </w:r>
      <w:r w:rsidR="00B604DD">
        <w:rPr>
          <w:rFonts w:cs="Arial"/>
          <w:i/>
        </w:rPr>
        <w:t>RI</w:t>
      </w:r>
      <w:r w:rsidRPr="0073264B">
        <w:rPr>
          <w:rFonts w:cs="Arial"/>
          <w:i/>
        </w:rPr>
        <w:t>).</w:t>
      </w:r>
    </w:p>
    <w:p w:rsidR="00E12DAD" w:rsidRDefault="0089005C" w:rsidP="0089005C">
      <w:pPr>
        <w:pStyle w:val="Heading2"/>
      </w:pPr>
      <w:bookmarkStart w:id="395" w:name="_Toc456255139"/>
      <w:r>
        <w:t>Common Elements Required by All Test Case Specifications</w:t>
      </w:r>
      <w:bookmarkEnd w:id="395"/>
    </w:p>
    <w:p w:rsidR="0089005C" w:rsidRDefault="009F4D4B" w:rsidP="009F4D4B">
      <w:pPr>
        <w:jc w:val="both"/>
      </w:pPr>
      <w:r>
        <w:t xml:space="preserve">All </w:t>
      </w:r>
      <w:r w:rsidR="0073264B">
        <w:t xml:space="preserve">of the test cases included in this document utilize a single hardware and software platform </w:t>
      </w:r>
      <w:r w:rsidR="001D476B">
        <w:t xml:space="preserve">which is </w:t>
      </w:r>
      <w:r w:rsidR="0073264B">
        <w:t xml:space="preserve">common to all tests.  The </w:t>
      </w:r>
      <w:r>
        <w:t xml:space="preserve">compliance </w:t>
      </w:r>
      <w:r w:rsidR="0073264B">
        <w:t xml:space="preserve">output </w:t>
      </w:r>
      <w:r>
        <w:t>files produced by all test cases also have a consistent format</w:t>
      </w:r>
      <w:r w:rsidR="0073264B">
        <w:t xml:space="preserve"> </w:t>
      </w:r>
      <w:r>
        <w:t>which allows pass/fail status to be easily ascertained.</w:t>
      </w:r>
    </w:p>
    <w:p w:rsidR="009F4D4B" w:rsidRDefault="009F4D4B" w:rsidP="009F4D4B">
      <w:pPr>
        <w:jc w:val="both"/>
      </w:pPr>
    </w:p>
    <w:p w:rsidR="009F4D4B" w:rsidRDefault="009F4D4B" w:rsidP="009F4D4B">
      <w:pPr>
        <w:jc w:val="both"/>
      </w:pPr>
      <w:r>
        <w:t xml:space="preserve">To reduce the size of this document and to ease future maintenance, these common elements are described in the following </w:t>
      </w:r>
      <w:r w:rsidR="001D476B">
        <w:t>sub</w:t>
      </w:r>
      <w:r>
        <w:t xml:space="preserve">sections.  Test cases which utilize these common elements will not contain identical subsections in their individual descriptions.  If a test case deviates from any of these common elements the appropriate detail will appear in an appropriately-named subsection within that test case. </w:t>
      </w:r>
    </w:p>
    <w:p w:rsidR="00331D2D" w:rsidRPr="0089005C" w:rsidRDefault="00331D2D" w:rsidP="009F4D4B">
      <w:pPr>
        <w:jc w:val="both"/>
      </w:pPr>
    </w:p>
    <w:p w:rsidR="0089005C" w:rsidRDefault="0089005C" w:rsidP="0089005C">
      <w:pPr>
        <w:pStyle w:val="Heading4"/>
        <w:tabs>
          <w:tab w:val="clear" w:pos="1440"/>
          <w:tab w:val="left" w:pos="1080"/>
        </w:tabs>
      </w:pPr>
      <w:r>
        <w:t>Hardware</w:t>
      </w:r>
    </w:p>
    <w:p w:rsidR="009F14D1" w:rsidRDefault="009F14D1" w:rsidP="0089005C">
      <w:r>
        <w:t xml:space="preserve">All </w:t>
      </w:r>
      <w:r w:rsidR="0089005C">
        <w:t>test case</w:t>
      </w:r>
      <w:r>
        <w:t>s utilize</w:t>
      </w:r>
      <w:r w:rsidR="0089005C">
        <w:t xml:space="preserve"> the </w:t>
      </w:r>
      <w:r>
        <w:t>hardware environment as described in the API</w:t>
      </w:r>
      <w:r w:rsidR="00B604DD">
        <w:t>RI</w:t>
      </w:r>
      <w:r>
        <w:t xml:space="preserve"> Test Plan, specifically:</w:t>
      </w:r>
    </w:p>
    <w:p w:rsidR="009F14D1" w:rsidRDefault="009F14D1" w:rsidP="0089005C"/>
    <w:p w:rsidR="009F14D1" w:rsidRDefault="009F14D1" w:rsidP="009F14D1">
      <w:pPr>
        <w:numPr>
          <w:ilvl w:val="0"/>
          <w:numId w:val="8"/>
        </w:numPr>
      </w:pPr>
      <w:r>
        <w:t xml:space="preserve">an ATC Controller with a primary USB port capable of running startup scripts and </w:t>
      </w:r>
      <w:r w:rsidRPr="009F14D1">
        <w:t>a minimum 8x40 character LCD display and associated keyboard</w:t>
      </w:r>
      <w:r w:rsidR="005716E7">
        <w:t>s</w:t>
      </w:r>
    </w:p>
    <w:p w:rsidR="009F14D1" w:rsidRDefault="009F14D1" w:rsidP="009F14D1">
      <w:pPr>
        <w:numPr>
          <w:ilvl w:val="0"/>
          <w:numId w:val="8"/>
        </w:numPr>
      </w:pPr>
      <w:r>
        <w:t>a Personal Computer (PC) with 1GB available hard drive storage and an available USB port</w:t>
      </w:r>
    </w:p>
    <w:p w:rsidR="009F14D1" w:rsidRDefault="009F14D1" w:rsidP="009F14D1">
      <w:pPr>
        <w:numPr>
          <w:ilvl w:val="0"/>
          <w:numId w:val="8"/>
        </w:numPr>
      </w:pPr>
      <w:r>
        <w:t xml:space="preserve">a </w:t>
      </w:r>
      <w:smartTag w:uri="urn:schemas-microsoft-com:office:smarttags" w:element="Street">
        <w:smartTag w:uri="urn:schemas-microsoft-com:office:smarttags" w:element="address">
          <w:r>
            <w:t>1GB USB Flash Drive</w:t>
          </w:r>
        </w:smartTag>
      </w:smartTag>
      <w:r>
        <w:t>, formatted with a suitable FAT file system</w:t>
      </w:r>
    </w:p>
    <w:p w:rsidR="009F14D1" w:rsidRDefault="009F14D1" w:rsidP="0089005C"/>
    <w:p w:rsidR="0089005C" w:rsidRDefault="0089005C" w:rsidP="0089005C">
      <w:pPr>
        <w:pStyle w:val="Heading4"/>
        <w:tabs>
          <w:tab w:val="clear" w:pos="1440"/>
          <w:tab w:val="left" w:pos="1080"/>
        </w:tabs>
      </w:pPr>
      <w:r>
        <w:t>Software</w:t>
      </w:r>
    </w:p>
    <w:p w:rsidR="007F5B5D" w:rsidRDefault="00C16300" w:rsidP="007F5B5D">
      <w:pPr>
        <w:tabs>
          <w:tab w:val="left" w:pos="1440"/>
        </w:tabs>
        <w:jc w:val="both"/>
      </w:pPr>
      <w:r>
        <w:t xml:space="preserve">All test cases require the </w:t>
      </w:r>
      <w:r w:rsidR="007F5B5D">
        <w:t xml:space="preserve">porting </w:t>
      </w:r>
      <w:r>
        <w:t>of AP</w:t>
      </w:r>
      <w:r w:rsidR="007F5B5D">
        <w:t xml:space="preserve">IRI and APIVS software packages to the Engine Board platform used by the ATC Controller under test.  For more information regarding obtaining the source code and building the APIRI and APIVS software components, please refer to the </w:t>
      </w:r>
      <w:r w:rsidR="007F5B5D" w:rsidRPr="00707933">
        <w:rPr>
          <w:i/>
        </w:rPr>
        <w:t>APIRI User Manual</w:t>
      </w:r>
      <w:r w:rsidR="007F5B5D">
        <w:t xml:space="preserve"> and </w:t>
      </w:r>
      <w:r w:rsidR="007F5B5D" w:rsidRPr="00707933">
        <w:rPr>
          <w:i/>
        </w:rPr>
        <w:t>APIVS User Manual</w:t>
      </w:r>
      <w:r w:rsidR="007F5B5D">
        <w:t xml:space="preserve"> references in the APIRI Test Plan.</w:t>
      </w:r>
    </w:p>
    <w:p w:rsidR="00C16300" w:rsidRDefault="00707933" w:rsidP="00707933">
      <w:pPr>
        <w:tabs>
          <w:tab w:val="left" w:pos="1440"/>
        </w:tabs>
      </w:pPr>
      <w:r>
        <w:tab/>
      </w:r>
    </w:p>
    <w:p w:rsidR="007F5B5D" w:rsidRDefault="00ED7854" w:rsidP="00FA5784">
      <w:r>
        <w:t xml:space="preserve">Prior to the execution of any test, the runtime APIVS package must be copied into the root directory of the </w:t>
      </w:r>
      <w:smartTag w:uri="urn:schemas-microsoft-com:office:smarttags" w:element="Street">
        <w:smartTag w:uri="urn:schemas-microsoft-com:office:smarttags" w:element="address">
          <w:r>
            <w:t>USB Flash Drive</w:t>
          </w:r>
        </w:smartTag>
      </w:smartTag>
      <w:r>
        <w:t>.</w:t>
      </w:r>
      <w:r w:rsidR="00FA5784">
        <w:t xml:space="preserve">  This package contains the executable VSE program and all configuration, script and data files necessary to execute all test cases using the associated test procedure(s).</w:t>
      </w:r>
    </w:p>
    <w:p w:rsidR="00331D2D" w:rsidRDefault="00331D2D" w:rsidP="00FA5784"/>
    <w:p w:rsidR="0089005C" w:rsidRDefault="0089005C" w:rsidP="0089005C">
      <w:pPr>
        <w:pStyle w:val="Heading4"/>
        <w:tabs>
          <w:tab w:val="clear" w:pos="1440"/>
          <w:tab w:val="left" w:pos="1080"/>
        </w:tabs>
      </w:pPr>
      <w:r>
        <w:t>Pass/Fail Criteria</w:t>
      </w:r>
    </w:p>
    <w:p w:rsidR="0089005C" w:rsidRDefault="0097506C" w:rsidP="0089005C">
      <w:pPr>
        <w:tabs>
          <w:tab w:val="left" w:pos="0"/>
          <w:tab w:val="left" w:pos="720"/>
          <w:tab w:val="left" w:pos="1440"/>
        </w:tabs>
        <w:jc w:val="both"/>
        <w:rPr>
          <w:rFonts w:cs="Arial"/>
        </w:rPr>
      </w:pPr>
      <w:bookmarkStart w:id="396" w:name="_Toc242123084"/>
      <w:bookmarkStart w:id="397" w:name="_Toc242197568"/>
      <w:bookmarkStart w:id="398" w:name="_Toc242123085"/>
      <w:bookmarkStart w:id="399" w:name="_Toc242197569"/>
      <w:bookmarkStart w:id="400" w:name="_Toc427594693"/>
      <w:bookmarkEnd w:id="396"/>
      <w:bookmarkEnd w:id="397"/>
      <w:bookmarkEnd w:id="398"/>
      <w:bookmarkEnd w:id="399"/>
      <w:r>
        <w:rPr>
          <w:rFonts w:cs="Arial"/>
        </w:rPr>
        <w:t>Unless otherwise indicated, e</w:t>
      </w:r>
      <w:r w:rsidR="00B63394">
        <w:rPr>
          <w:rFonts w:cs="Arial"/>
        </w:rPr>
        <w:t xml:space="preserve">ach test case execution produces an output compliance report (file) in XML format.  This file </w:t>
      </w:r>
      <w:r w:rsidR="00FA5784">
        <w:rPr>
          <w:rFonts w:cs="Arial"/>
        </w:rPr>
        <w:t>contains an element (RunResult) toward the end of the file which indicates the overall completion status (PASS/FAIL) of the test.</w:t>
      </w:r>
    </w:p>
    <w:p w:rsidR="00FA5784" w:rsidRDefault="00FA5784" w:rsidP="0089005C">
      <w:pPr>
        <w:tabs>
          <w:tab w:val="left" w:pos="0"/>
          <w:tab w:val="left" w:pos="720"/>
          <w:tab w:val="left" w:pos="1440"/>
        </w:tabs>
        <w:jc w:val="both"/>
        <w:rPr>
          <w:rFonts w:cs="Arial"/>
        </w:rPr>
      </w:pPr>
    </w:p>
    <w:p w:rsidR="00FA5784" w:rsidRDefault="00FA5784" w:rsidP="00FA5784">
      <w:pPr>
        <w:tabs>
          <w:tab w:val="left" w:pos="0"/>
          <w:tab w:val="left" w:pos="720"/>
          <w:tab w:val="left" w:pos="1440"/>
        </w:tabs>
        <w:jc w:val="center"/>
        <w:rPr>
          <w:rFonts w:ascii="Courier New" w:hAnsi="Courier New" w:cs="Courier New"/>
        </w:rPr>
      </w:pPr>
      <w:r w:rsidRPr="00FA5784">
        <w:rPr>
          <w:rFonts w:ascii="Courier New" w:hAnsi="Courier New" w:cs="Courier New"/>
        </w:rPr>
        <w:t>&lt;RunResult date="</w:t>
      </w:r>
      <w:r>
        <w:rPr>
          <w:rFonts w:ascii="Courier New" w:hAnsi="Courier New" w:cs="Courier New"/>
        </w:rPr>
        <w:t>2015</w:t>
      </w:r>
      <w:r w:rsidRPr="00FA5784">
        <w:rPr>
          <w:rFonts w:ascii="Courier New" w:hAnsi="Courier New" w:cs="Courier New"/>
        </w:rPr>
        <w:t>-</w:t>
      </w:r>
      <w:r>
        <w:rPr>
          <w:rFonts w:ascii="Courier New" w:hAnsi="Courier New" w:cs="Courier New"/>
        </w:rPr>
        <w:t>10-01 12:33 PM E</w:t>
      </w:r>
      <w:r w:rsidRPr="00FA5784">
        <w:rPr>
          <w:rFonts w:ascii="Courier New" w:hAnsi="Courier New" w:cs="Courier New"/>
        </w:rPr>
        <w:t>ST" status="</w:t>
      </w:r>
      <w:r>
        <w:rPr>
          <w:rFonts w:ascii="Courier New" w:hAnsi="Courier New" w:cs="Courier New"/>
        </w:rPr>
        <w:t>PASS</w:t>
      </w:r>
      <w:r w:rsidRPr="00FA5784">
        <w:rPr>
          <w:rFonts w:ascii="Courier New" w:hAnsi="Courier New" w:cs="Courier New"/>
        </w:rPr>
        <w:t>" /&gt;</w:t>
      </w:r>
    </w:p>
    <w:p w:rsidR="00FA5784" w:rsidRDefault="00FA5784" w:rsidP="00FA5784">
      <w:pPr>
        <w:tabs>
          <w:tab w:val="left" w:pos="0"/>
          <w:tab w:val="left" w:pos="720"/>
          <w:tab w:val="left" w:pos="1440"/>
        </w:tabs>
        <w:jc w:val="center"/>
        <w:rPr>
          <w:rFonts w:ascii="Courier New" w:hAnsi="Courier New" w:cs="Courier New"/>
        </w:rPr>
      </w:pPr>
      <w:r>
        <w:rPr>
          <w:rFonts w:ascii="Courier New" w:hAnsi="Courier New" w:cs="Courier New"/>
        </w:rPr>
        <w:t>-</w:t>
      </w:r>
      <w:smartTag w:uri="urn:schemas-microsoft-com:office:smarttags" w:element="State">
        <w:smartTag w:uri="urn:schemas-microsoft-com:office:smarttags" w:element="place">
          <w:r>
            <w:rPr>
              <w:rFonts w:ascii="Courier New" w:hAnsi="Courier New" w:cs="Courier New"/>
            </w:rPr>
            <w:t>OR-</w:t>
          </w:r>
        </w:smartTag>
      </w:smartTag>
    </w:p>
    <w:p w:rsidR="00FA5784" w:rsidRDefault="00FA5784" w:rsidP="00FA5784">
      <w:pPr>
        <w:tabs>
          <w:tab w:val="left" w:pos="0"/>
          <w:tab w:val="left" w:pos="720"/>
          <w:tab w:val="left" w:pos="1440"/>
        </w:tabs>
        <w:jc w:val="center"/>
        <w:rPr>
          <w:rFonts w:ascii="Courier New" w:hAnsi="Courier New" w:cs="Courier New"/>
        </w:rPr>
      </w:pPr>
      <w:r w:rsidRPr="00FA5784">
        <w:rPr>
          <w:rFonts w:ascii="Courier New" w:hAnsi="Courier New" w:cs="Courier New"/>
        </w:rPr>
        <w:t>&lt;RunResult date="</w:t>
      </w:r>
      <w:r>
        <w:rPr>
          <w:rFonts w:ascii="Courier New" w:hAnsi="Courier New" w:cs="Courier New"/>
        </w:rPr>
        <w:t>2015</w:t>
      </w:r>
      <w:r w:rsidRPr="00FA5784">
        <w:rPr>
          <w:rFonts w:ascii="Courier New" w:hAnsi="Courier New" w:cs="Courier New"/>
        </w:rPr>
        <w:t>-</w:t>
      </w:r>
      <w:r>
        <w:rPr>
          <w:rFonts w:ascii="Courier New" w:hAnsi="Courier New" w:cs="Courier New"/>
        </w:rPr>
        <w:t>10-01 12:33 PM E</w:t>
      </w:r>
      <w:r w:rsidRPr="00FA5784">
        <w:rPr>
          <w:rFonts w:ascii="Courier New" w:hAnsi="Courier New" w:cs="Courier New"/>
        </w:rPr>
        <w:t>ST" status="</w:t>
      </w:r>
      <w:r>
        <w:rPr>
          <w:rFonts w:ascii="Courier New" w:hAnsi="Courier New" w:cs="Courier New"/>
        </w:rPr>
        <w:t>FAIL</w:t>
      </w:r>
      <w:r w:rsidRPr="00FA5784">
        <w:rPr>
          <w:rFonts w:ascii="Courier New" w:hAnsi="Courier New" w:cs="Courier New"/>
        </w:rPr>
        <w:t>" /&gt;</w:t>
      </w:r>
    </w:p>
    <w:p w:rsidR="00FA5784" w:rsidRPr="00FA5784" w:rsidRDefault="00FA5784" w:rsidP="0089005C">
      <w:pPr>
        <w:tabs>
          <w:tab w:val="left" w:pos="0"/>
          <w:tab w:val="left" w:pos="720"/>
          <w:tab w:val="left" w:pos="1440"/>
        </w:tabs>
        <w:jc w:val="both"/>
        <w:rPr>
          <w:rFonts w:ascii="Courier New" w:hAnsi="Courier New" w:cs="Courier New"/>
        </w:rPr>
      </w:pPr>
    </w:p>
    <w:p w:rsidR="00FA5784" w:rsidRDefault="00FA5784" w:rsidP="0089005C">
      <w:pPr>
        <w:tabs>
          <w:tab w:val="left" w:pos="0"/>
          <w:tab w:val="left" w:pos="720"/>
          <w:tab w:val="left" w:pos="1440"/>
        </w:tabs>
        <w:jc w:val="both"/>
        <w:rPr>
          <w:rFonts w:cs="Arial"/>
        </w:rPr>
      </w:pPr>
      <w:r>
        <w:rPr>
          <w:rFonts w:cs="Arial"/>
        </w:rPr>
        <w:t>If the test fails and the test execution was performed with detailed logging enabled, the file can be examined in more detail to determine the exact cause of the failure.</w:t>
      </w:r>
    </w:p>
    <w:p w:rsidR="00331D2D" w:rsidRDefault="00331D2D" w:rsidP="0089005C">
      <w:pPr>
        <w:tabs>
          <w:tab w:val="left" w:pos="0"/>
          <w:tab w:val="left" w:pos="720"/>
          <w:tab w:val="left" w:pos="1440"/>
        </w:tabs>
        <w:jc w:val="both"/>
        <w:rPr>
          <w:rFonts w:cs="Arial"/>
        </w:rPr>
      </w:pPr>
      <w:r>
        <w:rPr>
          <w:rFonts w:cs="Arial"/>
        </w:rPr>
        <w:lastRenderedPageBreak/>
        <w:t xml:space="preserve">As this output XML file is textual, it can be viewed with a simple text editor such as Notepad.  For a more structured view of the XML content in the file, there are many XML file viewing applications available, such as XML Notepad 2007, which can be downloaded via the Internet and installed on the test PC.  There are also web sites available, such as </w:t>
      </w:r>
      <w:hyperlink r:id="rId8" w:history="1">
        <w:r w:rsidR="00405E3D" w:rsidRPr="00BC45DC">
          <w:rPr>
            <w:rStyle w:val="Hyperlink"/>
            <w:rFonts w:cs="Arial"/>
          </w:rPr>
          <w:t>http://xmlgrid.net</w:t>
        </w:r>
      </w:hyperlink>
      <w:r>
        <w:rPr>
          <w:rFonts w:cs="Arial"/>
        </w:rPr>
        <w:t xml:space="preserve">, which provide customizable XML graphical views </w:t>
      </w:r>
    </w:p>
    <w:p w:rsidR="0097506C" w:rsidRDefault="0097506C" w:rsidP="0089005C">
      <w:pPr>
        <w:tabs>
          <w:tab w:val="left" w:pos="0"/>
          <w:tab w:val="left" w:pos="720"/>
          <w:tab w:val="left" w:pos="1440"/>
        </w:tabs>
        <w:jc w:val="both"/>
        <w:rPr>
          <w:rFonts w:cs="Arial"/>
        </w:rPr>
      </w:pPr>
    </w:p>
    <w:p w:rsidR="00FA5784" w:rsidRDefault="0097506C" w:rsidP="0089005C">
      <w:pPr>
        <w:tabs>
          <w:tab w:val="left" w:pos="0"/>
          <w:tab w:val="left" w:pos="720"/>
          <w:tab w:val="left" w:pos="1440"/>
        </w:tabs>
        <w:jc w:val="both"/>
        <w:rPr>
          <w:rFonts w:cs="Arial"/>
        </w:rPr>
      </w:pPr>
      <w:r>
        <w:rPr>
          <w:rFonts w:cs="Arial"/>
        </w:rPr>
        <w:t>If a test case does not produce a compliance report, there will be add</w:t>
      </w:r>
      <w:r w:rsidR="00E35D67">
        <w:rPr>
          <w:rFonts w:cs="Arial"/>
        </w:rPr>
        <w:t>itional pass/fail criteria designated in that specific test case.</w:t>
      </w:r>
    </w:p>
    <w:p w:rsidR="00E35D67" w:rsidRPr="00FA5784" w:rsidRDefault="00E35D67" w:rsidP="0089005C">
      <w:pPr>
        <w:tabs>
          <w:tab w:val="left" w:pos="0"/>
          <w:tab w:val="left" w:pos="720"/>
          <w:tab w:val="left" w:pos="1440"/>
        </w:tabs>
        <w:jc w:val="both"/>
        <w:rPr>
          <w:rFonts w:cs="Arial"/>
        </w:rPr>
      </w:pPr>
    </w:p>
    <w:p w:rsidR="00FB2066" w:rsidRDefault="00FB2066" w:rsidP="00FB2066">
      <w:pPr>
        <w:pStyle w:val="Heading2"/>
      </w:pPr>
      <w:bookmarkStart w:id="401" w:name="_Toc456255140"/>
      <w:r>
        <w:t>Filename Conventions</w:t>
      </w:r>
      <w:bookmarkEnd w:id="401"/>
    </w:p>
    <w:p w:rsidR="00FB2066" w:rsidRDefault="00FB2066" w:rsidP="00FB2066">
      <w:pPr>
        <w:jc w:val="both"/>
      </w:pPr>
      <w:r>
        <w:t>A naming convention has been established for all files associated with individual API</w:t>
      </w:r>
      <w:r w:rsidR="00B604DD">
        <w:t>RI</w:t>
      </w:r>
      <w:r>
        <w:t xml:space="preserve"> test cases:</w:t>
      </w:r>
    </w:p>
    <w:p w:rsidR="00FB2066" w:rsidRDefault="00FB2066" w:rsidP="00FB2066">
      <w:pPr>
        <w:jc w:val="both"/>
      </w:pPr>
    </w:p>
    <w:p w:rsidR="00FB2066" w:rsidRPr="00FB2066" w:rsidRDefault="00FB2066" w:rsidP="00FB2066">
      <w:pPr>
        <w:jc w:val="both"/>
        <w:rPr>
          <w:b/>
          <w:i/>
        </w:rPr>
      </w:pPr>
      <w:r>
        <w:tab/>
      </w:r>
      <w:r w:rsidRPr="00FB2066">
        <w:rPr>
          <w:b/>
          <w:i/>
        </w:rPr>
        <w:t>C</w:t>
      </w:r>
      <w:r w:rsidR="00405E3D">
        <w:rPr>
          <w:b/>
          <w:i/>
        </w:rPr>
        <w:t>n</w:t>
      </w:r>
      <w:r w:rsidRPr="00FB2066">
        <w:rPr>
          <w:b/>
          <w:i/>
        </w:rPr>
        <w:t>nnn_</w:t>
      </w:r>
      <w:r>
        <w:rPr>
          <w:b/>
          <w:i/>
        </w:rPr>
        <w:t>xxx</w:t>
      </w:r>
      <w:r w:rsidRPr="00FB2066">
        <w:rPr>
          <w:b/>
          <w:i/>
        </w:rPr>
        <w:t>yyy.zzz</w:t>
      </w:r>
    </w:p>
    <w:p w:rsidR="00FB2066" w:rsidRDefault="00FB2066" w:rsidP="00FB2066">
      <w:pPr>
        <w:jc w:val="both"/>
      </w:pPr>
    </w:p>
    <w:p w:rsidR="00FB2066" w:rsidRDefault="00FB2066" w:rsidP="00FB2066">
      <w:pPr>
        <w:ind w:firstLine="720"/>
        <w:jc w:val="both"/>
      </w:pPr>
      <w:r>
        <w:t>where,</w:t>
      </w:r>
    </w:p>
    <w:p w:rsidR="00FB2066" w:rsidRDefault="00FB2066" w:rsidP="00FB2066">
      <w:pPr>
        <w:jc w:val="both"/>
      </w:pPr>
      <w:r>
        <w:tab/>
      </w:r>
      <w:r w:rsidRPr="00FB2066">
        <w:rPr>
          <w:b/>
          <w:i/>
        </w:rPr>
        <w:t>C</w:t>
      </w:r>
      <w:r>
        <w:t xml:space="preserve"> </w:t>
      </w:r>
      <w:r>
        <w:tab/>
        <w:t>indicates a file associated with an APIVS test case</w:t>
      </w:r>
    </w:p>
    <w:p w:rsidR="00FB2066" w:rsidRDefault="00FB2066" w:rsidP="00FB2066">
      <w:pPr>
        <w:jc w:val="both"/>
      </w:pPr>
      <w:r>
        <w:tab/>
      </w:r>
      <w:r w:rsidRPr="00FB2066">
        <w:rPr>
          <w:b/>
          <w:i/>
        </w:rPr>
        <w:t>n</w:t>
      </w:r>
      <w:r w:rsidR="00405E3D">
        <w:rPr>
          <w:b/>
          <w:i/>
        </w:rPr>
        <w:t>n</w:t>
      </w:r>
      <w:r w:rsidRPr="00FB2066">
        <w:rPr>
          <w:b/>
          <w:i/>
        </w:rPr>
        <w:t>nn</w:t>
      </w:r>
      <w:r>
        <w:t xml:space="preserve"> </w:t>
      </w:r>
      <w:r>
        <w:tab/>
        <w:t>is the test case number (from the Test Case Specification Identifier)</w:t>
      </w:r>
    </w:p>
    <w:p w:rsidR="00FB2066" w:rsidRDefault="00FB2066" w:rsidP="00FB2066">
      <w:pPr>
        <w:ind w:firstLine="720"/>
        <w:jc w:val="both"/>
      </w:pPr>
      <w:r>
        <w:rPr>
          <w:b/>
          <w:i/>
        </w:rPr>
        <w:t>xxx</w:t>
      </w:r>
      <w:r>
        <w:tab/>
        <w:t>is an identifier for the specific file content:</w:t>
      </w:r>
    </w:p>
    <w:p w:rsidR="00FB2066" w:rsidRDefault="00FB2066" w:rsidP="00FB2066">
      <w:pPr>
        <w:ind w:firstLine="720"/>
        <w:jc w:val="both"/>
      </w:pPr>
    </w:p>
    <w:p w:rsidR="00FB2066" w:rsidRDefault="00FB2066" w:rsidP="00FB2066">
      <w:pPr>
        <w:ind w:firstLine="720"/>
        <w:jc w:val="both"/>
      </w:pPr>
      <w:r>
        <w:tab/>
      </w:r>
      <w:r w:rsidRPr="00FB2066">
        <w:rPr>
          <w:b/>
        </w:rPr>
        <w:t>in</w:t>
      </w:r>
      <w:r>
        <w:tab/>
      </w:r>
      <w:r>
        <w:rPr>
          <w:rFonts w:cs="Arial"/>
        </w:rPr>
        <w:t>APIVSXML test script (XML format)</w:t>
      </w:r>
    </w:p>
    <w:p w:rsidR="00405E3D" w:rsidRDefault="00405E3D" w:rsidP="00405E3D">
      <w:pPr>
        <w:ind w:firstLine="720"/>
        <w:jc w:val="both"/>
        <w:rPr>
          <w:rFonts w:cs="Arial"/>
        </w:rPr>
      </w:pPr>
      <w:r>
        <w:tab/>
      </w:r>
      <w:r>
        <w:rPr>
          <w:b/>
        </w:rPr>
        <w:t>log</w:t>
      </w:r>
      <w:r>
        <w:tab/>
      </w:r>
      <w:r>
        <w:rPr>
          <w:rFonts w:cs="Arial"/>
        </w:rPr>
        <w:t>conformance report (XML format)</w:t>
      </w:r>
    </w:p>
    <w:p w:rsidR="00405E3D" w:rsidRDefault="00405E3D" w:rsidP="00405E3D">
      <w:pPr>
        <w:ind w:firstLine="720"/>
        <w:jc w:val="both"/>
        <w:rPr>
          <w:rFonts w:cs="Arial"/>
        </w:rPr>
      </w:pPr>
      <w:r>
        <w:tab/>
      </w:r>
      <w:r>
        <w:rPr>
          <w:b/>
        </w:rPr>
        <w:t>key</w:t>
      </w:r>
      <w:r>
        <w:tab/>
      </w:r>
      <w:r>
        <w:rPr>
          <w:rFonts w:cs="Arial"/>
        </w:rPr>
        <w:t>keystroke to Front Panel input file (VSE flat file format)</w:t>
      </w:r>
    </w:p>
    <w:p w:rsidR="00FB2066" w:rsidRDefault="00FB2066" w:rsidP="00FB2066">
      <w:pPr>
        <w:ind w:firstLine="720"/>
        <w:jc w:val="both"/>
        <w:rPr>
          <w:rFonts w:cs="Arial"/>
        </w:rPr>
      </w:pPr>
      <w:r>
        <w:tab/>
      </w:r>
      <w:r>
        <w:rPr>
          <w:b/>
        </w:rPr>
        <w:t>vd</w:t>
      </w:r>
      <w:r>
        <w:tab/>
      </w:r>
      <w:r>
        <w:rPr>
          <w:rFonts w:cs="Arial"/>
        </w:rPr>
        <w:t>Virtual Display compare file (VSE flat file format)</w:t>
      </w:r>
    </w:p>
    <w:p w:rsidR="00FB2066" w:rsidRDefault="00FB2066" w:rsidP="00FB2066">
      <w:pPr>
        <w:ind w:firstLine="720"/>
        <w:jc w:val="both"/>
        <w:rPr>
          <w:rFonts w:cs="Arial"/>
        </w:rPr>
      </w:pPr>
      <w:r>
        <w:tab/>
      </w:r>
      <w:r>
        <w:rPr>
          <w:b/>
        </w:rPr>
        <w:t>cmd</w:t>
      </w:r>
      <w:r>
        <w:tab/>
      </w:r>
      <w:r>
        <w:rPr>
          <w:rFonts w:cs="Arial"/>
        </w:rPr>
        <w:t>SDLC command message file (VSE flat file format)</w:t>
      </w:r>
    </w:p>
    <w:p w:rsidR="00FB2066" w:rsidRDefault="00FB2066" w:rsidP="00FB2066">
      <w:pPr>
        <w:ind w:firstLine="720"/>
        <w:jc w:val="both"/>
        <w:rPr>
          <w:rFonts w:cs="Arial"/>
        </w:rPr>
      </w:pPr>
      <w:r>
        <w:tab/>
      </w:r>
      <w:r>
        <w:rPr>
          <w:b/>
        </w:rPr>
        <w:t>rsp</w:t>
      </w:r>
      <w:r>
        <w:tab/>
      </w:r>
      <w:r>
        <w:rPr>
          <w:rFonts w:cs="Arial"/>
        </w:rPr>
        <w:t>SDLC response message file (VSE flat file format)</w:t>
      </w:r>
    </w:p>
    <w:p w:rsidR="00FB2066" w:rsidRDefault="00FB2066" w:rsidP="00FB2066">
      <w:pPr>
        <w:ind w:firstLine="720"/>
        <w:jc w:val="both"/>
      </w:pPr>
    </w:p>
    <w:p w:rsidR="00FB2066" w:rsidRDefault="00FB2066" w:rsidP="00FB2066">
      <w:pPr>
        <w:ind w:firstLine="720"/>
        <w:jc w:val="both"/>
      </w:pPr>
      <w:r w:rsidRPr="00FB2066">
        <w:rPr>
          <w:b/>
          <w:i/>
        </w:rPr>
        <w:t>yyy</w:t>
      </w:r>
      <w:r>
        <w:tab/>
        <w:t>is an (optional) numeric identifier, generally for VSE flat files only</w:t>
      </w:r>
    </w:p>
    <w:p w:rsidR="00FB2066" w:rsidRDefault="00FB2066" w:rsidP="00FB2066">
      <w:pPr>
        <w:ind w:firstLine="720"/>
        <w:jc w:val="both"/>
      </w:pPr>
      <w:r w:rsidRPr="00FB2066">
        <w:rPr>
          <w:b/>
          <w:i/>
        </w:rPr>
        <w:t>zzz</w:t>
      </w:r>
      <w:r>
        <w:tab/>
        <w:t>is the standard file type (txt or xml)</w:t>
      </w:r>
    </w:p>
    <w:p w:rsidR="00FB2066" w:rsidRDefault="00FB2066" w:rsidP="00FB2066">
      <w:pPr>
        <w:jc w:val="both"/>
      </w:pPr>
    </w:p>
    <w:p w:rsidR="00FB2066" w:rsidRDefault="00FB2066" w:rsidP="00FB2066">
      <w:pPr>
        <w:jc w:val="both"/>
      </w:pPr>
      <w:r>
        <w:t xml:space="preserve">VSE configuration files, which can be shared between test cases, following the naming convention </w:t>
      </w:r>
      <w:r w:rsidRPr="00FB2066">
        <w:rPr>
          <w:b/>
          <w:i/>
        </w:rPr>
        <w:t>VS_config_</w:t>
      </w:r>
      <w:r>
        <w:rPr>
          <w:b/>
          <w:i/>
        </w:rPr>
        <w:t>nn</w:t>
      </w:r>
      <w:r w:rsidRPr="00FB2066">
        <w:rPr>
          <w:b/>
          <w:i/>
        </w:rPr>
        <w:t>n.txt</w:t>
      </w:r>
      <w:r>
        <w:t xml:space="preserve">, where nnn is a number from 1-999 indicating the specific configuration file to be used. </w:t>
      </w:r>
    </w:p>
    <w:p w:rsidR="00FB2066" w:rsidRPr="0089005C" w:rsidRDefault="00FB2066" w:rsidP="00FB2066">
      <w:pPr>
        <w:jc w:val="both"/>
      </w:pPr>
    </w:p>
    <w:p w:rsidR="003D4B4D" w:rsidRDefault="002C63B2" w:rsidP="00BE0407">
      <w:pPr>
        <w:pStyle w:val="Heading2"/>
        <w:spacing w:before="0"/>
      </w:pPr>
      <w:r>
        <w:br w:type="page"/>
      </w:r>
      <w:bookmarkStart w:id="402" w:name="_Toc456255141"/>
      <w:bookmarkEnd w:id="400"/>
      <w:r w:rsidR="003D4B4D">
        <w:lastRenderedPageBreak/>
        <w:t>Test Case Specification 1 – FPUI Text UI Virtual Displays</w:t>
      </w:r>
      <w:bookmarkEnd w:id="402"/>
    </w:p>
    <w:p w:rsidR="00BC445D" w:rsidRDefault="00BC445D" w:rsidP="00BC445D">
      <w:pPr>
        <w:pStyle w:val="Heading3"/>
      </w:pPr>
      <w:r>
        <w:t>Test Case Specification Identifier</w:t>
      </w:r>
    </w:p>
    <w:p w:rsidR="00BC445D" w:rsidRDefault="00BC445D" w:rsidP="00BC445D">
      <w:pPr>
        <w:tabs>
          <w:tab w:val="left" w:pos="1440"/>
        </w:tabs>
        <w:jc w:val="both"/>
        <w:rPr>
          <w:rFonts w:cs="Arial"/>
        </w:rPr>
      </w:pPr>
      <w:r>
        <w:rPr>
          <w:rFonts w:cs="Arial"/>
        </w:rPr>
        <w:t>The identifier for this Test Case Specification is APIRI.TCS.2010.</w:t>
      </w:r>
    </w:p>
    <w:p w:rsidR="00BC445D" w:rsidRDefault="00BC445D" w:rsidP="00BC445D">
      <w:pPr>
        <w:pStyle w:val="Heading3"/>
      </w:pPr>
      <w:r>
        <w:t>Objective</w:t>
      </w:r>
    </w:p>
    <w:p w:rsidR="00BC445D" w:rsidRDefault="00BC445D" w:rsidP="00BC445D">
      <w:pPr>
        <w:tabs>
          <w:tab w:val="left" w:pos="1440"/>
        </w:tabs>
        <w:jc w:val="both"/>
        <w:rPr>
          <w:rFonts w:cs="Arial"/>
        </w:rPr>
      </w:pPr>
      <w:r>
        <w:rPr>
          <w:rFonts w:cs="Arial"/>
        </w:rPr>
        <w:t>The objective of this Test Case is to test the virtual application display handling capabilities of the API.</w:t>
      </w:r>
      <w:r w:rsidR="00090BE1">
        <w:rPr>
          <w:rFonts w:cs="Arial"/>
        </w:rPr>
        <w:t xml:space="preserve"> A full complement of 16 applications with virtual displays will be created and display contents verified.</w:t>
      </w:r>
    </w:p>
    <w:p w:rsidR="003D4B4D" w:rsidRDefault="003D4B4D" w:rsidP="003D4B4D">
      <w:pPr>
        <w:pStyle w:val="Heading3"/>
      </w:pPr>
      <w:r>
        <w:t>Test Items</w:t>
      </w:r>
    </w:p>
    <w:p w:rsidR="003D4B4D" w:rsidRDefault="003D4B4D" w:rsidP="003D4B4D">
      <w:pPr>
        <w:tabs>
          <w:tab w:val="left" w:pos="1440"/>
        </w:tabs>
        <w:jc w:val="both"/>
        <w:rPr>
          <w:rFonts w:cs="Arial"/>
        </w:rPr>
      </w:pPr>
      <w:r>
        <w:rPr>
          <w:rFonts w:cs="Arial"/>
        </w:rPr>
        <w:t>This test case tests the following requirements:</w:t>
      </w:r>
    </w:p>
    <w:p w:rsidR="003D4B4D" w:rsidRDefault="003D4B4D" w:rsidP="003D4B4D">
      <w:pPr>
        <w:tabs>
          <w:tab w:val="left" w:pos="1440"/>
        </w:tabs>
        <w:jc w:val="both"/>
        <w:rPr>
          <w:rFonts w:cs="Arial"/>
        </w:rPr>
      </w:pPr>
    </w:p>
    <w:p w:rsidR="003D4B4D" w:rsidRDefault="003D4B4D" w:rsidP="003D4B4D">
      <w:pPr>
        <w:tabs>
          <w:tab w:val="left" w:pos="1440"/>
        </w:tabs>
        <w:ind w:left="1440" w:hanging="1440"/>
        <w:jc w:val="both"/>
        <w:rPr>
          <w:rFonts w:eastAsia="Calibri" w:cs="Arial"/>
        </w:rPr>
      </w:pPr>
      <w:r>
        <w:rPr>
          <w:rFonts w:eastAsia="Calibri" w:cs="Arial"/>
        </w:rPr>
        <w:t>APIR3.1.1[1]</w:t>
      </w:r>
      <w:r>
        <w:rPr>
          <w:rFonts w:eastAsia="Calibri" w:cs="Arial"/>
        </w:rPr>
        <w:tab/>
        <w:t>The API shall provide a text-based user interface capability to allow application programs running concurrently on an ATC controller unit to share the controller’s Front Panel display.</w:t>
      </w:r>
    </w:p>
    <w:p w:rsidR="003D4B4D" w:rsidRDefault="003D4B4D" w:rsidP="003D4B4D">
      <w:pPr>
        <w:tabs>
          <w:tab w:val="left" w:pos="1440"/>
        </w:tabs>
        <w:ind w:left="1440" w:hanging="1440"/>
        <w:jc w:val="both"/>
        <w:rPr>
          <w:rFonts w:cs="Arial"/>
        </w:rPr>
      </w:pPr>
    </w:p>
    <w:p w:rsidR="003D4B4D" w:rsidRDefault="003D4B4D" w:rsidP="003D4B4D">
      <w:pPr>
        <w:tabs>
          <w:tab w:val="left" w:pos="1440"/>
        </w:tabs>
        <w:ind w:left="1440" w:hanging="1440"/>
        <w:jc w:val="both"/>
        <w:rPr>
          <w:rFonts w:eastAsia="Calibri" w:cs="Arial"/>
        </w:rPr>
      </w:pPr>
      <w:r>
        <w:rPr>
          <w:rFonts w:eastAsia="Calibri" w:cs="Arial"/>
        </w:rPr>
        <w:t>APIR3.1.1[2]</w:t>
      </w:r>
      <w:r>
        <w:rPr>
          <w:rFonts w:eastAsia="Calibri" w:cs="Arial"/>
        </w:rPr>
        <w:tab/>
        <w:t>The API shall provide up to 16 virtual display screens (referred to as “windows”) that can be used by application programs as their user interface display.</w:t>
      </w:r>
    </w:p>
    <w:p w:rsidR="003D4B4D" w:rsidRDefault="003D4B4D" w:rsidP="003D4B4D">
      <w:pPr>
        <w:tabs>
          <w:tab w:val="left" w:pos="1440"/>
        </w:tabs>
        <w:ind w:left="1440" w:hanging="1440"/>
        <w:jc w:val="both"/>
        <w:rPr>
          <w:rFonts w:cs="Arial"/>
        </w:rPr>
      </w:pPr>
    </w:p>
    <w:p w:rsidR="003D4B4D" w:rsidRDefault="003D4B4D" w:rsidP="003D4B4D">
      <w:pPr>
        <w:tabs>
          <w:tab w:val="left" w:pos="1440"/>
        </w:tabs>
        <w:ind w:left="1440" w:hanging="1440"/>
        <w:jc w:val="both"/>
        <w:rPr>
          <w:rFonts w:eastAsia="Calibri" w:cs="Arial"/>
        </w:rPr>
      </w:pPr>
      <w:r>
        <w:rPr>
          <w:rFonts w:eastAsia="Calibri" w:cs="Arial"/>
        </w:rPr>
        <w:t>APIR3.1.1[3]</w:t>
      </w:r>
      <w:r>
        <w:rPr>
          <w:rFonts w:eastAsia="Calibri" w:cs="Arial"/>
        </w:rPr>
        <w:tab/>
        <w:t>The display size of the windows shall be equal to the physical display size (lines x characters) of the controller’s Front Panel display (if one exists).</w:t>
      </w:r>
    </w:p>
    <w:p w:rsidR="003D4B4D" w:rsidRDefault="003D4B4D" w:rsidP="003D4B4D">
      <w:pPr>
        <w:tabs>
          <w:tab w:val="left" w:pos="1440"/>
        </w:tabs>
        <w:ind w:left="1440" w:hanging="1440"/>
        <w:jc w:val="both"/>
        <w:rPr>
          <w:rFonts w:cs="Arial"/>
        </w:rPr>
      </w:pPr>
    </w:p>
    <w:p w:rsidR="003D4B4D" w:rsidRDefault="003D4B4D" w:rsidP="003D4B4D">
      <w:pPr>
        <w:tabs>
          <w:tab w:val="left" w:pos="1440"/>
        </w:tabs>
        <w:ind w:left="1440" w:hanging="1440"/>
        <w:jc w:val="both"/>
        <w:rPr>
          <w:rFonts w:eastAsia="Calibri" w:cs="Arial"/>
        </w:rPr>
      </w:pPr>
      <w:r>
        <w:rPr>
          <w:rFonts w:eastAsia="Calibri" w:cs="Arial"/>
        </w:rPr>
        <w:t>APIR3.1.1[6]</w:t>
      </w:r>
      <w:r>
        <w:rPr>
          <w:rFonts w:eastAsia="Calibri" w:cs="Arial"/>
        </w:rPr>
        <w:tab/>
        <w:t>Only one window shall be displayed at a time on the Front Panel display.</w:t>
      </w:r>
    </w:p>
    <w:p w:rsidR="003D4B4D" w:rsidRDefault="003D4B4D" w:rsidP="003D4B4D">
      <w:pPr>
        <w:tabs>
          <w:tab w:val="left" w:pos="1440"/>
        </w:tabs>
        <w:ind w:left="1440" w:hanging="1440"/>
        <w:jc w:val="both"/>
        <w:rPr>
          <w:rFonts w:cs="Arial"/>
        </w:rPr>
      </w:pPr>
    </w:p>
    <w:p w:rsidR="003D4B4D" w:rsidRDefault="003D4B4D" w:rsidP="003D4B4D">
      <w:pPr>
        <w:tabs>
          <w:tab w:val="left" w:pos="1440"/>
        </w:tabs>
        <w:ind w:left="1440" w:hanging="1440"/>
        <w:jc w:val="both"/>
        <w:rPr>
          <w:rFonts w:eastAsia="Calibri" w:cs="Arial"/>
        </w:rPr>
      </w:pPr>
      <w:r>
        <w:rPr>
          <w:rFonts w:eastAsia="Calibri" w:cs="Arial"/>
        </w:rPr>
        <w:t>APIR3.1.1[7]</w:t>
      </w:r>
      <w:r>
        <w:rPr>
          <w:rFonts w:eastAsia="Calibri" w:cs="Arial"/>
        </w:rPr>
        <w:tab/>
        <w:t>When a window is displayed, the API shall display the character representation of the window on the Front Panel display (if one exists).</w:t>
      </w:r>
    </w:p>
    <w:p w:rsidR="003D4B4D" w:rsidRDefault="003D4B4D" w:rsidP="003D4B4D">
      <w:pPr>
        <w:tabs>
          <w:tab w:val="left" w:pos="1440"/>
        </w:tabs>
        <w:ind w:left="1440" w:hanging="1440"/>
        <w:jc w:val="both"/>
        <w:rPr>
          <w:rFonts w:cs="Arial"/>
        </w:rPr>
      </w:pPr>
    </w:p>
    <w:p w:rsidR="003D4B4D" w:rsidRDefault="003D4B4D" w:rsidP="003D4B4D">
      <w:pPr>
        <w:tabs>
          <w:tab w:val="left" w:pos="1440"/>
        </w:tabs>
        <w:ind w:left="1440" w:hanging="1440"/>
        <w:jc w:val="both"/>
        <w:rPr>
          <w:rFonts w:cs="Arial"/>
        </w:rPr>
      </w:pPr>
      <w:r>
        <w:rPr>
          <w:rFonts w:eastAsia="Calibri" w:cs="Arial"/>
        </w:rPr>
        <w:t>APIR3.1.1[8]</w:t>
      </w:r>
      <w:r>
        <w:rPr>
          <w:rFonts w:eastAsia="Calibri" w:cs="Arial"/>
        </w:rPr>
        <w:tab/>
        <w:t>The application program associated with the window displayed shall receive the characters input from the Front Panel input device (Ex. keyboard or keypad).</w:t>
      </w:r>
    </w:p>
    <w:p w:rsidR="003D4B4D" w:rsidRDefault="003D4B4D" w:rsidP="003D4B4D">
      <w:pPr>
        <w:tabs>
          <w:tab w:val="left" w:pos="1440"/>
        </w:tabs>
        <w:ind w:left="1440" w:hanging="1440"/>
        <w:jc w:val="both"/>
        <w:rPr>
          <w:rFonts w:cs="Arial"/>
        </w:rPr>
      </w:pPr>
    </w:p>
    <w:p w:rsidR="003D4B4D" w:rsidRDefault="003D4B4D" w:rsidP="003D4B4D">
      <w:pPr>
        <w:tabs>
          <w:tab w:val="left" w:pos="1620"/>
        </w:tabs>
        <w:ind w:left="1620" w:hanging="1620"/>
        <w:jc w:val="both"/>
        <w:rPr>
          <w:rFonts w:cs="Arial"/>
        </w:rPr>
      </w:pPr>
      <w:r>
        <w:rPr>
          <w:rFonts w:eastAsia="Calibri" w:cs="Arial"/>
        </w:rPr>
        <w:t>APIR3.1.1.2[1]</w:t>
      </w:r>
      <w:r>
        <w:rPr>
          <w:rFonts w:eastAsia="Calibri" w:cs="Arial"/>
        </w:rPr>
        <w:tab/>
        <w:t>The API shall provide a function to return the dimensions of a window in terms of number of lines and number of columns.</w:t>
      </w:r>
    </w:p>
    <w:p w:rsidR="003D4B4D" w:rsidRDefault="003D4B4D" w:rsidP="003D4B4D">
      <w:pPr>
        <w:tabs>
          <w:tab w:val="left" w:pos="1620"/>
        </w:tabs>
        <w:ind w:left="1620" w:hanging="1620"/>
        <w:jc w:val="both"/>
        <w:rPr>
          <w:rFonts w:cs="Arial"/>
        </w:rPr>
      </w:pPr>
    </w:p>
    <w:p w:rsidR="003D4B4D" w:rsidRDefault="003D4B4D" w:rsidP="003D4B4D">
      <w:pPr>
        <w:tabs>
          <w:tab w:val="left" w:pos="1620"/>
        </w:tabs>
        <w:ind w:left="1620" w:hanging="1620"/>
        <w:jc w:val="both"/>
        <w:rPr>
          <w:rFonts w:cs="Arial"/>
        </w:rPr>
      </w:pPr>
      <w:r>
        <w:rPr>
          <w:rFonts w:eastAsia="Calibri" w:cs="Arial"/>
        </w:rPr>
        <w:t>APIR3.1.1.2[2]</w:t>
      </w:r>
      <w:r>
        <w:rPr>
          <w:rFonts w:eastAsia="Calibri" w:cs="Arial"/>
        </w:rPr>
        <w:tab/>
        <w:t>The API shall provide a function to open a window and register a name for display on the Front Panel Manager Window.</w:t>
      </w:r>
    </w:p>
    <w:p w:rsidR="003D4B4D" w:rsidRDefault="003D4B4D" w:rsidP="003D4B4D">
      <w:pPr>
        <w:tabs>
          <w:tab w:val="left" w:pos="1620"/>
        </w:tabs>
        <w:ind w:left="1620" w:hanging="1620"/>
        <w:jc w:val="both"/>
        <w:rPr>
          <w:rFonts w:cs="Arial"/>
        </w:rPr>
      </w:pPr>
    </w:p>
    <w:p w:rsidR="003D4B4D" w:rsidRDefault="003D4B4D" w:rsidP="003D4B4D">
      <w:pPr>
        <w:tabs>
          <w:tab w:val="left" w:pos="1620"/>
        </w:tabs>
        <w:ind w:left="1620" w:hanging="1620"/>
        <w:jc w:val="both"/>
        <w:rPr>
          <w:rFonts w:ascii="Arial Bold" w:hAnsi="Arial Bold" w:cs="Arial"/>
          <w:b/>
          <w:bCs/>
          <w:szCs w:val="32"/>
        </w:rPr>
      </w:pPr>
      <w:r>
        <w:rPr>
          <w:rFonts w:eastAsia="Calibri" w:cs="Arial"/>
        </w:rPr>
        <w:t>APIR3.1.1.2[3]</w:t>
      </w:r>
      <w:r>
        <w:rPr>
          <w:rFonts w:eastAsia="Calibri" w:cs="Arial"/>
        </w:rPr>
        <w:tab/>
        <w:t>An application program shall be able to open multiple windows providing the windows resources are available.</w:t>
      </w:r>
    </w:p>
    <w:p w:rsidR="003D4B4D" w:rsidRDefault="003D4B4D" w:rsidP="003D4B4D">
      <w:pPr>
        <w:tabs>
          <w:tab w:val="left" w:pos="1620"/>
        </w:tabs>
        <w:ind w:left="1620" w:hanging="1620"/>
        <w:jc w:val="both"/>
        <w:rPr>
          <w:rFonts w:cs="Arial"/>
        </w:rPr>
      </w:pPr>
    </w:p>
    <w:p w:rsidR="003D4B4D" w:rsidRDefault="003D4B4D" w:rsidP="003D4B4D">
      <w:pPr>
        <w:tabs>
          <w:tab w:val="left" w:pos="1620"/>
        </w:tabs>
        <w:ind w:left="1620" w:hanging="1620"/>
        <w:jc w:val="both"/>
        <w:rPr>
          <w:rFonts w:ascii="Arial Bold" w:hAnsi="Arial Bold" w:cs="Arial"/>
          <w:b/>
          <w:bCs/>
          <w:szCs w:val="32"/>
        </w:rPr>
      </w:pPr>
      <w:r>
        <w:rPr>
          <w:rFonts w:eastAsia="Calibri" w:cs="Arial"/>
        </w:rPr>
        <w:t>APIR3.1.1.2[6]</w:t>
      </w:r>
      <w:r>
        <w:rPr>
          <w:rFonts w:eastAsia="Calibri" w:cs="Arial"/>
        </w:rPr>
        <w:tab/>
        <w:t>The API shall provide a function to close a window and release the resource for other application programs.</w:t>
      </w:r>
    </w:p>
    <w:p w:rsidR="003D4B4D" w:rsidRDefault="003D4B4D" w:rsidP="003D4B4D">
      <w:pPr>
        <w:tabs>
          <w:tab w:val="left" w:pos="1620"/>
        </w:tabs>
        <w:ind w:left="1620" w:hanging="1620"/>
        <w:jc w:val="both"/>
        <w:rPr>
          <w:rFonts w:cs="Arial"/>
        </w:rPr>
      </w:pPr>
    </w:p>
    <w:p w:rsidR="003D4B4D" w:rsidRDefault="003D4B4D" w:rsidP="003D4B4D">
      <w:pPr>
        <w:tabs>
          <w:tab w:val="left" w:pos="1620"/>
        </w:tabs>
        <w:ind w:left="1620" w:hanging="1620"/>
        <w:jc w:val="both"/>
        <w:rPr>
          <w:rFonts w:ascii="Arial Bold" w:hAnsi="Arial Bold" w:cs="Arial"/>
          <w:b/>
          <w:bCs/>
          <w:szCs w:val="32"/>
        </w:rPr>
      </w:pPr>
      <w:r>
        <w:rPr>
          <w:rFonts w:eastAsia="Calibri" w:cs="Arial"/>
        </w:rPr>
        <w:t>APIR3.1.1.2[22]</w:t>
      </w:r>
      <w:r>
        <w:rPr>
          <w:rFonts w:eastAsia="Calibri" w:cs="Arial"/>
        </w:rPr>
        <w:tab/>
        <w:t>The API shall provide a function to clear a window that operates on a window whether it is in or out of focus.</w:t>
      </w:r>
    </w:p>
    <w:p w:rsidR="003D4B4D" w:rsidRDefault="003D4B4D" w:rsidP="003D4B4D">
      <w:pPr>
        <w:tabs>
          <w:tab w:val="left" w:pos="1620"/>
        </w:tabs>
        <w:ind w:left="1620" w:hanging="1620"/>
        <w:jc w:val="both"/>
        <w:rPr>
          <w:rFonts w:cs="Arial"/>
        </w:rPr>
      </w:pPr>
    </w:p>
    <w:p w:rsidR="003D4B4D" w:rsidRDefault="003D4B4D" w:rsidP="003D4B4D">
      <w:pPr>
        <w:tabs>
          <w:tab w:val="left" w:pos="1620"/>
        </w:tabs>
        <w:ind w:left="1620" w:hanging="1620"/>
        <w:jc w:val="both"/>
        <w:rPr>
          <w:rFonts w:ascii="Arial Bold" w:hAnsi="Arial Bold" w:cs="Arial"/>
          <w:b/>
          <w:bCs/>
          <w:szCs w:val="32"/>
        </w:rPr>
      </w:pPr>
      <w:r>
        <w:rPr>
          <w:rFonts w:eastAsia="Calibri" w:cs="Arial"/>
        </w:rPr>
        <w:t>APIR3.1.1.2[23]</w:t>
      </w:r>
      <w:r>
        <w:rPr>
          <w:rFonts w:eastAsia="Calibri" w:cs="Arial"/>
        </w:rPr>
        <w:tab/>
        <w:t>The API shall provide a function to refresh a window that operates on a window whether it is in or out of focus.</w:t>
      </w:r>
    </w:p>
    <w:p w:rsidR="003D4B4D" w:rsidRDefault="003D4B4D" w:rsidP="003D4B4D">
      <w:pPr>
        <w:tabs>
          <w:tab w:val="left" w:pos="1620"/>
        </w:tabs>
        <w:ind w:left="1620" w:hanging="1620"/>
        <w:jc w:val="both"/>
        <w:rPr>
          <w:rFonts w:cs="Arial"/>
        </w:rPr>
      </w:pPr>
    </w:p>
    <w:p w:rsidR="003D4B4D" w:rsidRDefault="003D4B4D" w:rsidP="00BC445D">
      <w:pPr>
        <w:tabs>
          <w:tab w:val="left" w:pos="1620"/>
        </w:tabs>
        <w:ind w:left="1620" w:hanging="1620"/>
        <w:jc w:val="both"/>
        <w:rPr>
          <w:rFonts w:ascii="Arial Bold" w:hAnsi="Arial Bold" w:cs="Arial"/>
          <w:b/>
          <w:bCs/>
          <w:szCs w:val="32"/>
        </w:rPr>
      </w:pPr>
      <w:r>
        <w:rPr>
          <w:rFonts w:eastAsia="Calibri" w:cs="Arial"/>
        </w:rPr>
        <w:t>APIR3.1.1.2[26]</w:t>
      </w:r>
      <w:r>
        <w:rPr>
          <w:rFonts w:eastAsia="Calibri" w:cs="Arial"/>
        </w:rPr>
        <w:tab/>
        <w:t>The API shall allow application programs to illuminate or extinguish the backlight of the ATC controller’s display if the command is received through a window that is in focus.</w:t>
      </w:r>
      <w:r>
        <w:br w:type="page"/>
      </w:r>
    </w:p>
    <w:p w:rsidR="003D4B4D" w:rsidRDefault="003D4B4D" w:rsidP="003D4B4D">
      <w:pPr>
        <w:pStyle w:val="Heading3"/>
      </w:pPr>
      <w:r>
        <w:lastRenderedPageBreak/>
        <w:t>Input Specifications</w:t>
      </w:r>
    </w:p>
    <w:p w:rsidR="003D4B4D" w:rsidRDefault="003D4B4D" w:rsidP="003D4B4D">
      <w:pPr>
        <w:tabs>
          <w:tab w:val="left" w:pos="1440"/>
        </w:tabs>
        <w:jc w:val="both"/>
        <w:rPr>
          <w:rFonts w:cs="Arial"/>
        </w:rPr>
      </w:pPr>
      <w:r>
        <w:rPr>
          <w:rFonts w:cs="Arial"/>
        </w:rPr>
        <w:t>This test case requires the following file(s) as input:</w:t>
      </w:r>
    </w:p>
    <w:p w:rsidR="003D4B4D" w:rsidRDefault="003D4B4D" w:rsidP="003D4B4D">
      <w:pPr>
        <w:tabs>
          <w:tab w:val="left" w:pos="1440"/>
        </w:tabs>
        <w:jc w:val="both"/>
        <w:rPr>
          <w:rFonts w:cs="Arial"/>
        </w:rPr>
      </w:pPr>
    </w:p>
    <w:p w:rsidR="003D4B4D" w:rsidRPr="007A4E54" w:rsidRDefault="003D4B4D" w:rsidP="003D4B4D">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3D4B4D" w:rsidRDefault="003D4B4D" w:rsidP="003D4B4D">
      <w:pPr>
        <w:tabs>
          <w:tab w:val="left" w:pos="1440"/>
        </w:tabs>
        <w:ind w:left="720"/>
        <w:jc w:val="both"/>
        <w:rPr>
          <w:ins w:id="403" w:author="Author"/>
          <w:rFonts w:cs="Arial"/>
        </w:rPr>
      </w:pPr>
      <w:r w:rsidRPr="007A4E54">
        <w:rPr>
          <w:rFonts w:cs="Arial"/>
          <w:b/>
        </w:rPr>
        <w:t>C</w:t>
      </w:r>
      <w:r>
        <w:rPr>
          <w:rFonts w:cs="Arial"/>
          <w:b/>
        </w:rPr>
        <w:t>2010</w:t>
      </w:r>
      <w:r w:rsidRPr="007A4E54">
        <w:rPr>
          <w:rFonts w:cs="Arial"/>
          <w:b/>
        </w:rPr>
        <w:t>_in.xml</w:t>
      </w:r>
      <w:r>
        <w:rPr>
          <w:rFonts w:cs="Arial"/>
        </w:rPr>
        <w:tab/>
      </w:r>
      <w:r>
        <w:rPr>
          <w:rFonts w:cs="Arial"/>
        </w:rPr>
        <w:tab/>
        <w:t>APIVSXML test script (XML format)</w:t>
      </w:r>
    </w:p>
    <w:p w:rsidR="008174CC" w:rsidRDefault="008174CC" w:rsidP="003D4B4D">
      <w:pPr>
        <w:tabs>
          <w:tab w:val="left" w:pos="1440"/>
        </w:tabs>
        <w:ind w:left="720"/>
        <w:jc w:val="both"/>
        <w:rPr>
          <w:rFonts w:cs="Arial"/>
        </w:rPr>
      </w:pPr>
    </w:p>
    <w:p w:rsidR="003D4B4D" w:rsidRDefault="003D4B4D" w:rsidP="003D4B4D">
      <w:pPr>
        <w:tabs>
          <w:tab w:val="left" w:pos="1440"/>
        </w:tabs>
        <w:ind w:left="720"/>
        <w:jc w:val="both"/>
        <w:rPr>
          <w:rFonts w:cs="Arial"/>
        </w:rPr>
      </w:pPr>
      <w:r w:rsidRPr="00B86E2F">
        <w:rPr>
          <w:rFonts w:cs="Arial"/>
          <w:b/>
        </w:rPr>
        <w:t>Cxxxx_key0.txt</w:t>
      </w:r>
      <w:r>
        <w:rPr>
          <w:rFonts w:cs="Arial"/>
        </w:rPr>
        <w:tab/>
        <w:t>keystroke file (Key ‘0’)</w:t>
      </w:r>
    </w:p>
    <w:p w:rsidR="003D4B4D" w:rsidRDefault="003D4B4D" w:rsidP="003D4B4D">
      <w:pPr>
        <w:tabs>
          <w:tab w:val="left" w:pos="1440"/>
        </w:tabs>
        <w:ind w:left="720"/>
        <w:jc w:val="both"/>
        <w:rPr>
          <w:rFonts w:cs="Arial"/>
        </w:rPr>
      </w:pPr>
      <w:r>
        <w:rPr>
          <w:rFonts w:cs="Arial"/>
          <w:b/>
        </w:rPr>
        <w:t>Cxxxx_key1</w:t>
      </w:r>
      <w:r w:rsidRPr="00B86E2F">
        <w:rPr>
          <w:rFonts w:cs="Arial"/>
          <w:b/>
        </w:rPr>
        <w:t>.txt</w:t>
      </w:r>
      <w:r>
        <w:rPr>
          <w:rFonts w:cs="Arial"/>
        </w:rPr>
        <w:tab/>
        <w:t>keystroke file (Key ‘1’)</w:t>
      </w:r>
    </w:p>
    <w:p w:rsidR="003D4B4D" w:rsidRDefault="003D4B4D" w:rsidP="003D4B4D">
      <w:pPr>
        <w:tabs>
          <w:tab w:val="left" w:pos="1440"/>
        </w:tabs>
        <w:ind w:left="720"/>
        <w:jc w:val="both"/>
        <w:rPr>
          <w:rFonts w:cs="Arial"/>
        </w:rPr>
      </w:pPr>
      <w:r>
        <w:rPr>
          <w:rFonts w:cs="Arial"/>
          <w:b/>
        </w:rPr>
        <w:t>Cxxxx_key2</w:t>
      </w:r>
      <w:r w:rsidRPr="00B86E2F">
        <w:rPr>
          <w:rFonts w:cs="Arial"/>
          <w:b/>
        </w:rPr>
        <w:t>.txt</w:t>
      </w:r>
      <w:r>
        <w:rPr>
          <w:rFonts w:cs="Arial"/>
        </w:rPr>
        <w:tab/>
        <w:t>keystroke file (Key ‘2’)</w:t>
      </w:r>
    </w:p>
    <w:p w:rsidR="003D4B4D" w:rsidRDefault="003D4B4D" w:rsidP="003D4B4D">
      <w:pPr>
        <w:tabs>
          <w:tab w:val="left" w:pos="1440"/>
        </w:tabs>
        <w:ind w:left="720"/>
        <w:jc w:val="both"/>
        <w:rPr>
          <w:rFonts w:cs="Arial"/>
        </w:rPr>
      </w:pPr>
      <w:r>
        <w:rPr>
          <w:rFonts w:cs="Arial"/>
          <w:b/>
        </w:rPr>
        <w:t>Cxxxx_key3</w:t>
      </w:r>
      <w:r w:rsidRPr="00B86E2F">
        <w:rPr>
          <w:rFonts w:cs="Arial"/>
          <w:b/>
        </w:rPr>
        <w:t>.txt</w:t>
      </w:r>
      <w:r>
        <w:rPr>
          <w:rFonts w:cs="Arial"/>
        </w:rPr>
        <w:tab/>
        <w:t>keystroke file (Key ‘3’)</w:t>
      </w:r>
    </w:p>
    <w:p w:rsidR="003D4B4D" w:rsidRDefault="003D4B4D" w:rsidP="003D4B4D">
      <w:pPr>
        <w:tabs>
          <w:tab w:val="left" w:pos="1440"/>
        </w:tabs>
        <w:ind w:left="720"/>
        <w:jc w:val="both"/>
        <w:rPr>
          <w:rFonts w:cs="Arial"/>
        </w:rPr>
      </w:pPr>
      <w:r>
        <w:rPr>
          <w:rFonts w:cs="Arial"/>
          <w:b/>
        </w:rPr>
        <w:t>Cxxxx_key4</w:t>
      </w:r>
      <w:r w:rsidRPr="00B86E2F">
        <w:rPr>
          <w:rFonts w:cs="Arial"/>
          <w:b/>
        </w:rPr>
        <w:t>.txt</w:t>
      </w:r>
      <w:r>
        <w:rPr>
          <w:rFonts w:cs="Arial"/>
        </w:rPr>
        <w:tab/>
        <w:t>keystroke file (Key ‘4’)</w:t>
      </w:r>
    </w:p>
    <w:p w:rsidR="003D4B4D" w:rsidRDefault="003D4B4D" w:rsidP="003D4B4D">
      <w:pPr>
        <w:tabs>
          <w:tab w:val="left" w:pos="1440"/>
        </w:tabs>
        <w:ind w:left="720"/>
        <w:jc w:val="both"/>
        <w:rPr>
          <w:rFonts w:cs="Arial"/>
        </w:rPr>
      </w:pPr>
      <w:r>
        <w:rPr>
          <w:rFonts w:cs="Arial"/>
          <w:b/>
        </w:rPr>
        <w:t>Cxxxx_key5</w:t>
      </w:r>
      <w:r w:rsidRPr="00B86E2F">
        <w:rPr>
          <w:rFonts w:cs="Arial"/>
          <w:b/>
        </w:rPr>
        <w:t>.txt</w:t>
      </w:r>
      <w:r>
        <w:rPr>
          <w:rFonts w:cs="Arial"/>
        </w:rPr>
        <w:tab/>
        <w:t>keystroke file (Key ‘5’)</w:t>
      </w:r>
    </w:p>
    <w:p w:rsidR="003D4B4D" w:rsidRDefault="003D4B4D" w:rsidP="003D4B4D">
      <w:pPr>
        <w:tabs>
          <w:tab w:val="left" w:pos="1440"/>
        </w:tabs>
        <w:ind w:left="720"/>
        <w:jc w:val="both"/>
        <w:rPr>
          <w:rFonts w:cs="Arial"/>
        </w:rPr>
      </w:pPr>
      <w:r>
        <w:rPr>
          <w:rFonts w:cs="Arial"/>
          <w:b/>
        </w:rPr>
        <w:t>Cxxxx_key6</w:t>
      </w:r>
      <w:r w:rsidRPr="00B86E2F">
        <w:rPr>
          <w:rFonts w:cs="Arial"/>
          <w:b/>
        </w:rPr>
        <w:t>.txt</w:t>
      </w:r>
      <w:r>
        <w:rPr>
          <w:rFonts w:cs="Arial"/>
        </w:rPr>
        <w:tab/>
        <w:t>keystroke file (Key ‘6’)</w:t>
      </w:r>
    </w:p>
    <w:p w:rsidR="003D4B4D" w:rsidRDefault="003D4B4D" w:rsidP="003D4B4D">
      <w:pPr>
        <w:tabs>
          <w:tab w:val="left" w:pos="1440"/>
        </w:tabs>
        <w:ind w:left="720"/>
        <w:jc w:val="both"/>
        <w:rPr>
          <w:rFonts w:cs="Arial"/>
        </w:rPr>
      </w:pPr>
      <w:r>
        <w:rPr>
          <w:rFonts w:cs="Arial"/>
          <w:b/>
        </w:rPr>
        <w:t>Cxxxx_key7</w:t>
      </w:r>
      <w:r w:rsidRPr="00B86E2F">
        <w:rPr>
          <w:rFonts w:cs="Arial"/>
          <w:b/>
        </w:rPr>
        <w:t>.txt</w:t>
      </w:r>
      <w:r>
        <w:rPr>
          <w:rFonts w:cs="Arial"/>
        </w:rPr>
        <w:tab/>
        <w:t>keystroke file (Key ‘7’)</w:t>
      </w:r>
    </w:p>
    <w:p w:rsidR="003D4B4D" w:rsidRDefault="003D4B4D" w:rsidP="003D4B4D">
      <w:pPr>
        <w:tabs>
          <w:tab w:val="left" w:pos="1440"/>
        </w:tabs>
        <w:ind w:left="720"/>
        <w:jc w:val="both"/>
        <w:rPr>
          <w:rFonts w:cs="Arial"/>
        </w:rPr>
      </w:pPr>
      <w:r>
        <w:rPr>
          <w:rFonts w:cs="Arial"/>
          <w:b/>
        </w:rPr>
        <w:t>Cxxxx_key8</w:t>
      </w:r>
      <w:r w:rsidRPr="00B86E2F">
        <w:rPr>
          <w:rFonts w:cs="Arial"/>
          <w:b/>
        </w:rPr>
        <w:t>.txt</w:t>
      </w:r>
      <w:r>
        <w:rPr>
          <w:rFonts w:cs="Arial"/>
        </w:rPr>
        <w:tab/>
        <w:t>keystroke file (Key ‘8’)</w:t>
      </w:r>
    </w:p>
    <w:p w:rsidR="003D4B4D" w:rsidRDefault="003D4B4D" w:rsidP="003D4B4D">
      <w:pPr>
        <w:tabs>
          <w:tab w:val="left" w:pos="1440"/>
        </w:tabs>
        <w:ind w:left="720"/>
        <w:jc w:val="both"/>
        <w:rPr>
          <w:rFonts w:cs="Arial"/>
        </w:rPr>
      </w:pPr>
      <w:r>
        <w:rPr>
          <w:rFonts w:cs="Arial"/>
          <w:b/>
        </w:rPr>
        <w:t>Cxxxx_key9</w:t>
      </w:r>
      <w:r w:rsidRPr="00B86E2F">
        <w:rPr>
          <w:rFonts w:cs="Arial"/>
          <w:b/>
        </w:rPr>
        <w:t>.txt</w:t>
      </w:r>
      <w:r>
        <w:rPr>
          <w:rFonts w:cs="Arial"/>
        </w:rPr>
        <w:tab/>
        <w:t>keystroke file (Key ‘9’)</w:t>
      </w:r>
    </w:p>
    <w:p w:rsidR="003D4B4D" w:rsidRDefault="003D4B4D" w:rsidP="003D4B4D">
      <w:pPr>
        <w:tabs>
          <w:tab w:val="left" w:pos="1440"/>
        </w:tabs>
        <w:ind w:left="720"/>
        <w:jc w:val="both"/>
        <w:rPr>
          <w:rFonts w:cs="Arial"/>
        </w:rPr>
      </w:pPr>
      <w:r>
        <w:rPr>
          <w:rFonts w:cs="Arial"/>
          <w:b/>
        </w:rPr>
        <w:t>Cxxxx_keyA</w:t>
      </w:r>
      <w:r w:rsidRPr="00B86E2F">
        <w:rPr>
          <w:rFonts w:cs="Arial"/>
          <w:b/>
        </w:rPr>
        <w:t>.txt</w:t>
      </w:r>
      <w:r>
        <w:rPr>
          <w:rFonts w:cs="Arial"/>
        </w:rPr>
        <w:tab/>
        <w:t>keystroke file (Key ‘A’)</w:t>
      </w:r>
    </w:p>
    <w:p w:rsidR="003D4B4D" w:rsidRDefault="003D4B4D" w:rsidP="003D4B4D">
      <w:pPr>
        <w:tabs>
          <w:tab w:val="left" w:pos="1440"/>
        </w:tabs>
        <w:ind w:left="720"/>
        <w:jc w:val="both"/>
        <w:rPr>
          <w:rFonts w:cs="Arial"/>
        </w:rPr>
      </w:pPr>
      <w:r>
        <w:rPr>
          <w:rFonts w:cs="Arial"/>
          <w:b/>
        </w:rPr>
        <w:t>Cxxxx_keyB.t</w:t>
      </w:r>
      <w:r w:rsidRPr="00B86E2F">
        <w:rPr>
          <w:rFonts w:cs="Arial"/>
          <w:b/>
        </w:rPr>
        <w:t>xt</w:t>
      </w:r>
      <w:r>
        <w:rPr>
          <w:rFonts w:cs="Arial"/>
        </w:rPr>
        <w:tab/>
        <w:t>keystroke file (Key ‘B’)</w:t>
      </w:r>
    </w:p>
    <w:p w:rsidR="003D4B4D" w:rsidRDefault="003D4B4D" w:rsidP="003D4B4D">
      <w:pPr>
        <w:tabs>
          <w:tab w:val="left" w:pos="1440"/>
        </w:tabs>
        <w:ind w:left="720"/>
        <w:jc w:val="both"/>
        <w:rPr>
          <w:rFonts w:cs="Arial"/>
        </w:rPr>
      </w:pPr>
      <w:r>
        <w:rPr>
          <w:rFonts w:cs="Arial"/>
          <w:b/>
        </w:rPr>
        <w:t>Cxxxx_keyC.</w:t>
      </w:r>
      <w:r w:rsidRPr="00B86E2F">
        <w:rPr>
          <w:rFonts w:cs="Arial"/>
          <w:b/>
        </w:rPr>
        <w:t>txt</w:t>
      </w:r>
      <w:r>
        <w:rPr>
          <w:rFonts w:cs="Arial"/>
        </w:rPr>
        <w:tab/>
        <w:t>keystroke file (Key ‘C’)</w:t>
      </w:r>
    </w:p>
    <w:p w:rsidR="003D4B4D" w:rsidRDefault="003D4B4D" w:rsidP="003D4B4D">
      <w:pPr>
        <w:tabs>
          <w:tab w:val="left" w:pos="1440"/>
        </w:tabs>
        <w:ind w:left="720"/>
        <w:jc w:val="both"/>
        <w:rPr>
          <w:rFonts w:cs="Arial"/>
        </w:rPr>
      </w:pPr>
      <w:r>
        <w:rPr>
          <w:rFonts w:cs="Arial"/>
          <w:b/>
        </w:rPr>
        <w:t>Cxxxx_keyD.txt</w:t>
      </w:r>
      <w:r>
        <w:rPr>
          <w:rFonts w:cs="Arial"/>
        </w:rPr>
        <w:tab/>
        <w:t>keystroke file (Key ‘D’)</w:t>
      </w:r>
    </w:p>
    <w:p w:rsidR="003D4B4D" w:rsidRDefault="003D4B4D" w:rsidP="003D4B4D">
      <w:pPr>
        <w:tabs>
          <w:tab w:val="left" w:pos="1440"/>
        </w:tabs>
        <w:ind w:left="720"/>
        <w:jc w:val="both"/>
        <w:rPr>
          <w:rFonts w:cs="Arial"/>
        </w:rPr>
      </w:pPr>
      <w:r>
        <w:rPr>
          <w:rFonts w:cs="Arial"/>
          <w:b/>
        </w:rPr>
        <w:t>Cxxxx_keyE.txt</w:t>
      </w:r>
      <w:r>
        <w:rPr>
          <w:rFonts w:cs="Arial"/>
        </w:rPr>
        <w:tab/>
        <w:t>keystroke file (Key ‘E’)</w:t>
      </w:r>
    </w:p>
    <w:p w:rsidR="003D4B4D" w:rsidRDefault="003D4B4D" w:rsidP="003D4B4D">
      <w:pPr>
        <w:tabs>
          <w:tab w:val="left" w:pos="1440"/>
        </w:tabs>
        <w:ind w:left="720"/>
        <w:jc w:val="both"/>
        <w:rPr>
          <w:rFonts w:cs="Arial"/>
        </w:rPr>
      </w:pPr>
      <w:r>
        <w:rPr>
          <w:rFonts w:cs="Arial"/>
          <w:b/>
        </w:rPr>
        <w:t>Cxxxx_keyF.txt</w:t>
      </w:r>
      <w:r>
        <w:rPr>
          <w:rFonts w:cs="Arial"/>
        </w:rPr>
        <w:tab/>
        <w:t>keystroke file (Key ‘F’)</w:t>
      </w:r>
    </w:p>
    <w:p w:rsidR="008174CC" w:rsidRDefault="008174CC" w:rsidP="008174CC">
      <w:pPr>
        <w:tabs>
          <w:tab w:val="left" w:pos="1440"/>
        </w:tabs>
        <w:ind w:left="720"/>
        <w:jc w:val="both"/>
        <w:rPr>
          <w:ins w:id="404" w:author="Author"/>
          <w:rFonts w:cs="Arial"/>
        </w:rPr>
      </w:pPr>
      <w:ins w:id="405" w:author="Author">
        <w:r>
          <w:rPr>
            <w:rFonts w:cs="Arial"/>
            <w:b/>
          </w:rPr>
          <w:t>Cxxxx_keyStar.txt</w:t>
        </w:r>
        <w:r>
          <w:rPr>
            <w:rFonts w:cs="Arial"/>
          </w:rPr>
          <w:tab/>
          <w:t>keystroke file (Key ‘*’)</w:t>
        </w:r>
      </w:ins>
    </w:p>
    <w:p w:rsidR="008174CC" w:rsidRDefault="008174CC" w:rsidP="008174CC">
      <w:pPr>
        <w:tabs>
          <w:tab w:val="left" w:pos="1440"/>
        </w:tabs>
        <w:ind w:left="720"/>
        <w:jc w:val="both"/>
        <w:rPr>
          <w:ins w:id="406" w:author="Author"/>
          <w:rFonts w:cs="Arial"/>
        </w:rPr>
      </w:pPr>
      <w:ins w:id="407" w:author="Author">
        <w:r>
          <w:rPr>
            <w:rFonts w:cs="Arial"/>
            <w:b/>
          </w:rPr>
          <w:t>Cxxxx_keyESC.txt</w:t>
        </w:r>
        <w:r>
          <w:rPr>
            <w:rFonts w:cs="Arial"/>
          </w:rPr>
          <w:tab/>
          <w:t>keystroke file (Key ‘&lt;Esc&gt;’)</w:t>
        </w:r>
      </w:ins>
    </w:p>
    <w:p w:rsidR="00311527" w:rsidRDefault="00311527" w:rsidP="008174CC">
      <w:pPr>
        <w:tabs>
          <w:tab w:val="left" w:pos="1440"/>
        </w:tabs>
        <w:ind w:left="720"/>
        <w:jc w:val="both"/>
        <w:rPr>
          <w:ins w:id="408" w:author="Author"/>
          <w:rFonts w:cs="Arial"/>
        </w:rPr>
      </w:pPr>
    </w:p>
    <w:p w:rsidR="003D4B4D" w:rsidDel="008174CC" w:rsidRDefault="003D4B4D" w:rsidP="003D4B4D">
      <w:pPr>
        <w:tabs>
          <w:tab w:val="left" w:pos="1440"/>
        </w:tabs>
        <w:ind w:left="720"/>
        <w:jc w:val="both"/>
        <w:rPr>
          <w:rFonts w:cs="Arial"/>
        </w:rPr>
      </w:pPr>
      <w:moveFromRangeStart w:id="409" w:author="Author" w:name="move455423113"/>
      <w:moveFrom w:id="410" w:author="Author">
        <w:r w:rsidRPr="001101A9" w:rsidDel="008174CC">
          <w:rPr>
            <w:rFonts w:cs="Arial"/>
            <w:b/>
          </w:rPr>
          <w:t>Cxxxx_vd_clr</w:t>
        </w:r>
        <w:r w:rsidDel="008174CC">
          <w:rPr>
            <w:rFonts w:cs="Arial"/>
          </w:rPr>
          <w:tab/>
        </w:r>
        <w:r w:rsidDel="008174CC">
          <w:rPr>
            <w:rFonts w:cs="Arial"/>
          </w:rPr>
          <w:tab/>
          <w:t>Virtual Display compare file (clear display)</w:t>
        </w:r>
      </w:moveFrom>
    </w:p>
    <w:moveFromRangeEnd w:id="409"/>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_vd</w:t>
      </w:r>
      <w:ins w:id="411" w:author="Author">
        <w:r w:rsidR="008174CC">
          <w:rPr>
            <w:rFonts w:cs="Arial"/>
            <w:b/>
          </w:rPr>
          <w:t>0</w:t>
        </w:r>
      </w:ins>
      <w:r>
        <w:rPr>
          <w:rFonts w:cs="Arial"/>
          <w:b/>
        </w:rPr>
        <w:t>0</w:t>
      </w:r>
      <w:ins w:id="412" w:author="Author">
        <w:r w:rsidR="008174CC">
          <w:rPr>
            <w:rFonts w:cs="Arial"/>
            <w:b/>
          </w:rPr>
          <w:t>.txt</w:t>
        </w:r>
      </w:ins>
      <w:r>
        <w:rPr>
          <w:rFonts w:cs="Arial"/>
        </w:rPr>
        <w:tab/>
      </w:r>
      <w:ins w:id="413" w:author="Author">
        <w:r w:rsidR="00311527">
          <w:rPr>
            <w:rFonts w:cs="Arial"/>
          </w:rPr>
          <w:tab/>
        </w:r>
      </w:ins>
      <w:del w:id="414" w:author="Author">
        <w:r w:rsidDel="008174CC">
          <w:rPr>
            <w:rFonts w:cs="Arial"/>
          </w:rPr>
          <w:tab/>
        </w:r>
      </w:del>
      <w:r>
        <w:rPr>
          <w:rFonts w:cs="Arial"/>
        </w:rPr>
        <w:t>Virtual Display compare file (App ‘0’)</w:t>
      </w:r>
    </w:p>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_vd</w:t>
      </w:r>
      <w:ins w:id="415" w:author="Author">
        <w:r w:rsidR="008174CC">
          <w:rPr>
            <w:rFonts w:cs="Arial"/>
            <w:b/>
          </w:rPr>
          <w:t>0</w:t>
        </w:r>
      </w:ins>
      <w:r>
        <w:rPr>
          <w:rFonts w:cs="Arial"/>
          <w:b/>
        </w:rPr>
        <w:t>1</w:t>
      </w:r>
      <w:ins w:id="416" w:author="Author">
        <w:r w:rsidR="008174CC">
          <w:rPr>
            <w:rFonts w:cs="Arial"/>
            <w:b/>
          </w:rPr>
          <w:t>.txt</w:t>
        </w:r>
      </w:ins>
      <w:r>
        <w:rPr>
          <w:rFonts w:cs="Arial"/>
        </w:rPr>
        <w:tab/>
      </w:r>
      <w:ins w:id="417" w:author="Author">
        <w:r w:rsidR="00311527">
          <w:rPr>
            <w:rFonts w:cs="Arial"/>
          </w:rPr>
          <w:tab/>
        </w:r>
      </w:ins>
      <w:del w:id="418" w:author="Author">
        <w:r w:rsidDel="008174CC">
          <w:rPr>
            <w:rFonts w:cs="Arial"/>
          </w:rPr>
          <w:tab/>
        </w:r>
      </w:del>
      <w:r>
        <w:rPr>
          <w:rFonts w:cs="Arial"/>
        </w:rPr>
        <w:t>Virtual Display compare file (App ‘1’)</w:t>
      </w:r>
    </w:p>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_vd</w:t>
      </w:r>
      <w:ins w:id="419" w:author="Author">
        <w:r w:rsidR="008174CC">
          <w:rPr>
            <w:rFonts w:cs="Arial"/>
            <w:b/>
          </w:rPr>
          <w:t>0</w:t>
        </w:r>
      </w:ins>
      <w:r>
        <w:rPr>
          <w:rFonts w:cs="Arial"/>
          <w:b/>
        </w:rPr>
        <w:t>2</w:t>
      </w:r>
      <w:ins w:id="420" w:author="Author">
        <w:r w:rsidR="008174CC">
          <w:rPr>
            <w:rFonts w:cs="Arial"/>
            <w:b/>
          </w:rPr>
          <w:t>.txt</w:t>
        </w:r>
      </w:ins>
      <w:r>
        <w:rPr>
          <w:rFonts w:cs="Arial"/>
        </w:rPr>
        <w:tab/>
      </w:r>
      <w:ins w:id="421" w:author="Author">
        <w:r w:rsidR="00311527">
          <w:rPr>
            <w:rFonts w:cs="Arial"/>
          </w:rPr>
          <w:tab/>
        </w:r>
      </w:ins>
      <w:del w:id="422" w:author="Author">
        <w:r w:rsidDel="008174CC">
          <w:rPr>
            <w:rFonts w:cs="Arial"/>
          </w:rPr>
          <w:tab/>
        </w:r>
      </w:del>
      <w:r>
        <w:rPr>
          <w:rFonts w:cs="Arial"/>
        </w:rPr>
        <w:t>Virtual Display compare file (App ‘2’)</w:t>
      </w:r>
    </w:p>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_vd</w:t>
      </w:r>
      <w:ins w:id="423" w:author="Author">
        <w:r w:rsidR="008174CC">
          <w:rPr>
            <w:rFonts w:cs="Arial"/>
            <w:b/>
          </w:rPr>
          <w:t>0</w:t>
        </w:r>
      </w:ins>
      <w:r>
        <w:rPr>
          <w:rFonts w:cs="Arial"/>
          <w:b/>
        </w:rPr>
        <w:t>3</w:t>
      </w:r>
      <w:ins w:id="424" w:author="Author">
        <w:r w:rsidR="008174CC">
          <w:rPr>
            <w:rFonts w:cs="Arial"/>
            <w:b/>
          </w:rPr>
          <w:t>.txt</w:t>
        </w:r>
      </w:ins>
      <w:r>
        <w:rPr>
          <w:rFonts w:cs="Arial"/>
        </w:rPr>
        <w:tab/>
      </w:r>
      <w:ins w:id="425" w:author="Author">
        <w:r w:rsidR="00311527">
          <w:rPr>
            <w:rFonts w:cs="Arial"/>
          </w:rPr>
          <w:tab/>
        </w:r>
      </w:ins>
      <w:del w:id="426" w:author="Author">
        <w:r w:rsidDel="008174CC">
          <w:rPr>
            <w:rFonts w:cs="Arial"/>
          </w:rPr>
          <w:tab/>
        </w:r>
      </w:del>
      <w:r>
        <w:rPr>
          <w:rFonts w:cs="Arial"/>
        </w:rPr>
        <w:t>Virtual Display compare file (App ‘3’)</w:t>
      </w:r>
    </w:p>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_vd</w:t>
      </w:r>
      <w:ins w:id="427" w:author="Author">
        <w:r w:rsidR="008174CC">
          <w:rPr>
            <w:rFonts w:cs="Arial"/>
            <w:b/>
          </w:rPr>
          <w:t>0</w:t>
        </w:r>
      </w:ins>
      <w:r>
        <w:rPr>
          <w:rFonts w:cs="Arial"/>
          <w:b/>
        </w:rPr>
        <w:t>4</w:t>
      </w:r>
      <w:ins w:id="428" w:author="Author">
        <w:r w:rsidR="008174CC">
          <w:rPr>
            <w:rFonts w:cs="Arial"/>
            <w:b/>
          </w:rPr>
          <w:t>.txt</w:t>
        </w:r>
      </w:ins>
      <w:r>
        <w:rPr>
          <w:rFonts w:cs="Arial"/>
        </w:rPr>
        <w:tab/>
      </w:r>
      <w:ins w:id="429" w:author="Author">
        <w:r w:rsidR="00311527">
          <w:rPr>
            <w:rFonts w:cs="Arial"/>
          </w:rPr>
          <w:tab/>
        </w:r>
      </w:ins>
      <w:del w:id="430" w:author="Author">
        <w:r w:rsidDel="008174CC">
          <w:rPr>
            <w:rFonts w:cs="Arial"/>
          </w:rPr>
          <w:tab/>
        </w:r>
      </w:del>
      <w:r>
        <w:rPr>
          <w:rFonts w:cs="Arial"/>
        </w:rPr>
        <w:t>Virtual Display compare file (App ‘4’)</w:t>
      </w:r>
    </w:p>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_vd</w:t>
      </w:r>
      <w:ins w:id="431" w:author="Author">
        <w:r w:rsidR="008174CC">
          <w:rPr>
            <w:rFonts w:cs="Arial"/>
            <w:b/>
          </w:rPr>
          <w:t>0</w:t>
        </w:r>
      </w:ins>
      <w:r>
        <w:rPr>
          <w:rFonts w:cs="Arial"/>
          <w:b/>
        </w:rPr>
        <w:t>5</w:t>
      </w:r>
      <w:ins w:id="432" w:author="Author">
        <w:r w:rsidR="008174CC">
          <w:rPr>
            <w:rFonts w:cs="Arial"/>
            <w:b/>
          </w:rPr>
          <w:t>.txt</w:t>
        </w:r>
      </w:ins>
      <w:r>
        <w:rPr>
          <w:rFonts w:cs="Arial"/>
        </w:rPr>
        <w:tab/>
      </w:r>
      <w:ins w:id="433" w:author="Author">
        <w:r w:rsidR="00311527">
          <w:rPr>
            <w:rFonts w:cs="Arial"/>
          </w:rPr>
          <w:tab/>
        </w:r>
      </w:ins>
      <w:del w:id="434" w:author="Author">
        <w:r w:rsidDel="008174CC">
          <w:rPr>
            <w:rFonts w:cs="Arial"/>
          </w:rPr>
          <w:tab/>
        </w:r>
      </w:del>
      <w:r>
        <w:rPr>
          <w:rFonts w:cs="Arial"/>
        </w:rPr>
        <w:t>Virtual Display compare file (App ‘5’)</w:t>
      </w:r>
    </w:p>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_vd</w:t>
      </w:r>
      <w:ins w:id="435" w:author="Author">
        <w:r w:rsidR="008174CC">
          <w:rPr>
            <w:rFonts w:cs="Arial"/>
            <w:b/>
          </w:rPr>
          <w:t>0</w:t>
        </w:r>
      </w:ins>
      <w:r>
        <w:rPr>
          <w:rFonts w:cs="Arial"/>
          <w:b/>
        </w:rPr>
        <w:t>6</w:t>
      </w:r>
      <w:ins w:id="436" w:author="Author">
        <w:r w:rsidR="008174CC">
          <w:rPr>
            <w:rFonts w:cs="Arial"/>
            <w:b/>
          </w:rPr>
          <w:t>.txt</w:t>
        </w:r>
      </w:ins>
      <w:r>
        <w:rPr>
          <w:rFonts w:cs="Arial"/>
        </w:rPr>
        <w:tab/>
      </w:r>
      <w:ins w:id="437" w:author="Author">
        <w:r w:rsidR="00311527">
          <w:rPr>
            <w:rFonts w:cs="Arial"/>
          </w:rPr>
          <w:tab/>
        </w:r>
      </w:ins>
      <w:del w:id="438" w:author="Author">
        <w:r w:rsidDel="008174CC">
          <w:rPr>
            <w:rFonts w:cs="Arial"/>
          </w:rPr>
          <w:tab/>
        </w:r>
      </w:del>
      <w:r>
        <w:rPr>
          <w:rFonts w:cs="Arial"/>
        </w:rPr>
        <w:t>Virtual Display compare file (App ‘6’)</w:t>
      </w:r>
    </w:p>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_vd</w:t>
      </w:r>
      <w:ins w:id="439" w:author="Author">
        <w:r w:rsidR="008174CC">
          <w:rPr>
            <w:rFonts w:cs="Arial"/>
            <w:b/>
          </w:rPr>
          <w:t>0</w:t>
        </w:r>
      </w:ins>
      <w:r>
        <w:rPr>
          <w:rFonts w:cs="Arial"/>
          <w:b/>
        </w:rPr>
        <w:t>7</w:t>
      </w:r>
      <w:ins w:id="440" w:author="Author">
        <w:r w:rsidR="008174CC">
          <w:rPr>
            <w:rFonts w:cs="Arial"/>
            <w:b/>
          </w:rPr>
          <w:t>.txt</w:t>
        </w:r>
      </w:ins>
      <w:r>
        <w:rPr>
          <w:rFonts w:cs="Arial"/>
        </w:rPr>
        <w:tab/>
      </w:r>
      <w:ins w:id="441" w:author="Author">
        <w:r w:rsidR="00311527">
          <w:rPr>
            <w:rFonts w:cs="Arial"/>
          </w:rPr>
          <w:tab/>
        </w:r>
      </w:ins>
      <w:del w:id="442" w:author="Author">
        <w:r w:rsidDel="008174CC">
          <w:rPr>
            <w:rFonts w:cs="Arial"/>
          </w:rPr>
          <w:tab/>
        </w:r>
      </w:del>
      <w:r>
        <w:rPr>
          <w:rFonts w:cs="Arial"/>
        </w:rPr>
        <w:t>Virtual Display compare file (App ‘7’)</w:t>
      </w:r>
    </w:p>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_vd</w:t>
      </w:r>
      <w:ins w:id="443" w:author="Author">
        <w:r w:rsidR="008174CC">
          <w:rPr>
            <w:rFonts w:cs="Arial"/>
            <w:b/>
          </w:rPr>
          <w:t>0</w:t>
        </w:r>
      </w:ins>
      <w:r>
        <w:rPr>
          <w:rFonts w:cs="Arial"/>
          <w:b/>
        </w:rPr>
        <w:t>8</w:t>
      </w:r>
      <w:ins w:id="444" w:author="Author">
        <w:r w:rsidR="008174CC">
          <w:rPr>
            <w:rFonts w:cs="Arial"/>
            <w:b/>
          </w:rPr>
          <w:t>.txt</w:t>
        </w:r>
      </w:ins>
      <w:r>
        <w:rPr>
          <w:rFonts w:cs="Arial"/>
        </w:rPr>
        <w:tab/>
      </w:r>
      <w:ins w:id="445" w:author="Author">
        <w:r w:rsidR="00311527">
          <w:rPr>
            <w:rFonts w:cs="Arial"/>
          </w:rPr>
          <w:tab/>
        </w:r>
      </w:ins>
      <w:del w:id="446" w:author="Author">
        <w:r w:rsidDel="008174CC">
          <w:rPr>
            <w:rFonts w:cs="Arial"/>
          </w:rPr>
          <w:tab/>
        </w:r>
      </w:del>
      <w:r>
        <w:rPr>
          <w:rFonts w:cs="Arial"/>
        </w:rPr>
        <w:t>Virtual Display compare file (App ‘8’)</w:t>
      </w:r>
    </w:p>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_vd</w:t>
      </w:r>
      <w:ins w:id="447" w:author="Author">
        <w:r w:rsidR="008174CC">
          <w:rPr>
            <w:rFonts w:cs="Arial"/>
            <w:b/>
          </w:rPr>
          <w:t>0</w:t>
        </w:r>
      </w:ins>
      <w:r>
        <w:rPr>
          <w:rFonts w:cs="Arial"/>
          <w:b/>
        </w:rPr>
        <w:t>9</w:t>
      </w:r>
      <w:ins w:id="448" w:author="Author">
        <w:r w:rsidR="008174CC">
          <w:rPr>
            <w:rFonts w:cs="Arial"/>
            <w:b/>
          </w:rPr>
          <w:t>.txt</w:t>
        </w:r>
      </w:ins>
      <w:r>
        <w:rPr>
          <w:rFonts w:cs="Arial"/>
        </w:rPr>
        <w:tab/>
      </w:r>
      <w:ins w:id="449" w:author="Author">
        <w:r w:rsidR="00311527">
          <w:rPr>
            <w:rFonts w:cs="Arial"/>
          </w:rPr>
          <w:tab/>
        </w:r>
      </w:ins>
      <w:del w:id="450" w:author="Author">
        <w:r w:rsidDel="008174CC">
          <w:rPr>
            <w:rFonts w:cs="Arial"/>
          </w:rPr>
          <w:tab/>
        </w:r>
      </w:del>
      <w:r>
        <w:rPr>
          <w:rFonts w:cs="Arial"/>
        </w:rPr>
        <w:t>Virtual Display compare file (App ‘9’)</w:t>
      </w:r>
    </w:p>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w:t>
      </w:r>
      <w:del w:id="451" w:author="Author">
        <w:r w:rsidRPr="001101A9" w:rsidDel="008174CC">
          <w:rPr>
            <w:rFonts w:cs="Arial"/>
            <w:b/>
          </w:rPr>
          <w:delText>vd</w:delText>
        </w:r>
        <w:r w:rsidDel="008174CC">
          <w:rPr>
            <w:rFonts w:cs="Arial"/>
            <w:b/>
          </w:rPr>
          <w:delText>A</w:delText>
        </w:r>
      </w:del>
      <w:ins w:id="452" w:author="Author">
        <w:r w:rsidR="008174CC" w:rsidRPr="001101A9">
          <w:rPr>
            <w:rFonts w:cs="Arial"/>
            <w:b/>
          </w:rPr>
          <w:t>vd</w:t>
        </w:r>
        <w:r w:rsidR="008174CC">
          <w:rPr>
            <w:rFonts w:cs="Arial"/>
            <w:b/>
          </w:rPr>
          <w:t>10.txt</w:t>
        </w:r>
      </w:ins>
      <w:r>
        <w:rPr>
          <w:rFonts w:cs="Arial"/>
        </w:rPr>
        <w:tab/>
      </w:r>
      <w:ins w:id="453" w:author="Author">
        <w:r w:rsidR="00311527">
          <w:rPr>
            <w:rFonts w:cs="Arial"/>
          </w:rPr>
          <w:tab/>
        </w:r>
      </w:ins>
      <w:del w:id="454" w:author="Author">
        <w:r w:rsidDel="008174CC">
          <w:rPr>
            <w:rFonts w:cs="Arial"/>
          </w:rPr>
          <w:tab/>
        </w:r>
      </w:del>
      <w:r>
        <w:rPr>
          <w:rFonts w:cs="Arial"/>
        </w:rPr>
        <w:t>Virtual Display compare file (App ‘A’)</w:t>
      </w:r>
    </w:p>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w:t>
      </w:r>
      <w:del w:id="455" w:author="Author">
        <w:r w:rsidRPr="001101A9" w:rsidDel="008174CC">
          <w:rPr>
            <w:rFonts w:cs="Arial"/>
            <w:b/>
          </w:rPr>
          <w:delText>vd</w:delText>
        </w:r>
        <w:r w:rsidDel="008174CC">
          <w:rPr>
            <w:rFonts w:cs="Arial"/>
            <w:b/>
          </w:rPr>
          <w:delText>B</w:delText>
        </w:r>
      </w:del>
      <w:ins w:id="456" w:author="Author">
        <w:r w:rsidR="008174CC" w:rsidRPr="001101A9">
          <w:rPr>
            <w:rFonts w:cs="Arial"/>
            <w:b/>
          </w:rPr>
          <w:t>vd</w:t>
        </w:r>
        <w:r w:rsidR="008174CC">
          <w:rPr>
            <w:rFonts w:cs="Arial"/>
            <w:b/>
          </w:rPr>
          <w:t>11.txt</w:t>
        </w:r>
      </w:ins>
      <w:r>
        <w:rPr>
          <w:rFonts w:cs="Arial"/>
        </w:rPr>
        <w:tab/>
      </w:r>
      <w:ins w:id="457" w:author="Author">
        <w:r w:rsidR="00311527">
          <w:rPr>
            <w:rFonts w:cs="Arial"/>
          </w:rPr>
          <w:tab/>
        </w:r>
      </w:ins>
      <w:del w:id="458" w:author="Author">
        <w:r w:rsidDel="008174CC">
          <w:rPr>
            <w:rFonts w:cs="Arial"/>
          </w:rPr>
          <w:tab/>
        </w:r>
      </w:del>
      <w:r>
        <w:rPr>
          <w:rFonts w:cs="Arial"/>
        </w:rPr>
        <w:t>Virtual Display compare file (App ‘B’)</w:t>
      </w:r>
    </w:p>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w:t>
      </w:r>
      <w:del w:id="459" w:author="Author">
        <w:r w:rsidRPr="001101A9" w:rsidDel="008174CC">
          <w:rPr>
            <w:rFonts w:cs="Arial"/>
            <w:b/>
          </w:rPr>
          <w:delText>vd</w:delText>
        </w:r>
        <w:r w:rsidDel="008174CC">
          <w:rPr>
            <w:rFonts w:cs="Arial"/>
            <w:b/>
          </w:rPr>
          <w:delText>C</w:delText>
        </w:r>
      </w:del>
      <w:ins w:id="460" w:author="Author">
        <w:r w:rsidR="008174CC" w:rsidRPr="001101A9">
          <w:rPr>
            <w:rFonts w:cs="Arial"/>
            <w:b/>
          </w:rPr>
          <w:t>vd</w:t>
        </w:r>
        <w:r w:rsidR="008174CC">
          <w:rPr>
            <w:rFonts w:cs="Arial"/>
            <w:b/>
          </w:rPr>
          <w:t>12.txt</w:t>
        </w:r>
      </w:ins>
      <w:r>
        <w:rPr>
          <w:rFonts w:cs="Arial"/>
        </w:rPr>
        <w:tab/>
      </w:r>
      <w:ins w:id="461" w:author="Author">
        <w:r w:rsidR="00311527">
          <w:rPr>
            <w:rFonts w:cs="Arial"/>
          </w:rPr>
          <w:tab/>
        </w:r>
      </w:ins>
      <w:del w:id="462" w:author="Author">
        <w:r w:rsidDel="008174CC">
          <w:rPr>
            <w:rFonts w:cs="Arial"/>
          </w:rPr>
          <w:tab/>
        </w:r>
      </w:del>
      <w:r>
        <w:rPr>
          <w:rFonts w:cs="Arial"/>
        </w:rPr>
        <w:t>Virtual Display compare file (App ‘C’)</w:t>
      </w:r>
    </w:p>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w:t>
      </w:r>
      <w:del w:id="463" w:author="Author">
        <w:r w:rsidRPr="001101A9" w:rsidDel="008174CC">
          <w:rPr>
            <w:rFonts w:cs="Arial"/>
            <w:b/>
          </w:rPr>
          <w:delText>vd</w:delText>
        </w:r>
        <w:r w:rsidDel="008174CC">
          <w:rPr>
            <w:rFonts w:cs="Arial"/>
            <w:b/>
          </w:rPr>
          <w:delText>D</w:delText>
        </w:r>
      </w:del>
      <w:ins w:id="464" w:author="Author">
        <w:r w:rsidR="008174CC" w:rsidRPr="001101A9">
          <w:rPr>
            <w:rFonts w:cs="Arial"/>
            <w:b/>
          </w:rPr>
          <w:t>vd</w:t>
        </w:r>
        <w:r w:rsidR="008174CC">
          <w:rPr>
            <w:rFonts w:cs="Arial"/>
            <w:b/>
          </w:rPr>
          <w:t>13.txt</w:t>
        </w:r>
      </w:ins>
      <w:r>
        <w:rPr>
          <w:rFonts w:cs="Arial"/>
        </w:rPr>
        <w:tab/>
      </w:r>
      <w:ins w:id="465" w:author="Author">
        <w:r w:rsidR="00311527">
          <w:rPr>
            <w:rFonts w:cs="Arial"/>
          </w:rPr>
          <w:tab/>
        </w:r>
      </w:ins>
      <w:del w:id="466" w:author="Author">
        <w:r w:rsidDel="008174CC">
          <w:rPr>
            <w:rFonts w:cs="Arial"/>
          </w:rPr>
          <w:tab/>
        </w:r>
      </w:del>
      <w:r>
        <w:rPr>
          <w:rFonts w:cs="Arial"/>
        </w:rPr>
        <w:t>Virtual Display compare file (App ‘D’)</w:t>
      </w:r>
    </w:p>
    <w:p w:rsidR="003D4B4D" w:rsidRDefault="003D4B4D" w:rsidP="003D4B4D">
      <w:pPr>
        <w:tabs>
          <w:tab w:val="left" w:pos="1440"/>
        </w:tabs>
        <w:ind w:left="720"/>
        <w:jc w:val="both"/>
        <w:rPr>
          <w:rFonts w:cs="Arial"/>
        </w:rPr>
      </w:pPr>
      <w:r w:rsidRPr="001101A9">
        <w:rPr>
          <w:rFonts w:cs="Arial"/>
          <w:b/>
        </w:rPr>
        <w:t>C</w:t>
      </w:r>
      <w:r>
        <w:rPr>
          <w:rFonts w:cs="Arial"/>
          <w:b/>
        </w:rPr>
        <w:t>2010</w:t>
      </w:r>
      <w:r w:rsidRPr="001101A9">
        <w:rPr>
          <w:rFonts w:cs="Arial"/>
          <w:b/>
        </w:rPr>
        <w:t>_</w:t>
      </w:r>
      <w:del w:id="467" w:author="Author">
        <w:r w:rsidRPr="001101A9" w:rsidDel="008174CC">
          <w:rPr>
            <w:rFonts w:cs="Arial"/>
            <w:b/>
          </w:rPr>
          <w:delText>vd</w:delText>
        </w:r>
        <w:r w:rsidDel="008174CC">
          <w:rPr>
            <w:rFonts w:cs="Arial"/>
            <w:b/>
          </w:rPr>
          <w:delText>E</w:delText>
        </w:r>
      </w:del>
      <w:ins w:id="468" w:author="Author">
        <w:r w:rsidR="008174CC" w:rsidRPr="001101A9">
          <w:rPr>
            <w:rFonts w:cs="Arial"/>
            <w:b/>
          </w:rPr>
          <w:t>vd</w:t>
        </w:r>
        <w:r w:rsidR="008174CC">
          <w:rPr>
            <w:rFonts w:cs="Arial"/>
            <w:b/>
          </w:rPr>
          <w:t>14.txt</w:t>
        </w:r>
      </w:ins>
      <w:r>
        <w:rPr>
          <w:rFonts w:cs="Arial"/>
        </w:rPr>
        <w:tab/>
      </w:r>
      <w:ins w:id="469" w:author="Author">
        <w:r w:rsidR="00311527">
          <w:rPr>
            <w:rFonts w:cs="Arial"/>
          </w:rPr>
          <w:tab/>
        </w:r>
      </w:ins>
      <w:del w:id="470" w:author="Author">
        <w:r w:rsidDel="008174CC">
          <w:rPr>
            <w:rFonts w:cs="Arial"/>
          </w:rPr>
          <w:tab/>
        </w:r>
      </w:del>
      <w:r>
        <w:rPr>
          <w:rFonts w:cs="Arial"/>
        </w:rPr>
        <w:t>Virtual Display compare file (App ‘E’)</w:t>
      </w:r>
    </w:p>
    <w:p w:rsidR="003D4B4D" w:rsidRDefault="003D4B4D" w:rsidP="003D4B4D">
      <w:pPr>
        <w:tabs>
          <w:tab w:val="left" w:pos="1440"/>
        </w:tabs>
        <w:ind w:left="720"/>
        <w:jc w:val="both"/>
        <w:rPr>
          <w:ins w:id="471" w:author="Author"/>
          <w:rFonts w:cs="Arial"/>
        </w:rPr>
      </w:pPr>
      <w:r w:rsidRPr="001101A9">
        <w:rPr>
          <w:rFonts w:cs="Arial"/>
          <w:b/>
        </w:rPr>
        <w:t>C</w:t>
      </w:r>
      <w:r>
        <w:rPr>
          <w:rFonts w:cs="Arial"/>
          <w:b/>
        </w:rPr>
        <w:t>2010</w:t>
      </w:r>
      <w:r w:rsidRPr="001101A9">
        <w:rPr>
          <w:rFonts w:cs="Arial"/>
          <w:b/>
        </w:rPr>
        <w:t>_</w:t>
      </w:r>
      <w:del w:id="472" w:author="Author">
        <w:r w:rsidRPr="001101A9" w:rsidDel="008174CC">
          <w:rPr>
            <w:rFonts w:cs="Arial"/>
            <w:b/>
          </w:rPr>
          <w:delText>vd</w:delText>
        </w:r>
        <w:r w:rsidDel="008174CC">
          <w:rPr>
            <w:rFonts w:cs="Arial"/>
            <w:b/>
          </w:rPr>
          <w:delText>F</w:delText>
        </w:r>
      </w:del>
      <w:ins w:id="473" w:author="Author">
        <w:r w:rsidR="008174CC" w:rsidRPr="001101A9">
          <w:rPr>
            <w:rFonts w:cs="Arial"/>
            <w:b/>
          </w:rPr>
          <w:t>vd</w:t>
        </w:r>
        <w:r w:rsidR="008174CC">
          <w:rPr>
            <w:rFonts w:cs="Arial"/>
            <w:b/>
          </w:rPr>
          <w:t>15.txt</w:t>
        </w:r>
      </w:ins>
      <w:r>
        <w:rPr>
          <w:rFonts w:cs="Arial"/>
        </w:rPr>
        <w:tab/>
      </w:r>
      <w:ins w:id="474" w:author="Author">
        <w:r w:rsidR="00311527">
          <w:rPr>
            <w:rFonts w:cs="Arial"/>
          </w:rPr>
          <w:tab/>
        </w:r>
      </w:ins>
      <w:del w:id="475" w:author="Author">
        <w:r w:rsidDel="008174CC">
          <w:rPr>
            <w:rFonts w:cs="Arial"/>
          </w:rPr>
          <w:tab/>
        </w:r>
      </w:del>
      <w:r>
        <w:rPr>
          <w:rFonts w:cs="Arial"/>
        </w:rPr>
        <w:t>Virtual Display compare file (App ‘F’)</w:t>
      </w:r>
    </w:p>
    <w:p w:rsidR="00311527" w:rsidRDefault="00311527" w:rsidP="00311527">
      <w:pPr>
        <w:tabs>
          <w:tab w:val="left" w:pos="1440"/>
        </w:tabs>
        <w:ind w:left="720"/>
        <w:jc w:val="both"/>
        <w:rPr>
          <w:ins w:id="476" w:author="Author"/>
          <w:rFonts w:cs="Arial"/>
        </w:rPr>
      </w:pPr>
      <w:ins w:id="477" w:author="Author">
        <w:r>
          <w:rPr>
            <w:rFonts w:cs="Arial"/>
            <w:b/>
          </w:rPr>
          <w:t>C</w:t>
        </w:r>
        <w:r w:rsidR="00761261">
          <w:rPr>
            <w:rFonts w:cs="Arial"/>
            <w:b/>
          </w:rPr>
          <w:t>2010</w:t>
        </w:r>
        <w:r>
          <w:rPr>
            <w:rFonts w:cs="Arial"/>
            <w:b/>
          </w:rPr>
          <w:t>_vd_fpm_default.txt</w:t>
        </w:r>
        <w:r>
          <w:rPr>
            <w:rFonts w:cs="Arial"/>
          </w:rPr>
          <w:tab/>
          <w:t>Virtual Display compare file (default attributes)</w:t>
        </w:r>
      </w:ins>
    </w:p>
    <w:p w:rsidR="00311527" w:rsidRDefault="00311527" w:rsidP="00311527">
      <w:pPr>
        <w:tabs>
          <w:tab w:val="left" w:pos="1440"/>
        </w:tabs>
        <w:ind w:left="720"/>
        <w:jc w:val="both"/>
        <w:rPr>
          <w:ins w:id="478" w:author="Author"/>
          <w:rFonts w:cs="Arial"/>
        </w:rPr>
      </w:pPr>
      <w:ins w:id="479" w:author="Author">
        <w:r>
          <w:rPr>
            <w:rFonts w:cs="Arial"/>
            <w:b/>
          </w:rPr>
          <w:t>C</w:t>
        </w:r>
        <w:r w:rsidR="00761261">
          <w:rPr>
            <w:rFonts w:cs="Arial"/>
            <w:b/>
          </w:rPr>
          <w:t>2010</w:t>
        </w:r>
        <w:r>
          <w:rPr>
            <w:rFonts w:cs="Arial"/>
            <w:b/>
          </w:rPr>
          <w:t>_vd_bl_on.txt</w:t>
        </w:r>
        <w:r>
          <w:rPr>
            <w:rFonts w:cs="Arial"/>
          </w:rPr>
          <w:tab/>
        </w:r>
        <w:r>
          <w:rPr>
            <w:rFonts w:cs="Arial"/>
          </w:rPr>
          <w:tab/>
        </w:r>
        <w:del w:id="480" w:author="Author">
          <w:r w:rsidDel="008174CC">
            <w:rPr>
              <w:rFonts w:cs="Arial"/>
            </w:rPr>
            <w:tab/>
          </w:r>
        </w:del>
        <w:r>
          <w:rPr>
            <w:rFonts w:cs="Arial"/>
          </w:rPr>
          <w:t>Virtual Display compare file (backlight ON)</w:t>
        </w:r>
      </w:ins>
    </w:p>
    <w:p w:rsidR="00311527" w:rsidRDefault="00311527" w:rsidP="00311527">
      <w:pPr>
        <w:tabs>
          <w:tab w:val="left" w:pos="1440"/>
        </w:tabs>
        <w:ind w:left="720"/>
        <w:jc w:val="both"/>
        <w:rPr>
          <w:ins w:id="481" w:author="Author"/>
          <w:rFonts w:cs="Arial"/>
        </w:rPr>
      </w:pPr>
      <w:ins w:id="482" w:author="Author">
        <w:r>
          <w:rPr>
            <w:rFonts w:cs="Arial"/>
            <w:b/>
          </w:rPr>
          <w:t>C</w:t>
        </w:r>
        <w:r w:rsidR="00761261">
          <w:rPr>
            <w:rFonts w:cs="Arial"/>
            <w:b/>
          </w:rPr>
          <w:t>2010</w:t>
        </w:r>
        <w:r>
          <w:rPr>
            <w:rFonts w:cs="Arial"/>
            <w:b/>
          </w:rPr>
          <w:t>_vd_bl_off.txt</w:t>
        </w:r>
        <w:r>
          <w:rPr>
            <w:rFonts w:cs="Arial"/>
          </w:rPr>
          <w:tab/>
        </w:r>
        <w:r>
          <w:rPr>
            <w:rFonts w:cs="Arial"/>
          </w:rPr>
          <w:tab/>
          <w:t>Virtual Display compare file (backlight OFF)</w:t>
        </w:r>
      </w:ins>
    </w:p>
    <w:p w:rsidR="008174CC" w:rsidRDefault="008174CC" w:rsidP="008174CC">
      <w:pPr>
        <w:tabs>
          <w:tab w:val="left" w:pos="1440"/>
        </w:tabs>
        <w:ind w:left="720"/>
        <w:jc w:val="both"/>
        <w:rPr>
          <w:rFonts w:cs="Arial"/>
        </w:rPr>
      </w:pPr>
      <w:moveToRangeStart w:id="483" w:author="Author" w:name="move455423113"/>
      <w:moveTo w:id="484" w:author="Author">
        <w:r w:rsidRPr="001101A9">
          <w:rPr>
            <w:rFonts w:cs="Arial"/>
            <w:b/>
          </w:rPr>
          <w:t>C</w:t>
        </w:r>
        <w:del w:id="485" w:author="Author">
          <w:r w:rsidRPr="001101A9" w:rsidDel="00761261">
            <w:rPr>
              <w:rFonts w:cs="Arial"/>
              <w:b/>
            </w:rPr>
            <w:delText>xxxx</w:delText>
          </w:r>
        </w:del>
      </w:moveTo>
      <w:ins w:id="486" w:author="Author">
        <w:r w:rsidR="00761261">
          <w:rPr>
            <w:rFonts w:cs="Arial"/>
            <w:b/>
          </w:rPr>
          <w:t>2010</w:t>
        </w:r>
      </w:ins>
      <w:moveTo w:id="487" w:author="Author">
        <w:r w:rsidRPr="001101A9">
          <w:rPr>
            <w:rFonts w:cs="Arial"/>
            <w:b/>
          </w:rPr>
          <w:t>_vd_clr</w:t>
        </w:r>
      </w:moveTo>
      <w:ins w:id="488" w:author="Author">
        <w:r>
          <w:rPr>
            <w:rFonts w:cs="Arial"/>
            <w:b/>
          </w:rPr>
          <w:t>.txt</w:t>
        </w:r>
      </w:ins>
      <w:moveTo w:id="489" w:author="Author">
        <w:r>
          <w:rPr>
            <w:rFonts w:cs="Arial"/>
          </w:rPr>
          <w:tab/>
        </w:r>
      </w:moveTo>
      <w:ins w:id="490" w:author="Author">
        <w:r w:rsidR="00311527">
          <w:rPr>
            <w:rFonts w:cs="Arial"/>
          </w:rPr>
          <w:tab/>
        </w:r>
      </w:ins>
      <w:moveTo w:id="491" w:author="Author">
        <w:del w:id="492" w:author="Author">
          <w:r w:rsidDel="008174CC">
            <w:rPr>
              <w:rFonts w:cs="Arial"/>
            </w:rPr>
            <w:tab/>
          </w:r>
        </w:del>
        <w:r>
          <w:rPr>
            <w:rFonts w:cs="Arial"/>
          </w:rPr>
          <w:t>Virtual Display compare file (clear display)</w:t>
        </w:r>
      </w:moveTo>
    </w:p>
    <w:moveToRangeEnd w:id="483"/>
    <w:p w:rsidR="008174CC" w:rsidRDefault="008174CC" w:rsidP="003D4B4D">
      <w:pPr>
        <w:tabs>
          <w:tab w:val="left" w:pos="1440"/>
        </w:tabs>
        <w:ind w:left="720"/>
        <w:jc w:val="both"/>
        <w:rPr>
          <w:rFonts w:cs="Arial"/>
        </w:rPr>
      </w:pPr>
    </w:p>
    <w:p w:rsidR="003D4B4D" w:rsidRDefault="003D4B4D" w:rsidP="003D4B4D">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3D4B4D" w:rsidRDefault="003D4B4D" w:rsidP="003D4B4D">
      <w:pPr>
        <w:rPr>
          <w:rFonts w:ascii="Arial Bold" w:hAnsi="Arial Bold" w:cs="Arial"/>
          <w:b/>
          <w:bCs/>
          <w:szCs w:val="32"/>
        </w:rPr>
      </w:pPr>
      <w:r>
        <w:br w:type="page"/>
      </w:r>
    </w:p>
    <w:p w:rsidR="003D4B4D" w:rsidRDefault="003D4B4D" w:rsidP="003D4B4D">
      <w:pPr>
        <w:pStyle w:val="Heading3"/>
      </w:pPr>
      <w:r>
        <w:lastRenderedPageBreak/>
        <w:t>Output Specifications</w:t>
      </w:r>
    </w:p>
    <w:p w:rsidR="003D4B4D" w:rsidRDefault="003D4B4D" w:rsidP="003D4B4D">
      <w:pPr>
        <w:tabs>
          <w:tab w:val="left" w:pos="1440"/>
        </w:tabs>
        <w:jc w:val="both"/>
        <w:rPr>
          <w:rFonts w:cs="Arial"/>
        </w:rPr>
      </w:pPr>
      <w:r>
        <w:rPr>
          <w:rFonts w:cs="Arial"/>
        </w:rPr>
        <w:t>This test case produces the following file(s) as output:</w:t>
      </w:r>
    </w:p>
    <w:p w:rsidR="003D4B4D" w:rsidRDefault="003D4B4D" w:rsidP="003D4B4D">
      <w:pPr>
        <w:tabs>
          <w:tab w:val="left" w:pos="1440"/>
        </w:tabs>
        <w:jc w:val="both"/>
        <w:rPr>
          <w:rFonts w:cs="Arial"/>
        </w:rPr>
      </w:pPr>
    </w:p>
    <w:p w:rsidR="003D4B4D" w:rsidRPr="007A4E54" w:rsidRDefault="003D4B4D" w:rsidP="003D4B4D">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3D4B4D" w:rsidRDefault="003D4B4D" w:rsidP="003D4B4D">
      <w:pPr>
        <w:tabs>
          <w:tab w:val="left" w:pos="1440"/>
        </w:tabs>
        <w:ind w:left="720"/>
        <w:jc w:val="both"/>
        <w:rPr>
          <w:rFonts w:cs="Arial"/>
        </w:rPr>
      </w:pPr>
      <w:r w:rsidRPr="007A4E54">
        <w:rPr>
          <w:rFonts w:cs="Arial"/>
          <w:b/>
        </w:rPr>
        <w:t>C</w:t>
      </w:r>
      <w:r>
        <w:rPr>
          <w:rFonts w:cs="Arial"/>
          <w:b/>
        </w:rPr>
        <w:t>2010</w:t>
      </w:r>
      <w:r w:rsidRPr="007A4E54">
        <w:rPr>
          <w:rFonts w:cs="Arial"/>
          <w:b/>
        </w:rPr>
        <w:t>_log.xml</w:t>
      </w:r>
      <w:r>
        <w:rPr>
          <w:rFonts w:cs="Arial"/>
        </w:rPr>
        <w:tab/>
      </w:r>
      <w:r>
        <w:rPr>
          <w:rFonts w:cs="Arial"/>
        </w:rPr>
        <w:tab/>
        <w:t>conformance report (XML format)</w:t>
      </w:r>
    </w:p>
    <w:p w:rsidR="003D4B4D" w:rsidRDefault="003D4B4D" w:rsidP="003D4B4D">
      <w:pPr>
        <w:pStyle w:val="Heading3"/>
      </w:pPr>
      <w:r>
        <w:t>Environmental Needs</w:t>
      </w:r>
    </w:p>
    <w:p w:rsidR="003D4B4D" w:rsidRDefault="003D4B4D" w:rsidP="003D4B4D">
      <w:pPr>
        <w:pStyle w:val="Heading4"/>
        <w:tabs>
          <w:tab w:val="clear" w:pos="1440"/>
          <w:tab w:val="left" w:pos="1080"/>
        </w:tabs>
      </w:pPr>
      <w:r>
        <w:t>Hardware</w:t>
      </w:r>
    </w:p>
    <w:p w:rsidR="003D4B4D" w:rsidRPr="00E12DAD" w:rsidRDefault="003D4B4D" w:rsidP="003D4B4D">
      <w:r>
        <w:t>This test case utilizes the standard APIVS test hardware configuration as detailed in Section 2.1.</w:t>
      </w:r>
    </w:p>
    <w:p w:rsidR="003D4B4D" w:rsidRDefault="003D4B4D" w:rsidP="003D4B4D">
      <w:pPr>
        <w:pStyle w:val="Heading4"/>
        <w:tabs>
          <w:tab w:val="clear" w:pos="1440"/>
          <w:tab w:val="left" w:pos="1080"/>
        </w:tabs>
      </w:pPr>
      <w:r>
        <w:t>Software</w:t>
      </w:r>
    </w:p>
    <w:p w:rsidR="003D4B4D" w:rsidRPr="00E12DAD" w:rsidRDefault="003D4B4D" w:rsidP="003D4B4D">
      <w:r>
        <w:t>This test case utilizes the standard APIVS test software as detailed in Section 2.1.</w:t>
      </w:r>
    </w:p>
    <w:p w:rsidR="003D4B4D" w:rsidRDefault="003D4B4D" w:rsidP="003D4B4D">
      <w:pPr>
        <w:pStyle w:val="Heading4"/>
        <w:tabs>
          <w:tab w:val="clear" w:pos="1440"/>
          <w:tab w:val="left" w:pos="1080"/>
        </w:tabs>
      </w:pPr>
      <w:r>
        <w:t>Other</w:t>
      </w:r>
    </w:p>
    <w:p w:rsidR="003D4B4D" w:rsidRPr="00A91055" w:rsidRDefault="003D4B4D" w:rsidP="003D4B4D">
      <w:r>
        <w:t>None.</w:t>
      </w:r>
    </w:p>
    <w:p w:rsidR="003D4B4D" w:rsidRDefault="003D4B4D" w:rsidP="003D4B4D">
      <w:pPr>
        <w:pStyle w:val="Heading3"/>
      </w:pPr>
      <w:r>
        <w:t>Special Procedural Requirements</w:t>
      </w:r>
    </w:p>
    <w:p w:rsidR="003D4B4D" w:rsidRDefault="003D4B4D" w:rsidP="003D4B4D">
      <w:pPr>
        <w:tabs>
          <w:tab w:val="left" w:pos="1440"/>
        </w:tabs>
        <w:jc w:val="both"/>
        <w:rPr>
          <w:rFonts w:cs="Arial"/>
        </w:rPr>
      </w:pPr>
      <w:r>
        <w:rPr>
          <w:rFonts w:cs="Arial"/>
        </w:rPr>
        <w:t>None.</w:t>
      </w:r>
    </w:p>
    <w:p w:rsidR="003D4B4D" w:rsidRDefault="003D4B4D" w:rsidP="003D4B4D">
      <w:pPr>
        <w:pStyle w:val="Heading3"/>
      </w:pPr>
      <w:r>
        <w:t>Intercase Dependencies</w:t>
      </w:r>
    </w:p>
    <w:p w:rsidR="003D4B4D" w:rsidRDefault="003D4B4D" w:rsidP="003D4B4D">
      <w:pPr>
        <w:tabs>
          <w:tab w:val="left" w:pos="1440"/>
        </w:tabs>
        <w:jc w:val="both"/>
        <w:rPr>
          <w:rFonts w:cs="Arial"/>
        </w:rPr>
      </w:pPr>
      <w:r>
        <w:rPr>
          <w:rFonts w:cs="Arial"/>
        </w:rPr>
        <w:t>None.</w:t>
      </w:r>
    </w:p>
    <w:p w:rsidR="003D4B4D" w:rsidRDefault="003D4B4D" w:rsidP="003D4B4D">
      <w:pPr>
        <w:pStyle w:val="Heading3"/>
      </w:pPr>
      <w:r>
        <w:t>Additional Pass/Fail Criteria</w:t>
      </w:r>
    </w:p>
    <w:p w:rsidR="003D4B4D" w:rsidRPr="00E12DAD" w:rsidRDefault="003D4B4D" w:rsidP="003D4B4D">
      <w:r>
        <w:t>None.</w:t>
      </w:r>
    </w:p>
    <w:p w:rsidR="003D4B4D" w:rsidRDefault="003D4B4D" w:rsidP="00BE0407">
      <w:pPr>
        <w:pStyle w:val="Heading2"/>
        <w:spacing w:before="0"/>
      </w:pPr>
      <w:r>
        <w:br w:type="page"/>
      </w:r>
      <w:bookmarkStart w:id="493" w:name="_Toc456255142"/>
      <w:r>
        <w:lastRenderedPageBreak/>
        <w:t xml:space="preserve">Test Case Specification </w:t>
      </w:r>
      <w:r w:rsidR="00B36B02">
        <w:t>2</w:t>
      </w:r>
      <w:r>
        <w:t xml:space="preserve"> – FPUI Front Panel Manager</w:t>
      </w:r>
      <w:bookmarkEnd w:id="493"/>
    </w:p>
    <w:p w:rsidR="003D4B4D" w:rsidRDefault="003D4B4D" w:rsidP="003D4B4D">
      <w:pPr>
        <w:pStyle w:val="Heading3"/>
      </w:pPr>
      <w:r>
        <w:t>Test Case Specification Identifier</w:t>
      </w:r>
    </w:p>
    <w:p w:rsidR="003D4B4D" w:rsidRDefault="003D4B4D" w:rsidP="003D4B4D">
      <w:pPr>
        <w:tabs>
          <w:tab w:val="left" w:pos="1440"/>
        </w:tabs>
        <w:jc w:val="both"/>
        <w:rPr>
          <w:rFonts w:cs="Arial"/>
        </w:rPr>
      </w:pPr>
      <w:r>
        <w:rPr>
          <w:rFonts w:cs="Arial"/>
        </w:rPr>
        <w:t>The identifier for this Test Case Specification is APIRI.TCS.2020.</w:t>
      </w:r>
    </w:p>
    <w:p w:rsidR="00BC445D" w:rsidRDefault="00BC445D" w:rsidP="00BC445D">
      <w:pPr>
        <w:pStyle w:val="Heading3"/>
      </w:pPr>
      <w:r>
        <w:t>Objective</w:t>
      </w:r>
    </w:p>
    <w:p w:rsidR="00BC445D" w:rsidRDefault="00BC445D" w:rsidP="00BC445D">
      <w:pPr>
        <w:tabs>
          <w:tab w:val="left" w:pos="1440"/>
        </w:tabs>
        <w:jc w:val="both"/>
        <w:rPr>
          <w:rFonts w:cs="Arial"/>
        </w:rPr>
      </w:pPr>
      <w:r>
        <w:rPr>
          <w:rFonts w:cs="Arial"/>
        </w:rPr>
        <w:t xml:space="preserve">The objective of this Test Case is to test the </w:t>
      </w:r>
      <w:r w:rsidR="00090BE1">
        <w:rPr>
          <w:rFonts w:cs="Arial"/>
        </w:rPr>
        <w:t xml:space="preserve">navigational capabilities of the </w:t>
      </w:r>
      <w:r>
        <w:rPr>
          <w:rFonts w:cs="Arial"/>
        </w:rPr>
        <w:t xml:space="preserve">Front Panel Manager </w:t>
      </w:r>
      <w:r w:rsidR="00090BE1">
        <w:rPr>
          <w:rFonts w:cs="Arial"/>
        </w:rPr>
        <w:t>(FPM) portion</w:t>
      </w:r>
      <w:r>
        <w:rPr>
          <w:rFonts w:cs="Arial"/>
        </w:rPr>
        <w:t xml:space="preserve"> of the API.</w:t>
      </w:r>
      <w:r w:rsidR="00090BE1">
        <w:rPr>
          <w:rFonts w:cs="Arial"/>
        </w:rPr>
        <w:t xml:space="preserve"> A full complement of 16 applications with virtual displays will be created and navigated using the FPM.</w:t>
      </w:r>
    </w:p>
    <w:p w:rsidR="003D4B4D" w:rsidRDefault="003D4B4D" w:rsidP="003D4B4D">
      <w:pPr>
        <w:pStyle w:val="Heading3"/>
      </w:pPr>
      <w:r>
        <w:t>Test Items</w:t>
      </w:r>
    </w:p>
    <w:p w:rsidR="003D4B4D" w:rsidRDefault="003D4B4D" w:rsidP="003D4B4D">
      <w:pPr>
        <w:tabs>
          <w:tab w:val="left" w:pos="1440"/>
        </w:tabs>
        <w:jc w:val="both"/>
        <w:rPr>
          <w:rFonts w:cs="Arial"/>
        </w:rPr>
      </w:pPr>
      <w:r>
        <w:rPr>
          <w:rFonts w:cs="Arial"/>
        </w:rPr>
        <w:t>This test case tests the following requirements:</w:t>
      </w:r>
    </w:p>
    <w:p w:rsidR="003D4B4D" w:rsidRDefault="003D4B4D" w:rsidP="003D4B4D">
      <w:pPr>
        <w:tabs>
          <w:tab w:val="left" w:pos="1440"/>
        </w:tabs>
        <w:ind w:left="1440" w:hanging="1440"/>
        <w:jc w:val="both"/>
        <w:rPr>
          <w:rFonts w:eastAsia="Calibri" w:cs="Arial"/>
        </w:rPr>
      </w:pPr>
    </w:p>
    <w:p w:rsidR="003D4B4D" w:rsidRDefault="003D4B4D" w:rsidP="003D4B4D">
      <w:pPr>
        <w:tabs>
          <w:tab w:val="left" w:pos="1440"/>
        </w:tabs>
        <w:ind w:left="1440" w:hanging="1440"/>
        <w:jc w:val="both"/>
        <w:rPr>
          <w:rFonts w:cs="Arial"/>
        </w:rPr>
      </w:pPr>
      <w:r>
        <w:rPr>
          <w:rFonts w:eastAsia="Calibri" w:cs="Arial"/>
        </w:rPr>
        <w:t>APIR3.1.1.1[1]</w:t>
      </w:r>
      <w:r>
        <w:rPr>
          <w:rFonts w:eastAsia="Calibri" w:cs="Arial"/>
        </w:rPr>
        <w:tab/>
        <w:t>The API shall provide a window selection screen called the Front Panel Manager Window from which Operational Users may select a window to have focus.</w:t>
      </w:r>
    </w:p>
    <w:p w:rsidR="003D4B4D" w:rsidRDefault="003D4B4D" w:rsidP="003D4B4D">
      <w:pPr>
        <w:tabs>
          <w:tab w:val="left" w:pos="1440"/>
        </w:tabs>
        <w:ind w:left="1440" w:hanging="1440"/>
        <w:jc w:val="both"/>
        <w:rPr>
          <w:rFonts w:cs="Arial"/>
        </w:rPr>
      </w:pPr>
    </w:p>
    <w:p w:rsidR="003D4B4D" w:rsidRDefault="003D4B4D" w:rsidP="003D4B4D">
      <w:pPr>
        <w:tabs>
          <w:tab w:val="left" w:pos="1440"/>
        </w:tabs>
        <w:ind w:left="1440" w:hanging="1440"/>
        <w:jc w:val="both"/>
        <w:rPr>
          <w:rFonts w:cs="Arial"/>
        </w:rPr>
      </w:pPr>
      <w:r>
        <w:rPr>
          <w:rFonts w:eastAsia="Calibri" w:cs="Arial"/>
        </w:rPr>
        <w:t>APIR3.1.1.1[2]</w:t>
      </w:r>
      <w:r>
        <w:rPr>
          <w:rFonts w:eastAsia="Calibri" w:cs="Arial"/>
        </w:rPr>
        <w:tab/>
        <w:t>Application names associated with each window shall be listed.</w:t>
      </w:r>
    </w:p>
    <w:p w:rsidR="003D4B4D" w:rsidRDefault="003D4B4D" w:rsidP="003D4B4D">
      <w:pPr>
        <w:tabs>
          <w:tab w:val="left" w:pos="1440"/>
        </w:tabs>
        <w:ind w:left="1440" w:hanging="1440"/>
        <w:jc w:val="both"/>
        <w:rPr>
          <w:rFonts w:cs="Arial"/>
        </w:rPr>
      </w:pPr>
    </w:p>
    <w:p w:rsidR="003D4B4D" w:rsidRDefault="003D4B4D" w:rsidP="003D4B4D">
      <w:pPr>
        <w:tabs>
          <w:tab w:val="left" w:pos="1440"/>
        </w:tabs>
        <w:ind w:left="1440" w:hanging="1440"/>
        <w:jc w:val="both"/>
        <w:rPr>
          <w:rFonts w:eastAsia="Calibri" w:cs="Arial"/>
        </w:rPr>
      </w:pPr>
      <w:r>
        <w:rPr>
          <w:rFonts w:eastAsia="Calibri" w:cs="Arial"/>
        </w:rPr>
        <w:t>APIR3.1.1.1[3]</w:t>
      </w:r>
      <w:r>
        <w:rPr>
          <w:rFonts w:eastAsia="Calibri" w:cs="Arial"/>
        </w:rPr>
        <w:tab/>
        <w:t>The application names shall be limited to 16 characters.</w:t>
      </w:r>
    </w:p>
    <w:p w:rsidR="003D4B4D" w:rsidRDefault="003D4B4D" w:rsidP="003D4B4D">
      <w:pPr>
        <w:tabs>
          <w:tab w:val="left" w:pos="1440"/>
        </w:tabs>
        <w:ind w:left="1440" w:hanging="1440"/>
        <w:jc w:val="both"/>
        <w:rPr>
          <w:rFonts w:cs="Arial"/>
        </w:rPr>
      </w:pPr>
    </w:p>
    <w:p w:rsidR="003D4B4D" w:rsidRDefault="003D4B4D" w:rsidP="003D4B4D">
      <w:pPr>
        <w:tabs>
          <w:tab w:val="left" w:pos="1440"/>
        </w:tabs>
        <w:ind w:left="1440" w:hanging="1440"/>
        <w:jc w:val="both"/>
        <w:rPr>
          <w:rFonts w:eastAsia="Calibri" w:cs="Arial"/>
        </w:rPr>
      </w:pPr>
      <w:r>
        <w:rPr>
          <w:rFonts w:eastAsia="Calibri" w:cs="Arial"/>
        </w:rPr>
        <w:t>APIR3.1.1.1[4]</w:t>
      </w:r>
      <w:r>
        <w:rPr>
          <w:rFonts w:eastAsia="Calibri" w:cs="Arial"/>
        </w:rPr>
        <w:tab/>
        <w:t>If there is no application program associated with a window, the window number shall be listed with a blank application name.</w:t>
      </w:r>
    </w:p>
    <w:p w:rsidR="003D4B4D" w:rsidRDefault="003D4B4D" w:rsidP="003D4B4D">
      <w:pPr>
        <w:tabs>
          <w:tab w:val="left" w:pos="1440"/>
        </w:tabs>
        <w:ind w:left="1440" w:hanging="1440"/>
        <w:jc w:val="both"/>
        <w:rPr>
          <w:rFonts w:cs="Arial"/>
        </w:rPr>
      </w:pPr>
    </w:p>
    <w:p w:rsidR="003D4B4D" w:rsidRDefault="003D4B4D" w:rsidP="003D4B4D">
      <w:pPr>
        <w:tabs>
          <w:tab w:val="left" w:pos="1440"/>
        </w:tabs>
        <w:ind w:left="1440" w:hanging="1440"/>
        <w:jc w:val="both"/>
        <w:rPr>
          <w:rFonts w:cs="Arial"/>
        </w:rPr>
      </w:pPr>
      <w:r>
        <w:rPr>
          <w:rFonts w:eastAsia="Calibri" w:cs="Arial"/>
        </w:rPr>
        <w:t>APIR3.1.1.1[5]</w:t>
      </w:r>
      <w:r>
        <w:rPr>
          <w:rFonts w:eastAsia="Calibri" w:cs="Arial"/>
        </w:rPr>
        <w:tab/>
        <w:t>The default Front Panel Manager Window size shall be 8 lines x 40 characters with the format as shown in Figure 7.</w:t>
      </w:r>
    </w:p>
    <w:p w:rsidR="003D4B4D" w:rsidRDefault="003D4B4D" w:rsidP="003D4B4D">
      <w:pPr>
        <w:tabs>
          <w:tab w:val="left" w:pos="1440"/>
        </w:tabs>
        <w:ind w:left="1440" w:hanging="1440"/>
        <w:jc w:val="both"/>
        <w:rPr>
          <w:rFonts w:cs="Arial"/>
        </w:rPr>
      </w:pPr>
    </w:p>
    <w:p w:rsidR="003D4B4D" w:rsidRDefault="003D4B4D" w:rsidP="003D4B4D">
      <w:pPr>
        <w:tabs>
          <w:tab w:val="left" w:pos="1440"/>
        </w:tabs>
        <w:ind w:left="1440" w:hanging="1440"/>
        <w:jc w:val="both"/>
        <w:rPr>
          <w:rFonts w:eastAsia="Calibri" w:cs="Arial"/>
        </w:rPr>
      </w:pPr>
      <w:r>
        <w:rPr>
          <w:rFonts w:eastAsia="Calibri" w:cs="Arial"/>
        </w:rPr>
        <w:t>APIR3.1.1.1[6]</w:t>
      </w:r>
      <w:r>
        <w:rPr>
          <w:rFonts w:eastAsia="Calibri" w:cs="Arial"/>
        </w:rPr>
        <w:tab/>
        <w:t>If the Operational User has not set the default window, the Front Panel Manager Window shall be the default window.</w:t>
      </w:r>
    </w:p>
    <w:p w:rsidR="003D4B4D" w:rsidRDefault="003D4B4D" w:rsidP="003D4B4D">
      <w:pPr>
        <w:tabs>
          <w:tab w:val="left" w:pos="1440"/>
        </w:tabs>
        <w:ind w:left="1440" w:hanging="1440"/>
        <w:jc w:val="both"/>
        <w:rPr>
          <w:rFonts w:cs="Arial"/>
        </w:rPr>
      </w:pPr>
    </w:p>
    <w:p w:rsidR="003D4B4D" w:rsidRDefault="003D4B4D" w:rsidP="003D4B4D">
      <w:pPr>
        <w:tabs>
          <w:tab w:val="left" w:pos="1440"/>
        </w:tabs>
        <w:ind w:left="1440" w:hanging="1440"/>
        <w:jc w:val="both"/>
        <w:rPr>
          <w:rFonts w:cs="Arial"/>
        </w:rPr>
      </w:pPr>
      <w:r>
        <w:rPr>
          <w:rFonts w:eastAsia="Calibri" w:cs="Arial"/>
        </w:rPr>
        <w:t>APIR3.1.1.1[7]</w:t>
      </w:r>
      <w:r>
        <w:rPr>
          <w:rFonts w:eastAsia="Calibri" w:cs="Arial"/>
        </w:rPr>
        <w:tab/>
        <w:t>The default window shall be settable by the Operational User from the Front Panel Manager Window by pressing {*,[0-F],&lt;ENT&gt;}.</w:t>
      </w:r>
    </w:p>
    <w:p w:rsidR="003D4B4D" w:rsidRDefault="003D4B4D" w:rsidP="003D4B4D">
      <w:pPr>
        <w:tabs>
          <w:tab w:val="left" w:pos="1440"/>
        </w:tabs>
        <w:ind w:left="1440" w:hanging="1440"/>
        <w:jc w:val="both"/>
        <w:rPr>
          <w:rFonts w:cs="Arial"/>
        </w:rPr>
      </w:pPr>
    </w:p>
    <w:p w:rsidR="003D4B4D" w:rsidRDefault="003D4B4D" w:rsidP="003D4B4D">
      <w:pPr>
        <w:tabs>
          <w:tab w:val="left" w:pos="1440"/>
        </w:tabs>
        <w:ind w:left="1440" w:hanging="1440"/>
        <w:jc w:val="both"/>
        <w:rPr>
          <w:rFonts w:cs="Arial"/>
        </w:rPr>
      </w:pPr>
      <w:r>
        <w:rPr>
          <w:rFonts w:eastAsia="Calibri" w:cs="Arial"/>
        </w:rPr>
        <w:t>APIR3.1.1.1[8]</w:t>
      </w:r>
      <w:r>
        <w:rPr>
          <w:rFonts w:eastAsia="Calibri" w:cs="Arial"/>
        </w:rPr>
        <w:tab/>
        <w:t>The Operational User shall be capable of setting the default window to the Front Panel Manager Window by pressing {*,&lt;ENT&gt;} from the Front Panel Manager Window.</w:t>
      </w:r>
    </w:p>
    <w:p w:rsidR="003D4B4D" w:rsidRDefault="003D4B4D" w:rsidP="003D4B4D">
      <w:pPr>
        <w:tabs>
          <w:tab w:val="left" w:pos="1440"/>
        </w:tabs>
        <w:ind w:left="1440" w:hanging="1440"/>
        <w:jc w:val="both"/>
        <w:rPr>
          <w:rFonts w:cs="Arial"/>
        </w:rPr>
      </w:pPr>
    </w:p>
    <w:p w:rsidR="003D4B4D" w:rsidRDefault="003D4B4D" w:rsidP="003D4B4D">
      <w:pPr>
        <w:tabs>
          <w:tab w:val="left" w:pos="1440"/>
        </w:tabs>
        <w:ind w:left="1440" w:hanging="1440"/>
        <w:jc w:val="both"/>
        <w:rPr>
          <w:rFonts w:cs="Arial"/>
        </w:rPr>
      </w:pPr>
      <w:r>
        <w:rPr>
          <w:rFonts w:eastAsia="Calibri" w:cs="Arial"/>
        </w:rPr>
        <w:t>APIR3.1.1.1[9]</w:t>
      </w:r>
      <w:r>
        <w:rPr>
          <w:rFonts w:eastAsia="Calibri" w:cs="Arial"/>
        </w:rPr>
        <w:tab/>
        <w:t>The default window shall be designated by a star “*” character next to the window number.</w:t>
      </w:r>
    </w:p>
    <w:p w:rsidR="003D4B4D" w:rsidRDefault="003D4B4D" w:rsidP="003D4B4D">
      <w:pPr>
        <w:tabs>
          <w:tab w:val="left" w:pos="1620"/>
        </w:tabs>
        <w:ind w:left="1620" w:hanging="1620"/>
        <w:jc w:val="both"/>
        <w:rPr>
          <w:rFonts w:cs="Arial"/>
        </w:rPr>
      </w:pPr>
      <w:r>
        <w:rPr>
          <w:rFonts w:eastAsia="Calibri" w:cs="Arial"/>
        </w:rPr>
        <w:t>APIR3.1.1.1[10]</w:t>
      </w:r>
      <w:r>
        <w:rPr>
          <w:rFonts w:eastAsia="Calibri" w:cs="Arial"/>
        </w:rPr>
        <w:tab/>
        <w:t>The Operational User shall be able to put the Front Panel Manager Window in focus by pressing {**,&lt;ESC&gt;} from the keypad on the controller’s Front Panel regardless of the application program in operation.</w:t>
      </w:r>
    </w:p>
    <w:p w:rsidR="003D4B4D" w:rsidRDefault="003D4B4D" w:rsidP="003D4B4D">
      <w:pPr>
        <w:tabs>
          <w:tab w:val="left" w:pos="1620"/>
        </w:tabs>
        <w:ind w:left="1620" w:hanging="1620"/>
        <w:jc w:val="both"/>
        <w:rPr>
          <w:rFonts w:cs="Arial"/>
        </w:rPr>
      </w:pPr>
    </w:p>
    <w:p w:rsidR="003D4B4D" w:rsidRDefault="003D4B4D" w:rsidP="003D4B4D">
      <w:pPr>
        <w:tabs>
          <w:tab w:val="left" w:pos="1620"/>
        </w:tabs>
        <w:ind w:left="1620" w:hanging="1620"/>
        <w:jc w:val="both"/>
        <w:rPr>
          <w:rFonts w:eastAsia="Calibri" w:cs="Arial"/>
        </w:rPr>
      </w:pPr>
      <w:r>
        <w:rPr>
          <w:rFonts w:eastAsia="Calibri" w:cs="Arial"/>
        </w:rPr>
        <w:t>APIR3.1.1.1[11]</w:t>
      </w:r>
      <w:r>
        <w:rPr>
          <w:rFonts w:eastAsia="Calibri" w:cs="Arial"/>
        </w:rPr>
        <w:tab/>
        <w:t>The Operational User shall be able to enter {**} by pressing an asterisk (*) twice within a 1.0 second time period.</w:t>
      </w:r>
    </w:p>
    <w:p w:rsidR="003D4B4D" w:rsidRDefault="003D4B4D" w:rsidP="003D4B4D">
      <w:pPr>
        <w:tabs>
          <w:tab w:val="left" w:pos="1620"/>
        </w:tabs>
        <w:ind w:left="1620" w:hanging="1620"/>
        <w:jc w:val="both"/>
        <w:rPr>
          <w:rFonts w:cs="Arial"/>
        </w:rPr>
      </w:pPr>
    </w:p>
    <w:p w:rsidR="003D4B4D" w:rsidRDefault="003D4B4D" w:rsidP="003D4B4D">
      <w:pPr>
        <w:tabs>
          <w:tab w:val="left" w:pos="1620"/>
        </w:tabs>
        <w:ind w:left="1620" w:hanging="1620"/>
        <w:jc w:val="both"/>
        <w:rPr>
          <w:rFonts w:eastAsia="Calibri" w:cs="Arial"/>
        </w:rPr>
      </w:pPr>
      <w:r>
        <w:rPr>
          <w:rFonts w:eastAsia="Calibri" w:cs="Arial"/>
        </w:rPr>
        <w:t>APIR3.1.1.1[12]</w:t>
      </w:r>
      <w:r>
        <w:rPr>
          <w:rFonts w:eastAsia="Calibri" w:cs="Arial"/>
        </w:rPr>
        <w:tab/>
        <w:t>If the {**} sequence is not completed within the 1.0 second time period or if the {**} sequence is not followed by &lt;ESC&gt; character within a 1.0 second time period, then the characters shall be interpreted as individual “*” characters.</w:t>
      </w:r>
    </w:p>
    <w:p w:rsidR="003D4B4D" w:rsidRDefault="003D4B4D" w:rsidP="003D4B4D">
      <w:pPr>
        <w:tabs>
          <w:tab w:val="left" w:pos="1620"/>
        </w:tabs>
        <w:ind w:left="1620" w:hanging="1620"/>
        <w:jc w:val="both"/>
        <w:rPr>
          <w:rFonts w:cs="Arial"/>
        </w:rPr>
      </w:pPr>
    </w:p>
    <w:p w:rsidR="003D4B4D" w:rsidRDefault="003D4B4D" w:rsidP="003D4B4D">
      <w:pPr>
        <w:tabs>
          <w:tab w:val="left" w:pos="1620"/>
        </w:tabs>
        <w:ind w:left="1620" w:hanging="1620"/>
        <w:jc w:val="both"/>
        <w:rPr>
          <w:rFonts w:eastAsia="Calibri" w:cs="Arial"/>
        </w:rPr>
      </w:pPr>
      <w:r>
        <w:rPr>
          <w:rFonts w:eastAsia="Calibri" w:cs="Arial"/>
        </w:rPr>
        <w:t>APIR3.1.1.1[13]</w:t>
      </w:r>
      <w:r>
        <w:rPr>
          <w:rFonts w:eastAsia="Calibri" w:cs="Arial"/>
        </w:rPr>
        <w:tab/>
        <w:t>The Operational User shall have the capability to put a window in focus that is assigned to an application program by pressing {[0-F]} from the Front Panel Manager Window.</w:t>
      </w:r>
    </w:p>
    <w:p w:rsidR="003D4B4D" w:rsidRDefault="003D4B4D" w:rsidP="003D4B4D">
      <w:pPr>
        <w:tabs>
          <w:tab w:val="left" w:pos="1620"/>
        </w:tabs>
        <w:ind w:left="1620" w:hanging="1620"/>
        <w:jc w:val="both"/>
        <w:rPr>
          <w:rFonts w:cs="Arial"/>
        </w:rPr>
      </w:pPr>
    </w:p>
    <w:p w:rsidR="003D4B4D" w:rsidRDefault="003D4B4D" w:rsidP="003D4B4D">
      <w:pPr>
        <w:tabs>
          <w:tab w:val="left" w:pos="1620"/>
        </w:tabs>
        <w:ind w:left="1620" w:hanging="1620"/>
        <w:jc w:val="both"/>
        <w:rPr>
          <w:rFonts w:eastAsia="Calibri" w:cs="Arial"/>
        </w:rPr>
      </w:pPr>
      <w:r>
        <w:rPr>
          <w:rFonts w:eastAsia="Calibri" w:cs="Arial"/>
        </w:rPr>
        <w:t>APIR3.1.1.1[14]</w:t>
      </w:r>
      <w:r>
        <w:rPr>
          <w:rFonts w:eastAsia="Calibri" w:cs="Arial"/>
        </w:rPr>
        <w:tab/>
        <w:t>The only possible window selections for focus from the Front Panel Manager Window shall be itself, the ATC Configuration Window, or a window assigned to an application program.</w:t>
      </w:r>
    </w:p>
    <w:p w:rsidR="003D4B4D" w:rsidRDefault="003D4B4D" w:rsidP="003D4B4D">
      <w:pPr>
        <w:tabs>
          <w:tab w:val="left" w:pos="1620"/>
        </w:tabs>
        <w:ind w:left="1620" w:hanging="1620"/>
        <w:jc w:val="both"/>
        <w:rPr>
          <w:rFonts w:cs="Arial"/>
        </w:rPr>
      </w:pPr>
    </w:p>
    <w:p w:rsidR="003D4B4D" w:rsidRDefault="003D4B4D" w:rsidP="003D4B4D">
      <w:pPr>
        <w:tabs>
          <w:tab w:val="left" w:pos="1620"/>
        </w:tabs>
        <w:ind w:left="1620" w:hanging="1620"/>
        <w:jc w:val="both"/>
        <w:rPr>
          <w:rFonts w:cs="Arial"/>
        </w:rPr>
      </w:pPr>
      <w:r>
        <w:rPr>
          <w:rFonts w:eastAsia="Calibri" w:cs="Arial"/>
        </w:rPr>
        <w:t>APIR3.1.1.1[15]</w:t>
      </w:r>
      <w:r>
        <w:rPr>
          <w:rFonts w:eastAsia="Calibri" w:cs="Arial"/>
        </w:rPr>
        <w:tab/>
        <w:t>If the Front Panel Manager Window is the default window, no asterisk shall be displayed next to any application name in the Front Panel Manager Window.</w:t>
      </w:r>
    </w:p>
    <w:p w:rsidR="003D4B4D" w:rsidRDefault="003D4B4D" w:rsidP="003D4B4D">
      <w:pPr>
        <w:tabs>
          <w:tab w:val="left" w:pos="1620"/>
        </w:tabs>
        <w:ind w:left="1620" w:hanging="1620"/>
        <w:jc w:val="both"/>
        <w:rPr>
          <w:rFonts w:cs="Arial"/>
        </w:rPr>
      </w:pPr>
    </w:p>
    <w:p w:rsidR="003D4B4D" w:rsidRDefault="003D4B4D" w:rsidP="003D4B4D">
      <w:pPr>
        <w:tabs>
          <w:tab w:val="left" w:pos="1620"/>
        </w:tabs>
        <w:ind w:left="1620" w:hanging="1620"/>
        <w:jc w:val="both"/>
        <w:rPr>
          <w:rFonts w:cs="Arial"/>
        </w:rPr>
      </w:pPr>
      <w:r>
        <w:rPr>
          <w:rFonts w:eastAsia="Calibri" w:cs="Arial"/>
        </w:rPr>
        <w:t>APIR3.1.1.1[19]</w:t>
      </w:r>
      <w:r>
        <w:rPr>
          <w:rFonts w:eastAsia="Calibri" w:cs="Arial"/>
        </w:rPr>
        <w:tab/>
        <w:t>The Operational User shall be able to scroll up and down the names of the windows in the Front Panel Manager Window one line at a time using the up and down arrow keys of the controller keypad.</w:t>
      </w:r>
    </w:p>
    <w:p w:rsidR="003D4B4D" w:rsidRDefault="003D4B4D" w:rsidP="003D4B4D">
      <w:pPr>
        <w:tabs>
          <w:tab w:val="left" w:pos="1620"/>
        </w:tabs>
        <w:ind w:left="1620" w:hanging="1620"/>
        <w:jc w:val="both"/>
        <w:rPr>
          <w:rFonts w:cs="Arial"/>
        </w:rPr>
      </w:pPr>
    </w:p>
    <w:p w:rsidR="003D4B4D" w:rsidRDefault="003D4B4D" w:rsidP="003D4B4D">
      <w:pPr>
        <w:tabs>
          <w:tab w:val="left" w:pos="1620"/>
        </w:tabs>
        <w:ind w:left="1620" w:hanging="1620"/>
        <w:jc w:val="both"/>
        <w:rPr>
          <w:rFonts w:eastAsia="Calibri" w:cs="Arial"/>
        </w:rPr>
      </w:pPr>
      <w:r>
        <w:rPr>
          <w:rFonts w:eastAsia="Calibri" w:cs="Arial"/>
        </w:rPr>
        <w:t>APIR3.1.1.1[20]</w:t>
      </w:r>
      <w:r>
        <w:rPr>
          <w:rFonts w:eastAsia="Calibri" w:cs="Arial"/>
        </w:rPr>
        <w:tab/>
        <w:t>The Operational User shall have the capability to put a window in focus that is assigned to an application program by pressing {**,[0-F]} from the keypad on the controller’s Front Panel regardless of the application program in operation.</w:t>
      </w:r>
    </w:p>
    <w:p w:rsidR="003D4B4D" w:rsidRDefault="003D4B4D" w:rsidP="003D4B4D">
      <w:pPr>
        <w:tabs>
          <w:tab w:val="left" w:pos="1620"/>
        </w:tabs>
        <w:ind w:left="1620" w:hanging="1620"/>
        <w:jc w:val="both"/>
        <w:rPr>
          <w:rFonts w:cs="Arial"/>
        </w:rPr>
      </w:pPr>
    </w:p>
    <w:p w:rsidR="003D4B4D" w:rsidRDefault="003D4B4D">
      <w:pPr>
        <w:rPr>
          <w:rFonts w:ascii="Arial Bold" w:hAnsi="Arial Bold" w:cs="Arial"/>
          <w:b/>
          <w:bCs/>
          <w:szCs w:val="32"/>
        </w:rPr>
      </w:pPr>
      <w:r>
        <w:br w:type="page"/>
      </w:r>
    </w:p>
    <w:p w:rsidR="003D4B4D" w:rsidRDefault="003D4B4D" w:rsidP="003D4B4D">
      <w:pPr>
        <w:pStyle w:val="Heading3"/>
      </w:pPr>
      <w:r>
        <w:lastRenderedPageBreak/>
        <w:t>Input Specifications</w:t>
      </w:r>
    </w:p>
    <w:p w:rsidR="003D4B4D" w:rsidRDefault="003D4B4D" w:rsidP="003D4B4D">
      <w:pPr>
        <w:tabs>
          <w:tab w:val="left" w:pos="1440"/>
        </w:tabs>
        <w:jc w:val="both"/>
        <w:rPr>
          <w:rFonts w:cs="Arial"/>
        </w:rPr>
      </w:pPr>
      <w:r>
        <w:rPr>
          <w:rFonts w:cs="Arial"/>
        </w:rPr>
        <w:t>This test case requires the following file(s) as input:</w:t>
      </w:r>
    </w:p>
    <w:p w:rsidR="003D4B4D" w:rsidRDefault="003D4B4D" w:rsidP="003D4B4D">
      <w:pPr>
        <w:tabs>
          <w:tab w:val="left" w:pos="1440"/>
        </w:tabs>
        <w:jc w:val="both"/>
        <w:rPr>
          <w:rFonts w:cs="Arial"/>
        </w:rPr>
      </w:pPr>
    </w:p>
    <w:p w:rsidR="003D4B4D" w:rsidRPr="007A4E54" w:rsidRDefault="003D4B4D" w:rsidP="003D4B4D">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3D4B4D" w:rsidRDefault="003D4B4D" w:rsidP="003D4B4D">
      <w:pPr>
        <w:tabs>
          <w:tab w:val="left" w:pos="1440"/>
        </w:tabs>
        <w:ind w:left="720"/>
        <w:jc w:val="both"/>
        <w:rPr>
          <w:ins w:id="494" w:author="Author"/>
          <w:rFonts w:cs="Arial"/>
        </w:rPr>
      </w:pPr>
      <w:r w:rsidRPr="007A4E54">
        <w:rPr>
          <w:rFonts w:cs="Arial"/>
          <w:b/>
        </w:rPr>
        <w:t>C</w:t>
      </w:r>
      <w:r>
        <w:rPr>
          <w:rFonts w:cs="Arial"/>
          <w:b/>
        </w:rPr>
        <w:t>20</w:t>
      </w:r>
      <w:r w:rsidR="00B36B02">
        <w:rPr>
          <w:rFonts w:cs="Arial"/>
          <w:b/>
        </w:rPr>
        <w:t>2</w:t>
      </w:r>
      <w:r>
        <w:rPr>
          <w:rFonts w:cs="Arial"/>
          <w:b/>
        </w:rPr>
        <w:t>0</w:t>
      </w:r>
      <w:r w:rsidRPr="007A4E54">
        <w:rPr>
          <w:rFonts w:cs="Arial"/>
          <w:b/>
        </w:rPr>
        <w:t>_in.xml</w:t>
      </w:r>
      <w:r>
        <w:rPr>
          <w:rFonts w:cs="Arial"/>
        </w:rPr>
        <w:tab/>
      </w:r>
      <w:r>
        <w:rPr>
          <w:rFonts w:cs="Arial"/>
        </w:rPr>
        <w:tab/>
        <w:t>APIVSXML test script (XML format)</w:t>
      </w:r>
    </w:p>
    <w:p w:rsidR="00311527" w:rsidRDefault="00311527" w:rsidP="003D4B4D">
      <w:pPr>
        <w:tabs>
          <w:tab w:val="left" w:pos="1440"/>
        </w:tabs>
        <w:ind w:left="720"/>
        <w:jc w:val="both"/>
        <w:rPr>
          <w:rFonts w:cs="Arial"/>
        </w:rPr>
      </w:pPr>
    </w:p>
    <w:p w:rsidR="003D4B4D" w:rsidRDefault="003D4B4D" w:rsidP="003D4B4D">
      <w:pPr>
        <w:tabs>
          <w:tab w:val="left" w:pos="1440"/>
        </w:tabs>
        <w:ind w:left="720"/>
        <w:jc w:val="both"/>
        <w:rPr>
          <w:rFonts w:cs="Arial"/>
        </w:rPr>
      </w:pPr>
      <w:r w:rsidRPr="00B86E2F">
        <w:rPr>
          <w:rFonts w:cs="Arial"/>
          <w:b/>
        </w:rPr>
        <w:t>Cxxxx_key0.txt</w:t>
      </w:r>
      <w:r>
        <w:rPr>
          <w:rFonts w:cs="Arial"/>
        </w:rPr>
        <w:tab/>
        <w:t>keystroke file (Key ‘0’)</w:t>
      </w:r>
    </w:p>
    <w:p w:rsidR="003D4B4D" w:rsidRDefault="003D4B4D" w:rsidP="003D4B4D">
      <w:pPr>
        <w:tabs>
          <w:tab w:val="left" w:pos="1440"/>
        </w:tabs>
        <w:ind w:left="720"/>
        <w:jc w:val="both"/>
        <w:rPr>
          <w:rFonts w:cs="Arial"/>
        </w:rPr>
      </w:pPr>
      <w:r>
        <w:rPr>
          <w:rFonts w:cs="Arial"/>
          <w:b/>
        </w:rPr>
        <w:t>Cxxxx_key1</w:t>
      </w:r>
      <w:r w:rsidRPr="00B86E2F">
        <w:rPr>
          <w:rFonts w:cs="Arial"/>
          <w:b/>
        </w:rPr>
        <w:t>.txt</w:t>
      </w:r>
      <w:r>
        <w:rPr>
          <w:rFonts w:cs="Arial"/>
        </w:rPr>
        <w:tab/>
        <w:t>keystroke file (Key ‘1’)</w:t>
      </w:r>
    </w:p>
    <w:p w:rsidR="003D4B4D" w:rsidRDefault="003D4B4D" w:rsidP="003D4B4D">
      <w:pPr>
        <w:tabs>
          <w:tab w:val="left" w:pos="1440"/>
        </w:tabs>
        <w:ind w:left="720"/>
        <w:jc w:val="both"/>
        <w:rPr>
          <w:rFonts w:cs="Arial"/>
        </w:rPr>
      </w:pPr>
      <w:r>
        <w:rPr>
          <w:rFonts w:cs="Arial"/>
          <w:b/>
        </w:rPr>
        <w:t>Cxxxx_key2</w:t>
      </w:r>
      <w:r w:rsidRPr="00B86E2F">
        <w:rPr>
          <w:rFonts w:cs="Arial"/>
          <w:b/>
        </w:rPr>
        <w:t>.txt</w:t>
      </w:r>
      <w:r>
        <w:rPr>
          <w:rFonts w:cs="Arial"/>
        </w:rPr>
        <w:tab/>
        <w:t>keystroke file (Key ‘2’)</w:t>
      </w:r>
    </w:p>
    <w:p w:rsidR="003D4B4D" w:rsidRDefault="003D4B4D" w:rsidP="003D4B4D">
      <w:pPr>
        <w:tabs>
          <w:tab w:val="left" w:pos="1440"/>
        </w:tabs>
        <w:ind w:left="720"/>
        <w:jc w:val="both"/>
        <w:rPr>
          <w:rFonts w:cs="Arial"/>
        </w:rPr>
      </w:pPr>
      <w:r>
        <w:rPr>
          <w:rFonts w:cs="Arial"/>
          <w:b/>
        </w:rPr>
        <w:t>Cxxxx_key3</w:t>
      </w:r>
      <w:r w:rsidRPr="00B86E2F">
        <w:rPr>
          <w:rFonts w:cs="Arial"/>
          <w:b/>
        </w:rPr>
        <w:t>.txt</w:t>
      </w:r>
      <w:r>
        <w:rPr>
          <w:rFonts w:cs="Arial"/>
        </w:rPr>
        <w:tab/>
        <w:t>keystroke file (Key ‘3’)</w:t>
      </w:r>
    </w:p>
    <w:p w:rsidR="003D4B4D" w:rsidRDefault="003D4B4D" w:rsidP="003D4B4D">
      <w:pPr>
        <w:tabs>
          <w:tab w:val="left" w:pos="1440"/>
        </w:tabs>
        <w:ind w:left="720"/>
        <w:jc w:val="both"/>
        <w:rPr>
          <w:rFonts w:cs="Arial"/>
        </w:rPr>
      </w:pPr>
      <w:r>
        <w:rPr>
          <w:rFonts w:cs="Arial"/>
          <w:b/>
        </w:rPr>
        <w:t>Cxxxx_key4</w:t>
      </w:r>
      <w:r w:rsidRPr="00B86E2F">
        <w:rPr>
          <w:rFonts w:cs="Arial"/>
          <w:b/>
        </w:rPr>
        <w:t>.txt</w:t>
      </w:r>
      <w:r>
        <w:rPr>
          <w:rFonts w:cs="Arial"/>
        </w:rPr>
        <w:tab/>
        <w:t>keystroke file (Key ‘4’)</w:t>
      </w:r>
    </w:p>
    <w:p w:rsidR="003D4B4D" w:rsidRDefault="003D4B4D" w:rsidP="003D4B4D">
      <w:pPr>
        <w:tabs>
          <w:tab w:val="left" w:pos="1440"/>
        </w:tabs>
        <w:ind w:left="720"/>
        <w:jc w:val="both"/>
        <w:rPr>
          <w:rFonts w:cs="Arial"/>
        </w:rPr>
      </w:pPr>
      <w:r>
        <w:rPr>
          <w:rFonts w:cs="Arial"/>
          <w:b/>
        </w:rPr>
        <w:t>Cxxxx_key5</w:t>
      </w:r>
      <w:r w:rsidRPr="00B86E2F">
        <w:rPr>
          <w:rFonts w:cs="Arial"/>
          <w:b/>
        </w:rPr>
        <w:t>.txt</w:t>
      </w:r>
      <w:r>
        <w:rPr>
          <w:rFonts w:cs="Arial"/>
        </w:rPr>
        <w:tab/>
        <w:t>keystroke file (Key ‘5’)</w:t>
      </w:r>
    </w:p>
    <w:p w:rsidR="003D4B4D" w:rsidRDefault="003D4B4D" w:rsidP="003D4B4D">
      <w:pPr>
        <w:tabs>
          <w:tab w:val="left" w:pos="1440"/>
        </w:tabs>
        <w:ind w:left="720"/>
        <w:jc w:val="both"/>
        <w:rPr>
          <w:rFonts w:cs="Arial"/>
        </w:rPr>
      </w:pPr>
      <w:r>
        <w:rPr>
          <w:rFonts w:cs="Arial"/>
          <w:b/>
        </w:rPr>
        <w:t>Cxxxx_key6</w:t>
      </w:r>
      <w:r w:rsidRPr="00B86E2F">
        <w:rPr>
          <w:rFonts w:cs="Arial"/>
          <w:b/>
        </w:rPr>
        <w:t>.txt</w:t>
      </w:r>
      <w:r>
        <w:rPr>
          <w:rFonts w:cs="Arial"/>
        </w:rPr>
        <w:tab/>
        <w:t>keystroke file (Key ‘6’)</w:t>
      </w:r>
    </w:p>
    <w:p w:rsidR="003D4B4D" w:rsidRDefault="003D4B4D" w:rsidP="003D4B4D">
      <w:pPr>
        <w:tabs>
          <w:tab w:val="left" w:pos="1440"/>
        </w:tabs>
        <w:ind w:left="720"/>
        <w:jc w:val="both"/>
        <w:rPr>
          <w:rFonts w:cs="Arial"/>
        </w:rPr>
      </w:pPr>
      <w:r>
        <w:rPr>
          <w:rFonts w:cs="Arial"/>
          <w:b/>
        </w:rPr>
        <w:t>Cxxxx_key7</w:t>
      </w:r>
      <w:r w:rsidRPr="00B86E2F">
        <w:rPr>
          <w:rFonts w:cs="Arial"/>
          <w:b/>
        </w:rPr>
        <w:t>.txt</w:t>
      </w:r>
      <w:r>
        <w:rPr>
          <w:rFonts w:cs="Arial"/>
        </w:rPr>
        <w:tab/>
        <w:t>keystroke file (Key ‘7’)</w:t>
      </w:r>
    </w:p>
    <w:p w:rsidR="003D4B4D" w:rsidRDefault="003D4B4D" w:rsidP="003D4B4D">
      <w:pPr>
        <w:tabs>
          <w:tab w:val="left" w:pos="1440"/>
        </w:tabs>
        <w:ind w:left="720"/>
        <w:jc w:val="both"/>
        <w:rPr>
          <w:rFonts w:cs="Arial"/>
        </w:rPr>
      </w:pPr>
      <w:r>
        <w:rPr>
          <w:rFonts w:cs="Arial"/>
          <w:b/>
        </w:rPr>
        <w:t>Cxxxx_key8</w:t>
      </w:r>
      <w:r w:rsidRPr="00B86E2F">
        <w:rPr>
          <w:rFonts w:cs="Arial"/>
          <w:b/>
        </w:rPr>
        <w:t>.txt</w:t>
      </w:r>
      <w:r>
        <w:rPr>
          <w:rFonts w:cs="Arial"/>
        </w:rPr>
        <w:tab/>
        <w:t>keystroke file (Key ‘8’)</w:t>
      </w:r>
    </w:p>
    <w:p w:rsidR="003D4B4D" w:rsidRDefault="003D4B4D" w:rsidP="003D4B4D">
      <w:pPr>
        <w:tabs>
          <w:tab w:val="left" w:pos="1440"/>
        </w:tabs>
        <w:ind w:left="720"/>
        <w:jc w:val="both"/>
        <w:rPr>
          <w:rFonts w:cs="Arial"/>
        </w:rPr>
      </w:pPr>
      <w:r>
        <w:rPr>
          <w:rFonts w:cs="Arial"/>
          <w:b/>
        </w:rPr>
        <w:t>Cxxxx_key9</w:t>
      </w:r>
      <w:r w:rsidRPr="00B86E2F">
        <w:rPr>
          <w:rFonts w:cs="Arial"/>
          <w:b/>
        </w:rPr>
        <w:t>.txt</w:t>
      </w:r>
      <w:r>
        <w:rPr>
          <w:rFonts w:cs="Arial"/>
        </w:rPr>
        <w:tab/>
        <w:t>keystroke file (Key ‘9’)</w:t>
      </w:r>
    </w:p>
    <w:p w:rsidR="003D4B4D" w:rsidRDefault="003D4B4D" w:rsidP="003D4B4D">
      <w:pPr>
        <w:tabs>
          <w:tab w:val="left" w:pos="1440"/>
        </w:tabs>
        <w:ind w:left="720"/>
        <w:jc w:val="both"/>
        <w:rPr>
          <w:rFonts w:cs="Arial"/>
        </w:rPr>
      </w:pPr>
      <w:r>
        <w:rPr>
          <w:rFonts w:cs="Arial"/>
          <w:b/>
        </w:rPr>
        <w:t>Cxxxx_keyA</w:t>
      </w:r>
      <w:r w:rsidRPr="00B86E2F">
        <w:rPr>
          <w:rFonts w:cs="Arial"/>
          <w:b/>
        </w:rPr>
        <w:t>.txt</w:t>
      </w:r>
      <w:r>
        <w:rPr>
          <w:rFonts w:cs="Arial"/>
        </w:rPr>
        <w:tab/>
        <w:t>keystroke file (Key ‘A’)</w:t>
      </w:r>
    </w:p>
    <w:p w:rsidR="003D4B4D" w:rsidRDefault="003D4B4D" w:rsidP="003D4B4D">
      <w:pPr>
        <w:tabs>
          <w:tab w:val="left" w:pos="1440"/>
        </w:tabs>
        <w:ind w:left="720"/>
        <w:jc w:val="both"/>
        <w:rPr>
          <w:rFonts w:cs="Arial"/>
        </w:rPr>
      </w:pPr>
      <w:r>
        <w:rPr>
          <w:rFonts w:cs="Arial"/>
          <w:b/>
        </w:rPr>
        <w:t>Cxxxx_keyB.t</w:t>
      </w:r>
      <w:r w:rsidRPr="00B86E2F">
        <w:rPr>
          <w:rFonts w:cs="Arial"/>
          <w:b/>
        </w:rPr>
        <w:t>xt</w:t>
      </w:r>
      <w:r>
        <w:rPr>
          <w:rFonts w:cs="Arial"/>
        </w:rPr>
        <w:tab/>
        <w:t>keystroke file (Key ‘B’)</w:t>
      </w:r>
    </w:p>
    <w:p w:rsidR="003D4B4D" w:rsidRDefault="003D4B4D" w:rsidP="003D4B4D">
      <w:pPr>
        <w:tabs>
          <w:tab w:val="left" w:pos="1440"/>
        </w:tabs>
        <w:ind w:left="720"/>
        <w:jc w:val="both"/>
        <w:rPr>
          <w:rFonts w:cs="Arial"/>
        </w:rPr>
      </w:pPr>
      <w:r>
        <w:rPr>
          <w:rFonts w:cs="Arial"/>
          <w:b/>
        </w:rPr>
        <w:t>Cxxxx_keyC.</w:t>
      </w:r>
      <w:r w:rsidRPr="00B86E2F">
        <w:rPr>
          <w:rFonts w:cs="Arial"/>
          <w:b/>
        </w:rPr>
        <w:t>txt</w:t>
      </w:r>
      <w:r>
        <w:rPr>
          <w:rFonts w:cs="Arial"/>
        </w:rPr>
        <w:tab/>
        <w:t>keystroke file (Key ‘C’)</w:t>
      </w:r>
    </w:p>
    <w:p w:rsidR="003D4B4D" w:rsidRDefault="003D4B4D" w:rsidP="003D4B4D">
      <w:pPr>
        <w:tabs>
          <w:tab w:val="left" w:pos="1440"/>
        </w:tabs>
        <w:ind w:left="720"/>
        <w:jc w:val="both"/>
        <w:rPr>
          <w:rFonts w:cs="Arial"/>
        </w:rPr>
      </w:pPr>
      <w:r>
        <w:rPr>
          <w:rFonts w:cs="Arial"/>
          <w:b/>
        </w:rPr>
        <w:t>Cxxxx_keyD.txt</w:t>
      </w:r>
      <w:r>
        <w:rPr>
          <w:rFonts w:cs="Arial"/>
        </w:rPr>
        <w:tab/>
        <w:t>keystroke file (Key ‘D’)</w:t>
      </w:r>
    </w:p>
    <w:p w:rsidR="003D4B4D" w:rsidRDefault="003D4B4D" w:rsidP="003D4B4D">
      <w:pPr>
        <w:tabs>
          <w:tab w:val="left" w:pos="1440"/>
        </w:tabs>
        <w:ind w:left="720"/>
        <w:jc w:val="both"/>
        <w:rPr>
          <w:rFonts w:cs="Arial"/>
        </w:rPr>
      </w:pPr>
      <w:r>
        <w:rPr>
          <w:rFonts w:cs="Arial"/>
          <w:b/>
        </w:rPr>
        <w:t>Cxxxx_keyE.txt</w:t>
      </w:r>
      <w:r>
        <w:rPr>
          <w:rFonts w:cs="Arial"/>
        </w:rPr>
        <w:tab/>
        <w:t>keystroke file (Key ‘E’)</w:t>
      </w:r>
    </w:p>
    <w:p w:rsidR="003D4B4D" w:rsidRDefault="003D4B4D" w:rsidP="003D4B4D">
      <w:pPr>
        <w:tabs>
          <w:tab w:val="left" w:pos="1440"/>
        </w:tabs>
        <w:ind w:left="720"/>
        <w:jc w:val="both"/>
        <w:rPr>
          <w:ins w:id="495" w:author="Author"/>
          <w:rFonts w:cs="Arial"/>
        </w:rPr>
      </w:pPr>
      <w:r>
        <w:rPr>
          <w:rFonts w:cs="Arial"/>
          <w:b/>
        </w:rPr>
        <w:t>Cxxxx_keyF.txt</w:t>
      </w:r>
      <w:r>
        <w:rPr>
          <w:rFonts w:cs="Arial"/>
        </w:rPr>
        <w:tab/>
        <w:t>keystroke file (Key ‘F’)</w:t>
      </w:r>
    </w:p>
    <w:p w:rsidR="00761261" w:rsidRDefault="00761261" w:rsidP="00761261">
      <w:pPr>
        <w:tabs>
          <w:tab w:val="left" w:pos="1440"/>
        </w:tabs>
        <w:ind w:left="720"/>
        <w:jc w:val="both"/>
        <w:rPr>
          <w:ins w:id="496" w:author="Author"/>
          <w:rFonts w:cs="Arial"/>
        </w:rPr>
      </w:pPr>
      <w:ins w:id="497" w:author="Author">
        <w:r>
          <w:rPr>
            <w:rFonts w:cs="Arial"/>
            <w:b/>
          </w:rPr>
          <w:t>Cxxxx_keyStar.txt</w:t>
        </w:r>
        <w:r>
          <w:rPr>
            <w:rFonts w:cs="Arial"/>
          </w:rPr>
          <w:tab/>
          <w:t>keystroke file (Key ‘*’)</w:t>
        </w:r>
      </w:ins>
    </w:p>
    <w:p w:rsidR="00761261" w:rsidRDefault="00761261" w:rsidP="00761261">
      <w:pPr>
        <w:tabs>
          <w:tab w:val="left" w:pos="1440"/>
        </w:tabs>
        <w:ind w:left="720"/>
        <w:jc w:val="both"/>
        <w:rPr>
          <w:ins w:id="498" w:author="Author"/>
          <w:rFonts w:cs="Arial"/>
        </w:rPr>
      </w:pPr>
      <w:ins w:id="499" w:author="Author">
        <w:r>
          <w:rPr>
            <w:rFonts w:cs="Arial"/>
            <w:b/>
          </w:rPr>
          <w:t>Cxxxx_keyESC.txt</w:t>
        </w:r>
        <w:r>
          <w:rPr>
            <w:rFonts w:cs="Arial"/>
          </w:rPr>
          <w:tab/>
          <w:t>keystroke file (Key ‘&lt;Esc&gt;’)</w:t>
        </w:r>
      </w:ins>
    </w:p>
    <w:p w:rsidR="00761261" w:rsidRDefault="00761261" w:rsidP="00761261">
      <w:pPr>
        <w:tabs>
          <w:tab w:val="left" w:pos="1440"/>
        </w:tabs>
        <w:ind w:left="720"/>
        <w:jc w:val="both"/>
        <w:rPr>
          <w:ins w:id="500" w:author="Author"/>
          <w:rFonts w:cs="Arial"/>
        </w:rPr>
      </w:pPr>
      <w:ins w:id="501" w:author="Author">
        <w:r>
          <w:rPr>
            <w:rFonts w:cs="Arial"/>
            <w:b/>
          </w:rPr>
          <w:t>Cxxxx_keyDN.txt</w:t>
        </w:r>
        <w:r>
          <w:rPr>
            <w:rFonts w:cs="Arial"/>
          </w:rPr>
          <w:tab/>
          <w:t>keystroke file (Key ‘&lt;Down&gt;’)</w:t>
        </w:r>
      </w:ins>
    </w:p>
    <w:p w:rsidR="00311527" w:rsidRDefault="00311527" w:rsidP="003D4B4D">
      <w:pPr>
        <w:tabs>
          <w:tab w:val="left" w:pos="1440"/>
        </w:tabs>
        <w:ind w:left="720"/>
        <w:jc w:val="both"/>
        <w:rPr>
          <w:rFonts w:cs="Arial"/>
        </w:rPr>
      </w:pPr>
    </w:p>
    <w:p w:rsidR="0060382D" w:rsidRDefault="0060382D" w:rsidP="0060382D">
      <w:pPr>
        <w:tabs>
          <w:tab w:val="left" w:pos="1440"/>
        </w:tabs>
        <w:ind w:left="720"/>
        <w:jc w:val="both"/>
        <w:rPr>
          <w:ins w:id="502" w:author="Author"/>
          <w:rFonts w:cs="Arial"/>
        </w:rPr>
      </w:pPr>
      <w:ins w:id="503" w:author="Author">
        <w:r w:rsidRPr="001101A9">
          <w:rPr>
            <w:rFonts w:cs="Arial"/>
            <w:b/>
          </w:rPr>
          <w:t>C</w:t>
        </w:r>
        <w:r>
          <w:rPr>
            <w:rFonts w:cs="Arial"/>
            <w:b/>
          </w:rPr>
          <w:t>2020</w:t>
        </w:r>
        <w:r w:rsidRPr="001101A9">
          <w:rPr>
            <w:rFonts w:cs="Arial"/>
            <w:b/>
          </w:rPr>
          <w:t>_vd_</w:t>
        </w:r>
        <w:r>
          <w:rPr>
            <w:rFonts w:cs="Arial"/>
            <w:b/>
          </w:rPr>
          <w:t>fpm_default_app0.txt</w:t>
        </w:r>
        <w:r>
          <w:rPr>
            <w:rFonts w:cs="Arial"/>
          </w:rPr>
          <w:tab/>
          <w:t>Virtual Display compare file (default display App ‘0’)</w:t>
        </w:r>
      </w:ins>
    </w:p>
    <w:p w:rsidR="003D4B4D" w:rsidRDefault="003D4B4D" w:rsidP="003D4B4D">
      <w:pPr>
        <w:tabs>
          <w:tab w:val="left" w:pos="1440"/>
        </w:tabs>
        <w:ind w:left="720"/>
        <w:jc w:val="both"/>
        <w:rPr>
          <w:rFonts w:cs="Arial"/>
        </w:rPr>
      </w:pPr>
      <w:del w:id="504" w:author="Author">
        <w:r w:rsidRPr="001101A9" w:rsidDel="00761261">
          <w:rPr>
            <w:rFonts w:cs="Arial"/>
            <w:b/>
          </w:rPr>
          <w:delText>Cxxxx</w:delText>
        </w:r>
      </w:del>
      <w:ins w:id="505" w:author="Author">
        <w:r w:rsidR="00761261" w:rsidRPr="001101A9">
          <w:rPr>
            <w:rFonts w:cs="Arial"/>
            <w:b/>
          </w:rPr>
          <w:t>C</w:t>
        </w:r>
        <w:r w:rsidR="00761261">
          <w:rPr>
            <w:rFonts w:cs="Arial"/>
            <w:b/>
          </w:rPr>
          <w:t>2020</w:t>
        </w:r>
      </w:ins>
      <w:r w:rsidRPr="001101A9">
        <w:rPr>
          <w:rFonts w:cs="Arial"/>
          <w:b/>
        </w:rPr>
        <w:t>_vd_</w:t>
      </w:r>
      <w:ins w:id="506" w:author="Author">
        <w:r w:rsidR="00761261">
          <w:rPr>
            <w:rFonts w:cs="Arial"/>
            <w:b/>
          </w:rPr>
          <w:t>fpm_</w:t>
        </w:r>
      </w:ins>
      <w:r w:rsidRPr="001101A9">
        <w:rPr>
          <w:rFonts w:cs="Arial"/>
          <w:b/>
        </w:rPr>
        <w:t>clr</w:t>
      </w:r>
      <w:ins w:id="507" w:author="Author">
        <w:r w:rsidR="00761261">
          <w:rPr>
            <w:rFonts w:cs="Arial"/>
            <w:b/>
          </w:rPr>
          <w:t>.txt</w:t>
        </w:r>
      </w:ins>
      <w:r>
        <w:rPr>
          <w:rFonts w:cs="Arial"/>
        </w:rPr>
        <w:tab/>
      </w:r>
      <w:r>
        <w:rPr>
          <w:rFonts w:cs="Arial"/>
        </w:rPr>
        <w:tab/>
        <w:t>Virtual Display compare file (clear display)</w:t>
      </w:r>
    </w:p>
    <w:p w:rsidR="00761261" w:rsidRDefault="00761261" w:rsidP="00761261">
      <w:pPr>
        <w:tabs>
          <w:tab w:val="left" w:pos="1440"/>
        </w:tabs>
        <w:ind w:left="720"/>
        <w:jc w:val="both"/>
        <w:rPr>
          <w:ins w:id="508" w:author="Author"/>
          <w:rFonts w:cs="Arial"/>
        </w:rPr>
      </w:pPr>
      <w:ins w:id="509" w:author="Author">
        <w:r w:rsidRPr="001101A9">
          <w:rPr>
            <w:rFonts w:cs="Arial"/>
            <w:b/>
          </w:rPr>
          <w:t>C</w:t>
        </w:r>
        <w:r>
          <w:rPr>
            <w:rFonts w:cs="Arial"/>
            <w:b/>
          </w:rPr>
          <w:t>2020</w:t>
        </w:r>
        <w:r w:rsidRPr="001101A9">
          <w:rPr>
            <w:rFonts w:cs="Arial"/>
            <w:b/>
          </w:rPr>
          <w:t>_vd_</w:t>
        </w:r>
        <w:r>
          <w:rPr>
            <w:rFonts w:cs="Arial"/>
            <w:b/>
          </w:rPr>
          <w:t>fpm_1.txt</w:t>
        </w:r>
        <w:r>
          <w:rPr>
            <w:rFonts w:cs="Arial"/>
          </w:rPr>
          <w:tab/>
        </w:r>
        <w:r>
          <w:rPr>
            <w:rFonts w:cs="Arial"/>
          </w:rPr>
          <w:tab/>
          <w:t>Virtual Display compare file (display 1)</w:t>
        </w:r>
      </w:ins>
    </w:p>
    <w:p w:rsidR="00761261" w:rsidRDefault="00761261" w:rsidP="00761261">
      <w:pPr>
        <w:tabs>
          <w:tab w:val="left" w:pos="1440"/>
        </w:tabs>
        <w:ind w:left="720"/>
        <w:jc w:val="both"/>
        <w:rPr>
          <w:ins w:id="510" w:author="Author"/>
          <w:rFonts w:cs="Arial"/>
        </w:rPr>
      </w:pPr>
      <w:ins w:id="511" w:author="Author">
        <w:r w:rsidRPr="001101A9">
          <w:rPr>
            <w:rFonts w:cs="Arial"/>
            <w:b/>
          </w:rPr>
          <w:t>C</w:t>
        </w:r>
        <w:r>
          <w:rPr>
            <w:rFonts w:cs="Arial"/>
            <w:b/>
          </w:rPr>
          <w:t>2020</w:t>
        </w:r>
        <w:r w:rsidRPr="001101A9">
          <w:rPr>
            <w:rFonts w:cs="Arial"/>
            <w:b/>
          </w:rPr>
          <w:t>_vd_</w:t>
        </w:r>
        <w:r>
          <w:rPr>
            <w:rFonts w:cs="Arial"/>
            <w:b/>
          </w:rPr>
          <w:t>fpm_2.txt</w:t>
        </w:r>
        <w:r>
          <w:rPr>
            <w:rFonts w:cs="Arial"/>
          </w:rPr>
          <w:tab/>
        </w:r>
        <w:r>
          <w:rPr>
            <w:rFonts w:cs="Arial"/>
          </w:rPr>
          <w:tab/>
          <w:t>Virtual Display compare file (display 2)</w:t>
        </w:r>
      </w:ins>
    </w:p>
    <w:p w:rsidR="003D4B4D" w:rsidRDefault="003D4B4D" w:rsidP="003D4B4D">
      <w:pPr>
        <w:tabs>
          <w:tab w:val="left" w:pos="1440"/>
        </w:tabs>
        <w:ind w:left="720"/>
        <w:jc w:val="both"/>
        <w:rPr>
          <w:rFonts w:cs="Arial"/>
        </w:rPr>
      </w:pPr>
      <w:r w:rsidRPr="001101A9">
        <w:rPr>
          <w:rFonts w:cs="Arial"/>
          <w:b/>
        </w:rPr>
        <w:t>C</w:t>
      </w:r>
      <w:del w:id="512" w:author="Author">
        <w:r w:rsidDel="00761261">
          <w:rPr>
            <w:rFonts w:cs="Arial"/>
            <w:b/>
          </w:rPr>
          <w:delText>2010</w:delText>
        </w:r>
      </w:del>
      <w:ins w:id="513" w:author="Author">
        <w:r w:rsidR="00761261">
          <w:rPr>
            <w:rFonts w:cs="Arial"/>
            <w:b/>
          </w:rPr>
          <w:t>2020</w:t>
        </w:r>
      </w:ins>
      <w:r w:rsidRPr="001101A9">
        <w:rPr>
          <w:rFonts w:cs="Arial"/>
          <w:b/>
        </w:rPr>
        <w:t>_vd</w:t>
      </w:r>
      <w:ins w:id="514" w:author="Author">
        <w:r w:rsidR="00761261">
          <w:rPr>
            <w:rFonts w:cs="Arial"/>
            <w:b/>
          </w:rPr>
          <w:t>_0</w:t>
        </w:r>
      </w:ins>
      <w:r>
        <w:rPr>
          <w:rFonts w:cs="Arial"/>
          <w:b/>
        </w:rPr>
        <w:t>0</w:t>
      </w:r>
      <w:ins w:id="515" w:author="Author">
        <w:r w:rsidR="00761261">
          <w:rPr>
            <w:rFonts w:cs="Arial"/>
            <w:b/>
          </w:rPr>
          <w:t>.txt</w:t>
        </w:r>
      </w:ins>
      <w:r>
        <w:rPr>
          <w:rFonts w:cs="Arial"/>
        </w:rPr>
        <w:tab/>
      </w:r>
      <w:r>
        <w:rPr>
          <w:rFonts w:cs="Arial"/>
        </w:rPr>
        <w:tab/>
        <w:t>Virtual Display compare file (App ‘0’)</w:t>
      </w:r>
    </w:p>
    <w:p w:rsidR="003D4B4D" w:rsidRDefault="003D4B4D" w:rsidP="003D4B4D">
      <w:pPr>
        <w:tabs>
          <w:tab w:val="left" w:pos="1440"/>
        </w:tabs>
        <w:ind w:left="720"/>
        <w:jc w:val="both"/>
        <w:rPr>
          <w:rFonts w:cs="Arial"/>
        </w:rPr>
      </w:pPr>
      <w:r w:rsidRPr="001101A9">
        <w:rPr>
          <w:rFonts w:cs="Arial"/>
          <w:b/>
        </w:rPr>
        <w:t>C</w:t>
      </w:r>
      <w:del w:id="516" w:author="Author">
        <w:r w:rsidDel="00761261">
          <w:rPr>
            <w:rFonts w:cs="Arial"/>
            <w:b/>
          </w:rPr>
          <w:delText>2010</w:delText>
        </w:r>
      </w:del>
      <w:ins w:id="517" w:author="Author">
        <w:r w:rsidR="00761261">
          <w:rPr>
            <w:rFonts w:cs="Arial"/>
            <w:b/>
          </w:rPr>
          <w:t>2020</w:t>
        </w:r>
      </w:ins>
      <w:r w:rsidRPr="001101A9">
        <w:rPr>
          <w:rFonts w:cs="Arial"/>
          <w:b/>
        </w:rPr>
        <w:t>_vd</w:t>
      </w:r>
      <w:ins w:id="518" w:author="Author">
        <w:r w:rsidR="00761261">
          <w:rPr>
            <w:rFonts w:cs="Arial"/>
            <w:b/>
          </w:rPr>
          <w:t>_0</w:t>
        </w:r>
      </w:ins>
      <w:r>
        <w:rPr>
          <w:rFonts w:cs="Arial"/>
          <w:b/>
        </w:rPr>
        <w:t>1</w:t>
      </w:r>
      <w:ins w:id="519" w:author="Author">
        <w:r w:rsidR="00761261">
          <w:rPr>
            <w:rFonts w:cs="Arial"/>
            <w:b/>
          </w:rPr>
          <w:t>.txt</w:t>
        </w:r>
      </w:ins>
      <w:r>
        <w:rPr>
          <w:rFonts w:cs="Arial"/>
        </w:rPr>
        <w:tab/>
      </w:r>
      <w:r>
        <w:rPr>
          <w:rFonts w:cs="Arial"/>
        </w:rPr>
        <w:tab/>
        <w:t>Virtual Display compare file (App ‘1’)</w:t>
      </w:r>
    </w:p>
    <w:p w:rsidR="003D4B4D" w:rsidRDefault="003D4B4D" w:rsidP="003D4B4D">
      <w:pPr>
        <w:tabs>
          <w:tab w:val="left" w:pos="1440"/>
        </w:tabs>
        <w:ind w:left="720"/>
        <w:jc w:val="both"/>
        <w:rPr>
          <w:rFonts w:cs="Arial"/>
        </w:rPr>
      </w:pPr>
      <w:r w:rsidRPr="001101A9">
        <w:rPr>
          <w:rFonts w:cs="Arial"/>
          <w:b/>
        </w:rPr>
        <w:t>C</w:t>
      </w:r>
      <w:del w:id="520" w:author="Author">
        <w:r w:rsidDel="00761261">
          <w:rPr>
            <w:rFonts w:cs="Arial"/>
            <w:b/>
          </w:rPr>
          <w:delText>2010</w:delText>
        </w:r>
      </w:del>
      <w:ins w:id="521" w:author="Author">
        <w:r w:rsidR="00761261">
          <w:rPr>
            <w:rFonts w:cs="Arial"/>
            <w:b/>
          </w:rPr>
          <w:t>2020</w:t>
        </w:r>
      </w:ins>
      <w:r w:rsidRPr="001101A9">
        <w:rPr>
          <w:rFonts w:cs="Arial"/>
          <w:b/>
        </w:rPr>
        <w:t>_vd</w:t>
      </w:r>
      <w:ins w:id="522" w:author="Author">
        <w:r w:rsidR="00761261">
          <w:rPr>
            <w:rFonts w:cs="Arial"/>
            <w:b/>
          </w:rPr>
          <w:t>_0</w:t>
        </w:r>
      </w:ins>
      <w:r>
        <w:rPr>
          <w:rFonts w:cs="Arial"/>
          <w:b/>
        </w:rPr>
        <w:t>2</w:t>
      </w:r>
      <w:ins w:id="523" w:author="Author">
        <w:r w:rsidR="00761261">
          <w:rPr>
            <w:rFonts w:cs="Arial"/>
            <w:b/>
          </w:rPr>
          <w:t>.txt</w:t>
        </w:r>
      </w:ins>
      <w:r>
        <w:rPr>
          <w:rFonts w:cs="Arial"/>
        </w:rPr>
        <w:tab/>
      </w:r>
      <w:r>
        <w:rPr>
          <w:rFonts w:cs="Arial"/>
        </w:rPr>
        <w:tab/>
        <w:t>Virtual Display compare file (App ‘2’)</w:t>
      </w:r>
    </w:p>
    <w:p w:rsidR="003D4B4D" w:rsidRDefault="003D4B4D" w:rsidP="003D4B4D">
      <w:pPr>
        <w:tabs>
          <w:tab w:val="left" w:pos="1440"/>
        </w:tabs>
        <w:ind w:left="720"/>
        <w:jc w:val="both"/>
        <w:rPr>
          <w:rFonts w:cs="Arial"/>
        </w:rPr>
      </w:pPr>
      <w:r w:rsidRPr="001101A9">
        <w:rPr>
          <w:rFonts w:cs="Arial"/>
          <w:b/>
        </w:rPr>
        <w:t>C</w:t>
      </w:r>
      <w:del w:id="524" w:author="Author">
        <w:r w:rsidDel="00761261">
          <w:rPr>
            <w:rFonts w:cs="Arial"/>
            <w:b/>
          </w:rPr>
          <w:delText>2010</w:delText>
        </w:r>
      </w:del>
      <w:ins w:id="525" w:author="Author">
        <w:r w:rsidR="00761261">
          <w:rPr>
            <w:rFonts w:cs="Arial"/>
            <w:b/>
          </w:rPr>
          <w:t>2020</w:t>
        </w:r>
      </w:ins>
      <w:r w:rsidRPr="001101A9">
        <w:rPr>
          <w:rFonts w:cs="Arial"/>
          <w:b/>
        </w:rPr>
        <w:t>_vd</w:t>
      </w:r>
      <w:ins w:id="526" w:author="Author">
        <w:r w:rsidR="00761261">
          <w:rPr>
            <w:rFonts w:cs="Arial"/>
            <w:b/>
          </w:rPr>
          <w:t>_0</w:t>
        </w:r>
      </w:ins>
      <w:r>
        <w:rPr>
          <w:rFonts w:cs="Arial"/>
          <w:b/>
        </w:rPr>
        <w:t>3</w:t>
      </w:r>
      <w:ins w:id="527" w:author="Author">
        <w:r w:rsidR="00761261">
          <w:rPr>
            <w:rFonts w:cs="Arial"/>
            <w:b/>
          </w:rPr>
          <w:t>.txt</w:t>
        </w:r>
      </w:ins>
      <w:r>
        <w:rPr>
          <w:rFonts w:cs="Arial"/>
        </w:rPr>
        <w:tab/>
      </w:r>
      <w:r>
        <w:rPr>
          <w:rFonts w:cs="Arial"/>
        </w:rPr>
        <w:tab/>
        <w:t>Virtual Display compare file (App ‘3’)</w:t>
      </w:r>
    </w:p>
    <w:p w:rsidR="003D4B4D" w:rsidRDefault="003D4B4D" w:rsidP="003D4B4D">
      <w:pPr>
        <w:tabs>
          <w:tab w:val="left" w:pos="1440"/>
        </w:tabs>
        <w:ind w:left="720"/>
        <w:jc w:val="both"/>
        <w:rPr>
          <w:rFonts w:cs="Arial"/>
        </w:rPr>
      </w:pPr>
      <w:r w:rsidRPr="001101A9">
        <w:rPr>
          <w:rFonts w:cs="Arial"/>
          <w:b/>
        </w:rPr>
        <w:t>C</w:t>
      </w:r>
      <w:del w:id="528" w:author="Author">
        <w:r w:rsidDel="00761261">
          <w:rPr>
            <w:rFonts w:cs="Arial"/>
            <w:b/>
          </w:rPr>
          <w:delText>2010</w:delText>
        </w:r>
      </w:del>
      <w:ins w:id="529" w:author="Author">
        <w:r w:rsidR="00761261">
          <w:rPr>
            <w:rFonts w:cs="Arial"/>
            <w:b/>
          </w:rPr>
          <w:t>2020</w:t>
        </w:r>
      </w:ins>
      <w:r w:rsidRPr="001101A9">
        <w:rPr>
          <w:rFonts w:cs="Arial"/>
          <w:b/>
        </w:rPr>
        <w:t>_vd</w:t>
      </w:r>
      <w:ins w:id="530" w:author="Author">
        <w:r w:rsidR="00761261">
          <w:rPr>
            <w:rFonts w:cs="Arial"/>
            <w:b/>
          </w:rPr>
          <w:t>_0</w:t>
        </w:r>
      </w:ins>
      <w:r>
        <w:rPr>
          <w:rFonts w:cs="Arial"/>
          <w:b/>
        </w:rPr>
        <w:t>4</w:t>
      </w:r>
      <w:ins w:id="531" w:author="Author">
        <w:r w:rsidR="00761261">
          <w:rPr>
            <w:rFonts w:cs="Arial"/>
            <w:b/>
          </w:rPr>
          <w:t>.txt</w:t>
        </w:r>
      </w:ins>
      <w:r>
        <w:rPr>
          <w:rFonts w:cs="Arial"/>
        </w:rPr>
        <w:tab/>
      </w:r>
      <w:r>
        <w:rPr>
          <w:rFonts w:cs="Arial"/>
        </w:rPr>
        <w:tab/>
        <w:t>Virtual Display compare file (App ‘4’)</w:t>
      </w:r>
    </w:p>
    <w:p w:rsidR="003D4B4D" w:rsidRDefault="003D4B4D" w:rsidP="003D4B4D">
      <w:pPr>
        <w:tabs>
          <w:tab w:val="left" w:pos="1440"/>
        </w:tabs>
        <w:ind w:left="720"/>
        <w:jc w:val="both"/>
        <w:rPr>
          <w:rFonts w:cs="Arial"/>
        </w:rPr>
      </w:pPr>
      <w:r w:rsidRPr="001101A9">
        <w:rPr>
          <w:rFonts w:cs="Arial"/>
          <w:b/>
        </w:rPr>
        <w:t>C</w:t>
      </w:r>
      <w:del w:id="532" w:author="Author">
        <w:r w:rsidDel="00761261">
          <w:rPr>
            <w:rFonts w:cs="Arial"/>
            <w:b/>
          </w:rPr>
          <w:delText>2010</w:delText>
        </w:r>
      </w:del>
      <w:ins w:id="533" w:author="Author">
        <w:r w:rsidR="00761261">
          <w:rPr>
            <w:rFonts w:cs="Arial"/>
            <w:b/>
          </w:rPr>
          <w:t>2020</w:t>
        </w:r>
      </w:ins>
      <w:r w:rsidRPr="001101A9">
        <w:rPr>
          <w:rFonts w:cs="Arial"/>
          <w:b/>
        </w:rPr>
        <w:t>_vd</w:t>
      </w:r>
      <w:ins w:id="534" w:author="Author">
        <w:r w:rsidR="00761261">
          <w:rPr>
            <w:rFonts w:cs="Arial"/>
            <w:b/>
          </w:rPr>
          <w:t>_0</w:t>
        </w:r>
      </w:ins>
      <w:r>
        <w:rPr>
          <w:rFonts w:cs="Arial"/>
          <w:b/>
        </w:rPr>
        <w:t>5</w:t>
      </w:r>
      <w:ins w:id="535" w:author="Author">
        <w:r w:rsidR="00761261">
          <w:rPr>
            <w:rFonts w:cs="Arial"/>
            <w:b/>
          </w:rPr>
          <w:t>.txt</w:t>
        </w:r>
      </w:ins>
      <w:r>
        <w:rPr>
          <w:rFonts w:cs="Arial"/>
        </w:rPr>
        <w:tab/>
      </w:r>
      <w:r>
        <w:rPr>
          <w:rFonts w:cs="Arial"/>
        </w:rPr>
        <w:tab/>
        <w:t>Virtual Display compare file (App ‘5’)</w:t>
      </w:r>
    </w:p>
    <w:p w:rsidR="003D4B4D" w:rsidRDefault="003D4B4D" w:rsidP="003D4B4D">
      <w:pPr>
        <w:tabs>
          <w:tab w:val="left" w:pos="1440"/>
        </w:tabs>
        <w:ind w:left="720"/>
        <w:jc w:val="both"/>
        <w:rPr>
          <w:rFonts w:cs="Arial"/>
        </w:rPr>
      </w:pPr>
      <w:r w:rsidRPr="001101A9">
        <w:rPr>
          <w:rFonts w:cs="Arial"/>
          <w:b/>
        </w:rPr>
        <w:t>C</w:t>
      </w:r>
      <w:del w:id="536" w:author="Author">
        <w:r w:rsidDel="00761261">
          <w:rPr>
            <w:rFonts w:cs="Arial"/>
            <w:b/>
          </w:rPr>
          <w:delText>2010</w:delText>
        </w:r>
      </w:del>
      <w:ins w:id="537" w:author="Author">
        <w:r w:rsidR="00761261">
          <w:rPr>
            <w:rFonts w:cs="Arial"/>
            <w:b/>
          </w:rPr>
          <w:t>2020</w:t>
        </w:r>
      </w:ins>
      <w:r w:rsidRPr="001101A9">
        <w:rPr>
          <w:rFonts w:cs="Arial"/>
          <w:b/>
        </w:rPr>
        <w:t>_vd</w:t>
      </w:r>
      <w:ins w:id="538" w:author="Author">
        <w:r w:rsidR="00761261">
          <w:rPr>
            <w:rFonts w:cs="Arial"/>
            <w:b/>
          </w:rPr>
          <w:t>_0</w:t>
        </w:r>
      </w:ins>
      <w:r>
        <w:rPr>
          <w:rFonts w:cs="Arial"/>
          <w:b/>
        </w:rPr>
        <w:t>6</w:t>
      </w:r>
      <w:ins w:id="539" w:author="Author">
        <w:r w:rsidR="00761261">
          <w:rPr>
            <w:rFonts w:cs="Arial"/>
            <w:b/>
          </w:rPr>
          <w:t>.txt</w:t>
        </w:r>
      </w:ins>
      <w:r>
        <w:rPr>
          <w:rFonts w:cs="Arial"/>
        </w:rPr>
        <w:tab/>
      </w:r>
      <w:r>
        <w:rPr>
          <w:rFonts w:cs="Arial"/>
        </w:rPr>
        <w:tab/>
        <w:t>Virtual Display compare file (App ‘6’)</w:t>
      </w:r>
    </w:p>
    <w:p w:rsidR="003D4B4D" w:rsidRDefault="003D4B4D" w:rsidP="003D4B4D">
      <w:pPr>
        <w:tabs>
          <w:tab w:val="left" w:pos="1440"/>
        </w:tabs>
        <w:ind w:left="720"/>
        <w:jc w:val="both"/>
        <w:rPr>
          <w:rFonts w:cs="Arial"/>
        </w:rPr>
      </w:pPr>
      <w:r w:rsidRPr="001101A9">
        <w:rPr>
          <w:rFonts w:cs="Arial"/>
          <w:b/>
        </w:rPr>
        <w:t>C</w:t>
      </w:r>
      <w:del w:id="540" w:author="Author">
        <w:r w:rsidDel="00761261">
          <w:rPr>
            <w:rFonts w:cs="Arial"/>
            <w:b/>
          </w:rPr>
          <w:delText>2010</w:delText>
        </w:r>
      </w:del>
      <w:ins w:id="541" w:author="Author">
        <w:r w:rsidR="00761261">
          <w:rPr>
            <w:rFonts w:cs="Arial"/>
            <w:b/>
          </w:rPr>
          <w:t>2020</w:t>
        </w:r>
      </w:ins>
      <w:r w:rsidRPr="001101A9">
        <w:rPr>
          <w:rFonts w:cs="Arial"/>
          <w:b/>
        </w:rPr>
        <w:t>_vd</w:t>
      </w:r>
      <w:ins w:id="542" w:author="Author">
        <w:r w:rsidR="00761261">
          <w:rPr>
            <w:rFonts w:cs="Arial"/>
            <w:b/>
          </w:rPr>
          <w:t>_0</w:t>
        </w:r>
      </w:ins>
      <w:r>
        <w:rPr>
          <w:rFonts w:cs="Arial"/>
          <w:b/>
        </w:rPr>
        <w:t>7</w:t>
      </w:r>
      <w:ins w:id="543" w:author="Author">
        <w:r w:rsidR="00761261">
          <w:rPr>
            <w:rFonts w:cs="Arial"/>
            <w:b/>
          </w:rPr>
          <w:t>.txt</w:t>
        </w:r>
      </w:ins>
      <w:r>
        <w:rPr>
          <w:rFonts w:cs="Arial"/>
        </w:rPr>
        <w:tab/>
      </w:r>
      <w:r>
        <w:rPr>
          <w:rFonts w:cs="Arial"/>
        </w:rPr>
        <w:tab/>
        <w:t>Virtual Display compare file (App ‘7’)</w:t>
      </w:r>
    </w:p>
    <w:p w:rsidR="003D4B4D" w:rsidRDefault="003D4B4D" w:rsidP="003D4B4D">
      <w:pPr>
        <w:tabs>
          <w:tab w:val="left" w:pos="1440"/>
        </w:tabs>
        <w:ind w:left="720"/>
        <w:jc w:val="both"/>
        <w:rPr>
          <w:rFonts w:cs="Arial"/>
        </w:rPr>
      </w:pPr>
      <w:r w:rsidRPr="001101A9">
        <w:rPr>
          <w:rFonts w:cs="Arial"/>
          <w:b/>
        </w:rPr>
        <w:t>C</w:t>
      </w:r>
      <w:del w:id="544" w:author="Author">
        <w:r w:rsidDel="00761261">
          <w:rPr>
            <w:rFonts w:cs="Arial"/>
            <w:b/>
          </w:rPr>
          <w:delText>2010</w:delText>
        </w:r>
      </w:del>
      <w:ins w:id="545" w:author="Author">
        <w:r w:rsidR="00761261">
          <w:rPr>
            <w:rFonts w:cs="Arial"/>
            <w:b/>
          </w:rPr>
          <w:t>2020</w:t>
        </w:r>
      </w:ins>
      <w:r w:rsidRPr="001101A9">
        <w:rPr>
          <w:rFonts w:cs="Arial"/>
          <w:b/>
        </w:rPr>
        <w:t>_vd</w:t>
      </w:r>
      <w:ins w:id="546" w:author="Author">
        <w:r w:rsidR="00761261">
          <w:rPr>
            <w:rFonts w:cs="Arial"/>
            <w:b/>
          </w:rPr>
          <w:t>_0</w:t>
        </w:r>
      </w:ins>
      <w:r>
        <w:rPr>
          <w:rFonts w:cs="Arial"/>
          <w:b/>
        </w:rPr>
        <w:t>8</w:t>
      </w:r>
      <w:ins w:id="547" w:author="Author">
        <w:r w:rsidR="00761261">
          <w:rPr>
            <w:rFonts w:cs="Arial"/>
            <w:b/>
          </w:rPr>
          <w:t>.txt</w:t>
        </w:r>
      </w:ins>
      <w:r>
        <w:rPr>
          <w:rFonts w:cs="Arial"/>
        </w:rPr>
        <w:tab/>
      </w:r>
      <w:r>
        <w:rPr>
          <w:rFonts w:cs="Arial"/>
        </w:rPr>
        <w:tab/>
        <w:t>Virtual Display compare file (App ‘8’)</w:t>
      </w:r>
    </w:p>
    <w:p w:rsidR="003D4B4D" w:rsidRDefault="003D4B4D" w:rsidP="003D4B4D">
      <w:pPr>
        <w:tabs>
          <w:tab w:val="left" w:pos="1440"/>
        </w:tabs>
        <w:ind w:left="720"/>
        <w:jc w:val="both"/>
        <w:rPr>
          <w:rFonts w:cs="Arial"/>
        </w:rPr>
      </w:pPr>
      <w:r w:rsidRPr="001101A9">
        <w:rPr>
          <w:rFonts w:cs="Arial"/>
          <w:b/>
        </w:rPr>
        <w:t>C</w:t>
      </w:r>
      <w:del w:id="548" w:author="Author">
        <w:r w:rsidDel="00761261">
          <w:rPr>
            <w:rFonts w:cs="Arial"/>
            <w:b/>
          </w:rPr>
          <w:delText>2010</w:delText>
        </w:r>
      </w:del>
      <w:ins w:id="549" w:author="Author">
        <w:r w:rsidR="00761261">
          <w:rPr>
            <w:rFonts w:cs="Arial"/>
            <w:b/>
          </w:rPr>
          <w:t>2020</w:t>
        </w:r>
      </w:ins>
      <w:r w:rsidRPr="001101A9">
        <w:rPr>
          <w:rFonts w:cs="Arial"/>
          <w:b/>
        </w:rPr>
        <w:t>_vd</w:t>
      </w:r>
      <w:ins w:id="550" w:author="Author">
        <w:r w:rsidR="00761261">
          <w:rPr>
            <w:rFonts w:cs="Arial"/>
            <w:b/>
          </w:rPr>
          <w:t>_0</w:t>
        </w:r>
      </w:ins>
      <w:r>
        <w:rPr>
          <w:rFonts w:cs="Arial"/>
          <w:b/>
        </w:rPr>
        <w:t>9</w:t>
      </w:r>
      <w:ins w:id="551" w:author="Author">
        <w:r w:rsidR="00761261">
          <w:rPr>
            <w:rFonts w:cs="Arial"/>
            <w:b/>
          </w:rPr>
          <w:t>.txt</w:t>
        </w:r>
      </w:ins>
      <w:r>
        <w:rPr>
          <w:rFonts w:cs="Arial"/>
        </w:rPr>
        <w:tab/>
      </w:r>
      <w:r>
        <w:rPr>
          <w:rFonts w:cs="Arial"/>
        </w:rPr>
        <w:tab/>
        <w:t>Virtual Display compare file (App ‘9’)</w:t>
      </w:r>
    </w:p>
    <w:p w:rsidR="003D4B4D" w:rsidRDefault="003D4B4D" w:rsidP="003D4B4D">
      <w:pPr>
        <w:tabs>
          <w:tab w:val="left" w:pos="1440"/>
        </w:tabs>
        <w:ind w:left="720"/>
        <w:jc w:val="both"/>
        <w:rPr>
          <w:rFonts w:cs="Arial"/>
        </w:rPr>
      </w:pPr>
      <w:r w:rsidRPr="001101A9">
        <w:rPr>
          <w:rFonts w:cs="Arial"/>
          <w:b/>
        </w:rPr>
        <w:t>C</w:t>
      </w:r>
      <w:del w:id="552" w:author="Author">
        <w:r w:rsidDel="00761261">
          <w:rPr>
            <w:rFonts w:cs="Arial"/>
            <w:b/>
          </w:rPr>
          <w:delText>2010</w:delText>
        </w:r>
      </w:del>
      <w:ins w:id="553" w:author="Author">
        <w:r w:rsidR="00761261">
          <w:rPr>
            <w:rFonts w:cs="Arial"/>
            <w:b/>
          </w:rPr>
          <w:t>2020</w:t>
        </w:r>
      </w:ins>
      <w:r w:rsidRPr="001101A9">
        <w:rPr>
          <w:rFonts w:cs="Arial"/>
          <w:b/>
        </w:rPr>
        <w:t>_</w:t>
      </w:r>
      <w:del w:id="554" w:author="Author">
        <w:r w:rsidRPr="001101A9" w:rsidDel="00761261">
          <w:rPr>
            <w:rFonts w:cs="Arial"/>
            <w:b/>
          </w:rPr>
          <w:delText>vd</w:delText>
        </w:r>
        <w:r w:rsidDel="00761261">
          <w:rPr>
            <w:rFonts w:cs="Arial"/>
            <w:b/>
          </w:rPr>
          <w:delText>A</w:delText>
        </w:r>
      </w:del>
      <w:ins w:id="555" w:author="Author">
        <w:r w:rsidR="00761261" w:rsidRPr="001101A9">
          <w:rPr>
            <w:rFonts w:cs="Arial"/>
            <w:b/>
          </w:rPr>
          <w:t>vd</w:t>
        </w:r>
        <w:r w:rsidR="00761261">
          <w:rPr>
            <w:rFonts w:cs="Arial"/>
            <w:b/>
          </w:rPr>
          <w:t>_10.txt</w:t>
        </w:r>
      </w:ins>
      <w:r>
        <w:rPr>
          <w:rFonts w:cs="Arial"/>
        </w:rPr>
        <w:tab/>
      </w:r>
      <w:r>
        <w:rPr>
          <w:rFonts w:cs="Arial"/>
        </w:rPr>
        <w:tab/>
        <w:t>Virtual Display compare file (App ‘A’)</w:t>
      </w:r>
    </w:p>
    <w:p w:rsidR="003D4B4D" w:rsidRDefault="003D4B4D" w:rsidP="003D4B4D">
      <w:pPr>
        <w:tabs>
          <w:tab w:val="left" w:pos="1440"/>
        </w:tabs>
        <w:ind w:left="720"/>
        <w:jc w:val="both"/>
        <w:rPr>
          <w:rFonts w:cs="Arial"/>
        </w:rPr>
      </w:pPr>
      <w:r w:rsidRPr="001101A9">
        <w:rPr>
          <w:rFonts w:cs="Arial"/>
          <w:b/>
        </w:rPr>
        <w:t>C</w:t>
      </w:r>
      <w:del w:id="556" w:author="Author">
        <w:r w:rsidDel="00761261">
          <w:rPr>
            <w:rFonts w:cs="Arial"/>
            <w:b/>
          </w:rPr>
          <w:delText>2010</w:delText>
        </w:r>
      </w:del>
      <w:ins w:id="557" w:author="Author">
        <w:r w:rsidR="00761261">
          <w:rPr>
            <w:rFonts w:cs="Arial"/>
            <w:b/>
          </w:rPr>
          <w:t>2020</w:t>
        </w:r>
      </w:ins>
      <w:r w:rsidRPr="001101A9">
        <w:rPr>
          <w:rFonts w:cs="Arial"/>
          <w:b/>
        </w:rPr>
        <w:t>_</w:t>
      </w:r>
      <w:del w:id="558" w:author="Author">
        <w:r w:rsidRPr="001101A9" w:rsidDel="00761261">
          <w:rPr>
            <w:rFonts w:cs="Arial"/>
            <w:b/>
          </w:rPr>
          <w:delText>vd</w:delText>
        </w:r>
        <w:r w:rsidDel="00761261">
          <w:rPr>
            <w:rFonts w:cs="Arial"/>
            <w:b/>
          </w:rPr>
          <w:delText>B</w:delText>
        </w:r>
      </w:del>
      <w:ins w:id="559" w:author="Author">
        <w:r w:rsidR="00761261" w:rsidRPr="001101A9">
          <w:rPr>
            <w:rFonts w:cs="Arial"/>
            <w:b/>
          </w:rPr>
          <w:t>vd</w:t>
        </w:r>
        <w:r w:rsidR="00761261">
          <w:rPr>
            <w:rFonts w:cs="Arial"/>
            <w:b/>
          </w:rPr>
          <w:t>_11.txt</w:t>
        </w:r>
      </w:ins>
      <w:r>
        <w:rPr>
          <w:rFonts w:cs="Arial"/>
        </w:rPr>
        <w:tab/>
      </w:r>
      <w:r>
        <w:rPr>
          <w:rFonts w:cs="Arial"/>
        </w:rPr>
        <w:tab/>
        <w:t>Virtual Display compare file (App ‘B’)</w:t>
      </w:r>
    </w:p>
    <w:p w:rsidR="003D4B4D" w:rsidRDefault="003D4B4D" w:rsidP="003D4B4D">
      <w:pPr>
        <w:tabs>
          <w:tab w:val="left" w:pos="1440"/>
        </w:tabs>
        <w:ind w:left="720"/>
        <w:jc w:val="both"/>
        <w:rPr>
          <w:rFonts w:cs="Arial"/>
        </w:rPr>
      </w:pPr>
      <w:r w:rsidRPr="001101A9">
        <w:rPr>
          <w:rFonts w:cs="Arial"/>
          <w:b/>
        </w:rPr>
        <w:t>C</w:t>
      </w:r>
      <w:del w:id="560" w:author="Author">
        <w:r w:rsidDel="00761261">
          <w:rPr>
            <w:rFonts w:cs="Arial"/>
            <w:b/>
          </w:rPr>
          <w:delText>2010</w:delText>
        </w:r>
      </w:del>
      <w:ins w:id="561" w:author="Author">
        <w:r w:rsidR="00761261">
          <w:rPr>
            <w:rFonts w:cs="Arial"/>
            <w:b/>
          </w:rPr>
          <w:t>2020</w:t>
        </w:r>
      </w:ins>
      <w:r w:rsidRPr="001101A9">
        <w:rPr>
          <w:rFonts w:cs="Arial"/>
          <w:b/>
        </w:rPr>
        <w:t>_</w:t>
      </w:r>
      <w:del w:id="562" w:author="Author">
        <w:r w:rsidRPr="001101A9" w:rsidDel="00761261">
          <w:rPr>
            <w:rFonts w:cs="Arial"/>
            <w:b/>
          </w:rPr>
          <w:delText>vd</w:delText>
        </w:r>
        <w:r w:rsidDel="00761261">
          <w:rPr>
            <w:rFonts w:cs="Arial"/>
            <w:b/>
          </w:rPr>
          <w:delText>C</w:delText>
        </w:r>
      </w:del>
      <w:ins w:id="563" w:author="Author">
        <w:r w:rsidR="00761261" w:rsidRPr="001101A9">
          <w:rPr>
            <w:rFonts w:cs="Arial"/>
            <w:b/>
          </w:rPr>
          <w:t>vd</w:t>
        </w:r>
        <w:r w:rsidR="00761261">
          <w:rPr>
            <w:rFonts w:cs="Arial"/>
            <w:b/>
          </w:rPr>
          <w:t>_12.txt</w:t>
        </w:r>
      </w:ins>
      <w:r>
        <w:rPr>
          <w:rFonts w:cs="Arial"/>
        </w:rPr>
        <w:tab/>
      </w:r>
      <w:r>
        <w:rPr>
          <w:rFonts w:cs="Arial"/>
        </w:rPr>
        <w:tab/>
        <w:t>Virtual Display compare file (App ‘C’)</w:t>
      </w:r>
    </w:p>
    <w:p w:rsidR="003D4B4D" w:rsidRDefault="003D4B4D" w:rsidP="003D4B4D">
      <w:pPr>
        <w:tabs>
          <w:tab w:val="left" w:pos="1440"/>
        </w:tabs>
        <w:ind w:left="720"/>
        <w:jc w:val="both"/>
        <w:rPr>
          <w:rFonts w:cs="Arial"/>
        </w:rPr>
      </w:pPr>
      <w:r w:rsidRPr="001101A9">
        <w:rPr>
          <w:rFonts w:cs="Arial"/>
          <w:b/>
        </w:rPr>
        <w:t>C</w:t>
      </w:r>
      <w:del w:id="564" w:author="Author">
        <w:r w:rsidDel="00761261">
          <w:rPr>
            <w:rFonts w:cs="Arial"/>
            <w:b/>
          </w:rPr>
          <w:delText>2010</w:delText>
        </w:r>
      </w:del>
      <w:ins w:id="565" w:author="Author">
        <w:r w:rsidR="00761261">
          <w:rPr>
            <w:rFonts w:cs="Arial"/>
            <w:b/>
          </w:rPr>
          <w:t>2020</w:t>
        </w:r>
      </w:ins>
      <w:r w:rsidRPr="001101A9">
        <w:rPr>
          <w:rFonts w:cs="Arial"/>
          <w:b/>
        </w:rPr>
        <w:t>_</w:t>
      </w:r>
      <w:del w:id="566" w:author="Author">
        <w:r w:rsidRPr="001101A9" w:rsidDel="00761261">
          <w:rPr>
            <w:rFonts w:cs="Arial"/>
            <w:b/>
          </w:rPr>
          <w:delText>vd</w:delText>
        </w:r>
        <w:r w:rsidDel="00761261">
          <w:rPr>
            <w:rFonts w:cs="Arial"/>
            <w:b/>
          </w:rPr>
          <w:delText>D</w:delText>
        </w:r>
      </w:del>
      <w:ins w:id="567" w:author="Author">
        <w:r w:rsidR="00761261" w:rsidRPr="001101A9">
          <w:rPr>
            <w:rFonts w:cs="Arial"/>
            <w:b/>
          </w:rPr>
          <w:t>vd</w:t>
        </w:r>
        <w:r w:rsidR="00761261">
          <w:rPr>
            <w:rFonts w:cs="Arial"/>
            <w:b/>
          </w:rPr>
          <w:t>_13.txt</w:t>
        </w:r>
      </w:ins>
      <w:r>
        <w:rPr>
          <w:rFonts w:cs="Arial"/>
        </w:rPr>
        <w:tab/>
      </w:r>
      <w:r>
        <w:rPr>
          <w:rFonts w:cs="Arial"/>
        </w:rPr>
        <w:tab/>
        <w:t>Virtual Display compare file (App ‘D’)</w:t>
      </w:r>
    </w:p>
    <w:p w:rsidR="003D4B4D" w:rsidRDefault="003D4B4D" w:rsidP="003D4B4D">
      <w:pPr>
        <w:tabs>
          <w:tab w:val="left" w:pos="1440"/>
        </w:tabs>
        <w:ind w:left="720"/>
        <w:jc w:val="both"/>
        <w:rPr>
          <w:rFonts w:cs="Arial"/>
        </w:rPr>
      </w:pPr>
      <w:r w:rsidRPr="001101A9">
        <w:rPr>
          <w:rFonts w:cs="Arial"/>
          <w:b/>
        </w:rPr>
        <w:t>C</w:t>
      </w:r>
      <w:del w:id="568" w:author="Author">
        <w:r w:rsidDel="00761261">
          <w:rPr>
            <w:rFonts w:cs="Arial"/>
            <w:b/>
          </w:rPr>
          <w:delText>2010</w:delText>
        </w:r>
      </w:del>
      <w:ins w:id="569" w:author="Author">
        <w:r w:rsidR="00761261">
          <w:rPr>
            <w:rFonts w:cs="Arial"/>
            <w:b/>
          </w:rPr>
          <w:t>2020</w:t>
        </w:r>
      </w:ins>
      <w:r w:rsidRPr="001101A9">
        <w:rPr>
          <w:rFonts w:cs="Arial"/>
          <w:b/>
        </w:rPr>
        <w:t>_</w:t>
      </w:r>
      <w:del w:id="570" w:author="Author">
        <w:r w:rsidRPr="001101A9" w:rsidDel="00761261">
          <w:rPr>
            <w:rFonts w:cs="Arial"/>
            <w:b/>
          </w:rPr>
          <w:delText>vd</w:delText>
        </w:r>
        <w:r w:rsidDel="00761261">
          <w:rPr>
            <w:rFonts w:cs="Arial"/>
            <w:b/>
          </w:rPr>
          <w:delText>E</w:delText>
        </w:r>
      </w:del>
      <w:ins w:id="571" w:author="Author">
        <w:r w:rsidR="00761261" w:rsidRPr="001101A9">
          <w:rPr>
            <w:rFonts w:cs="Arial"/>
            <w:b/>
          </w:rPr>
          <w:t>vd</w:t>
        </w:r>
        <w:r w:rsidR="00761261">
          <w:rPr>
            <w:rFonts w:cs="Arial"/>
            <w:b/>
          </w:rPr>
          <w:t>_14.txt</w:t>
        </w:r>
      </w:ins>
      <w:r>
        <w:rPr>
          <w:rFonts w:cs="Arial"/>
        </w:rPr>
        <w:tab/>
      </w:r>
      <w:r>
        <w:rPr>
          <w:rFonts w:cs="Arial"/>
        </w:rPr>
        <w:tab/>
        <w:t>Virtual Display compare file (App ‘E’)</w:t>
      </w:r>
    </w:p>
    <w:p w:rsidR="003D4B4D" w:rsidRDefault="003D4B4D" w:rsidP="003D4B4D">
      <w:pPr>
        <w:tabs>
          <w:tab w:val="left" w:pos="1440"/>
        </w:tabs>
        <w:ind w:left="720"/>
        <w:jc w:val="both"/>
        <w:rPr>
          <w:ins w:id="572" w:author="Author"/>
          <w:rFonts w:cs="Arial"/>
        </w:rPr>
      </w:pPr>
      <w:r w:rsidRPr="001101A9">
        <w:rPr>
          <w:rFonts w:cs="Arial"/>
          <w:b/>
        </w:rPr>
        <w:t>C</w:t>
      </w:r>
      <w:del w:id="573" w:author="Author">
        <w:r w:rsidDel="00761261">
          <w:rPr>
            <w:rFonts w:cs="Arial"/>
            <w:b/>
          </w:rPr>
          <w:delText>2010</w:delText>
        </w:r>
      </w:del>
      <w:ins w:id="574" w:author="Author">
        <w:r w:rsidR="00761261">
          <w:rPr>
            <w:rFonts w:cs="Arial"/>
            <w:b/>
          </w:rPr>
          <w:t>2020</w:t>
        </w:r>
      </w:ins>
      <w:r w:rsidRPr="001101A9">
        <w:rPr>
          <w:rFonts w:cs="Arial"/>
          <w:b/>
        </w:rPr>
        <w:t>_</w:t>
      </w:r>
      <w:del w:id="575" w:author="Author">
        <w:r w:rsidRPr="001101A9" w:rsidDel="00761261">
          <w:rPr>
            <w:rFonts w:cs="Arial"/>
            <w:b/>
          </w:rPr>
          <w:delText>vd</w:delText>
        </w:r>
        <w:r w:rsidDel="00761261">
          <w:rPr>
            <w:rFonts w:cs="Arial"/>
            <w:b/>
          </w:rPr>
          <w:delText>F</w:delText>
        </w:r>
      </w:del>
      <w:ins w:id="576" w:author="Author">
        <w:r w:rsidR="00761261" w:rsidRPr="001101A9">
          <w:rPr>
            <w:rFonts w:cs="Arial"/>
            <w:b/>
          </w:rPr>
          <w:t>vd</w:t>
        </w:r>
        <w:r w:rsidR="00761261">
          <w:rPr>
            <w:rFonts w:cs="Arial"/>
            <w:b/>
          </w:rPr>
          <w:t>_15.txt</w:t>
        </w:r>
      </w:ins>
      <w:r>
        <w:rPr>
          <w:rFonts w:cs="Arial"/>
        </w:rPr>
        <w:tab/>
      </w:r>
      <w:r>
        <w:rPr>
          <w:rFonts w:cs="Arial"/>
        </w:rPr>
        <w:tab/>
        <w:t>Virtual Display compare file (App ‘F’)</w:t>
      </w:r>
    </w:p>
    <w:p w:rsidR="00311527" w:rsidRDefault="00311527" w:rsidP="003D4B4D">
      <w:pPr>
        <w:tabs>
          <w:tab w:val="left" w:pos="1440"/>
        </w:tabs>
        <w:ind w:left="720"/>
        <w:jc w:val="both"/>
        <w:rPr>
          <w:rFonts w:cs="Arial"/>
        </w:rPr>
      </w:pPr>
    </w:p>
    <w:p w:rsidR="003D4B4D" w:rsidRDefault="003D4B4D" w:rsidP="003D4B4D">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761261" w:rsidRDefault="00761261">
      <w:pPr>
        <w:rPr>
          <w:ins w:id="577" w:author="Author"/>
          <w:rFonts w:ascii="Arial Bold" w:hAnsi="Arial Bold" w:cs="Arial"/>
          <w:b/>
          <w:bCs/>
          <w:szCs w:val="32"/>
        </w:rPr>
      </w:pPr>
      <w:ins w:id="578" w:author="Author">
        <w:r>
          <w:br w:type="page"/>
        </w:r>
      </w:ins>
    </w:p>
    <w:p w:rsidR="003D4B4D" w:rsidRDefault="003D4B4D" w:rsidP="003D4B4D">
      <w:pPr>
        <w:pStyle w:val="Heading3"/>
      </w:pPr>
      <w:r>
        <w:lastRenderedPageBreak/>
        <w:t>Output Specifications</w:t>
      </w:r>
    </w:p>
    <w:p w:rsidR="003D4B4D" w:rsidRDefault="003D4B4D" w:rsidP="003D4B4D">
      <w:pPr>
        <w:tabs>
          <w:tab w:val="left" w:pos="1440"/>
        </w:tabs>
        <w:jc w:val="both"/>
        <w:rPr>
          <w:rFonts w:cs="Arial"/>
        </w:rPr>
      </w:pPr>
      <w:r>
        <w:rPr>
          <w:rFonts w:cs="Arial"/>
        </w:rPr>
        <w:t>This test case produces the following file(s) as output:</w:t>
      </w:r>
    </w:p>
    <w:p w:rsidR="003D4B4D" w:rsidRDefault="003D4B4D" w:rsidP="003D4B4D">
      <w:pPr>
        <w:tabs>
          <w:tab w:val="left" w:pos="1440"/>
        </w:tabs>
        <w:jc w:val="both"/>
        <w:rPr>
          <w:rFonts w:cs="Arial"/>
        </w:rPr>
      </w:pPr>
    </w:p>
    <w:p w:rsidR="003D4B4D" w:rsidRPr="007A4E54" w:rsidRDefault="003D4B4D" w:rsidP="003D4B4D">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3D4B4D" w:rsidRDefault="003D4B4D" w:rsidP="003D4B4D">
      <w:pPr>
        <w:tabs>
          <w:tab w:val="left" w:pos="1440"/>
        </w:tabs>
        <w:ind w:left="720"/>
        <w:jc w:val="both"/>
        <w:rPr>
          <w:rFonts w:cs="Arial"/>
        </w:rPr>
      </w:pPr>
      <w:r w:rsidRPr="007A4E54">
        <w:rPr>
          <w:rFonts w:cs="Arial"/>
          <w:b/>
        </w:rPr>
        <w:t>C</w:t>
      </w:r>
      <w:r>
        <w:rPr>
          <w:rFonts w:cs="Arial"/>
          <w:b/>
        </w:rPr>
        <w:t>20</w:t>
      </w:r>
      <w:r w:rsidR="00B36B02">
        <w:rPr>
          <w:rFonts w:cs="Arial"/>
          <w:b/>
        </w:rPr>
        <w:t>2</w:t>
      </w:r>
      <w:r>
        <w:rPr>
          <w:rFonts w:cs="Arial"/>
          <w:b/>
        </w:rPr>
        <w:t>0</w:t>
      </w:r>
      <w:r w:rsidRPr="007A4E54">
        <w:rPr>
          <w:rFonts w:cs="Arial"/>
          <w:b/>
        </w:rPr>
        <w:t>_log.xml</w:t>
      </w:r>
      <w:r>
        <w:rPr>
          <w:rFonts w:cs="Arial"/>
        </w:rPr>
        <w:tab/>
      </w:r>
      <w:r>
        <w:rPr>
          <w:rFonts w:cs="Arial"/>
        </w:rPr>
        <w:tab/>
        <w:t>conformance report (XML format)</w:t>
      </w:r>
    </w:p>
    <w:p w:rsidR="00E12DAD" w:rsidRDefault="003D4B4D" w:rsidP="00BE0407">
      <w:pPr>
        <w:pStyle w:val="Heading2"/>
        <w:spacing w:before="0"/>
      </w:pPr>
      <w:r>
        <w:br w:type="page"/>
      </w:r>
      <w:bookmarkStart w:id="579" w:name="_Toc456255143"/>
      <w:r w:rsidR="00E12DAD">
        <w:lastRenderedPageBreak/>
        <w:t xml:space="preserve">Test Case Specification </w:t>
      </w:r>
      <w:r w:rsidR="00B36B02">
        <w:t>3</w:t>
      </w:r>
      <w:r w:rsidR="00E12DAD">
        <w:t xml:space="preserve"> – </w:t>
      </w:r>
      <w:r w:rsidR="00E12DAD" w:rsidRPr="00E12DAD">
        <w:t xml:space="preserve">FPUI </w:t>
      </w:r>
      <w:r w:rsidR="00F83E3A">
        <w:t>Character Set and Screen Attributes</w:t>
      </w:r>
      <w:bookmarkEnd w:id="579"/>
    </w:p>
    <w:p w:rsidR="00E12DAD" w:rsidRDefault="00E12DAD" w:rsidP="00E12DAD">
      <w:pPr>
        <w:pStyle w:val="Heading3"/>
      </w:pPr>
      <w:r>
        <w:t>Test Case Specification Identifier</w:t>
      </w:r>
    </w:p>
    <w:p w:rsidR="00E12DAD" w:rsidRDefault="00E12DAD" w:rsidP="00E12DAD">
      <w:pPr>
        <w:tabs>
          <w:tab w:val="left" w:pos="1440"/>
        </w:tabs>
        <w:jc w:val="both"/>
        <w:rPr>
          <w:rFonts w:cs="Arial"/>
        </w:rPr>
      </w:pPr>
      <w:r>
        <w:rPr>
          <w:rFonts w:cs="Arial"/>
        </w:rPr>
        <w:t>The identifier for this Test C</w:t>
      </w:r>
      <w:r w:rsidR="00B26B5E">
        <w:rPr>
          <w:rFonts w:cs="Arial"/>
        </w:rPr>
        <w:t>ase Specification is APIRI</w:t>
      </w:r>
      <w:r w:rsidR="006E3FF1">
        <w:rPr>
          <w:rFonts w:cs="Arial"/>
        </w:rPr>
        <w:t>.TCS.20</w:t>
      </w:r>
      <w:r w:rsidR="003D4B4D">
        <w:rPr>
          <w:rFonts w:cs="Arial"/>
        </w:rPr>
        <w:t>3</w:t>
      </w:r>
      <w:r w:rsidR="00B86E2F">
        <w:rPr>
          <w:rFonts w:cs="Arial"/>
        </w:rPr>
        <w:t>0</w:t>
      </w:r>
      <w:r>
        <w:rPr>
          <w:rFonts w:cs="Arial"/>
        </w:rPr>
        <w:t>.</w:t>
      </w:r>
    </w:p>
    <w:p w:rsidR="00BC445D" w:rsidRDefault="00BC445D" w:rsidP="00BC445D">
      <w:pPr>
        <w:pStyle w:val="Heading3"/>
      </w:pPr>
      <w:r>
        <w:t>Objective</w:t>
      </w:r>
    </w:p>
    <w:p w:rsidR="00BC445D" w:rsidRDefault="00BC445D" w:rsidP="00BC445D">
      <w:pPr>
        <w:tabs>
          <w:tab w:val="left" w:pos="1440"/>
        </w:tabs>
        <w:jc w:val="both"/>
        <w:rPr>
          <w:rFonts w:cs="Arial"/>
        </w:rPr>
      </w:pPr>
      <w:r>
        <w:rPr>
          <w:rFonts w:cs="Arial"/>
        </w:rPr>
        <w:t xml:space="preserve">The objective of this Test Case is to validate the display character set and screen attribute </w:t>
      </w:r>
      <w:r w:rsidR="00B35F95">
        <w:rPr>
          <w:rFonts w:cs="Arial"/>
        </w:rPr>
        <w:t>handling capabilities of the API</w:t>
      </w:r>
      <w:r>
        <w:rPr>
          <w:rFonts w:cs="Arial"/>
        </w:rPr>
        <w:t>.  This Test Case also tests the API’s AUX switch interface functions.</w:t>
      </w:r>
    </w:p>
    <w:p w:rsidR="00E12DAD" w:rsidRDefault="00E12DAD" w:rsidP="00E12DAD">
      <w:pPr>
        <w:pStyle w:val="Heading3"/>
      </w:pPr>
      <w:r>
        <w:t>Test Items</w:t>
      </w:r>
    </w:p>
    <w:p w:rsidR="00F83E3A" w:rsidRDefault="00F83E3A" w:rsidP="00F83E3A">
      <w:pPr>
        <w:tabs>
          <w:tab w:val="left" w:pos="1440"/>
        </w:tabs>
        <w:jc w:val="both"/>
        <w:rPr>
          <w:rFonts w:cs="Arial"/>
        </w:rPr>
      </w:pPr>
      <w:r>
        <w:rPr>
          <w:rFonts w:cs="Arial"/>
        </w:rPr>
        <w:t>This test case tests the following requirements:</w:t>
      </w:r>
    </w:p>
    <w:p w:rsidR="00F83E3A" w:rsidRDefault="00F83E3A" w:rsidP="00F83E3A">
      <w:pPr>
        <w:tabs>
          <w:tab w:val="left" w:pos="1440"/>
        </w:tabs>
        <w:jc w:val="both"/>
        <w:rPr>
          <w:rFonts w:cs="Arial"/>
        </w:rPr>
      </w:pPr>
    </w:p>
    <w:p w:rsidR="00F83E3A" w:rsidRDefault="00F83E3A" w:rsidP="00F83E3A">
      <w:pPr>
        <w:tabs>
          <w:tab w:val="left" w:pos="1440"/>
        </w:tabs>
        <w:ind w:left="1440" w:hanging="1440"/>
        <w:jc w:val="both"/>
        <w:rPr>
          <w:rFonts w:eastAsia="Calibri" w:cs="Arial"/>
        </w:rPr>
      </w:pPr>
      <w:r>
        <w:rPr>
          <w:rFonts w:eastAsia="Calibri" w:cs="Arial"/>
        </w:rPr>
        <w:t>APIR3.1.1[9]</w:t>
      </w:r>
      <w:r>
        <w:rPr>
          <w:rFonts w:eastAsia="Calibri" w:cs="Arial"/>
        </w:rPr>
        <w:tab/>
        <w:t>The API shall support the display character set as defined in the ATC Controller Standard, Section 7.1.4 (ATC 5201 has this in Section 6.1.4).</w:t>
      </w:r>
    </w:p>
    <w:p w:rsidR="00F83E3A" w:rsidRDefault="00F83E3A" w:rsidP="00F83E3A">
      <w:pPr>
        <w:tabs>
          <w:tab w:val="left" w:pos="1440"/>
        </w:tabs>
        <w:ind w:left="1440" w:hanging="1440"/>
        <w:jc w:val="both"/>
        <w:rPr>
          <w:rFonts w:cs="Arial"/>
        </w:rPr>
      </w:pPr>
    </w:p>
    <w:p w:rsidR="00F83E3A" w:rsidRDefault="00F83E3A" w:rsidP="00F83E3A">
      <w:pPr>
        <w:tabs>
          <w:tab w:val="left" w:pos="1440"/>
        </w:tabs>
        <w:ind w:left="1440" w:hanging="1440"/>
        <w:jc w:val="both"/>
        <w:rPr>
          <w:rFonts w:eastAsia="Calibri" w:cs="Arial"/>
        </w:rPr>
      </w:pPr>
      <w:r>
        <w:rPr>
          <w:rFonts w:eastAsia="Calibri" w:cs="Arial"/>
        </w:rPr>
        <w:t>APIR3.1.1[10]</w:t>
      </w:r>
      <w:r>
        <w:rPr>
          <w:rFonts w:eastAsia="Calibri" w:cs="Arial"/>
        </w:rPr>
        <w:tab/>
        <w:t>Screen attributes described by the ATC Controller Standard, Section 7.1.4 (ATC 5201 has this in Section 6.1.4), shall be maintained for each window independently.</w:t>
      </w:r>
    </w:p>
    <w:p w:rsidR="00F83E3A" w:rsidRDefault="00F83E3A" w:rsidP="00F83E3A">
      <w:pPr>
        <w:tabs>
          <w:tab w:val="left" w:pos="1440"/>
        </w:tabs>
        <w:ind w:left="1440" w:hanging="1440"/>
        <w:jc w:val="both"/>
        <w:rPr>
          <w:rFonts w:cs="Arial"/>
        </w:rPr>
      </w:pPr>
    </w:p>
    <w:p w:rsidR="00F83E3A" w:rsidRDefault="00F83E3A" w:rsidP="00F83E3A">
      <w:pPr>
        <w:tabs>
          <w:tab w:val="left" w:pos="1440"/>
        </w:tabs>
        <w:ind w:left="1440" w:hanging="1440"/>
        <w:jc w:val="both"/>
        <w:rPr>
          <w:rFonts w:eastAsia="Calibri" w:cs="Arial"/>
        </w:rPr>
      </w:pPr>
      <w:r>
        <w:rPr>
          <w:rFonts w:eastAsia="Calibri" w:cs="Arial"/>
        </w:rPr>
        <w:t>APIR3.1.1[11]</w:t>
      </w:r>
      <w:r>
        <w:rPr>
          <w:rFonts w:eastAsia="Calibri" w:cs="Arial"/>
        </w:rPr>
        <w:tab/>
        <w:t>Each window shall have separate input and output buffers unique from other windows.</w:t>
      </w:r>
    </w:p>
    <w:p w:rsidR="00F83E3A" w:rsidRDefault="00F83E3A" w:rsidP="00F83E3A">
      <w:pPr>
        <w:tabs>
          <w:tab w:val="left" w:pos="1440"/>
        </w:tabs>
        <w:ind w:left="1440" w:hanging="1440"/>
        <w:jc w:val="both"/>
        <w:rPr>
          <w:rFonts w:cs="Arial"/>
        </w:rPr>
      </w:pPr>
    </w:p>
    <w:p w:rsidR="00F83E3A" w:rsidRDefault="00F83E3A" w:rsidP="00F83E3A">
      <w:pPr>
        <w:tabs>
          <w:tab w:val="left" w:pos="1440"/>
        </w:tabs>
        <w:ind w:left="1440" w:hanging="1440"/>
        <w:jc w:val="both"/>
        <w:rPr>
          <w:rFonts w:eastAsia="Calibri" w:cs="Arial"/>
        </w:rPr>
      </w:pPr>
      <w:r>
        <w:rPr>
          <w:rFonts w:eastAsia="Calibri" w:cs="Arial"/>
        </w:rPr>
        <w:t>APIR3.1.1[12]</w:t>
      </w:r>
      <w:r>
        <w:rPr>
          <w:rFonts w:eastAsia="Calibri" w:cs="Arial"/>
        </w:rPr>
        <w:tab/>
        <w:t>The screen attributes of the Front Panel Manager Window shall be set to the values of the controller unit at power up as described in ATC Controller Standard, Section 7.1.4 (ATC 5201 has this in Section 6.1.4).</w:t>
      </w:r>
    </w:p>
    <w:p w:rsidR="006E3FF1" w:rsidRDefault="006E3FF1" w:rsidP="006E3FF1">
      <w:pPr>
        <w:tabs>
          <w:tab w:val="left" w:pos="1620"/>
        </w:tabs>
        <w:ind w:left="1620" w:hanging="1620"/>
        <w:jc w:val="both"/>
        <w:rPr>
          <w:rFonts w:cs="Arial"/>
        </w:rPr>
      </w:pPr>
    </w:p>
    <w:p w:rsidR="00300E4A" w:rsidRDefault="00300E4A" w:rsidP="00300E4A">
      <w:pPr>
        <w:tabs>
          <w:tab w:val="left" w:pos="1620"/>
        </w:tabs>
        <w:ind w:left="1620" w:hanging="1620"/>
        <w:jc w:val="both"/>
        <w:rPr>
          <w:rFonts w:eastAsia="Calibri" w:cs="Arial"/>
        </w:rPr>
      </w:pPr>
      <w:moveToRangeStart w:id="580" w:author="Author" w:name="move455484279"/>
      <w:moveTo w:id="581" w:author="Author">
        <w:r>
          <w:rPr>
            <w:rFonts w:eastAsia="Calibri" w:cs="Arial"/>
          </w:rPr>
          <w:t>APIR3.1.1.2[4]</w:t>
        </w:r>
        <w:r>
          <w:rPr>
            <w:rFonts w:eastAsia="Calibri" w:cs="Arial"/>
          </w:rPr>
          <w:tab/>
          <w:t>The API shall provide the ability for an application program to reserve exclusive access to the Aux Switch (see ATC Controller Standard, Section 7.1.4) (ATC 5201 has this in Section 6.1.4).</w:t>
        </w:r>
      </w:moveTo>
    </w:p>
    <w:p w:rsidR="00300E4A" w:rsidRDefault="00300E4A" w:rsidP="00300E4A">
      <w:pPr>
        <w:tabs>
          <w:tab w:val="left" w:pos="1620"/>
        </w:tabs>
        <w:ind w:left="1620" w:hanging="1620"/>
        <w:jc w:val="both"/>
        <w:rPr>
          <w:rFonts w:cs="Arial"/>
        </w:rPr>
      </w:pPr>
    </w:p>
    <w:p w:rsidR="00300E4A" w:rsidRDefault="00300E4A" w:rsidP="00300E4A">
      <w:pPr>
        <w:tabs>
          <w:tab w:val="left" w:pos="1620"/>
        </w:tabs>
        <w:ind w:left="1620" w:hanging="1620"/>
        <w:jc w:val="both"/>
        <w:rPr>
          <w:rFonts w:eastAsia="Calibri" w:cs="Arial"/>
        </w:rPr>
      </w:pPr>
      <w:moveTo w:id="582" w:author="Author">
        <w:r>
          <w:rPr>
            <w:rFonts w:eastAsia="Calibri" w:cs="Arial"/>
          </w:rPr>
          <w:t>APIR3.1.1.2[5]</w:t>
        </w:r>
        <w:r>
          <w:rPr>
            <w:rFonts w:eastAsia="Calibri" w:cs="Arial"/>
          </w:rPr>
          <w:tab/>
          <w:t>An application program that has reserved exclusive access to the AUX Switch shall maintain exclusive access to the switch even if the application program has no window in focus.</w:t>
        </w:r>
      </w:moveTo>
    </w:p>
    <w:p w:rsidR="00300E4A" w:rsidRDefault="00300E4A" w:rsidP="00300E4A">
      <w:pPr>
        <w:tabs>
          <w:tab w:val="left" w:pos="1620"/>
        </w:tabs>
        <w:ind w:left="1620" w:hanging="1620"/>
        <w:jc w:val="both"/>
        <w:rPr>
          <w:rFonts w:cs="Arial"/>
        </w:rPr>
      </w:pPr>
    </w:p>
    <w:moveToRangeEnd w:id="580"/>
    <w:p w:rsidR="006E21A1" w:rsidRDefault="006E21A1" w:rsidP="006E21A1">
      <w:pPr>
        <w:tabs>
          <w:tab w:val="left" w:pos="1620"/>
        </w:tabs>
        <w:ind w:left="1620" w:hanging="1620"/>
        <w:jc w:val="both"/>
        <w:rPr>
          <w:rFonts w:eastAsia="Calibri" w:cs="Arial"/>
        </w:rPr>
      </w:pPr>
      <w:r>
        <w:rPr>
          <w:rFonts w:eastAsia="Calibri" w:cs="Arial"/>
        </w:rPr>
        <w:t>APIR3.1.1.2[7]</w:t>
      </w:r>
      <w:r>
        <w:rPr>
          <w:rFonts w:eastAsia="Calibri" w:cs="Arial"/>
        </w:rPr>
        <w:tab/>
        <w:t>The API shall provide a function or set of functions to set the attributes of a Front Panel display as described in the ATC Controller Standard, Section 7.1.4 (ATC 5201 has this in Section 6.1.4).</w:t>
      </w:r>
    </w:p>
    <w:p w:rsidR="006E21A1" w:rsidRDefault="006E21A1" w:rsidP="006E21A1">
      <w:pPr>
        <w:tabs>
          <w:tab w:val="left" w:pos="1620"/>
        </w:tabs>
        <w:ind w:left="1620" w:hanging="1620"/>
        <w:jc w:val="both"/>
        <w:rPr>
          <w:rFonts w:cs="Arial"/>
        </w:rPr>
      </w:pPr>
    </w:p>
    <w:p w:rsidR="006E21A1" w:rsidRDefault="006E21A1" w:rsidP="006E21A1">
      <w:pPr>
        <w:tabs>
          <w:tab w:val="left" w:pos="1620"/>
        </w:tabs>
        <w:ind w:left="1620" w:hanging="1620"/>
        <w:jc w:val="both"/>
        <w:rPr>
          <w:rFonts w:eastAsia="Calibri" w:cs="Arial"/>
        </w:rPr>
      </w:pPr>
      <w:r>
        <w:rPr>
          <w:rFonts w:eastAsia="Calibri" w:cs="Arial"/>
        </w:rPr>
        <w:t>APIR3.1.1.2[8]</w:t>
      </w:r>
      <w:r>
        <w:rPr>
          <w:rFonts w:eastAsia="Calibri" w:cs="Arial"/>
        </w:rPr>
        <w:tab/>
        <w:t>The API shall provide a function or set of functions to return the attributes of a Front Panel display as described in the ATC Controller Standard, Section 7.1.4 (ATC 5201 has this in Section 6.1.4).</w:t>
      </w:r>
    </w:p>
    <w:p w:rsidR="006E21A1" w:rsidRDefault="006E21A1" w:rsidP="006E21A1">
      <w:pPr>
        <w:tabs>
          <w:tab w:val="left" w:pos="1620"/>
        </w:tabs>
        <w:ind w:left="1620" w:hanging="1620"/>
        <w:jc w:val="both"/>
        <w:rPr>
          <w:rFonts w:cs="Arial"/>
        </w:rPr>
      </w:pPr>
    </w:p>
    <w:p w:rsidR="003D73EF" w:rsidDel="00300E4A" w:rsidRDefault="003D73EF" w:rsidP="003D73EF">
      <w:pPr>
        <w:tabs>
          <w:tab w:val="left" w:pos="1620"/>
        </w:tabs>
        <w:ind w:left="1620" w:hanging="1620"/>
        <w:jc w:val="both"/>
        <w:rPr>
          <w:rFonts w:eastAsia="Calibri" w:cs="Arial"/>
        </w:rPr>
      </w:pPr>
      <w:moveFromRangeStart w:id="583" w:author="Author" w:name="move455484279"/>
      <w:moveFrom w:id="584" w:author="Author">
        <w:r w:rsidDel="00300E4A">
          <w:rPr>
            <w:rFonts w:eastAsia="Calibri" w:cs="Arial"/>
          </w:rPr>
          <w:t>APIR3.1.1.2[4]</w:t>
        </w:r>
        <w:r w:rsidDel="00300E4A">
          <w:rPr>
            <w:rFonts w:eastAsia="Calibri" w:cs="Arial"/>
          </w:rPr>
          <w:tab/>
          <w:t>The API shall provide the ability for an application program to reserve exclusive access to the Aux Switch (see ATC Controller Standard, Section 7.1.4) (ATC 5201 has this in Section 6.1.4).</w:t>
        </w:r>
      </w:moveFrom>
    </w:p>
    <w:p w:rsidR="003D73EF" w:rsidDel="00300E4A" w:rsidRDefault="003D73EF" w:rsidP="003D73EF">
      <w:pPr>
        <w:tabs>
          <w:tab w:val="left" w:pos="1620"/>
        </w:tabs>
        <w:ind w:left="1620" w:hanging="1620"/>
        <w:jc w:val="both"/>
        <w:rPr>
          <w:rFonts w:cs="Arial"/>
        </w:rPr>
      </w:pPr>
    </w:p>
    <w:p w:rsidR="003D73EF" w:rsidDel="00300E4A" w:rsidRDefault="003D73EF" w:rsidP="003D73EF">
      <w:pPr>
        <w:tabs>
          <w:tab w:val="left" w:pos="1620"/>
        </w:tabs>
        <w:ind w:left="1620" w:hanging="1620"/>
        <w:jc w:val="both"/>
        <w:rPr>
          <w:rFonts w:eastAsia="Calibri" w:cs="Arial"/>
        </w:rPr>
      </w:pPr>
      <w:moveFrom w:id="585" w:author="Author">
        <w:r w:rsidDel="00300E4A">
          <w:rPr>
            <w:rFonts w:eastAsia="Calibri" w:cs="Arial"/>
          </w:rPr>
          <w:t>APIR3.1.1.2[5]</w:t>
        </w:r>
        <w:r w:rsidDel="00300E4A">
          <w:rPr>
            <w:rFonts w:eastAsia="Calibri" w:cs="Arial"/>
          </w:rPr>
          <w:tab/>
          <w:t>An application program that has reserved exclusive access to the AUX Switch shall maintain exclusive access to the switch even if the application program has no window in focus.</w:t>
        </w:r>
      </w:moveFrom>
    </w:p>
    <w:p w:rsidR="003D73EF" w:rsidDel="00300E4A" w:rsidRDefault="003D73EF" w:rsidP="003D73EF">
      <w:pPr>
        <w:tabs>
          <w:tab w:val="left" w:pos="1620"/>
        </w:tabs>
        <w:ind w:left="1620" w:hanging="1620"/>
        <w:jc w:val="both"/>
        <w:rPr>
          <w:rFonts w:cs="Arial"/>
        </w:rPr>
      </w:pPr>
    </w:p>
    <w:moveFromRangeEnd w:id="583"/>
    <w:p w:rsidR="006E21A1" w:rsidRDefault="006E21A1" w:rsidP="006E21A1">
      <w:pPr>
        <w:tabs>
          <w:tab w:val="left" w:pos="1620"/>
        </w:tabs>
        <w:ind w:left="1620" w:hanging="1620"/>
        <w:jc w:val="both"/>
        <w:rPr>
          <w:rFonts w:eastAsia="Calibri" w:cs="Arial"/>
        </w:rPr>
      </w:pPr>
      <w:r>
        <w:rPr>
          <w:rFonts w:eastAsia="Calibri" w:cs="Arial"/>
        </w:rPr>
        <w:t>APIR3.1.1.2[19]</w:t>
      </w:r>
      <w:r>
        <w:rPr>
          <w:rFonts w:eastAsia="Calibri" w:cs="Arial"/>
        </w:rPr>
        <w:tab/>
        <w:t>If a window was registered with access to the Aux Switch, the API shall provide a function to return its status.</w:t>
      </w:r>
    </w:p>
    <w:p w:rsidR="0004001E" w:rsidRDefault="0004001E"/>
    <w:p w:rsidR="0004001E" w:rsidRDefault="0004001E" w:rsidP="0004001E">
      <w:pPr>
        <w:tabs>
          <w:tab w:val="left" w:pos="1620"/>
        </w:tabs>
        <w:ind w:left="1620" w:hanging="1620"/>
        <w:jc w:val="both"/>
        <w:rPr>
          <w:rFonts w:eastAsia="Calibri" w:cs="Arial"/>
        </w:rPr>
      </w:pPr>
      <w:r>
        <w:rPr>
          <w:rFonts w:eastAsia="Calibri" w:cs="Arial"/>
        </w:rPr>
        <w:t>APIR3.1.1.2[27]</w:t>
      </w:r>
      <w:r>
        <w:rPr>
          <w:rFonts w:eastAsia="Calibri" w:cs="Arial"/>
        </w:rPr>
        <w:tab/>
        <w:t>Display configuration and inquiry command codes (escape sequences) specified in the ATC Controller Standard, Section 7.1.4 (ATC 5201 has this in Section 6.1.4), shall be supported as separate functions in the API.</w:t>
      </w:r>
    </w:p>
    <w:p w:rsidR="006E21A1" w:rsidRDefault="006E21A1">
      <w:pPr>
        <w:rPr>
          <w:rFonts w:ascii="Arial Bold" w:hAnsi="Arial Bold" w:cs="Arial"/>
          <w:b/>
          <w:bCs/>
          <w:szCs w:val="32"/>
        </w:rPr>
      </w:pPr>
      <w:r>
        <w:lastRenderedPageBreak/>
        <w:br w:type="page"/>
      </w:r>
    </w:p>
    <w:p w:rsidR="00E12DAD" w:rsidRDefault="00E12DAD" w:rsidP="00E12DAD">
      <w:pPr>
        <w:pStyle w:val="Heading3"/>
      </w:pPr>
      <w:r>
        <w:lastRenderedPageBreak/>
        <w:t>Input Specifications</w:t>
      </w:r>
    </w:p>
    <w:p w:rsidR="00E12DAD" w:rsidRDefault="00E12DAD" w:rsidP="00E12DAD">
      <w:pPr>
        <w:tabs>
          <w:tab w:val="left" w:pos="1440"/>
        </w:tabs>
        <w:jc w:val="both"/>
        <w:rPr>
          <w:rFonts w:cs="Arial"/>
        </w:rPr>
      </w:pPr>
      <w:r>
        <w:rPr>
          <w:rFonts w:cs="Arial"/>
        </w:rPr>
        <w:t>This test case requires the following file</w:t>
      </w:r>
      <w:r w:rsidR="00C00870">
        <w:rPr>
          <w:rFonts w:cs="Arial"/>
        </w:rPr>
        <w:t>(</w:t>
      </w:r>
      <w:r>
        <w:rPr>
          <w:rFonts w:cs="Arial"/>
        </w:rPr>
        <w:t>s</w:t>
      </w:r>
      <w:r w:rsidR="00C00870">
        <w:rPr>
          <w:rFonts w:cs="Arial"/>
        </w:rPr>
        <w:t>)</w:t>
      </w:r>
      <w:r>
        <w:rPr>
          <w:rFonts w:cs="Arial"/>
        </w:rPr>
        <w:t xml:space="preserve"> as input:</w:t>
      </w:r>
    </w:p>
    <w:p w:rsidR="00E12DAD" w:rsidRDefault="00E12DAD" w:rsidP="00E12DAD">
      <w:pPr>
        <w:tabs>
          <w:tab w:val="left" w:pos="1440"/>
        </w:tabs>
        <w:jc w:val="both"/>
        <w:rPr>
          <w:rFonts w:cs="Arial"/>
        </w:rPr>
      </w:pPr>
    </w:p>
    <w:p w:rsidR="00E12DAD" w:rsidRPr="007A4E54" w:rsidRDefault="00E12DAD" w:rsidP="00E12DAD">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12DAD" w:rsidRDefault="00E12DAD" w:rsidP="00E12DAD">
      <w:pPr>
        <w:tabs>
          <w:tab w:val="left" w:pos="1440"/>
        </w:tabs>
        <w:ind w:left="720"/>
        <w:jc w:val="both"/>
        <w:rPr>
          <w:ins w:id="586" w:author="Author"/>
          <w:rFonts w:cs="Arial"/>
        </w:rPr>
      </w:pPr>
      <w:r w:rsidRPr="007A4E54">
        <w:rPr>
          <w:rFonts w:cs="Arial"/>
          <w:b/>
        </w:rPr>
        <w:t>C</w:t>
      </w:r>
      <w:r w:rsidR="006E3FF1">
        <w:rPr>
          <w:rFonts w:cs="Arial"/>
          <w:b/>
        </w:rPr>
        <w:t>20</w:t>
      </w:r>
      <w:r w:rsidR="00B36B02">
        <w:rPr>
          <w:rFonts w:cs="Arial"/>
          <w:b/>
        </w:rPr>
        <w:t>3</w:t>
      </w:r>
      <w:r w:rsidR="00B86E2F">
        <w:rPr>
          <w:rFonts w:cs="Arial"/>
          <w:b/>
        </w:rPr>
        <w:t>0</w:t>
      </w:r>
      <w:r w:rsidRPr="007A4E54">
        <w:rPr>
          <w:rFonts w:cs="Arial"/>
          <w:b/>
        </w:rPr>
        <w:t>_in.xml</w:t>
      </w:r>
      <w:r>
        <w:rPr>
          <w:rFonts w:cs="Arial"/>
        </w:rPr>
        <w:tab/>
      </w:r>
      <w:r>
        <w:rPr>
          <w:rFonts w:cs="Arial"/>
        </w:rPr>
        <w:tab/>
        <w:t>APIVSXML test script (XML format)</w:t>
      </w:r>
    </w:p>
    <w:p w:rsidR="008206FD" w:rsidRDefault="008206FD" w:rsidP="00E12DAD">
      <w:pPr>
        <w:tabs>
          <w:tab w:val="left" w:pos="1440"/>
        </w:tabs>
        <w:ind w:left="720"/>
        <w:jc w:val="both"/>
        <w:rPr>
          <w:rFonts w:cs="Arial"/>
        </w:rPr>
      </w:pPr>
    </w:p>
    <w:p w:rsidR="008206FD" w:rsidRPr="008206FD" w:rsidRDefault="008206FD" w:rsidP="008206FD">
      <w:pPr>
        <w:tabs>
          <w:tab w:val="left" w:pos="1440"/>
        </w:tabs>
        <w:ind w:left="720"/>
        <w:jc w:val="both"/>
        <w:rPr>
          <w:ins w:id="587" w:author="Author"/>
          <w:rFonts w:cs="Arial"/>
          <w:b/>
        </w:rPr>
      </w:pPr>
      <w:ins w:id="588" w:author="Author">
        <w:r w:rsidRPr="008206FD">
          <w:rPr>
            <w:rFonts w:cs="Arial"/>
            <w:b/>
          </w:rPr>
          <w:t>Cxxxx_key0.txt</w:t>
        </w:r>
        <w:r w:rsidRPr="008206FD">
          <w:rPr>
            <w:rFonts w:cs="Arial"/>
            <w:b/>
          </w:rPr>
          <w:tab/>
        </w:r>
        <w:r w:rsidRPr="005A01B6">
          <w:rPr>
            <w:rFonts w:cs="Arial"/>
            <w:rPrChange w:id="589" w:author="Author">
              <w:rPr>
                <w:rFonts w:cs="Arial"/>
                <w:b/>
              </w:rPr>
            </w:rPrChange>
          </w:rPr>
          <w:t>keystroke file (Key ‘0’)</w:t>
        </w:r>
      </w:ins>
    </w:p>
    <w:p w:rsidR="008206FD" w:rsidRPr="008206FD" w:rsidRDefault="008206FD" w:rsidP="008206FD">
      <w:pPr>
        <w:tabs>
          <w:tab w:val="left" w:pos="1440"/>
        </w:tabs>
        <w:ind w:left="720"/>
        <w:jc w:val="both"/>
        <w:rPr>
          <w:ins w:id="590" w:author="Author"/>
          <w:rFonts w:cs="Arial"/>
          <w:b/>
        </w:rPr>
      </w:pPr>
      <w:ins w:id="591" w:author="Author">
        <w:r w:rsidRPr="008206FD">
          <w:rPr>
            <w:rFonts w:cs="Arial"/>
            <w:b/>
          </w:rPr>
          <w:t>Cxxxx_key1.txt</w:t>
        </w:r>
        <w:r w:rsidRPr="008206FD">
          <w:rPr>
            <w:rFonts w:cs="Arial"/>
            <w:b/>
          </w:rPr>
          <w:tab/>
        </w:r>
        <w:r w:rsidRPr="005A01B6">
          <w:rPr>
            <w:rFonts w:cs="Arial"/>
            <w:rPrChange w:id="592" w:author="Author">
              <w:rPr>
                <w:rFonts w:cs="Arial"/>
                <w:b/>
              </w:rPr>
            </w:rPrChange>
          </w:rPr>
          <w:t>keystroke file (Key ‘1’)</w:t>
        </w:r>
      </w:ins>
    </w:p>
    <w:p w:rsidR="008206FD" w:rsidRPr="008206FD" w:rsidRDefault="008206FD" w:rsidP="008206FD">
      <w:pPr>
        <w:tabs>
          <w:tab w:val="left" w:pos="1440"/>
        </w:tabs>
        <w:ind w:left="720"/>
        <w:jc w:val="both"/>
        <w:rPr>
          <w:ins w:id="593" w:author="Author"/>
          <w:rFonts w:cs="Arial"/>
          <w:b/>
        </w:rPr>
      </w:pPr>
      <w:ins w:id="594" w:author="Author">
        <w:r w:rsidRPr="008206FD">
          <w:rPr>
            <w:rFonts w:cs="Arial"/>
            <w:b/>
          </w:rPr>
          <w:t>Cxxxx_keyStar.txt</w:t>
        </w:r>
        <w:r w:rsidRPr="008206FD">
          <w:rPr>
            <w:rFonts w:cs="Arial"/>
            <w:b/>
          </w:rPr>
          <w:tab/>
        </w:r>
        <w:r w:rsidRPr="005A01B6">
          <w:rPr>
            <w:rFonts w:cs="Arial"/>
            <w:rPrChange w:id="595" w:author="Author">
              <w:rPr>
                <w:rFonts w:cs="Arial"/>
                <w:b/>
              </w:rPr>
            </w:rPrChange>
          </w:rPr>
          <w:t>keystroke file (Key ‘*’)</w:t>
        </w:r>
      </w:ins>
    </w:p>
    <w:p w:rsidR="008206FD" w:rsidRPr="008206FD" w:rsidRDefault="008206FD" w:rsidP="008206FD">
      <w:pPr>
        <w:tabs>
          <w:tab w:val="left" w:pos="1440"/>
        </w:tabs>
        <w:ind w:left="720"/>
        <w:jc w:val="both"/>
        <w:rPr>
          <w:ins w:id="596" w:author="Author"/>
          <w:rFonts w:cs="Arial"/>
          <w:b/>
        </w:rPr>
      </w:pPr>
      <w:ins w:id="597" w:author="Author">
        <w:r w:rsidRPr="008206FD">
          <w:rPr>
            <w:rFonts w:cs="Arial"/>
            <w:b/>
          </w:rPr>
          <w:t>Cxxxx_keyESC.txt</w:t>
        </w:r>
        <w:r w:rsidRPr="008206FD">
          <w:rPr>
            <w:rFonts w:cs="Arial"/>
            <w:b/>
          </w:rPr>
          <w:tab/>
        </w:r>
        <w:r w:rsidRPr="005A01B6">
          <w:rPr>
            <w:rFonts w:cs="Arial"/>
            <w:rPrChange w:id="598" w:author="Author">
              <w:rPr>
                <w:rFonts w:cs="Arial"/>
                <w:b/>
              </w:rPr>
            </w:rPrChange>
          </w:rPr>
          <w:t>keystroke file (Key ‘&lt;Esc&gt;’)</w:t>
        </w:r>
      </w:ins>
    </w:p>
    <w:p w:rsidR="008206FD" w:rsidRPr="008206FD" w:rsidRDefault="008206FD" w:rsidP="008206FD">
      <w:pPr>
        <w:tabs>
          <w:tab w:val="left" w:pos="1440"/>
        </w:tabs>
        <w:ind w:left="720"/>
        <w:jc w:val="both"/>
        <w:rPr>
          <w:ins w:id="599" w:author="Author"/>
          <w:rFonts w:cs="Arial"/>
          <w:b/>
        </w:rPr>
      </w:pPr>
    </w:p>
    <w:p w:rsidR="008206FD" w:rsidRPr="008206FD" w:rsidRDefault="008206FD" w:rsidP="008206FD">
      <w:pPr>
        <w:tabs>
          <w:tab w:val="left" w:pos="1440"/>
        </w:tabs>
        <w:ind w:left="720"/>
        <w:jc w:val="both"/>
        <w:rPr>
          <w:ins w:id="600" w:author="Author"/>
          <w:rFonts w:cs="Arial"/>
          <w:b/>
        </w:rPr>
      </w:pPr>
      <w:ins w:id="601" w:author="Author">
        <w:r w:rsidRPr="008206FD">
          <w:rPr>
            <w:rFonts w:cs="Arial"/>
            <w:b/>
          </w:rPr>
          <w:t>C2030_allchar.txt</w:t>
        </w:r>
        <w:r w:rsidRPr="008206FD">
          <w:rPr>
            <w:rFonts w:cs="Arial"/>
            <w:b/>
          </w:rPr>
          <w:tab/>
        </w:r>
        <w:r w:rsidRPr="005A01B6">
          <w:rPr>
            <w:rFonts w:cs="Arial"/>
            <w:rPrChange w:id="602" w:author="Author">
              <w:rPr>
                <w:rFonts w:cs="Arial"/>
                <w:b/>
              </w:rPr>
            </w:rPrChange>
          </w:rPr>
          <w:t>parameter load file (displayable ASCII characters)</w:t>
        </w:r>
      </w:ins>
    </w:p>
    <w:p w:rsidR="008206FD" w:rsidRPr="008206FD" w:rsidRDefault="008206FD" w:rsidP="008206FD">
      <w:pPr>
        <w:tabs>
          <w:tab w:val="left" w:pos="1440"/>
        </w:tabs>
        <w:ind w:left="720"/>
        <w:jc w:val="both"/>
        <w:rPr>
          <w:ins w:id="603" w:author="Author"/>
          <w:rFonts w:cs="Arial"/>
          <w:b/>
        </w:rPr>
      </w:pPr>
    </w:p>
    <w:p w:rsidR="008206FD" w:rsidRPr="008206FD" w:rsidRDefault="008206FD" w:rsidP="008206FD">
      <w:pPr>
        <w:tabs>
          <w:tab w:val="left" w:pos="1440"/>
        </w:tabs>
        <w:ind w:left="720"/>
        <w:jc w:val="both"/>
        <w:rPr>
          <w:ins w:id="604" w:author="Author"/>
          <w:rFonts w:cs="Arial"/>
          <w:b/>
        </w:rPr>
      </w:pPr>
      <w:ins w:id="605" w:author="Author">
        <w:r w:rsidRPr="008206FD">
          <w:rPr>
            <w:rFonts w:cs="Arial"/>
            <w:b/>
          </w:rPr>
          <w:t>C2030_vd_default.txt</w:t>
        </w:r>
        <w:r w:rsidRPr="008206FD">
          <w:rPr>
            <w:rFonts w:cs="Arial"/>
            <w:b/>
          </w:rPr>
          <w:tab/>
        </w:r>
        <w:r w:rsidRPr="005A01B6">
          <w:rPr>
            <w:rFonts w:cs="Arial"/>
            <w:rPrChange w:id="606" w:author="Author">
              <w:rPr>
                <w:rFonts w:cs="Arial"/>
                <w:b/>
              </w:rPr>
            </w:rPrChange>
          </w:rPr>
          <w:t>Virtual Display compare file (default)</w:t>
        </w:r>
      </w:ins>
    </w:p>
    <w:p w:rsidR="008206FD" w:rsidRPr="008206FD" w:rsidRDefault="008206FD" w:rsidP="008206FD">
      <w:pPr>
        <w:tabs>
          <w:tab w:val="left" w:pos="1440"/>
        </w:tabs>
        <w:ind w:left="720"/>
        <w:jc w:val="both"/>
        <w:rPr>
          <w:ins w:id="607" w:author="Author"/>
          <w:rFonts w:cs="Arial"/>
          <w:b/>
        </w:rPr>
      </w:pPr>
      <w:ins w:id="608" w:author="Author">
        <w:r w:rsidRPr="008206FD">
          <w:rPr>
            <w:rFonts w:cs="Arial"/>
            <w:b/>
          </w:rPr>
          <w:t>C2030_vd_all.txt</w:t>
        </w:r>
        <w:r w:rsidRPr="008206FD">
          <w:rPr>
            <w:rFonts w:cs="Arial"/>
            <w:b/>
          </w:rPr>
          <w:tab/>
        </w:r>
        <w:r w:rsidRPr="005A01B6">
          <w:rPr>
            <w:rFonts w:cs="Arial"/>
            <w:rPrChange w:id="609" w:author="Author">
              <w:rPr>
                <w:rFonts w:cs="Arial"/>
                <w:b/>
              </w:rPr>
            </w:rPrChange>
          </w:rPr>
          <w:t>Virtual Display compare file (all characters)</w:t>
        </w:r>
      </w:ins>
    </w:p>
    <w:p w:rsidR="008206FD" w:rsidRDefault="008206FD" w:rsidP="008206FD">
      <w:pPr>
        <w:tabs>
          <w:tab w:val="left" w:pos="1440"/>
        </w:tabs>
        <w:ind w:left="720"/>
        <w:jc w:val="both"/>
        <w:rPr>
          <w:ins w:id="610" w:author="Author"/>
          <w:rFonts w:cs="Arial"/>
          <w:b/>
        </w:rPr>
      </w:pPr>
      <w:ins w:id="611" w:author="Author">
        <w:r w:rsidRPr="008206FD">
          <w:rPr>
            <w:rFonts w:cs="Arial"/>
            <w:b/>
          </w:rPr>
          <w:t>C2030_vd_reset.txt</w:t>
        </w:r>
        <w:r w:rsidRPr="008206FD">
          <w:rPr>
            <w:rFonts w:cs="Arial"/>
            <w:b/>
          </w:rPr>
          <w:tab/>
        </w:r>
        <w:r w:rsidRPr="005A01B6">
          <w:rPr>
            <w:rFonts w:cs="Arial"/>
            <w:rPrChange w:id="612" w:author="Author">
              <w:rPr>
                <w:rFonts w:cs="Arial"/>
                <w:b/>
              </w:rPr>
            </w:rPrChange>
          </w:rPr>
          <w:t>Virtual Display compare file (reset)</w:t>
        </w:r>
      </w:ins>
    </w:p>
    <w:p w:rsidR="008206FD" w:rsidRDefault="008206FD" w:rsidP="008206FD">
      <w:pPr>
        <w:tabs>
          <w:tab w:val="left" w:pos="1440"/>
        </w:tabs>
        <w:ind w:left="720"/>
        <w:jc w:val="both"/>
        <w:rPr>
          <w:ins w:id="613" w:author="Author"/>
          <w:rFonts w:cs="Arial"/>
          <w:b/>
        </w:rPr>
      </w:pPr>
    </w:p>
    <w:p w:rsidR="00E12DAD" w:rsidRDefault="00E12DAD" w:rsidP="008206FD">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12DAD" w:rsidRDefault="00E12DAD" w:rsidP="00E12DAD">
      <w:pPr>
        <w:pStyle w:val="Heading3"/>
      </w:pPr>
      <w:r>
        <w:t>Output Specifications</w:t>
      </w:r>
    </w:p>
    <w:p w:rsidR="00E12DAD" w:rsidRDefault="00E12DAD" w:rsidP="00E12DAD">
      <w:pPr>
        <w:tabs>
          <w:tab w:val="left" w:pos="1440"/>
        </w:tabs>
        <w:jc w:val="both"/>
        <w:rPr>
          <w:rFonts w:cs="Arial"/>
        </w:rPr>
      </w:pPr>
      <w:r>
        <w:rPr>
          <w:rFonts w:cs="Arial"/>
        </w:rPr>
        <w:t>This test case produces the following file</w:t>
      </w:r>
      <w:r w:rsidR="00C00870">
        <w:rPr>
          <w:rFonts w:cs="Arial"/>
        </w:rPr>
        <w:t>(</w:t>
      </w:r>
      <w:r>
        <w:rPr>
          <w:rFonts w:cs="Arial"/>
        </w:rPr>
        <w:t>s</w:t>
      </w:r>
      <w:r w:rsidR="00C00870">
        <w:rPr>
          <w:rFonts w:cs="Arial"/>
        </w:rPr>
        <w:t>)</w:t>
      </w:r>
      <w:r>
        <w:rPr>
          <w:rFonts w:cs="Arial"/>
        </w:rPr>
        <w:t xml:space="preserve"> as output:</w:t>
      </w:r>
    </w:p>
    <w:p w:rsidR="00E12DAD" w:rsidRDefault="00E12DAD" w:rsidP="00E12DAD">
      <w:pPr>
        <w:tabs>
          <w:tab w:val="left" w:pos="1440"/>
        </w:tabs>
        <w:jc w:val="both"/>
        <w:rPr>
          <w:rFonts w:cs="Arial"/>
        </w:rPr>
      </w:pPr>
    </w:p>
    <w:p w:rsidR="00E12DAD" w:rsidRPr="007A4E54" w:rsidRDefault="00E12DAD" w:rsidP="00E12DAD">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12DAD" w:rsidRDefault="00E12DAD" w:rsidP="00E12DAD">
      <w:pPr>
        <w:tabs>
          <w:tab w:val="left" w:pos="1440"/>
        </w:tabs>
        <w:ind w:left="720"/>
        <w:jc w:val="both"/>
        <w:rPr>
          <w:rFonts w:cs="Arial"/>
        </w:rPr>
      </w:pPr>
      <w:r w:rsidRPr="007A4E54">
        <w:rPr>
          <w:rFonts w:cs="Arial"/>
          <w:b/>
        </w:rPr>
        <w:t>C</w:t>
      </w:r>
      <w:r w:rsidR="006E3FF1">
        <w:rPr>
          <w:rFonts w:cs="Arial"/>
          <w:b/>
        </w:rPr>
        <w:t>20</w:t>
      </w:r>
      <w:r w:rsidR="00B36B02">
        <w:rPr>
          <w:rFonts w:cs="Arial"/>
          <w:b/>
        </w:rPr>
        <w:t>3</w:t>
      </w:r>
      <w:r w:rsidR="00B86E2F">
        <w:rPr>
          <w:rFonts w:cs="Arial"/>
          <w:b/>
        </w:rPr>
        <w:t>0</w:t>
      </w:r>
      <w:r w:rsidRPr="007A4E54">
        <w:rPr>
          <w:rFonts w:cs="Arial"/>
          <w:b/>
        </w:rPr>
        <w:t>_log.xml</w:t>
      </w:r>
      <w:r>
        <w:rPr>
          <w:rFonts w:cs="Arial"/>
        </w:rPr>
        <w:tab/>
      </w:r>
      <w:r>
        <w:rPr>
          <w:rFonts w:cs="Arial"/>
        </w:rPr>
        <w:tab/>
        <w:t>conformance report (XML format)</w:t>
      </w:r>
    </w:p>
    <w:p w:rsidR="001F5224" w:rsidRDefault="00E12DAD" w:rsidP="00BE0407">
      <w:pPr>
        <w:pStyle w:val="Heading2"/>
        <w:spacing w:before="0"/>
        <w:ind w:left="3330" w:hanging="3330"/>
      </w:pPr>
      <w:r>
        <w:br w:type="page"/>
      </w:r>
      <w:bookmarkStart w:id="614" w:name="_Toc456255144"/>
      <w:r w:rsidR="001F5224">
        <w:lastRenderedPageBreak/>
        <w:t xml:space="preserve">Test Case Specification </w:t>
      </w:r>
      <w:r w:rsidR="00B36B02">
        <w:t>4</w:t>
      </w:r>
      <w:r w:rsidR="001F5224">
        <w:t xml:space="preserve"> – F</w:t>
      </w:r>
      <w:r w:rsidR="001F5224" w:rsidRPr="001F5224">
        <w:t xml:space="preserve">PUI </w:t>
      </w:r>
      <w:r w:rsidR="006E21A1">
        <w:t>Reading and Writing Data</w:t>
      </w:r>
      <w:bookmarkEnd w:id="614"/>
    </w:p>
    <w:p w:rsidR="00F045D7" w:rsidRDefault="00F045D7" w:rsidP="00F045D7">
      <w:pPr>
        <w:pStyle w:val="Heading3"/>
      </w:pPr>
      <w:r>
        <w:t>Test Case Specification Identifier</w:t>
      </w:r>
    </w:p>
    <w:p w:rsidR="00F045D7" w:rsidRDefault="00F045D7" w:rsidP="00F045D7">
      <w:pPr>
        <w:tabs>
          <w:tab w:val="left" w:pos="1440"/>
        </w:tabs>
        <w:jc w:val="both"/>
        <w:rPr>
          <w:rFonts w:cs="Arial"/>
        </w:rPr>
      </w:pPr>
      <w:r>
        <w:rPr>
          <w:rFonts w:cs="Arial"/>
        </w:rPr>
        <w:t>The identifier for this Test Case Specification is APIRI.TCS.2040.</w:t>
      </w:r>
    </w:p>
    <w:p w:rsidR="00F045D7" w:rsidRPr="00BC445D" w:rsidRDefault="00F045D7" w:rsidP="00F045D7">
      <w:pPr>
        <w:pStyle w:val="Heading3"/>
      </w:pPr>
      <w:r w:rsidRPr="00BC445D">
        <w:t>Objective</w:t>
      </w:r>
    </w:p>
    <w:p w:rsidR="00F045D7" w:rsidRPr="00BC445D" w:rsidRDefault="00F045D7" w:rsidP="00F045D7">
      <w:pPr>
        <w:tabs>
          <w:tab w:val="left" w:pos="1440"/>
        </w:tabs>
        <w:jc w:val="both"/>
        <w:rPr>
          <w:rFonts w:cs="Arial"/>
        </w:rPr>
      </w:pPr>
      <w:r w:rsidRPr="00BC445D">
        <w:rPr>
          <w:rFonts w:cs="Arial"/>
        </w:rPr>
        <w:t xml:space="preserve">The objective of this </w:t>
      </w:r>
      <w:r w:rsidR="00BC445D">
        <w:rPr>
          <w:rFonts w:cs="Arial"/>
        </w:rPr>
        <w:t>Test Case</w:t>
      </w:r>
      <w:r w:rsidRPr="00BC445D">
        <w:rPr>
          <w:rFonts w:cs="Arial"/>
        </w:rPr>
        <w:t xml:space="preserve"> is to test the operation of the API functions used to write display data to and read keypresses from the Front Panel.  The various write functions will be called to display data at various locations followed by a verification of the display content.  Keypresses will be simulated and verified using each of the available read functions.  </w:t>
      </w:r>
    </w:p>
    <w:p w:rsidR="001F5224" w:rsidRDefault="001F5224" w:rsidP="001F5224">
      <w:pPr>
        <w:pStyle w:val="Heading3"/>
      </w:pPr>
      <w:r>
        <w:t>Test Items</w:t>
      </w:r>
    </w:p>
    <w:p w:rsidR="00F83E3A" w:rsidRDefault="00F83E3A" w:rsidP="00F83E3A">
      <w:pPr>
        <w:tabs>
          <w:tab w:val="left" w:pos="1440"/>
        </w:tabs>
        <w:jc w:val="both"/>
        <w:rPr>
          <w:rFonts w:cs="Arial"/>
        </w:rPr>
      </w:pPr>
      <w:r>
        <w:rPr>
          <w:rFonts w:cs="Arial"/>
        </w:rPr>
        <w:t>This test case tests the following requirements:</w:t>
      </w:r>
    </w:p>
    <w:p w:rsidR="006E21A1" w:rsidRDefault="006E21A1" w:rsidP="006E21A1">
      <w:pPr>
        <w:tabs>
          <w:tab w:val="left" w:pos="1620"/>
        </w:tabs>
        <w:ind w:left="1620" w:hanging="1620"/>
        <w:jc w:val="both"/>
        <w:rPr>
          <w:rFonts w:cs="Arial"/>
        </w:rPr>
      </w:pPr>
    </w:p>
    <w:p w:rsidR="006E21A1" w:rsidRDefault="006E21A1" w:rsidP="006E21A1">
      <w:pPr>
        <w:tabs>
          <w:tab w:val="left" w:pos="1620"/>
        </w:tabs>
        <w:ind w:left="1620" w:hanging="1620"/>
        <w:jc w:val="both"/>
        <w:rPr>
          <w:rFonts w:eastAsia="Calibri" w:cs="Arial"/>
        </w:rPr>
      </w:pPr>
      <w:r>
        <w:rPr>
          <w:rFonts w:eastAsia="Calibri" w:cs="Arial"/>
        </w:rPr>
        <w:t>APIR3.1.1.2[9]</w:t>
      </w:r>
      <w:r>
        <w:rPr>
          <w:rFonts w:eastAsia="Calibri" w:cs="Arial"/>
        </w:rPr>
        <w:tab/>
        <w:t>The API shall provide a function that is used to determine if there is data in the input buffer of a window.</w:t>
      </w:r>
    </w:p>
    <w:p w:rsidR="006E21A1" w:rsidRDefault="006E21A1" w:rsidP="006E21A1">
      <w:pPr>
        <w:tabs>
          <w:tab w:val="left" w:pos="1620"/>
        </w:tabs>
        <w:ind w:left="1620" w:hanging="1620"/>
        <w:jc w:val="both"/>
        <w:rPr>
          <w:rFonts w:cs="Arial"/>
        </w:rPr>
      </w:pPr>
    </w:p>
    <w:p w:rsidR="006E21A1" w:rsidRDefault="006E21A1" w:rsidP="006E21A1">
      <w:pPr>
        <w:tabs>
          <w:tab w:val="left" w:pos="1620"/>
        </w:tabs>
        <w:ind w:left="1620" w:hanging="1620"/>
        <w:jc w:val="both"/>
        <w:rPr>
          <w:rFonts w:eastAsia="Calibri" w:cs="Arial"/>
        </w:rPr>
      </w:pPr>
      <w:r>
        <w:rPr>
          <w:rFonts w:eastAsia="Calibri" w:cs="Arial"/>
        </w:rPr>
        <w:t>APIR3.1.1.2[10]</w:t>
      </w:r>
      <w:r>
        <w:rPr>
          <w:rFonts w:eastAsia="Calibri" w:cs="Arial"/>
        </w:rPr>
        <w:tab/>
        <w:t>The API shall provide a function to read a queued character or key code from the input buffer of a window.</w:t>
      </w:r>
    </w:p>
    <w:p w:rsidR="006E21A1" w:rsidRDefault="006E21A1" w:rsidP="006E21A1">
      <w:pPr>
        <w:tabs>
          <w:tab w:val="left" w:pos="1620"/>
        </w:tabs>
        <w:ind w:left="1620" w:hanging="1620"/>
        <w:jc w:val="both"/>
        <w:rPr>
          <w:rFonts w:cs="Arial"/>
        </w:rPr>
      </w:pPr>
    </w:p>
    <w:p w:rsidR="006E21A1" w:rsidRDefault="006E21A1" w:rsidP="006E21A1">
      <w:pPr>
        <w:tabs>
          <w:tab w:val="left" w:pos="1620"/>
        </w:tabs>
        <w:ind w:left="1620" w:hanging="1620"/>
        <w:jc w:val="both"/>
        <w:rPr>
          <w:rFonts w:eastAsia="Calibri" w:cs="Arial"/>
        </w:rPr>
      </w:pPr>
      <w:r>
        <w:rPr>
          <w:rFonts w:eastAsia="Calibri" w:cs="Arial"/>
        </w:rPr>
        <w:t>APIR3.1.1.2[11]</w:t>
      </w:r>
      <w:r>
        <w:rPr>
          <w:rFonts w:eastAsia="Calibri" w:cs="Arial"/>
        </w:rPr>
        <w:tab/>
        <w:t>The API shall provide a function to write a character to the current cursor position of a window.</w:t>
      </w:r>
    </w:p>
    <w:p w:rsidR="006E21A1" w:rsidRDefault="006E21A1" w:rsidP="006E21A1">
      <w:pPr>
        <w:tabs>
          <w:tab w:val="left" w:pos="1620"/>
        </w:tabs>
        <w:ind w:left="1620" w:hanging="1620"/>
        <w:jc w:val="both"/>
        <w:rPr>
          <w:rFonts w:cs="Arial"/>
        </w:rPr>
      </w:pPr>
    </w:p>
    <w:p w:rsidR="006E21A1" w:rsidRDefault="006E21A1" w:rsidP="006E21A1">
      <w:pPr>
        <w:tabs>
          <w:tab w:val="left" w:pos="1620"/>
        </w:tabs>
        <w:ind w:left="1620" w:hanging="1620"/>
        <w:jc w:val="both"/>
        <w:rPr>
          <w:rFonts w:eastAsia="Calibri" w:cs="Arial"/>
        </w:rPr>
      </w:pPr>
      <w:r>
        <w:rPr>
          <w:rFonts w:eastAsia="Calibri" w:cs="Arial"/>
        </w:rPr>
        <w:t>APIR3.1.1.2[12]</w:t>
      </w:r>
      <w:r>
        <w:rPr>
          <w:rFonts w:eastAsia="Calibri" w:cs="Arial"/>
        </w:rPr>
        <w:tab/>
        <w:t>The API shall provide a function to write a character to a window at a position defined by column and line number.</w:t>
      </w:r>
    </w:p>
    <w:p w:rsidR="006E21A1" w:rsidRDefault="006E21A1" w:rsidP="006E21A1">
      <w:pPr>
        <w:tabs>
          <w:tab w:val="left" w:pos="1620"/>
        </w:tabs>
        <w:ind w:left="1620" w:hanging="1620"/>
        <w:jc w:val="both"/>
        <w:rPr>
          <w:rFonts w:cs="Arial"/>
        </w:rPr>
      </w:pPr>
    </w:p>
    <w:p w:rsidR="006E21A1" w:rsidRDefault="006E21A1" w:rsidP="006E21A1">
      <w:pPr>
        <w:tabs>
          <w:tab w:val="left" w:pos="1620"/>
        </w:tabs>
        <w:ind w:left="1620" w:hanging="1620"/>
        <w:jc w:val="both"/>
        <w:rPr>
          <w:rFonts w:eastAsia="Calibri" w:cs="Arial"/>
        </w:rPr>
      </w:pPr>
      <w:r>
        <w:rPr>
          <w:rFonts w:eastAsia="Calibri" w:cs="Arial"/>
        </w:rPr>
        <w:t>APIR3.1.1.2[13]</w:t>
      </w:r>
      <w:r>
        <w:rPr>
          <w:rFonts w:eastAsia="Calibri" w:cs="Arial"/>
        </w:rPr>
        <w:tab/>
        <w:t>The API shall provide a function to write a string to a window at the current cursor position.</w:t>
      </w:r>
    </w:p>
    <w:p w:rsidR="006E21A1" w:rsidRDefault="006E21A1" w:rsidP="006E21A1">
      <w:pPr>
        <w:tabs>
          <w:tab w:val="left" w:pos="1620"/>
        </w:tabs>
        <w:ind w:left="1620" w:hanging="1620"/>
        <w:jc w:val="both"/>
        <w:rPr>
          <w:rFonts w:cs="Arial"/>
        </w:rPr>
      </w:pPr>
    </w:p>
    <w:p w:rsidR="006E21A1" w:rsidRDefault="006E21A1" w:rsidP="006E21A1">
      <w:pPr>
        <w:tabs>
          <w:tab w:val="left" w:pos="1620"/>
        </w:tabs>
        <w:ind w:left="1620" w:hanging="1620"/>
        <w:jc w:val="both"/>
        <w:rPr>
          <w:rFonts w:eastAsia="Calibri" w:cs="Arial"/>
        </w:rPr>
      </w:pPr>
      <w:r>
        <w:rPr>
          <w:rFonts w:eastAsia="Calibri" w:cs="Arial"/>
        </w:rPr>
        <w:t>APIR3.1.1.2[14]</w:t>
      </w:r>
      <w:r>
        <w:rPr>
          <w:rFonts w:eastAsia="Calibri" w:cs="Arial"/>
        </w:rPr>
        <w:tab/>
        <w:t>The API shall provide a function to write a string to a window at a starting position defined by column number and line number.</w:t>
      </w:r>
    </w:p>
    <w:p w:rsidR="006E21A1" w:rsidRDefault="006E21A1" w:rsidP="006E21A1">
      <w:pPr>
        <w:tabs>
          <w:tab w:val="left" w:pos="1620"/>
        </w:tabs>
        <w:ind w:left="1620" w:hanging="1620"/>
        <w:jc w:val="both"/>
        <w:rPr>
          <w:rFonts w:cs="Arial"/>
        </w:rPr>
      </w:pPr>
    </w:p>
    <w:p w:rsidR="006E21A1" w:rsidRDefault="006E21A1" w:rsidP="006E21A1">
      <w:pPr>
        <w:tabs>
          <w:tab w:val="left" w:pos="1620"/>
        </w:tabs>
        <w:ind w:left="1620" w:hanging="1620"/>
        <w:jc w:val="both"/>
        <w:rPr>
          <w:rFonts w:eastAsia="Calibri" w:cs="Arial"/>
        </w:rPr>
      </w:pPr>
      <w:r>
        <w:rPr>
          <w:rFonts w:eastAsia="Calibri" w:cs="Arial"/>
        </w:rPr>
        <w:t>APIR3.1.1.2[15]</w:t>
      </w:r>
      <w:r>
        <w:rPr>
          <w:rFonts w:eastAsia="Calibri" w:cs="Arial"/>
        </w:rPr>
        <w:tab/>
        <w:t>The API shall provide a function to write a buffer of characters to a window at the current cursor position.</w:t>
      </w:r>
    </w:p>
    <w:p w:rsidR="006E21A1" w:rsidRDefault="006E21A1" w:rsidP="006E21A1">
      <w:pPr>
        <w:tabs>
          <w:tab w:val="left" w:pos="1620"/>
        </w:tabs>
        <w:ind w:left="1620" w:hanging="1620"/>
        <w:jc w:val="both"/>
        <w:rPr>
          <w:rFonts w:cs="Arial"/>
        </w:rPr>
      </w:pPr>
    </w:p>
    <w:p w:rsidR="006E21A1" w:rsidRDefault="006E21A1" w:rsidP="006E21A1">
      <w:pPr>
        <w:tabs>
          <w:tab w:val="left" w:pos="1620"/>
        </w:tabs>
        <w:ind w:left="1620" w:hanging="1620"/>
        <w:jc w:val="both"/>
        <w:rPr>
          <w:rFonts w:eastAsia="Calibri" w:cs="Arial"/>
        </w:rPr>
      </w:pPr>
      <w:r>
        <w:rPr>
          <w:rFonts w:eastAsia="Calibri" w:cs="Arial"/>
        </w:rPr>
        <w:t>APIR3.1.1.2[16]</w:t>
      </w:r>
      <w:r>
        <w:rPr>
          <w:rFonts w:eastAsia="Calibri" w:cs="Arial"/>
        </w:rPr>
        <w:tab/>
        <w:t>The API shall provide a function to write a buffer of characters to a window at a starting position defined by column number and line number.</w:t>
      </w:r>
    </w:p>
    <w:p w:rsidR="006E21A1" w:rsidRDefault="006E21A1" w:rsidP="006E21A1">
      <w:pPr>
        <w:tabs>
          <w:tab w:val="left" w:pos="1620"/>
        </w:tabs>
        <w:ind w:left="1620" w:hanging="1620"/>
        <w:jc w:val="both"/>
        <w:rPr>
          <w:rFonts w:cs="Arial"/>
        </w:rPr>
      </w:pPr>
    </w:p>
    <w:p w:rsidR="006E21A1" w:rsidRDefault="006E21A1" w:rsidP="006E21A1">
      <w:pPr>
        <w:tabs>
          <w:tab w:val="left" w:pos="1620"/>
        </w:tabs>
        <w:ind w:left="1620" w:hanging="1620"/>
        <w:jc w:val="both"/>
        <w:rPr>
          <w:rFonts w:eastAsia="Calibri" w:cs="Arial"/>
        </w:rPr>
      </w:pPr>
      <w:r>
        <w:rPr>
          <w:rFonts w:eastAsia="Calibri" w:cs="Arial"/>
        </w:rPr>
        <w:t>APIR3.1.1.2[17]</w:t>
      </w:r>
      <w:r>
        <w:rPr>
          <w:rFonts w:eastAsia="Calibri" w:cs="Arial"/>
        </w:rPr>
        <w:tab/>
        <w:t>The API shall provide a function to set the cursor position of a window defined by column and line number.</w:t>
      </w:r>
    </w:p>
    <w:p w:rsidR="006E21A1" w:rsidRDefault="006E21A1" w:rsidP="006E21A1">
      <w:pPr>
        <w:tabs>
          <w:tab w:val="left" w:pos="1620"/>
        </w:tabs>
        <w:ind w:left="1620" w:hanging="1620"/>
        <w:jc w:val="both"/>
        <w:rPr>
          <w:rFonts w:cs="Arial"/>
        </w:rPr>
      </w:pPr>
    </w:p>
    <w:p w:rsidR="006E21A1" w:rsidRDefault="006E21A1" w:rsidP="006E21A1">
      <w:pPr>
        <w:tabs>
          <w:tab w:val="left" w:pos="1620"/>
        </w:tabs>
        <w:ind w:left="1620" w:hanging="1620"/>
        <w:jc w:val="both"/>
        <w:rPr>
          <w:rFonts w:eastAsia="Calibri" w:cs="Arial"/>
        </w:rPr>
      </w:pPr>
      <w:r>
        <w:rPr>
          <w:rFonts w:eastAsia="Calibri" w:cs="Arial"/>
        </w:rPr>
        <w:t>APIR3.1.1.2[18]</w:t>
      </w:r>
      <w:r>
        <w:rPr>
          <w:rFonts w:eastAsia="Calibri" w:cs="Arial"/>
        </w:rPr>
        <w:tab/>
        <w:t>The API shall provide a function to return the cursor position of the window defined by column and line number.</w:t>
      </w:r>
    </w:p>
    <w:p w:rsidR="006E21A1" w:rsidRDefault="006E21A1">
      <w:pPr>
        <w:rPr>
          <w:rFonts w:ascii="Arial Bold" w:hAnsi="Arial Bold" w:cs="Arial"/>
          <w:b/>
          <w:bCs/>
          <w:szCs w:val="32"/>
        </w:rPr>
      </w:pPr>
      <w:r>
        <w:br w:type="page"/>
      </w:r>
    </w:p>
    <w:p w:rsidR="001F5224" w:rsidRDefault="001F5224" w:rsidP="001F5224">
      <w:pPr>
        <w:pStyle w:val="Heading3"/>
      </w:pPr>
      <w:r>
        <w:lastRenderedPageBreak/>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ins w:id="615" w:author="Author"/>
          <w:rFonts w:cs="Arial"/>
        </w:rPr>
      </w:pPr>
      <w:r w:rsidRPr="007A4E54">
        <w:rPr>
          <w:rFonts w:cs="Arial"/>
          <w:b/>
        </w:rPr>
        <w:t>C</w:t>
      </w:r>
      <w:r w:rsidR="006E21A1">
        <w:rPr>
          <w:rFonts w:cs="Arial"/>
          <w:b/>
        </w:rPr>
        <w:t>204</w:t>
      </w:r>
      <w:r w:rsidR="00B86E2F">
        <w:rPr>
          <w:rFonts w:cs="Arial"/>
          <w:b/>
        </w:rPr>
        <w:t>0</w:t>
      </w:r>
      <w:r w:rsidRPr="007A4E54">
        <w:rPr>
          <w:rFonts w:cs="Arial"/>
          <w:b/>
        </w:rPr>
        <w:t>_in.xml</w:t>
      </w:r>
      <w:r>
        <w:rPr>
          <w:rFonts w:cs="Arial"/>
        </w:rPr>
        <w:tab/>
      </w:r>
      <w:r>
        <w:rPr>
          <w:rFonts w:cs="Arial"/>
        </w:rPr>
        <w:tab/>
        <w:t>APIVSXML test script (XML format)</w:t>
      </w:r>
    </w:p>
    <w:p w:rsidR="008206FD" w:rsidRDefault="008206FD" w:rsidP="001F5224">
      <w:pPr>
        <w:tabs>
          <w:tab w:val="left" w:pos="1440"/>
        </w:tabs>
        <w:ind w:left="720"/>
        <w:jc w:val="both"/>
        <w:rPr>
          <w:rFonts w:cs="Arial"/>
        </w:rPr>
      </w:pPr>
    </w:p>
    <w:p w:rsidR="008206FD" w:rsidRPr="008206FD" w:rsidRDefault="008206FD" w:rsidP="008206FD">
      <w:pPr>
        <w:tabs>
          <w:tab w:val="left" w:pos="1440"/>
        </w:tabs>
        <w:ind w:left="720"/>
        <w:jc w:val="both"/>
        <w:rPr>
          <w:ins w:id="616" w:author="Author"/>
          <w:rFonts w:cs="Arial"/>
          <w:b/>
        </w:rPr>
      </w:pPr>
      <w:ins w:id="617" w:author="Author">
        <w:r w:rsidRPr="008206FD">
          <w:rPr>
            <w:rFonts w:cs="Arial"/>
            <w:b/>
          </w:rPr>
          <w:t>Cxxxx_key0.txt</w:t>
        </w:r>
        <w:r w:rsidRPr="008206FD">
          <w:rPr>
            <w:rFonts w:cs="Arial"/>
            <w:b/>
          </w:rPr>
          <w:tab/>
        </w:r>
        <w:r w:rsidRPr="005A01B6">
          <w:rPr>
            <w:rFonts w:cs="Arial"/>
            <w:rPrChange w:id="618" w:author="Author">
              <w:rPr>
                <w:rFonts w:cs="Arial"/>
                <w:b/>
              </w:rPr>
            </w:rPrChange>
          </w:rPr>
          <w:t>keystroke file (Key ‘0’)</w:t>
        </w:r>
      </w:ins>
    </w:p>
    <w:p w:rsidR="008206FD" w:rsidRPr="008206FD" w:rsidRDefault="008206FD" w:rsidP="008206FD">
      <w:pPr>
        <w:tabs>
          <w:tab w:val="left" w:pos="1440"/>
        </w:tabs>
        <w:ind w:left="720"/>
        <w:jc w:val="both"/>
        <w:rPr>
          <w:ins w:id="619" w:author="Author"/>
          <w:rFonts w:cs="Arial"/>
          <w:b/>
        </w:rPr>
      </w:pPr>
      <w:ins w:id="620" w:author="Author">
        <w:r w:rsidRPr="008206FD">
          <w:rPr>
            <w:rFonts w:cs="Arial"/>
            <w:b/>
          </w:rPr>
          <w:t>Cxxxx_key1.txt</w:t>
        </w:r>
        <w:r w:rsidRPr="008206FD">
          <w:rPr>
            <w:rFonts w:cs="Arial"/>
            <w:b/>
          </w:rPr>
          <w:tab/>
        </w:r>
        <w:r w:rsidRPr="005A01B6">
          <w:rPr>
            <w:rFonts w:cs="Arial"/>
            <w:rPrChange w:id="621" w:author="Author">
              <w:rPr>
                <w:rFonts w:cs="Arial"/>
                <w:b/>
              </w:rPr>
            </w:rPrChange>
          </w:rPr>
          <w:t>keystroke file (Key ‘1’)</w:t>
        </w:r>
      </w:ins>
    </w:p>
    <w:p w:rsidR="008206FD" w:rsidRPr="008206FD" w:rsidRDefault="008206FD" w:rsidP="008206FD">
      <w:pPr>
        <w:tabs>
          <w:tab w:val="left" w:pos="1440"/>
        </w:tabs>
        <w:ind w:left="720"/>
        <w:jc w:val="both"/>
        <w:rPr>
          <w:ins w:id="622" w:author="Author"/>
          <w:rFonts w:cs="Arial"/>
          <w:b/>
        </w:rPr>
      </w:pPr>
      <w:ins w:id="623" w:author="Author">
        <w:r w:rsidRPr="008206FD">
          <w:rPr>
            <w:rFonts w:cs="Arial"/>
            <w:b/>
          </w:rPr>
          <w:t>Cxxxx_keyESC.txt</w:t>
        </w:r>
        <w:r w:rsidRPr="008206FD">
          <w:rPr>
            <w:rFonts w:cs="Arial"/>
            <w:b/>
          </w:rPr>
          <w:tab/>
        </w:r>
        <w:r w:rsidRPr="005A01B6">
          <w:rPr>
            <w:rFonts w:cs="Arial"/>
            <w:rPrChange w:id="624" w:author="Author">
              <w:rPr>
                <w:rFonts w:cs="Arial"/>
                <w:b/>
              </w:rPr>
            </w:rPrChange>
          </w:rPr>
          <w:t>keystroke file (Key ‘&lt;Esc&gt;’)</w:t>
        </w:r>
      </w:ins>
    </w:p>
    <w:p w:rsidR="008206FD" w:rsidRPr="008206FD" w:rsidRDefault="008206FD" w:rsidP="008206FD">
      <w:pPr>
        <w:tabs>
          <w:tab w:val="left" w:pos="1440"/>
        </w:tabs>
        <w:ind w:left="720"/>
        <w:jc w:val="both"/>
        <w:rPr>
          <w:ins w:id="625" w:author="Author"/>
          <w:rFonts w:cs="Arial"/>
          <w:b/>
        </w:rPr>
      </w:pPr>
    </w:p>
    <w:p w:rsidR="008206FD" w:rsidRPr="008206FD" w:rsidRDefault="008206FD" w:rsidP="008206FD">
      <w:pPr>
        <w:tabs>
          <w:tab w:val="left" w:pos="1440"/>
        </w:tabs>
        <w:ind w:left="720"/>
        <w:jc w:val="both"/>
        <w:rPr>
          <w:ins w:id="626" w:author="Author"/>
          <w:rFonts w:cs="Arial"/>
          <w:b/>
        </w:rPr>
      </w:pPr>
      <w:ins w:id="627" w:author="Author">
        <w:r w:rsidRPr="008206FD">
          <w:rPr>
            <w:rFonts w:cs="Arial"/>
            <w:b/>
          </w:rPr>
          <w:t>C20</w:t>
        </w:r>
        <w:r>
          <w:rPr>
            <w:rFonts w:cs="Arial"/>
            <w:b/>
          </w:rPr>
          <w:t>4</w:t>
        </w:r>
        <w:r w:rsidRPr="008206FD">
          <w:rPr>
            <w:rFonts w:cs="Arial"/>
            <w:b/>
          </w:rPr>
          <w:t>0_vd_1.txt</w:t>
        </w:r>
        <w:r w:rsidRPr="008206FD">
          <w:rPr>
            <w:rFonts w:cs="Arial"/>
            <w:b/>
          </w:rPr>
          <w:tab/>
        </w:r>
        <w:r w:rsidRPr="005A01B6">
          <w:rPr>
            <w:rFonts w:cs="Arial"/>
            <w:rPrChange w:id="628" w:author="Author">
              <w:rPr>
                <w:rFonts w:cs="Arial"/>
                <w:b/>
              </w:rPr>
            </w:rPrChange>
          </w:rPr>
          <w:t>Virtual Display compare file (display 1)</w:t>
        </w:r>
      </w:ins>
    </w:p>
    <w:p w:rsidR="008206FD" w:rsidRPr="008206FD" w:rsidRDefault="008206FD" w:rsidP="008206FD">
      <w:pPr>
        <w:tabs>
          <w:tab w:val="left" w:pos="1440"/>
        </w:tabs>
        <w:ind w:left="720"/>
        <w:jc w:val="both"/>
        <w:rPr>
          <w:ins w:id="629" w:author="Author"/>
          <w:rFonts w:cs="Arial"/>
          <w:b/>
        </w:rPr>
      </w:pPr>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sidR="006E21A1">
        <w:rPr>
          <w:rFonts w:cs="Arial"/>
          <w:b/>
        </w:rPr>
        <w:t>204</w:t>
      </w:r>
      <w:r w:rsidR="00B86E2F">
        <w:rPr>
          <w:rFonts w:cs="Arial"/>
          <w:b/>
        </w:rPr>
        <w:t>0</w:t>
      </w:r>
      <w:r w:rsidRPr="007A4E54">
        <w:rPr>
          <w:rFonts w:cs="Arial"/>
          <w:b/>
        </w:rPr>
        <w:t>_log.xml</w:t>
      </w:r>
      <w:r>
        <w:rPr>
          <w:rFonts w:cs="Arial"/>
        </w:rPr>
        <w:tab/>
      </w:r>
      <w:r>
        <w:rPr>
          <w:rFonts w:cs="Arial"/>
        </w:rPr>
        <w:tab/>
        <w:t>conformance report (XML format)</w:t>
      </w:r>
    </w:p>
    <w:p w:rsidR="001F5224" w:rsidRDefault="001F5224" w:rsidP="00BE0407">
      <w:pPr>
        <w:pStyle w:val="Heading2"/>
        <w:spacing w:before="0"/>
      </w:pPr>
      <w:r>
        <w:br w:type="page"/>
      </w:r>
      <w:bookmarkStart w:id="630" w:name="_Toc456255145"/>
      <w:r w:rsidR="00B36B02">
        <w:lastRenderedPageBreak/>
        <w:t>Test Case Specification 5</w:t>
      </w:r>
      <w:r>
        <w:t xml:space="preserve"> – </w:t>
      </w:r>
      <w:r w:rsidR="00B86E2F">
        <w:t>F</w:t>
      </w:r>
      <w:r w:rsidR="00B86E2F" w:rsidRPr="001F5224">
        <w:t xml:space="preserve">PUI </w:t>
      </w:r>
      <w:r w:rsidR="00B26B5E">
        <w:t>Special Characters</w:t>
      </w:r>
      <w:bookmarkEnd w:id="630"/>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Case</w:t>
      </w:r>
      <w:r w:rsidR="00B26B5E">
        <w:rPr>
          <w:rFonts w:cs="Arial"/>
        </w:rPr>
        <w:t xml:space="preserve"> Specification is APIRI.TCS.20</w:t>
      </w:r>
      <w:r w:rsidR="00B86E2F">
        <w:rPr>
          <w:rFonts w:cs="Arial"/>
        </w:rPr>
        <w:t>50</w:t>
      </w:r>
      <w:r>
        <w:rPr>
          <w:rFonts w:cs="Arial"/>
        </w:rPr>
        <w:t>.</w:t>
      </w:r>
    </w:p>
    <w:p w:rsidR="00BC445D" w:rsidRDefault="00BC445D" w:rsidP="00BC445D">
      <w:pPr>
        <w:pStyle w:val="Heading3"/>
      </w:pPr>
      <w:r>
        <w:t>Objective</w:t>
      </w:r>
    </w:p>
    <w:p w:rsidR="00BC445D" w:rsidRDefault="00BC445D" w:rsidP="00BC445D">
      <w:pPr>
        <w:tabs>
          <w:tab w:val="left" w:pos="1440"/>
        </w:tabs>
        <w:jc w:val="both"/>
        <w:rPr>
          <w:rFonts w:cs="Arial"/>
        </w:rPr>
      </w:pPr>
      <w:r>
        <w:rPr>
          <w:rFonts w:cs="Arial"/>
        </w:rPr>
        <w:t>The objective of this Test Case is to validate the API functions which support the composition and display of special characters on the LCD display.</w:t>
      </w:r>
    </w:p>
    <w:p w:rsidR="001F5224" w:rsidRDefault="001F5224" w:rsidP="001F5224">
      <w:pPr>
        <w:pStyle w:val="Heading3"/>
      </w:pPr>
      <w:r>
        <w:t>Test Items</w:t>
      </w:r>
    </w:p>
    <w:p w:rsidR="00F83E3A" w:rsidRDefault="00F83E3A" w:rsidP="00F83E3A">
      <w:pPr>
        <w:tabs>
          <w:tab w:val="left" w:pos="1440"/>
        </w:tabs>
        <w:jc w:val="both"/>
        <w:rPr>
          <w:rFonts w:cs="Arial"/>
        </w:rPr>
      </w:pPr>
      <w:r>
        <w:rPr>
          <w:rFonts w:cs="Arial"/>
        </w:rPr>
        <w:t>This test case tests the following requirements:</w:t>
      </w:r>
    </w:p>
    <w:p w:rsidR="000A5182" w:rsidRDefault="000A5182" w:rsidP="000A5182">
      <w:pPr>
        <w:tabs>
          <w:tab w:val="left" w:pos="1620"/>
        </w:tabs>
        <w:ind w:left="1620" w:hanging="1620"/>
        <w:jc w:val="both"/>
        <w:rPr>
          <w:rFonts w:cs="Arial"/>
        </w:rPr>
      </w:pPr>
    </w:p>
    <w:p w:rsidR="000A5182" w:rsidRDefault="000A5182" w:rsidP="000A5182">
      <w:pPr>
        <w:tabs>
          <w:tab w:val="left" w:pos="1620"/>
        </w:tabs>
        <w:ind w:left="1620" w:hanging="1620"/>
        <w:jc w:val="both"/>
        <w:rPr>
          <w:rFonts w:eastAsia="Calibri" w:cs="Arial"/>
        </w:rPr>
      </w:pPr>
      <w:r>
        <w:rPr>
          <w:rFonts w:eastAsia="Calibri" w:cs="Arial"/>
        </w:rPr>
        <w:t>APIR3.1.1.2[20]</w:t>
      </w:r>
      <w:r>
        <w:rPr>
          <w:rFonts w:eastAsia="Calibri" w:cs="Arial"/>
        </w:rPr>
        <w:tab/>
        <w:t>The API shall provide a function to compose special characters as described by the ATC Controller Standard, Section 7.1.4 (ATC 5201 has this in Section 6.1.4).</w:t>
      </w:r>
    </w:p>
    <w:p w:rsidR="000A5182" w:rsidRDefault="000A5182" w:rsidP="000A5182">
      <w:pPr>
        <w:tabs>
          <w:tab w:val="left" w:pos="1620"/>
        </w:tabs>
        <w:ind w:left="1620" w:hanging="1620"/>
        <w:jc w:val="both"/>
        <w:rPr>
          <w:rFonts w:cs="Arial"/>
        </w:rPr>
      </w:pPr>
    </w:p>
    <w:p w:rsidR="000A5182" w:rsidRDefault="000A5182" w:rsidP="000A5182">
      <w:pPr>
        <w:tabs>
          <w:tab w:val="left" w:pos="1620"/>
        </w:tabs>
        <w:ind w:left="1620" w:hanging="1620"/>
        <w:jc w:val="both"/>
        <w:rPr>
          <w:rFonts w:eastAsia="Calibri" w:cs="Arial"/>
        </w:rPr>
      </w:pPr>
      <w:r>
        <w:rPr>
          <w:rFonts w:eastAsia="Calibri" w:cs="Arial"/>
        </w:rPr>
        <w:t>APIR3.1.1.2[21]</w:t>
      </w:r>
      <w:r>
        <w:rPr>
          <w:rFonts w:eastAsia="Calibri" w:cs="Arial"/>
        </w:rPr>
        <w:tab/>
        <w:t>The API shall support the display of a composed character in the same manner as any other valid character.</w:t>
      </w: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ins w:id="631" w:author="Author"/>
          <w:rFonts w:cs="Arial"/>
        </w:rPr>
      </w:pPr>
      <w:r w:rsidRPr="007A4E54">
        <w:rPr>
          <w:rFonts w:cs="Arial"/>
          <w:b/>
        </w:rPr>
        <w:t>C</w:t>
      </w:r>
      <w:r w:rsidR="00B26B5E">
        <w:rPr>
          <w:rFonts w:cs="Arial"/>
          <w:b/>
        </w:rPr>
        <w:t>20</w:t>
      </w:r>
      <w:r w:rsidR="00B86E2F">
        <w:rPr>
          <w:rFonts w:cs="Arial"/>
          <w:b/>
        </w:rPr>
        <w:t>50</w:t>
      </w:r>
      <w:r w:rsidRPr="007A4E54">
        <w:rPr>
          <w:rFonts w:cs="Arial"/>
          <w:b/>
        </w:rPr>
        <w:t>_in.xml</w:t>
      </w:r>
      <w:r>
        <w:rPr>
          <w:rFonts w:cs="Arial"/>
        </w:rPr>
        <w:tab/>
      </w:r>
      <w:r>
        <w:rPr>
          <w:rFonts w:cs="Arial"/>
        </w:rPr>
        <w:tab/>
        <w:t>APIVSXML test script (XML format)</w:t>
      </w:r>
    </w:p>
    <w:p w:rsidR="008206FD" w:rsidRDefault="008206FD" w:rsidP="001F5224">
      <w:pPr>
        <w:tabs>
          <w:tab w:val="left" w:pos="1440"/>
        </w:tabs>
        <w:ind w:left="720"/>
        <w:jc w:val="both"/>
        <w:rPr>
          <w:rFonts w:cs="Arial"/>
        </w:rPr>
      </w:pPr>
    </w:p>
    <w:p w:rsidR="008206FD" w:rsidRPr="008206FD" w:rsidRDefault="008206FD" w:rsidP="008206FD">
      <w:pPr>
        <w:tabs>
          <w:tab w:val="left" w:pos="1440"/>
        </w:tabs>
        <w:ind w:left="720"/>
        <w:jc w:val="both"/>
        <w:rPr>
          <w:ins w:id="632" w:author="Author"/>
          <w:rFonts w:cs="Arial"/>
          <w:b/>
        </w:rPr>
      </w:pPr>
      <w:ins w:id="633" w:author="Author">
        <w:r w:rsidRPr="008206FD">
          <w:rPr>
            <w:rFonts w:cs="Arial"/>
            <w:b/>
          </w:rPr>
          <w:t>Cxxxx_key0.txt</w:t>
        </w:r>
        <w:r w:rsidRPr="008206FD">
          <w:rPr>
            <w:rFonts w:cs="Arial"/>
            <w:b/>
          </w:rPr>
          <w:tab/>
        </w:r>
        <w:r w:rsidRPr="005A01B6">
          <w:rPr>
            <w:rFonts w:cs="Arial"/>
            <w:rPrChange w:id="634" w:author="Author">
              <w:rPr>
                <w:rFonts w:cs="Arial"/>
                <w:b/>
              </w:rPr>
            </w:rPrChange>
          </w:rPr>
          <w:t>keystroke file (Key ‘0’)</w:t>
        </w:r>
      </w:ins>
    </w:p>
    <w:p w:rsidR="008206FD" w:rsidRPr="008206FD" w:rsidRDefault="008206FD" w:rsidP="008206FD">
      <w:pPr>
        <w:tabs>
          <w:tab w:val="left" w:pos="1440"/>
        </w:tabs>
        <w:ind w:left="720"/>
        <w:jc w:val="both"/>
        <w:rPr>
          <w:ins w:id="635" w:author="Author"/>
          <w:rFonts w:cs="Arial"/>
          <w:b/>
        </w:rPr>
      </w:pPr>
    </w:p>
    <w:p w:rsidR="008206FD" w:rsidRPr="005A01B6" w:rsidRDefault="008206FD" w:rsidP="008206FD">
      <w:pPr>
        <w:tabs>
          <w:tab w:val="left" w:pos="1440"/>
        </w:tabs>
        <w:ind w:left="720"/>
        <w:jc w:val="both"/>
        <w:rPr>
          <w:ins w:id="636" w:author="Author"/>
          <w:rFonts w:cs="Arial"/>
          <w:rPrChange w:id="637" w:author="Author">
            <w:rPr>
              <w:ins w:id="638" w:author="Author"/>
              <w:rFonts w:cs="Arial"/>
              <w:b/>
            </w:rPr>
          </w:rPrChange>
        </w:rPr>
      </w:pPr>
      <w:ins w:id="639" w:author="Author">
        <w:r w:rsidRPr="008206FD">
          <w:rPr>
            <w:rFonts w:cs="Arial"/>
            <w:b/>
          </w:rPr>
          <w:t>C</w:t>
        </w:r>
        <w:r>
          <w:rPr>
            <w:rFonts w:cs="Arial"/>
            <w:b/>
          </w:rPr>
          <w:t>2050</w:t>
        </w:r>
        <w:r w:rsidRPr="008206FD">
          <w:rPr>
            <w:rFonts w:cs="Arial"/>
            <w:b/>
          </w:rPr>
          <w:t>_</w:t>
        </w:r>
        <w:r>
          <w:rPr>
            <w:rFonts w:cs="Arial"/>
            <w:b/>
          </w:rPr>
          <w:t>sc1</w:t>
        </w:r>
        <w:r w:rsidRPr="008206FD">
          <w:rPr>
            <w:rFonts w:cs="Arial"/>
            <w:b/>
          </w:rPr>
          <w:t>.txt</w:t>
        </w:r>
        <w:r w:rsidRPr="008206FD">
          <w:rPr>
            <w:rFonts w:cs="Arial"/>
            <w:b/>
          </w:rPr>
          <w:tab/>
        </w:r>
        <w:r>
          <w:rPr>
            <w:rFonts w:cs="Arial"/>
            <w:b/>
          </w:rPr>
          <w:tab/>
        </w:r>
        <w:r w:rsidRPr="005A01B6">
          <w:rPr>
            <w:rFonts w:cs="Arial"/>
            <w:rPrChange w:id="640" w:author="Author">
              <w:rPr>
                <w:rFonts w:cs="Arial"/>
                <w:b/>
              </w:rPr>
            </w:rPrChange>
          </w:rPr>
          <w:t>parameter load file (special character 1)</w:t>
        </w:r>
      </w:ins>
    </w:p>
    <w:p w:rsidR="008206FD" w:rsidRPr="005A01B6" w:rsidRDefault="008206FD" w:rsidP="008206FD">
      <w:pPr>
        <w:tabs>
          <w:tab w:val="left" w:pos="1440"/>
        </w:tabs>
        <w:ind w:left="720"/>
        <w:jc w:val="both"/>
        <w:rPr>
          <w:ins w:id="641" w:author="Author"/>
          <w:rFonts w:cs="Arial"/>
          <w:rPrChange w:id="642" w:author="Author">
            <w:rPr>
              <w:ins w:id="643" w:author="Author"/>
              <w:rFonts w:cs="Arial"/>
              <w:b/>
            </w:rPr>
          </w:rPrChange>
        </w:rPr>
      </w:pPr>
      <w:ins w:id="644" w:author="Author">
        <w:r w:rsidRPr="008206FD">
          <w:rPr>
            <w:rFonts w:cs="Arial"/>
            <w:b/>
          </w:rPr>
          <w:t>C</w:t>
        </w:r>
        <w:r>
          <w:rPr>
            <w:rFonts w:cs="Arial"/>
            <w:b/>
          </w:rPr>
          <w:t>2050</w:t>
        </w:r>
        <w:r w:rsidRPr="008206FD">
          <w:rPr>
            <w:rFonts w:cs="Arial"/>
            <w:b/>
          </w:rPr>
          <w:t>_</w:t>
        </w:r>
        <w:r>
          <w:rPr>
            <w:rFonts w:cs="Arial"/>
            <w:b/>
          </w:rPr>
          <w:t>sc2</w:t>
        </w:r>
        <w:r w:rsidRPr="008206FD">
          <w:rPr>
            <w:rFonts w:cs="Arial"/>
            <w:b/>
          </w:rPr>
          <w:t>.txt</w:t>
        </w:r>
        <w:r w:rsidRPr="008206FD">
          <w:rPr>
            <w:rFonts w:cs="Arial"/>
            <w:b/>
          </w:rPr>
          <w:tab/>
        </w:r>
        <w:r>
          <w:rPr>
            <w:rFonts w:cs="Arial"/>
            <w:b/>
          </w:rPr>
          <w:tab/>
        </w:r>
        <w:r w:rsidRPr="005A01B6">
          <w:rPr>
            <w:rFonts w:cs="Arial"/>
            <w:rPrChange w:id="645" w:author="Author">
              <w:rPr>
                <w:rFonts w:cs="Arial"/>
                <w:b/>
              </w:rPr>
            </w:rPrChange>
          </w:rPr>
          <w:t>parameter load file (special character 2)</w:t>
        </w:r>
      </w:ins>
    </w:p>
    <w:p w:rsidR="008206FD" w:rsidRPr="008206FD" w:rsidRDefault="008206FD" w:rsidP="008206FD">
      <w:pPr>
        <w:tabs>
          <w:tab w:val="left" w:pos="1440"/>
        </w:tabs>
        <w:ind w:left="720"/>
        <w:jc w:val="both"/>
        <w:rPr>
          <w:ins w:id="646" w:author="Author"/>
          <w:rFonts w:cs="Arial"/>
          <w:b/>
        </w:rPr>
      </w:pPr>
      <w:ins w:id="647" w:author="Author">
        <w:r w:rsidRPr="008206FD">
          <w:rPr>
            <w:rFonts w:cs="Arial"/>
            <w:b/>
          </w:rPr>
          <w:t>C</w:t>
        </w:r>
        <w:r>
          <w:rPr>
            <w:rFonts w:cs="Arial"/>
            <w:b/>
          </w:rPr>
          <w:t>2050</w:t>
        </w:r>
        <w:r w:rsidRPr="008206FD">
          <w:rPr>
            <w:rFonts w:cs="Arial"/>
            <w:b/>
          </w:rPr>
          <w:t>_</w:t>
        </w:r>
        <w:r>
          <w:rPr>
            <w:rFonts w:cs="Arial"/>
            <w:b/>
          </w:rPr>
          <w:t>sc3</w:t>
        </w:r>
        <w:r w:rsidRPr="008206FD">
          <w:rPr>
            <w:rFonts w:cs="Arial"/>
            <w:b/>
          </w:rPr>
          <w:t>.txt</w:t>
        </w:r>
        <w:r w:rsidRPr="008206FD">
          <w:rPr>
            <w:rFonts w:cs="Arial"/>
            <w:b/>
          </w:rPr>
          <w:tab/>
        </w:r>
        <w:r>
          <w:rPr>
            <w:rFonts w:cs="Arial"/>
            <w:b/>
          </w:rPr>
          <w:tab/>
        </w:r>
        <w:r w:rsidRPr="005A01B6">
          <w:rPr>
            <w:rFonts w:cs="Arial"/>
            <w:rPrChange w:id="648" w:author="Author">
              <w:rPr>
                <w:rFonts w:cs="Arial"/>
                <w:b/>
              </w:rPr>
            </w:rPrChange>
          </w:rPr>
          <w:t>parameter load file (special character 3)</w:t>
        </w:r>
      </w:ins>
    </w:p>
    <w:p w:rsidR="008206FD" w:rsidRPr="008206FD" w:rsidRDefault="008206FD" w:rsidP="008206FD">
      <w:pPr>
        <w:tabs>
          <w:tab w:val="left" w:pos="1440"/>
        </w:tabs>
        <w:ind w:left="720"/>
        <w:jc w:val="both"/>
        <w:rPr>
          <w:ins w:id="649" w:author="Author"/>
          <w:rFonts w:cs="Arial"/>
          <w:b/>
        </w:rPr>
      </w:pPr>
      <w:ins w:id="650" w:author="Author">
        <w:r w:rsidRPr="008206FD">
          <w:rPr>
            <w:rFonts w:cs="Arial"/>
            <w:b/>
          </w:rPr>
          <w:t>C</w:t>
        </w:r>
        <w:r>
          <w:rPr>
            <w:rFonts w:cs="Arial"/>
            <w:b/>
          </w:rPr>
          <w:t>2050</w:t>
        </w:r>
        <w:r w:rsidRPr="008206FD">
          <w:rPr>
            <w:rFonts w:cs="Arial"/>
            <w:b/>
          </w:rPr>
          <w:t>_</w:t>
        </w:r>
        <w:r>
          <w:rPr>
            <w:rFonts w:cs="Arial"/>
            <w:b/>
          </w:rPr>
          <w:t>sc4</w:t>
        </w:r>
        <w:r w:rsidRPr="008206FD">
          <w:rPr>
            <w:rFonts w:cs="Arial"/>
            <w:b/>
          </w:rPr>
          <w:t>.txt</w:t>
        </w:r>
        <w:r w:rsidRPr="008206FD">
          <w:rPr>
            <w:rFonts w:cs="Arial"/>
            <w:b/>
          </w:rPr>
          <w:tab/>
        </w:r>
        <w:r>
          <w:rPr>
            <w:rFonts w:cs="Arial"/>
            <w:b/>
          </w:rPr>
          <w:tab/>
        </w:r>
        <w:r w:rsidRPr="005A01B6">
          <w:rPr>
            <w:rFonts w:cs="Arial"/>
            <w:rPrChange w:id="651" w:author="Author">
              <w:rPr>
                <w:rFonts w:cs="Arial"/>
                <w:b/>
              </w:rPr>
            </w:rPrChange>
          </w:rPr>
          <w:t>parameter load file (special character 4)</w:t>
        </w:r>
      </w:ins>
    </w:p>
    <w:p w:rsidR="008206FD" w:rsidRPr="008206FD" w:rsidRDefault="008206FD" w:rsidP="008206FD">
      <w:pPr>
        <w:tabs>
          <w:tab w:val="left" w:pos="1440"/>
        </w:tabs>
        <w:ind w:left="720"/>
        <w:jc w:val="both"/>
        <w:rPr>
          <w:ins w:id="652" w:author="Author"/>
          <w:rFonts w:cs="Arial"/>
          <w:b/>
        </w:rPr>
      </w:pPr>
      <w:ins w:id="653" w:author="Author">
        <w:r w:rsidRPr="008206FD">
          <w:rPr>
            <w:rFonts w:cs="Arial"/>
            <w:b/>
          </w:rPr>
          <w:t>C</w:t>
        </w:r>
        <w:r>
          <w:rPr>
            <w:rFonts w:cs="Arial"/>
            <w:b/>
          </w:rPr>
          <w:t>2050</w:t>
        </w:r>
        <w:r w:rsidRPr="008206FD">
          <w:rPr>
            <w:rFonts w:cs="Arial"/>
            <w:b/>
          </w:rPr>
          <w:t>_</w:t>
        </w:r>
        <w:r>
          <w:rPr>
            <w:rFonts w:cs="Arial"/>
            <w:b/>
          </w:rPr>
          <w:t>sc5</w:t>
        </w:r>
        <w:r w:rsidRPr="008206FD">
          <w:rPr>
            <w:rFonts w:cs="Arial"/>
            <w:b/>
          </w:rPr>
          <w:t>.txt</w:t>
        </w:r>
        <w:r w:rsidRPr="008206FD">
          <w:rPr>
            <w:rFonts w:cs="Arial"/>
            <w:b/>
          </w:rPr>
          <w:tab/>
        </w:r>
        <w:r>
          <w:rPr>
            <w:rFonts w:cs="Arial"/>
            <w:b/>
          </w:rPr>
          <w:tab/>
        </w:r>
        <w:r w:rsidRPr="005A01B6">
          <w:rPr>
            <w:rFonts w:cs="Arial"/>
            <w:rPrChange w:id="654" w:author="Author">
              <w:rPr>
                <w:rFonts w:cs="Arial"/>
                <w:b/>
              </w:rPr>
            </w:rPrChange>
          </w:rPr>
          <w:t>parameter load file (special character 5)</w:t>
        </w:r>
      </w:ins>
    </w:p>
    <w:p w:rsidR="008206FD" w:rsidRPr="005A01B6" w:rsidRDefault="008206FD" w:rsidP="008206FD">
      <w:pPr>
        <w:tabs>
          <w:tab w:val="left" w:pos="1440"/>
        </w:tabs>
        <w:ind w:left="720"/>
        <w:jc w:val="both"/>
        <w:rPr>
          <w:ins w:id="655" w:author="Author"/>
          <w:rFonts w:cs="Arial"/>
          <w:rPrChange w:id="656" w:author="Author">
            <w:rPr>
              <w:ins w:id="657" w:author="Author"/>
              <w:rFonts w:cs="Arial"/>
              <w:b/>
            </w:rPr>
          </w:rPrChange>
        </w:rPr>
      </w:pPr>
      <w:ins w:id="658" w:author="Author">
        <w:r w:rsidRPr="008206FD">
          <w:rPr>
            <w:rFonts w:cs="Arial"/>
            <w:b/>
          </w:rPr>
          <w:t>C</w:t>
        </w:r>
        <w:r>
          <w:rPr>
            <w:rFonts w:cs="Arial"/>
            <w:b/>
          </w:rPr>
          <w:t>2050</w:t>
        </w:r>
        <w:r w:rsidRPr="008206FD">
          <w:rPr>
            <w:rFonts w:cs="Arial"/>
            <w:b/>
          </w:rPr>
          <w:t>_</w:t>
        </w:r>
        <w:r>
          <w:rPr>
            <w:rFonts w:cs="Arial"/>
            <w:b/>
          </w:rPr>
          <w:t>sc6</w:t>
        </w:r>
        <w:r w:rsidRPr="008206FD">
          <w:rPr>
            <w:rFonts w:cs="Arial"/>
            <w:b/>
          </w:rPr>
          <w:t>.txt</w:t>
        </w:r>
        <w:r w:rsidRPr="008206FD">
          <w:rPr>
            <w:rFonts w:cs="Arial"/>
            <w:b/>
          </w:rPr>
          <w:tab/>
        </w:r>
        <w:r>
          <w:rPr>
            <w:rFonts w:cs="Arial"/>
            <w:b/>
          </w:rPr>
          <w:tab/>
        </w:r>
        <w:r w:rsidRPr="005A01B6">
          <w:rPr>
            <w:rFonts w:cs="Arial"/>
            <w:rPrChange w:id="659" w:author="Author">
              <w:rPr>
                <w:rFonts w:cs="Arial"/>
                <w:b/>
              </w:rPr>
            </w:rPrChange>
          </w:rPr>
          <w:t>parameter load file (special character 6)</w:t>
        </w:r>
      </w:ins>
    </w:p>
    <w:p w:rsidR="008206FD" w:rsidRPr="005A01B6" w:rsidRDefault="008206FD" w:rsidP="008206FD">
      <w:pPr>
        <w:tabs>
          <w:tab w:val="left" w:pos="1440"/>
        </w:tabs>
        <w:ind w:left="720"/>
        <w:jc w:val="both"/>
        <w:rPr>
          <w:ins w:id="660" w:author="Author"/>
          <w:rFonts w:cs="Arial"/>
          <w:rPrChange w:id="661" w:author="Author">
            <w:rPr>
              <w:ins w:id="662" w:author="Author"/>
              <w:rFonts w:cs="Arial"/>
              <w:b/>
            </w:rPr>
          </w:rPrChange>
        </w:rPr>
      </w:pPr>
      <w:ins w:id="663" w:author="Author">
        <w:r w:rsidRPr="008206FD">
          <w:rPr>
            <w:rFonts w:cs="Arial"/>
            <w:b/>
          </w:rPr>
          <w:t>C</w:t>
        </w:r>
        <w:r>
          <w:rPr>
            <w:rFonts w:cs="Arial"/>
            <w:b/>
          </w:rPr>
          <w:t>2050</w:t>
        </w:r>
        <w:r w:rsidRPr="008206FD">
          <w:rPr>
            <w:rFonts w:cs="Arial"/>
            <w:b/>
          </w:rPr>
          <w:t>_</w:t>
        </w:r>
        <w:r>
          <w:rPr>
            <w:rFonts w:cs="Arial"/>
            <w:b/>
          </w:rPr>
          <w:t>sc7</w:t>
        </w:r>
        <w:r w:rsidRPr="008206FD">
          <w:rPr>
            <w:rFonts w:cs="Arial"/>
            <w:b/>
          </w:rPr>
          <w:t>.txt</w:t>
        </w:r>
        <w:r w:rsidRPr="008206FD">
          <w:rPr>
            <w:rFonts w:cs="Arial"/>
            <w:b/>
          </w:rPr>
          <w:tab/>
        </w:r>
        <w:r>
          <w:rPr>
            <w:rFonts w:cs="Arial"/>
            <w:b/>
          </w:rPr>
          <w:tab/>
        </w:r>
        <w:r w:rsidRPr="005A01B6">
          <w:rPr>
            <w:rFonts w:cs="Arial"/>
            <w:rPrChange w:id="664" w:author="Author">
              <w:rPr>
                <w:rFonts w:cs="Arial"/>
                <w:b/>
              </w:rPr>
            </w:rPrChange>
          </w:rPr>
          <w:t>parameter load file (special character 7)</w:t>
        </w:r>
      </w:ins>
    </w:p>
    <w:p w:rsidR="008206FD" w:rsidRPr="005A01B6" w:rsidRDefault="008206FD" w:rsidP="008206FD">
      <w:pPr>
        <w:tabs>
          <w:tab w:val="left" w:pos="1440"/>
        </w:tabs>
        <w:ind w:left="720"/>
        <w:jc w:val="both"/>
        <w:rPr>
          <w:ins w:id="665" w:author="Author"/>
          <w:rFonts w:cs="Arial"/>
          <w:rPrChange w:id="666" w:author="Author">
            <w:rPr>
              <w:ins w:id="667" w:author="Author"/>
              <w:rFonts w:cs="Arial"/>
              <w:b/>
            </w:rPr>
          </w:rPrChange>
        </w:rPr>
      </w:pPr>
      <w:ins w:id="668" w:author="Author">
        <w:r w:rsidRPr="008206FD">
          <w:rPr>
            <w:rFonts w:cs="Arial"/>
            <w:b/>
          </w:rPr>
          <w:t>C</w:t>
        </w:r>
        <w:r>
          <w:rPr>
            <w:rFonts w:cs="Arial"/>
            <w:b/>
          </w:rPr>
          <w:t>2050</w:t>
        </w:r>
        <w:r w:rsidRPr="008206FD">
          <w:rPr>
            <w:rFonts w:cs="Arial"/>
            <w:b/>
          </w:rPr>
          <w:t>_</w:t>
        </w:r>
        <w:r>
          <w:rPr>
            <w:rFonts w:cs="Arial"/>
            <w:b/>
          </w:rPr>
          <w:t>sc8</w:t>
        </w:r>
        <w:r w:rsidRPr="008206FD">
          <w:rPr>
            <w:rFonts w:cs="Arial"/>
            <w:b/>
          </w:rPr>
          <w:t>.txt</w:t>
        </w:r>
        <w:r w:rsidRPr="008206FD">
          <w:rPr>
            <w:rFonts w:cs="Arial"/>
            <w:b/>
          </w:rPr>
          <w:tab/>
        </w:r>
        <w:r>
          <w:rPr>
            <w:rFonts w:cs="Arial"/>
            <w:b/>
          </w:rPr>
          <w:tab/>
        </w:r>
        <w:r w:rsidRPr="005A01B6">
          <w:rPr>
            <w:rFonts w:cs="Arial"/>
            <w:rPrChange w:id="669" w:author="Author">
              <w:rPr>
                <w:rFonts w:cs="Arial"/>
                <w:b/>
              </w:rPr>
            </w:rPrChange>
          </w:rPr>
          <w:t>parameter load file (special character 8)</w:t>
        </w:r>
      </w:ins>
    </w:p>
    <w:p w:rsidR="008206FD" w:rsidRPr="008206FD" w:rsidRDefault="008206FD" w:rsidP="008206FD">
      <w:pPr>
        <w:tabs>
          <w:tab w:val="left" w:pos="1440"/>
        </w:tabs>
        <w:ind w:left="720"/>
        <w:jc w:val="both"/>
        <w:rPr>
          <w:ins w:id="670" w:author="Author"/>
          <w:rFonts w:cs="Arial"/>
          <w:b/>
        </w:rPr>
      </w:pPr>
    </w:p>
    <w:p w:rsidR="008206FD" w:rsidRDefault="008206FD" w:rsidP="008206FD">
      <w:pPr>
        <w:tabs>
          <w:tab w:val="left" w:pos="1440"/>
        </w:tabs>
        <w:ind w:left="720"/>
        <w:jc w:val="both"/>
        <w:rPr>
          <w:ins w:id="671" w:author="Author"/>
          <w:rFonts w:cs="Arial"/>
          <w:b/>
        </w:rPr>
      </w:pPr>
      <w:ins w:id="672" w:author="Author">
        <w:r w:rsidRPr="008206FD">
          <w:rPr>
            <w:rFonts w:cs="Arial"/>
            <w:b/>
          </w:rPr>
          <w:t>C20</w:t>
        </w:r>
        <w:r>
          <w:rPr>
            <w:rFonts w:cs="Arial"/>
            <w:b/>
          </w:rPr>
          <w:t>50_vd_sc</w:t>
        </w:r>
        <w:r w:rsidRPr="008206FD">
          <w:rPr>
            <w:rFonts w:cs="Arial"/>
            <w:b/>
          </w:rPr>
          <w:t>.txt</w:t>
        </w:r>
        <w:r w:rsidRPr="008206FD">
          <w:rPr>
            <w:rFonts w:cs="Arial"/>
            <w:b/>
          </w:rPr>
          <w:tab/>
        </w:r>
        <w:r w:rsidRPr="005A01B6">
          <w:rPr>
            <w:rFonts w:cs="Arial"/>
            <w:rPrChange w:id="673" w:author="Author">
              <w:rPr>
                <w:rFonts w:cs="Arial"/>
                <w:b/>
              </w:rPr>
            </w:rPrChange>
          </w:rPr>
          <w:t>Virtual Display compare file (special characters)</w:t>
        </w:r>
      </w:ins>
    </w:p>
    <w:p w:rsidR="008206FD" w:rsidRPr="008206FD" w:rsidRDefault="008206FD" w:rsidP="008206FD">
      <w:pPr>
        <w:tabs>
          <w:tab w:val="left" w:pos="1440"/>
        </w:tabs>
        <w:ind w:left="720"/>
        <w:jc w:val="both"/>
        <w:rPr>
          <w:ins w:id="674" w:author="Author"/>
          <w:rFonts w:cs="Arial"/>
          <w:b/>
        </w:rPr>
      </w:pPr>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sidR="00B26B5E">
        <w:rPr>
          <w:rFonts w:cs="Arial"/>
          <w:b/>
        </w:rPr>
        <w:t>20</w:t>
      </w:r>
      <w:r w:rsidR="00B86E2F">
        <w:rPr>
          <w:rFonts w:cs="Arial"/>
          <w:b/>
        </w:rPr>
        <w:t>50</w:t>
      </w:r>
      <w:r w:rsidRPr="007A4E54">
        <w:rPr>
          <w:rFonts w:cs="Arial"/>
          <w:b/>
        </w:rPr>
        <w:t>_log.xml</w:t>
      </w:r>
      <w:r>
        <w:rPr>
          <w:rFonts w:cs="Arial"/>
        </w:rPr>
        <w:tab/>
      </w:r>
      <w:r>
        <w:rPr>
          <w:rFonts w:cs="Arial"/>
        </w:rPr>
        <w:tab/>
        <w:t>conformance report (XML format)</w:t>
      </w:r>
    </w:p>
    <w:p w:rsidR="0050076D" w:rsidRDefault="001F5224" w:rsidP="0004001E">
      <w:pPr>
        <w:pStyle w:val="Heading2"/>
        <w:spacing w:before="0"/>
        <w:rPr>
          <w:b/>
          <w:bCs w:val="0"/>
        </w:rPr>
      </w:pPr>
      <w:r>
        <w:br w:type="page"/>
      </w:r>
    </w:p>
    <w:p w:rsidR="001F5224" w:rsidRPr="00346FF2" w:rsidRDefault="001F5224" w:rsidP="00F002AF">
      <w:pPr>
        <w:pStyle w:val="Heading2"/>
      </w:pPr>
      <w:bookmarkStart w:id="675" w:name="_Toc456255146"/>
      <w:r w:rsidRPr="00346FF2">
        <w:lastRenderedPageBreak/>
        <w:t xml:space="preserve">Test Case Specification </w:t>
      </w:r>
      <w:r w:rsidR="0004001E">
        <w:t>6</w:t>
      </w:r>
      <w:r w:rsidRPr="00346FF2">
        <w:t xml:space="preserve"> – </w:t>
      </w:r>
      <w:r w:rsidR="007A74DA" w:rsidRPr="00346FF2">
        <w:t>FPUI Key Mapping</w:t>
      </w:r>
      <w:bookmarkEnd w:id="675"/>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Case Specifi</w:t>
      </w:r>
      <w:r w:rsidR="005716E7">
        <w:rPr>
          <w:rFonts w:cs="Arial"/>
        </w:rPr>
        <w:t xml:space="preserve">cation is </w:t>
      </w:r>
      <w:r w:rsidR="007A74DA">
        <w:rPr>
          <w:rFonts w:cs="Arial"/>
        </w:rPr>
        <w:t>APIRI.TCS</w:t>
      </w:r>
      <w:r w:rsidR="005716E7">
        <w:rPr>
          <w:rFonts w:cs="Arial"/>
        </w:rPr>
        <w:t>.</w:t>
      </w:r>
      <w:r w:rsidR="007A74DA">
        <w:rPr>
          <w:rFonts w:cs="Arial"/>
        </w:rPr>
        <w:t>2070</w:t>
      </w:r>
      <w:r>
        <w:rPr>
          <w:rFonts w:cs="Arial"/>
        </w:rPr>
        <w:t>.</w:t>
      </w:r>
    </w:p>
    <w:p w:rsidR="00BC445D" w:rsidRDefault="00BC445D" w:rsidP="00BC445D">
      <w:pPr>
        <w:pStyle w:val="Heading3"/>
      </w:pPr>
      <w:r>
        <w:t>Objective</w:t>
      </w:r>
    </w:p>
    <w:p w:rsidR="00BC445D" w:rsidRDefault="00BC445D" w:rsidP="00BC445D">
      <w:pPr>
        <w:tabs>
          <w:tab w:val="left" w:pos="1440"/>
        </w:tabs>
        <w:jc w:val="both"/>
        <w:rPr>
          <w:rFonts w:cs="Arial"/>
        </w:rPr>
      </w:pPr>
      <w:r>
        <w:rPr>
          <w:rFonts w:cs="Arial"/>
        </w:rPr>
        <w:t xml:space="preserve">The objective of this Test Case is to validate the API functions which support </w:t>
      </w:r>
      <w:r w:rsidR="002E7AC4">
        <w:rPr>
          <w:rFonts w:cs="Arial"/>
        </w:rPr>
        <w:t>the handling and mapping of keypad keypresses.</w:t>
      </w:r>
    </w:p>
    <w:p w:rsidR="001F5224" w:rsidRDefault="001F5224" w:rsidP="001F5224">
      <w:pPr>
        <w:pStyle w:val="Heading3"/>
      </w:pPr>
      <w:r>
        <w:t>Test Items</w:t>
      </w:r>
    </w:p>
    <w:p w:rsidR="00F83E3A" w:rsidRDefault="00F83E3A" w:rsidP="00F83E3A">
      <w:pPr>
        <w:tabs>
          <w:tab w:val="left" w:pos="1440"/>
        </w:tabs>
        <w:jc w:val="both"/>
        <w:rPr>
          <w:rFonts w:cs="Arial"/>
        </w:rPr>
      </w:pPr>
      <w:r>
        <w:rPr>
          <w:rFonts w:cs="Arial"/>
        </w:rPr>
        <w:t>This test case tests the following requirements:</w:t>
      </w:r>
    </w:p>
    <w:p w:rsidR="007A74DA" w:rsidRDefault="007A74DA" w:rsidP="007A74DA">
      <w:pPr>
        <w:tabs>
          <w:tab w:val="left" w:pos="1620"/>
        </w:tabs>
        <w:ind w:left="1620" w:hanging="1620"/>
        <w:jc w:val="both"/>
        <w:rPr>
          <w:rFonts w:cs="Arial"/>
        </w:rPr>
      </w:pPr>
    </w:p>
    <w:p w:rsidR="007A74DA" w:rsidRDefault="007A74DA" w:rsidP="007A74DA">
      <w:pPr>
        <w:tabs>
          <w:tab w:val="left" w:pos="1620"/>
        </w:tabs>
        <w:ind w:left="1620" w:hanging="1620"/>
        <w:jc w:val="both"/>
        <w:rPr>
          <w:rFonts w:eastAsia="Calibri" w:cs="Arial"/>
        </w:rPr>
      </w:pPr>
      <w:r>
        <w:rPr>
          <w:rFonts w:eastAsia="Calibri" w:cs="Arial"/>
        </w:rPr>
        <w:t>APIR3.1.1.2[28]</w:t>
      </w:r>
      <w:r>
        <w:rPr>
          <w:rFonts w:eastAsia="Calibri" w:cs="Arial"/>
        </w:rPr>
        <w:tab/>
        <w:t>Application programs shall be able to interpret all ATC controller keys as individual key codes.</w:t>
      </w:r>
    </w:p>
    <w:p w:rsidR="007A74DA" w:rsidRDefault="007A74DA" w:rsidP="007A74DA">
      <w:pPr>
        <w:tabs>
          <w:tab w:val="left" w:pos="1620"/>
        </w:tabs>
        <w:ind w:left="1620" w:hanging="1620"/>
        <w:jc w:val="both"/>
        <w:rPr>
          <w:rFonts w:cs="Arial"/>
        </w:rPr>
      </w:pPr>
    </w:p>
    <w:p w:rsidR="007A74DA" w:rsidRDefault="007A74DA" w:rsidP="007A74DA">
      <w:pPr>
        <w:tabs>
          <w:tab w:val="left" w:pos="1620"/>
        </w:tabs>
        <w:ind w:left="1620" w:hanging="1620"/>
        <w:jc w:val="both"/>
        <w:rPr>
          <w:rFonts w:eastAsia="Calibri" w:cs="Arial"/>
        </w:rPr>
      </w:pPr>
      <w:r>
        <w:rPr>
          <w:rFonts w:eastAsia="Calibri" w:cs="Arial"/>
        </w:rPr>
        <w:t>APIR3.1.1.2[29]</w:t>
      </w:r>
      <w:r>
        <w:rPr>
          <w:rFonts w:eastAsia="Calibri" w:cs="Arial"/>
        </w:rPr>
        <w:tab/>
        <w:t>The escape sequences representing keys that do not have standard ASCII character codes on an ATC controller shall be mapped to specific character codes in the API as shown in Table 1.</w:t>
      </w:r>
    </w:p>
    <w:p w:rsidR="008206FD" w:rsidRDefault="008206FD">
      <w:pPr>
        <w:rPr>
          <w:ins w:id="676" w:author="Author"/>
          <w:rFonts w:ascii="Arial Bold" w:hAnsi="Arial Bold" w:cs="Arial"/>
          <w:b/>
          <w:bCs/>
          <w:szCs w:val="32"/>
        </w:rPr>
      </w:pPr>
      <w:ins w:id="677" w:author="Author">
        <w:r>
          <w:br w:type="page"/>
        </w:r>
      </w:ins>
    </w:p>
    <w:p w:rsidR="001F5224" w:rsidRDefault="001F5224" w:rsidP="001F5224">
      <w:pPr>
        <w:pStyle w:val="Heading3"/>
      </w:pPr>
      <w:r>
        <w:lastRenderedPageBreak/>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ins w:id="678" w:author="Author"/>
          <w:rFonts w:cs="Arial"/>
        </w:rPr>
      </w:pPr>
      <w:r w:rsidRPr="007A4E54">
        <w:rPr>
          <w:rFonts w:cs="Arial"/>
          <w:b/>
        </w:rPr>
        <w:t>C</w:t>
      </w:r>
      <w:r w:rsidR="007A74DA">
        <w:rPr>
          <w:rFonts w:cs="Arial"/>
          <w:b/>
        </w:rPr>
        <w:t>2070</w:t>
      </w:r>
      <w:r w:rsidRPr="007A4E54">
        <w:rPr>
          <w:rFonts w:cs="Arial"/>
          <w:b/>
        </w:rPr>
        <w:t>_in.xml</w:t>
      </w:r>
      <w:r>
        <w:rPr>
          <w:rFonts w:cs="Arial"/>
        </w:rPr>
        <w:tab/>
      </w:r>
      <w:r>
        <w:rPr>
          <w:rFonts w:cs="Arial"/>
        </w:rPr>
        <w:tab/>
        <w:t>APIVSXML test script (XML format)</w:t>
      </w:r>
    </w:p>
    <w:p w:rsidR="008206FD" w:rsidRDefault="008206FD" w:rsidP="001F5224">
      <w:pPr>
        <w:tabs>
          <w:tab w:val="left" w:pos="1440"/>
        </w:tabs>
        <w:ind w:left="720"/>
        <w:jc w:val="both"/>
        <w:rPr>
          <w:rFonts w:cs="Arial"/>
        </w:rPr>
      </w:pPr>
    </w:p>
    <w:p w:rsidR="008206FD" w:rsidRDefault="008206FD" w:rsidP="008206FD">
      <w:pPr>
        <w:tabs>
          <w:tab w:val="left" w:pos="1440"/>
        </w:tabs>
        <w:ind w:left="720"/>
        <w:jc w:val="both"/>
        <w:rPr>
          <w:ins w:id="679" w:author="Author"/>
          <w:rFonts w:cs="Arial"/>
        </w:rPr>
      </w:pPr>
      <w:ins w:id="680" w:author="Author">
        <w:r w:rsidRPr="00B86E2F">
          <w:rPr>
            <w:rFonts w:cs="Arial"/>
            <w:b/>
          </w:rPr>
          <w:t>Cxxxx_key0.txt</w:t>
        </w:r>
        <w:r>
          <w:rPr>
            <w:rFonts w:cs="Arial"/>
          </w:rPr>
          <w:tab/>
          <w:t>keystroke file (Key ‘0’)</w:t>
        </w:r>
      </w:ins>
    </w:p>
    <w:p w:rsidR="008206FD" w:rsidRDefault="008206FD" w:rsidP="008206FD">
      <w:pPr>
        <w:tabs>
          <w:tab w:val="left" w:pos="1440"/>
        </w:tabs>
        <w:ind w:left="720"/>
        <w:jc w:val="both"/>
        <w:rPr>
          <w:ins w:id="681" w:author="Author"/>
          <w:rFonts w:cs="Arial"/>
        </w:rPr>
      </w:pPr>
      <w:ins w:id="682" w:author="Author">
        <w:r>
          <w:rPr>
            <w:rFonts w:cs="Arial"/>
            <w:b/>
          </w:rPr>
          <w:t>Cxxxx_key1</w:t>
        </w:r>
        <w:r w:rsidRPr="00B86E2F">
          <w:rPr>
            <w:rFonts w:cs="Arial"/>
            <w:b/>
          </w:rPr>
          <w:t>.txt</w:t>
        </w:r>
        <w:r>
          <w:rPr>
            <w:rFonts w:cs="Arial"/>
          </w:rPr>
          <w:tab/>
          <w:t>keystroke file (Key ‘1’)</w:t>
        </w:r>
      </w:ins>
    </w:p>
    <w:p w:rsidR="008206FD" w:rsidRDefault="008206FD" w:rsidP="008206FD">
      <w:pPr>
        <w:tabs>
          <w:tab w:val="left" w:pos="1440"/>
        </w:tabs>
        <w:ind w:left="720"/>
        <w:jc w:val="both"/>
        <w:rPr>
          <w:ins w:id="683" w:author="Author"/>
          <w:rFonts w:cs="Arial"/>
        </w:rPr>
      </w:pPr>
      <w:ins w:id="684" w:author="Author">
        <w:r>
          <w:rPr>
            <w:rFonts w:cs="Arial"/>
            <w:b/>
          </w:rPr>
          <w:t>Cxxxx_key2</w:t>
        </w:r>
        <w:r w:rsidRPr="00B86E2F">
          <w:rPr>
            <w:rFonts w:cs="Arial"/>
            <w:b/>
          </w:rPr>
          <w:t>.txt</w:t>
        </w:r>
        <w:r>
          <w:rPr>
            <w:rFonts w:cs="Arial"/>
          </w:rPr>
          <w:tab/>
          <w:t>keystroke file (Key ‘2’)</w:t>
        </w:r>
      </w:ins>
    </w:p>
    <w:p w:rsidR="008206FD" w:rsidRDefault="008206FD" w:rsidP="008206FD">
      <w:pPr>
        <w:tabs>
          <w:tab w:val="left" w:pos="1440"/>
        </w:tabs>
        <w:ind w:left="720"/>
        <w:jc w:val="both"/>
        <w:rPr>
          <w:ins w:id="685" w:author="Author"/>
          <w:rFonts w:cs="Arial"/>
        </w:rPr>
      </w:pPr>
      <w:ins w:id="686" w:author="Author">
        <w:r>
          <w:rPr>
            <w:rFonts w:cs="Arial"/>
            <w:b/>
          </w:rPr>
          <w:t>Cxxxx_key3</w:t>
        </w:r>
        <w:r w:rsidRPr="00B86E2F">
          <w:rPr>
            <w:rFonts w:cs="Arial"/>
            <w:b/>
          </w:rPr>
          <w:t>.txt</w:t>
        </w:r>
        <w:r>
          <w:rPr>
            <w:rFonts w:cs="Arial"/>
          </w:rPr>
          <w:tab/>
          <w:t>keystroke file (Key ‘3’)</w:t>
        </w:r>
      </w:ins>
    </w:p>
    <w:p w:rsidR="008206FD" w:rsidRDefault="008206FD" w:rsidP="008206FD">
      <w:pPr>
        <w:tabs>
          <w:tab w:val="left" w:pos="1440"/>
        </w:tabs>
        <w:ind w:left="720"/>
        <w:jc w:val="both"/>
        <w:rPr>
          <w:ins w:id="687" w:author="Author"/>
          <w:rFonts w:cs="Arial"/>
        </w:rPr>
      </w:pPr>
      <w:ins w:id="688" w:author="Author">
        <w:r>
          <w:rPr>
            <w:rFonts w:cs="Arial"/>
            <w:b/>
          </w:rPr>
          <w:t>Cxxxx_key4</w:t>
        </w:r>
        <w:r w:rsidRPr="00B86E2F">
          <w:rPr>
            <w:rFonts w:cs="Arial"/>
            <w:b/>
          </w:rPr>
          <w:t>.txt</w:t>
        </w:r>
        <w:r>
          <w:rPr>
            <w:rFonts w:cs="Arial"/>
          </w:rPr>
          <w:tab/>
          <w:t>keystroke file (Key ‘4’)</w:t>
        </w:r>
      </w:ins>
    </w:p>
    <w:p w:rsidR="008206FD" w:rsidRDefault="008206FD" w:rsidP="008206FD">
      <w:pPr>
        <w:tabs>
          <w:tab w:val="left" w:pos="1440"/>
        </w:tabs>
        <w:ind w:left="720"/>
        <w:jc w:val="both"/>
        <w:rPr>
          <w:ins w:id="689" w:author="Author"/>
          <w:rFonts w:cs="Arial"/>
        </w:rPr>
      </w:pPr>
      <w:ins w:id="690" w:author="Author">
        <w:r>
          <w:rPr>
            <w:rFonts w:cs="Arial"/>
            <w:b/>
          </w:rPr>
          <w:t>Cxxxx_key5</w:t>
        </w:r>
        <w:r w:rsidRPr="00B86E2F">
          <w:rPr>
            <w:rFonts w:cs="Arial"/>
            <w:b/>
          </w:rPr>
          <w:t>.txt</w:t>
        </w:r>
        <w:r>
          <w:rPr>
            <w:rFonts w:cs="Arial"/>
          </w:rPr>
          <w:tab/>
          <w:t>keystroke file (Key ‘5’)</w:t>
        </w:r>
      </w:ins>
    </w:p>
    <w:p w:rsidR="008206FD" w:rsidRDefault="008206FD" w:rsidP="008206FD">
      <w:pPr>
        <w:tabs>
          <w:tab w:val="left" w:pos="1440"/>
        </w:tabs>
        <w:ind w:left="720"/>
        <w:jc w:val="both"/>
        <w:rPr>
          <w:ins w:id="691" w:author="Author"/>
          <w:rFonts w:cs="Arial"/>
        </w:rPr>
      </w:pPr>
      <w:ins w:id="692" w:author="Author">
        <w:r>
          <w:rPr>
            <w:rFonts w:cs="Arial"/>
            <w:b/>
          </w:rPr>
          <w:t>Cxxxx_key6</w:t>
        </w:r>
        <w:r w:rsidRPr="00B86E2F">
          <w:rPr>
            <w:rFonts w:cs="Arial"/>
            <w:b/>
          </w:rPr>
          <w:t>.txt</w:t>
        </w:r>
        <w:r>
          <w:rPr>
            <w:rFonts w:cs="Arial"/>
          </w:rPr>
          <w:tab/>
          <w:t>keystroke file (Key ‘6’)</w:t>
        </w:r>
      </w:ins>
    </w:p>
    <w:p w:rsidR="008206FD" w:rsidRDefault="008206FD" w:rsidP="008206FD">
      <w:pPr>
        <w:tabs>
          <w:tab w:val="left" w:pos="1440"/>
        </w:tabs>
        <w:ind w:left="720"/>
        <w:jc w:val="both"/>
        <w:rPr>
          <w:ins w:id="693" w:author="Author"/>
          <w:rFonts w:cs="Arial"/>
        </w:rPr>
      </w:pPr>
      <w:ins w:id="694" w:author="Author">
        <w:r>
          <w:rPr>
            <w:rFonts w:cs="Arial"/>
            <w:b/>
          </w:rPr>
          <w:t>Cxxxx_key7</w:t>
        </w:r>
        <w:r w:rsidRPr="00B86E2F">
          <w:rPr>
            <w:rFonts w:cs="Arial"/>
            <w:b/>
          </w:rPr>
          <w:t>.txt</w:t>
        </w:r>
        <w:r>
          <w:rPr>
            <w:rFonts w:cs="Arial"/>
          </w:rPr>
          <w:tab/>
          <w:t>keystroke file (Key ‘7’)</w:t>
        </w:r>
      </w:ins>
    </w:p>
    <w:p w:rsidR="008206FD" w:rsidRDefault="008206FD" w:rsidP="008206FD">
      <w:pPr>
        <w:tabs>
          <w:tab w:val="left" w:pos="1440"/>
        </w:tabs>
        <w:ind w:left="720"/>
        <w:jc w:val="both"/>
        <w:rPr>
          <w:ins w:id="695" w:author="Author"/>
          <w:rFonts w:cs="Arial"/>
        </w:rPr>
      </w:pPr>
      <w:ins w:id="696" w:author="Author">
        <w:r>
          <w:rPr>
            <w:rFonts w:cs="Arial"/>
            <w:b/>
          </w:rPr>
          <w:t>Cxxxx_key8</w:t>
        </w:r>
        <w:r w:rsidRPr="00B86E2F">
          <w:rPr>
            <w:rFonts w:cs="Arial"/>
            <w:b/>
          </w:rPr>
          <w:t>.txt</w:t>
        </w:r>
        <w:r>
          <w:rPr>
            <w:rFonts w:cs="Arial"/>
          </w:rPr>
          <w:tab/>
          <w:t>keystroke file (Key ‘8’)</w:t>
        </w:r>
      </w:ins>
    </w:p>
    <w:p w:rsidR="008206FD" w:rsidRDefault="008206FD" w:rsidP="008206FD">
      <w:pPr>
        <w:tabs>
          <w:tab w:val="left" w:pos="1440"/>
        </w:tabs>
        <w:ind w:left="720"/>
        <w:jc w:val="both"/>
        <w:rPr>
          <w:ins w:id="697" w:author="Author"/>
          <w:rFonts w:cs="Arial"/>
        </w:rPr>
      </w:pPr>
      <w:ins w:id="698" w:author="Author">
        <w:r>
          <w:rPr>
            <w:rFonts w:cs="Arial"/>
            <w:b/>
          </w:rPr>
          <w:t>Cxxxx_key9</w:t>
        </w:r>
        <w:r w:rsidRPr="00B86E2F">
          <w:rPr>
            <w:rFonts w:cs="Arial"/>
            <w:b/>
          </w:rPr>
          <w:t>.txt</w:t>
        </w:r>
        <w:r>
          <w:rPr>
            <w:rFonts w:cs="Arial"/>
          </w:rPr>
          <w:tab/>
          <w:t>keystroke file (Key ‘9’)</w:t>
        </w:r>
      </w:ins>
    </w:p>
    <w:p w:rsidR="008206FD" w:rsidRDefault="008206FD" w:rsidP="008206FD">
      <w:pPr>
        <w:tabs>
          <w:tab w:val="left" w:pos="1440"/>
        </w:tabs>
        <w:ind w:left="720"/>
        <w:jc w:val="both"/>
        <w:rPr>
          <w:ins w:id="699" w:author="Author"/>
          <w:rFonts w:cs="Arial"/>
        </w:rPr>
      </w:pPr>
      <w:ins w:id="700" w:author="Author">
        <w:r>
          <w:rPr>
            <w:rFonts w:cs="Arial"/>
            <w:b/>
          </w:rPr>
          <w:t>Cxxxx_keyA</w:t>
        </w:r>
        <w:r w:rsidRPr="00B86E2F">
          <w:rPr>
            <w:rFonts w:cs="Arial"/>
            <w:b/>
          </w:rPr>
          <w:t>.txt</w:t>
        </w:r>
        <w:r>
          <w:rPr>
            <w:rFonts w:cs="Arial"/>
          </w:rPr>
          <w:tab/>
          <w:t>keystroke file (Key ‘A’)</w:t>
        </w:r>
      </w:ins>
    </w:p>
    <w:p w:rsidR="008206FD" w:rsidRDefault="008206FD" w:rsidP="008206FD">
      <w:pPr>
        <w:tabs>
          <w:tab w:val="left" w:pos="1440"/>
        </w:tabs>
        <w:ind w:left="720"/>
        <w:jc w:val="both"/>
        <w:rPr>
          <w:ins w:id="701" w:author="Author"/>
          <w:rFonts w:cs="Arial"/>
        </w:rPr>
      </w:pPr>
      <w:ins w:id="702" w:author="Author">
        <w:r>
          <w:rPr>
            <w:rFonts w:cs="Arial"/>
            <w:b/>
          </w:rPr>
          <w:t>Cxxxx_keyB.t</w:t>
        </w:r>
        <w:r w:rsidRPr="00B86E2F">
          <w:rPr>
            <w:rFonts w:cs="Arial"/>
            <w:b/>
          </w:rPr>
          <w:t>xt</w:t>
        </w:r>
        <w:r>
          <w:rPr>
            <w:rFonts w:cs="Arial"/>
          </w:rPr>
          <w:tab/>
          <w:t>keystroke file (Key ‘B’)</w:t>
        </w:r>
      </w:ins>
    </w:p>
    <w:p w:rsidR="008206FD" w:rsidRDefault="008206FD" w:rsidP="008206FD">
      <w:pPr>
        <w:tabs>
          <w:tab w:val="left" w:pos="1440"/>
        </w:tabs>
        <w:ind w:left="720"/>
        <w:jc w:val="both"/>
        <w:rPr>
          <w:ins w:id="703" w:author="Author"/>
          <w:rFonts w:cs="Arial"/>
        </w:rPr>
      </w:pPr>
      <w:ins w:id="704" w:author="Author">
        <w:r>
          <w:rPr>
            <w:rFonts w:cs="Arial"/>
            <w:b/>
          </w:rPr>
          <w:t>Cxxxx_keyC.</w:t>
        </w:r>
        <w:r w:rsidRPr="00B86E2F">
          <w:rPr>
            <w:rFonts w:cs="Arial"/>
            <w:b/>
          </w:rPr>
          <w:t>txt</w:t>
        </w:r>
        <w:r>
          <w:rPr>
            <w:rFonts w:cs="Arial"/>
          </w:rPr>
          <w:tab/>
          <w:t>keystroke file (Key ‘C’)</w:t>
        </w:r>
      </w:ins>
    </w:p>
    <w:p w:rsidR="008206FD" w:rsidRDefault="008206FD" w:rsidP="008206FD">
      <w:pPr>
        <w:tabs>
          <w:tab w:val="left" w:pos="1440"/>
        </w:tabs>
        <w:ind w:left="720"/>
        <w:jc w:val="both"/>
        <w:rPr>
          <w:ins w:id="705" w:author="Author"/>
          <w:rFonts w:cs="Arial"/>
        </w:rPr>
      </w:pPr>
      <w:ins w:id="706" w:author="Author">
        <w:r>
          <w:rPr>
            <w:rFonts w:cs="Arial"/>
            <w:b/>
          </w:rPr>
          <w:t>Cxxxx_keyD.txt</w:t>
        </w:r>
        <w:r>
          <w:rPr>
            <w:rFonts w:cs="Arial"/>
          </w:rPr>
          <w:tab/>
          <w:t>keystroke file (Key ‘D’)</w:t>
        </w:r>
      </w:ins>
    </w:p>
    <w:p w:rsidR="008206FD" w:rsidRDefault="008206FD" w:rsidP="008206FD">
      <w:pPr>
        <w:tabs>
          <w:tab w:val="left" w:pos="1440"/>
        </w:tabs>
        <w:ind w:left="720"/>
        <w:jc w:val="both"/>
        <w:rPr>
          <w:ins w:id="707" w:author="Author"/>
          <w:rFonts w:cs="Arial"/>
        </w:rPr>
      </w:pPr>
      <w:ins w:id="708" w:author="Author">
        <w:r>
          <w:rPr>
            <w:rFonts w:cs="Arial"/>
            <w:b/>
          </w:rPr>
          <w:t>Cxxxx_keyE.txt</w:t>
        </w:r>
        <w:r>
          <w:rPr>
            <w:rFonts w:cs="Arial"/>
          </w:rPr>
          <w:tab/>
          <w:t>keystroke file (Key ‘E’)</w:t>
        </w:r>
      </w:ins>
    </w:p>
    <w:p w:rsidR="008206FD" w:rsidRDefault="008206FD" w:rsidP="008206FD">
      <w:pPr>
        <w:tabs>
          <w:tab w:val="left" w:pos="1440"/>
        </w:tabs>
        <w:ind w:left="720"/>
        <w:jc w:val="both"/>
        <w:rPr>
          <w:ins w:id="709" w:author="Author"/>
          <w:rFonts w:cs="Arial"/>
        </w:rPr>
      </w:pPr>
      <w:ins w:id="710" w:author="Author">
        <w:r>
          <w:rPr>
            <w:rFonts w:cs="Arial"/>
            <w:b/>
          </w:rPr>
          <w:t>Cxxxx_keyF.txt</w:t>
        </w:r>
        <w:r>
          <w:rPr>
            <w:rFonts w:cs="Arial"/>
          </w:rPr>
          <w:tab/>
          <w:t>keystroke file (Key ‘F’)</w:t>
        </w:r>
      </w:ins>
    </w:p>
    <w:p w:rsidR="008206FD" w:rsidRDefault="008206FD" w:rsidP="008206FD">
      <w:pPr>
        <w:tabs>
          <w:tab w:val="left" w:pos="1440"/>
        </w:tabs>
        <w:ind w:left="720"/>
        <w:jc w:val="both"/>
        <w:rPr>
          <w:ins w:id="711" w:author="Author"/>
          <w:rFonts w:cs="Arial"/>
        </w:rPr>
      </w:pPr>
      <w:ins w:id="712" w:author="Author">
        <w:r>
          <w:rPr>
            <w:rFonts w:cs="Arial"/>
            <w:b/>
          </w:rPr>
          <w:t>Cxxxx_keyUP.txt</w:t>
        </w:r>
        <w:r>
          <w:rPr>
            <w:rFonts w:cs="Arial"/>
          </w:rPr>
          <w:tab/>
          <w:t>keystroke file (Key ‘Up’)</w:t>
        </w:r>
      </w:ins>
    </w:p>
    <w:p w:rsidR="008206FD" w:rsidRDefault="008206FD" w:rsidP="008206FD">
      <w:pPr>
        <w:tabs>
          <w:tab w:val="left" w:pos="1440"/>
        </w:tabs>
        <w:ind w:left="720"/>
        <w:jc w:val="both"/>
        <w:rPr>
          <w:ins w:id="713" w:author="Author"/>
          <w:rFonts w:cs="Arial"/>
        </w:rPr>
      </w:pPr>
      <w:ins w:id="714" w:author="Author">
        <w:r>
          <w:rPr>
            <w:rFonts w:cs="Arial"/>
            <w:b/>
          </w:rPr>
          <w:t>Cxxxx_keyDN.txt</w:t>
        </w:r>
        <w:r>
          <w:rPr>
            <w:rFonts w:cs="Arial"/>
          </w:rPr>
          <w:tab/>
          <w:t>keystroke file (Key ‘&lt;Dn&gt;’)</w:t>
        </w:r>
      </w:ins>
    </w:p>
    <w:p w:rsidR="008206FD" w:rsidRDefault="008206FD" w:rsidP="008206FD">
      <w:pPr>
        <w:tabs>
          <w:tab w:val="left" w:pos="1440"/>
        </w:tabs>
        <w:ind w:left="720"/>
        <w:jc w:val="both"/>
        <w:rPr>
          <w:ins w:id="715" w:author="Author"/>
          <w:rFonts w:cs="Arial"/>
        </w:rPr>
      </w:pPr>
      <w:ins w:id="716" w:author="Author">
        <w:r>
          <w:rPr>
            <w:rFonts w:cs="Arial"/>
            <w:b/>
          </w:rPr>
          <w:t>Cxxxx_keyRT.txt</w:t>
        </w:r>
        <w:r>
          <w:rPr>
            <w:rFonts w:cs="Arial"/>
          </w:rPr>
          <w:tab/>
          <w:t>keystroke file (Key ‘&lt;Rt&gt;’)</w:t>
        </w:r>
      </w:ins>
    </w:p>
    <w:p w:rsidR="008206FD" w:rsidRDefault="008206FD" w:rsidP="008206FD">
      <w:pPr>
        <w:tabs>
          <w:tab w:val="left" w:pos="1440"/>
        </w:tabs>
        <w:ind w:left="720"/>
        <w:jc w:val="both"/>
        <w:rPr>
          <w:ins w:id="717" w:author="Author"/>
          <w:rFonts w:cs="Arial"/>
        </w:rPr>
      </w:pPr>
      <w:ins w:id="718" w:author="Author">
        <w:r>
          <w:rPr>
            <w:rFonts w:cs="Arial"/>
            <w:b/>
          </w:rPr>
          <w:t>Cxxxx_keyLT.txt</w:t>
        </w:r>
        <w:r>
          <w:rPr>
            <w:rFonts w:cs="Arial"/>
          </w:rPr>
          <w:tab/>
          <w:t>keystroke file (Key ‘&lt;Lt&gt;’)</w:t>
        </w:r>
      </w:ins>
    </w:p>
    <w:p w:rsidR="008206FD" w:rsidRDefault="008206FD" w:rsidP="008206FD">
      <w:pPr>
        <w:tabs>
          <w:tab w:val="left" w:pos="1440"/>
        </w:tabs>
        <w:ind w:left="720"/>
        <w:jc w:val="both"/>
        <w:rPr>
          <w:ins w:id="719" w:author="Author"/>
          <w:rFonts w:cs="Arial"/>
        </w:rPr>
      </w:pPr>
      <w:ins w:id="720" w:author="Author">
        <w:r>
          <w:rPr>
            <w:rFonts w:cs="Arial"/>
            <w:b/>
          </w:rPr>
          <w:t>Cxxxx_keyNEXT.txt</w:t>
        </w:r>
        <w:r>
          <w:rPr>
            <w:rFonts w:cs="Arial"/>
          </w:rPr>
          <w:tab/>
          <w:t>keystroke file (Key ‘&lt;Next&gt;’)</w:t>
        </w:r>
      </w:ins>
    </w:p>
    <w:p w:rsidR="008206FD" w:rsidRDefault="008206FD" w:rsidP="008206FD">
      <w:pPr>
        <w:tabs>
          <w:tab w:val="left" w:pos="1440"/>
        </w:tabs>
        <w:ind w:left="720"/>
        <w:jc w:val="both"/>
        <w:rPr>
          <w:ins w:id="721" w:author="Author"/>
          <w:rFonts w:cs="Arial"/>
        </w:rPr>
      </w:pPr>
      <w:ins w:id="722" w:author="Author">
        <w:r>
          <w:rPr>
            <w:rFonts w:cs="Arial"/>
            <w:b/>
          </w:rPr>
          <w:t>Cxxxx_keyYES.txt</w:t>
        </w:r>
        <w:r>
          <w:rPr>
            <w:rFonts w:cs="Arial"/>
          </w:rPr>
          <w:tab/>
          <w:t>keystroke file (Key ‘&lt;Yes&gt;’)</w:t>
        </w:r>
      </w:ins>
    </w:p>
    <w:p w:rsidR="008206FD" w:rsidRDefault="008206FD" w:rsidP="008206FD">
      <w:pPr>
        <w:tabs>
          <w:tab w:val="left" w:pos="1440"/>
        </w:tabs>
        <w:ind w:left="720"/>
        <w:jc w:val="both"/>
        <w:rPr>
          <w:ins w:id="723" w:author="Author"/>
          <w:rFonts w:cs="Arial"/>
        </w:rPr>
      </w:pPr>
      <w:ins w:id="724" w:author="Author">
        <w:r>
          <w:rPr>
            <w:rFonts w:cs="Arial"/>
            <w:b/>
          </w:rPr>
          <w:t>Cxxxx_keyNO.txt</w:t>
        </w:r>
        <w:r>
          <w:rPr>
            <w:rFonts w:cs="Arial"/>
          </w:rPr>
          <w:tab/>
          <w:t>keystroke file (Key ‘&lt;No&gt;’)</w:t>
        </w:r>
      </w:ins>
    </w:p>
    <w:p w:rsidR="008206FD" w:rsidRDefault="008206FD" w:rsidP="008206FD">
      <w:pPr>
        <w:tabs>
          <w:tab w:val="left" w:pos="1440"/>
        </w:tabs>
        <w:ind w:left="720"/>
        <w:jc w:val="both"/>
        <w:rPr>
          <w:ins w:id="725" w:author="Author"/>
          <w:rFonts w:cs="Arial"/>
        </w:rPr>
      </w:pPr>
      <w:ins w:id="726" w:author="Author">
        <w:r>
          <w:rPr>
            <w:rFonts w:cs="Arial"/>
            <w:b/>
          </w:rPr>
          <w:t>Cxxxx_keyStar.txt</w:t>
        </w:r>
        <w:r>
          <w:rPr>
            <w:rFonts w:cs="Arial"/>
          </w:rPr>
          <w:tab/>
          <w:t>keystroke file (Key ‘*’)</w:t>
        </w:r>
      </w:ins>
    </w:p>
    <w:p w:rsidR="008206FD" w:rsidRDefault="008206FD" w:rsidP="008206FD">
      <w:pPr>
        <w:tabs>
          <w:tab w:val="left" w:pos="1440"/>
        </w:tabs>
        <w:ind w:left="720"/>
        <w:jc w:val="both"/>
        <w:rPr>
          <w:ins w:id="727" w:author="Author"/>
          <w:rFonts w:cs="Arial"/>
        </w:rPr>
      </w:pPr>
      <w:ins w:id="728" w:author="Author">
        <w:r>
          <w:rPr>
            <w:rFonts w:cs="Arial"/>
            <w:b/>
          </w:rPr>
          <w:t>Cxxxx_keyPlus.txt</w:t>
        </w:r>
        <w:r>
          <w:rPr>
            <w:rFonts w:cs="Arial"/>
          </w:rPr>
          <w:tab/>
          <w:t>keystroke file (Key ‘&lt;+&gt;’)</w:t>
        </w:r>
      </w:ins>
    </w:p>
    <w:p w:rsidR="008206FD" w:rsidRDefault="008206FD" w:rsidP="008206FD">
      <w:pPr>
        <w:tabs>
          <w:tab w:val="left" w:pos="1440"/>
        </w:tabs>
        <w:ind w:left="720"/>
        <w:jc w:val="both"/>
        <w:rPr>
          <w:ins w:id="729" w:author="Author"/>
          <w:rFonts w:cs="Arial"/>
        </w:rPr>
      </w:pPr>
      <w:ins w:id="730" w:author="Author">
        <w:r>
          <w:rPr>
            <w:rFonts w:cs="Arial"/>
            <w:b/>
          </w:rPr>
          <w:t>Cxxxx_keyMinus.txt</w:t>
        </w:r>
        <w:r>
          <w:rPr>
            <w:rFonts w:cs="Arial"/>
          </w:rPr>
          <w:tab/>
          <w:t>keystroke file (Key ‘&lt;-&gt;’)</w:t>
        </w:r>
      </w:ins>
    </w:p>
    <w:p w:rsidR="008206FD" w:rsidRDefault="008206FD" w:rsidP="008206FD">
      <w:pPr>
        <w:tabs>
          <w:tab w:val="left" w:pos="1440"/>
        </w:tabs>
        <w:ind w:left="720"/>
        <w:jc w:val="both"/>
        <w:rPr>
          <w:ins w:id="731" w:author="Author"/>
          <w:rFonts w:cs="Arial"/>
        </w:rPr>
      </w:pPr>
      <w:ins w:id="732" w:author="Author">
        <w:r>
          <w:rPr>
            <w:rFonts w:cs="Arial"/>
            <w:b/>
          </w:rPr>
          <w:t>Cxxxx_keyENT.txt</w:t>
        </w:r>
        <w:r>
          <w:rPr>
            <w:rFonts w:cs="Arial"/>
          </w:rPr>
          <w:tab/>
          <w:t>keystroke file (Key ‘&lt;Ent&gt;’)</w:t>
        </w:r>
      </w:ins>
    </w:p>
    <w:p w:rsidR="008206FD" w:rsidRDefault="008206FD" w:rsidP="008206FD">
      <w:pPr>
        <w:tabs>
          <w:tab w:val="left" w:pos="1440"/>
        </w:tabs>
        <w:ind w:left="720"/>
        <w:jc w:val="both"/>
        <w:rPr>
          <w:ins w:id="733" w:author="Author"/>
          <w:rFonts w:cs="Arial"/>
        </w:rPr>
      </w:pPr>
      <w:ins w:id="734" w:author="Author">
        <w:r>
          <w:rPr>
            <w:rFonts w:cs="Arial"/>
            <w:b/>
          </w:rPr>
          <w:t>Cxxxx_keyESC.txt</w:t>
        </w:r>
        <w:r>
          <w:rPr>
            <w:rFonts w:cs="Arial"/>
          </w:rPr>
          <w:tab/>
          <w:t>keystroke file (Key ‘&lt;Esc&gt;’)</w:t>
        </w:r>
      </w:ins>
    </w:p>
    <w:p w:rsidR="008206FD" w:rsidRDefault="008206FD" w:rsidP="008206FD">
      <w:pPr>
        <w:tabs>
          <w:tab w:val="left" w:pos="1440"/>
        </w:tabs>
        <w:ind w:left="720"/>
        <w:jc w:val="both"/>
        <w:rPr>
          <w:ins w:id="735" w:author="Author"/>
          <w:rFonts w:cs="Arial"/>
        </w:rPr>
      </w:pPr>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sidR="007A74DA">
        <w:rPr>
          <w:rFonts w:cs="Arial"/>
          <w:b/>
        </w:rPr>
        <w:t>2070</w:t>
      </w:r>
      <w:r w:rsidRPr="007A4E54">
        <w:rPr>
          <w:rFonts w:cs="Arial"/>
          <w:b/>
        </w:rPr>
        <w:t>_log.xml</w:t>
      </w:r>
      <w:r>
        <w:rPr>
          <w:rFonts w:cs="Arial"/>
        </w:rPr>
        <w:tab/>
      </w:r>
      <w:r>
        <w:rPr>
          <w:rFonts w:cs="Arial"/>
        </w:rPr>
        <w:tab/>
        <w:t>conformance report (XML format)</w:t>
      </w:r>
    </w:p>
    <w:p w:rsidR="001F5224" w:rsidRDefault="001F5224" w:rsidP="00BE0407">
      <w:pPr>
        <w:pStyle w:val="Heading2"/>
        <w:spacing w:before="0"/>
      </w:pPr>
      <w:r>
        <w:br w:type="page"/>
      </w:r>
      <w:bookmarkStart w:id="736" w:name="_Toc456255147"/>
      <w:r>
        <w:lastRenderedPageBreak/>
        <w:t xml:space="preserve">Test Case Specification </w:t>
      </w:r>
      <w:r w:rsidR="0004001E">
        <w:t>7</w:t>
      </w:r>
      <w:r>
        <w:t xml:space="preserve"> – </w:t>
      </w:r>
      <w:r w:rsidR="007A74DA">
        <w:t xml:space="preserve">FPUI Asynchronous Notification </w:t>
      </w:r>
      <w:r w:rsidR="007C58E4">
        <w:t>and Focus</w:t>
      </w:r>
      <w:bookmarkEnd w:id="736"/>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w:t>
      </w:r>
      <w:r w:rsidR="005716E7">
        <w:rPr>
          <w:rFonts w:cs="Arial"/>
        </w:rPr>
        <w:t xml:space="preserve">ase Specification is </w:t>
      </w:r>
      <w:r w:rsidR="007A74DA">
        <w:rPr>
          <w:rFonts w:cs="Arial"/>
        </w:rPr>
        <w:t>APIRI.TCS</w:t>
      </w:r>
      <w:r w:rsidR="005716E7">
        <w:rPr>
          <w:rFonts w:cs="Arial"/>
        </w:rPr>
        <w:t>.</w:t>
      </w:r>
      <w:r w:rsidR="007A74DA">
        <w:rPr>
          <w:rFonts w:cs="Arial"/>
        </w:rPr>
        <w:t>2080</w:t>
      </w:r>
      <w:r>
        <w:rPr>
          <w:rFonts w:cs="Arial"/>
        </w:rPr>
        <w:t>.</w:t>
      </w:r>
    </w:p>
    <w:p w:rsidR="002E7AC4" w:rsidRDefault="002E7AC4" w:rsidP="002E7AC4">
      <w:pPr>
        <w:pStyle w:val="Heading3"/>
      </w:pPr>
      <w:r>
        <w:t>Objective</w:t>
      </w:r>
    </w:p>
    <w:p w:rsidR="002E7AC4" w:rsidRDefault="002E7AC4" w:rsidP="002E7AC4">
      <w:pPr>
        <w:tabs>
          <w:tab w:val="left" w:pos="1440"/>
        </w:tabs>
        <w:jc w:val="both"/>
        <w:rPr>
          <w:rFonts w:cs="Arial"/>
        </w:rPr>
      </w:pPr>
      <w:r>
        <w:rPr>
          <w:rFonts w:cs="Arial"/>
        </w:rPr>
        <w:t xml:space="preserve">The objective of this Test Case is to validate the API functions which support the </w:t>
      </w:r>
      <w:r>
        <w:rPr>
          <w:rFonts w:eastAsia="Calibri" w:cs="Arial"/>
        </w:rPr>
        <w:t>handling of window focus, including asynchronous notification of same</w:t>
      </w:r>
      <w:r w:rsidR="007C58E4">
        <w:rPr>
          <w:rFonts w:cs="Arial"/>
        </w:rPr>
        <w:t>.</w:t>
      </w:r>
    </w:p>
    <w:p w:rsidR="001F5224" w:rsidRDefault="001F5224" w:rsidP="001F5224">
      <w:pPr>
        <w:pStyle w:val="Heading3"/>
      </w:pPr>
      <w:r>
        <w:t>Test Items</w:t>
      </w:r>
    </w:p>
    <w:p w:rsidR="00F83E3A" w:rsidRDefault="00F83E3A" w:rsidP="00F83E3A">
      <w:pPr>
        <w:tabs>
          <w:tab w:val="left" w:pos="1440"/>
        </w:tabs>
        <w:jc w:val="both"/>
        <w:rPr>
          <w:rFonts w:cs="Arial"/>
        </w:rPr>
      </w:pPr>
      <w:r>
        <w:rPr>
          <w:rFonts w:cs="Arial"/>
        </w:rPr>
        <w:t>This test case tests the following requirements:</w:t>
      </w:r>
    </w:p>
    <w:p w:rsidR="007A74DA" w:rsidRDefault="007A74DA" w:rsidP="007A74DA">
      <w:pPr>
        <w:tabs>
          <w:tab w:val="left" w:pos="1620"/>
        </w:tabs>
        <w:ind w:left="1620" w:hanging="1620"/>
        <w:jc w:val="both"/>
        <w:rPr>
          <w:rFonts w:cs="Arial"/>
        </w:rPr>
      </w:pPr>
    </w:p>
    <w:p w:rsidR="007A74DA" w:rsidRDefault="007A74DA" w:rsidP="007A74DA">
      <w:pPr>
        <w:tabs>
          <w:tab w:val="left" w:pos="1620"/>
        </w:tabs>
        <w:ind w:left="1620" w:hanging="1620"/>
        <w:jc w:val="both"/>
        <w:rPr>
          <w:rFonts w:eastAsia="Calibri" w:cs="Arial"/>
        </w:rPr>
      </w:pPr>
      <w:r>
        <w:rPr>
          <w:rFonts w:eastAsia="Calibri" w:cs="Arial"/>
        </w:rPr>
        <w:t>APIR3.1.1.2[32]</w:t>
      </w:r>
      <w:r>
        <w:rPr>
          <w:rFonts w:eastAsia="Calibri" w:cs="Arial"/>
        </w:rPr>
        <w:tab/>
        <w:t>The API shall provide an asynchronous notification to alert programs when their associated windows go in and out of focus.</w:t>
      </w:r>
    </w:p>
    <w:p w:rsidR="007A74DA" w:rsidRDefault="007A74DA" w:rsidP="007A74DA">
      <w:pPr>
        <w:tabs>
          <w:tab w:val="left" w:pos="1620"/>
        </w:tabs>
        <w:ind w:left="1620" w:hanging="1620"/>
        <w:jc w:val="both"/>
        <w:rPr>
          <w:rFonts w:cs="Arial"/>
        </w:rPr>
      </w:pPr>
    </w:p>
    <w:p w:rsidR="007A74DA" w:rsidRDefault="007A74DA" w:rsidP="007A74DA">
      <w:pPr>
        <w:tabs>
          <w:tab w:val="left" w:pos="1620"/>
        </w:tabs>
        <w:ind w:left="1620" w:hanging="1620"/>
        <w:jc w:val="both"/>
        <w:rPr>
          <w:rFonts w:eastAsia="Calibri" w:cs="Arial"/>
        </w:rPr>
      </w:pPr>
      <w:r>
        <w:rPr>
          <w:rFonts w:eastAsia="Calibri" w:cs="Arial"/>
        </w:rPr>
        <w:t>APIR3.1.1.2[33]</w:t>
      </w:r>
      <w:r>
        <w:rPr>
          <w:rFonts w:eastAsia="Calibri" w:cs="Arial"/>
        </w:rPr>
        <w:tab/>
        <w:t>The API shall provide a function which application programs may use to determine if their window is in focus.</w:t>
      </w:r>
    </w:p>
    <w:p w:rsidR="006E026B" w:rsidRDefault="006E026B" w:rsidP="006E026B">
      <w:pPr>
        <w:tabs>
          <w:tab w:val="left" w:pos="1620"/>
        </w:tabs>
        <w:ind w:left="1620" w:hanging="1620"/>
        <w:jc w:val="both"/>
        <w:rPr>
          <w:rFonts w:cs="Arial"/>
        </w:rPr>
      </w:pP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ins w:id="737" w:author="Author"/>
          <w:rFonts w:cs="Arial"/>
        </w:rPr>
      </w:pPr>
      <w:r w:rsidRPr="007A4E54">
        <w:rPr>
          <w:rFonts w:cs="Arial"/>
          <w:b/>
        </w:rPr>
        <w:t>C</w:t>
      </w:r>
      <w:r w:rsidR="007A74DA">
        <w:rPr>
          <w:rFonts w:cs="Arial"/>
          <w:b/>
        </w:rPr>
        <w:t>2080</w:t>
      </w:r>
      <w:r w:rsidRPr="007A4E54">
        <w:rPr>
          <w:rFonts w:cs="Arial"/>
          <w:b/>
        </w:rPr>
        <w:t>_in.xml</w:t>
      </w:r>
      <w:r>
        <w:rPr>
          <w:rFonts w:cs="Arial"/>
        </w:rPr>
        <w:tab/>
      </w:r>
      <w:r>
        <w:rPr>
          <w:rFonts w:cs="Arial"/>
        </w:rPr>
        <w:tab/>
        <w:t>APIVSXML test script (XML format)</w:t>
      </w:r>
    </w:p>
    <w:p w:rsidR="00E65A2D" w:rsidRDefault="00E65A2D" w:rsidP="001F5224">
      <w:pPr>
        <w:tabs>
          <w:tab w:val="left" w:pos="1440"/>
        </w:tabs>
        <w:ind w:left="720"/>
        <w:jc w:val="both"/>
        <w:rPr>
          <w:rFonts w:cs="Arial"/>
        </w:rPr>
      </w:pPr>
    </w:p>
    <w:p w:rsidR="00E65A2D" w:rsidRDefault="00E65A2D" w:rsidP="00E65A2D">
      <w:pPr>
        <w:tabs>
          <w:tab w:val="left" w:pos="1440"/>
        </w:tabs>
        <w:ind w:left="720"/>
        <w:jc w:val="both"/>
        <w:rPr>
          <w:ins w:id="738" w:author="Author"/>
          <w:rFonts w:cs="Arial"/>
        </w:rPr>
      </w:pPr>
      <w:ins w:id="739" w:author="Author">
        <w:r w:rsidRPr="00B86E2F">
          <w:rPr>
            <w:rFonts w:cs="Arial"/>
            <w:b/>
          </w:rPr>
          <w:t>Cxxxx_key0.txt</w:t>
        </w:r>
        <w:r>
          <w:rPr>
            <w:rFonts w:cs="Arial"/>
          </w:rPr>
          <w:tab/>
          <w:t>keystroke file (Key ‘0’)</w:t>
        </w:r>
      </w:ins>
    </w:p>
    <w:p w:rsidR="00E65A2D" w:rsidRDefault="00E65A2D" w:rsidP="00E65A2D">
      <w:pPr>
        <w:tabs>
          <w:tab w:val="left" w:pos="1440"/>
        </w:tabs>
        <w:ind w:left="720"/>
        <w:jc w:val="both"/>
        <w:rPr>
          <w:ins w:id="740" w:author="Author"/>
          <w:rFonts w:cs="Arial"/>
        </w:rPr>
      </w:pPr>
      <w:ins w:id="741" w:author="Author">
        <w:r>
          <w:rPr>
            <w:rFonts w:cs="Arial"/>
            <w:b/>
          </w:rPr>
          <w:t>Cxxxx_key1</w:t>
        </w:r>
        <w:r w:rsidRPr="00B86E2F">
          <w:rPr>
            <w:rFonts w:cs="Arial"/>
            <w:b/>
          </w:rPr>
          <w:t>.txt</w:t>
        </w:r>
        <w:r>
          <w:rPr>
            <w:rFonts w:cs="Arial"/>
          </w:rPr>
          <w:tab/>
          <w:t>keystroke file (Key ‘1’)</w:t>
        </w:r>
      </w:ins>
    </w:p>
    <w:p w:rsidR="00E65A2D" w:rsidRDefault="00E65A2D" w:rsidP="00E65A2D">
      <w:pPr>
        <w:tabs>
          <w:tab w:val="left" w:pos="1440"/>
        </w:tabs>
        <w:ind w:left="720"/>
        <w:jc w:val="both"/>
        <w:rPr>
          <w:ins w:id="742" w:author="Author"/>
          <w:rFonts w:cs="Arial"/>
        </w:rPr>
      </w:pPr>
      <w:ins w:id="743" w:author="Author">
        <w:r>
          <w:rPr>
            <w:rFonts w:cs="Arial"/>
            <w:b/>
          </w:rPr>
          <w:t>Cxxxx_keyStar.txt</w:t>
        </w:r>
        <w:r>
          <w:rPr>
            <w:rFonts w:cs="Arial"/>
          </w:rPr>
          <w:tab/>
          <w:t>keystroke file (Key ‘*’)</w:t>
        </w:r>
      </w:ins>
    </w:p>
    <w:p w:rsidR="00E65A2D" w:rsidRDefault="00E65A2D" w:rsidP="00E65A2D">
      <w:pPr>
        <w:tabs>
          <w:tab w:val="left" w:pos="1440"/>
        </w:tabs>
        <w:ind w:left="720"/>
        <w:jc w:val="both"/>
        <w:rPr>
          <w:ins w:id="744" w:author="Author"/>
          <w:rFonts w:cs="Arial"/>
        </w:rPr>
      </w:pPr>
      <w:ins w:id="745" w:author="Author">
        <w:r>
          <w:rPr>
            <w:rFonts w:cs="Arial"/>
            <w:b/>
          </w:rPr>
          <w:t>Cxxxx_keyESC.txt</w:t>
        </w:r>
        <w:r>
          <w:rPr>
            <w:rFonts w:cs="Arial"/>
          </w:rPr>
          <w:tab/>
          <w:t>keystroke file (Key ‘&lt;Esc&gt;’)</w:t>
        </w:r>
      </w:ins>
    </w:p>
    <w:p w:rsidR="00E65A2D" w:rsidRDefault="00E65A2D" w:rsidP="00E65A2D">
      <w:pPr>
        <w:tabs>
          <w:tab w:val="left" w:pos="1440"/>
        </w:tabs>
        <w:ind w:left="720"/>
        <w:jc w:val="both"/>
        <w:rPr>
          <w:ins w:id="746" w:author="Author"/>
          <w:rFonts w:cs="Arial"/>
        </w:rPr>
      </w:pPr>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sidR="007A74DA">
        <w:rPr>
          <w:rFonts w:cs="Arial"/>
          <w:b/>
        </w:rPr>
        <w:t>2080</w:t>
      </w:r>
      <w:r w:rsidRPr="007A4E54">
        <w:rPr>
          <w:rFonts w:cs="Arial"/>
          <w:b/>
        </w:rPr>
        <w:t>_log.xml</w:t>
      </w:r>
      <w:r>
        <w:rPr>
          <w:rFonts w:cs="Arial"/>
        </w:rPr>
        <w:tab/>
      </w:r>
      <w:r>
        <w:rPr>
          <w:rFonts w:cs="Arial"/>
        </w:rPr>
        <w:tab/>
        <w:t>conformance report (XML format)</w:t>
      </w:r>
    </w:p>
    <w:p w:rsidR="00B54677" w:rsidRDefault="001F5224" w:rsidP="00BE0407">
      <w:pPr>
        <w:pStyle w:val="Heading2"/>
        <w:spacing w:before="0"/>
        <w:ind w:left="3330" w:hanging="3330"/>
      </w:pPr>
      <w:r>
        <w:br w:type="page"/>
      </w:r>
      <w:bookmarkStart w:id="747" w:name="_Toc456255148"/>
      <w:r>
        <w:lastRenderedPageBreak/>
        <w:t xml:space="preserve">Test Case Specification </w:t>
      </w:r>
      <w:r w:rsidR="0004001E">
        <w:t>8</w:t>
      </w:r>
      <w:r>
        <w:t xml:space="preserve"> – </w:t>
      </w:r>
      <w:r w:rsidR="006E026B">
        <w:t>FPUI Raw Data Handling</w:t>
      </w:r>
      <w:bookmarkEnd w:id="747"/>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 xml:space="preserve">The identifier for this Test Case Specification is </w:t>
      </w:r>
      <w:r w:rsidR="007A74DA">
        <w:rPr>
          <w:rFonts w:cs="Arial"/>
        </w:rPr>
        <w:t>APIRI.TCS</w:t>
      </w:r>
      <w:r>
        <w:rPr>
          <w:rFonts w:cs="Arial"/>
        </w:rPr>
        <w:t>.</w:t>
      </w:r>
      <w:r w:rsidR="006E026B">
        <w:rPr>
          <w:rFonts w:cs="Arial"/>
        </w:rPr>
        <w:t>2090</w:t>
      </w:r>
      <w:r>
        <w:rPr>
          <w:rFonts w:cs="Arial"/>
        </w:rPr>
        <w:t>.</w:t>
      </w:r>
    </w:p>
    <w:p w:rsidR="002E7AC4" w:rsidRDefault="002E7AC4" w:rsidP="002E7AC4">
      <w:pPr>
        <w:pStyle w:val="Heading3"/>
      </w:pPr>
      <w:r>
        <w:t>Objective</w:t>
      </w:r>
    </w:p>
    <w:p w:rsidR="002E7AC4" w:rsidRDefault="002E7AC4" w:rsidP="002E7AC4">
      <w:pPr>
        <w:tabs>
          <w:tab w:val="left" w:pos="1440"/>
        </w:tabs>
        <w:jc w:val="both"/>
        <w:rPr>
          <w:rFonts w:cs="Arial"/>
        </w:rPr>
      </w:pPr>
      <w:r>
        <w:rPr>
          <w:rFonts w:cs="Arial"/>
        </w:rPr>
        <w:t xml:space="preserve">The objective of this Test Case is to validate the API functions which support the </w:t>
      </w:r>
      <w:r>
        <w:rPr>
          <w:rFonts w:eastAsia="Calibri" w:cs="Arial"/>
        </w:rPr>
        <w:t>sending of raw display data to the LCD display and the receiving of raw data from the keypads</w:t>
      </w:r>
      <w:r>
        <w:rPr>
          <w:rFonts w:cs="Arial"/>
        </w:rPr>
        <w:t>.</w:t>
      </w:r>
    </w:p>
    <w:p w:rsidR="001F5224" w:rsidRDefault="001F5224" w:rsidP="001F5224">
      <w:pPr>
        <w:pStyle w:val="Heading3"/>
      </w:pPr>
      <w:r>
        <w:t>Test Items</w:t>
      </w:r>
    </w:p>
    <w:p w:rsidR="00F83E3A" w:rsidRDefault="00F83E3A" w:rsidP="00F83E3A">
      <w:pPr>
        <w:tabs>
          <w:tab w:val="left" w:pos="1440"/>
        </w:tabs>
        <w:jc w:val="both"/>
        <w:rPr>
          <w:rFonts w:cs="Arial"/>
        </w:rPr>
      </w:pPr>
      <w:r>
        <w:rPr>
          <w:rFonts w:cs="Arial"/>
        </w:rPr>
        <w:t>This test case tests the following requirements:</w:t>
      </w:r>
    </w:p>
    <w:p w:rsidR="006E026B" w:rsidRDefault="006E026B" w:rsidP="006E026B">
      <w:pPr>
        <w:tabs>
          <w:tab w:val="left" w:pos="1620"/>
        </w:tabs>
        <w:ind w:left="1620" w:hanging="1620"/>
        <w:jc w:val="both"/>
        <w:rPr>
          <w:rFonts w:cs="Arial"/>
        </w:rPr>
      </w:pPr>
    </w:p>
    <w:p w:rsidR="006E026B" w:rsidRDefault="006E026B" w:rsidP="006E026B">
      <w:pPr>
        <w:tabs>
          <w:tab w:val="left" w:pos="1620"/>
        </w:tabs>
        <w:ind w:left="1620" w:hanging="1620"/>
        <w:jc w:val="both"/>
        <w:rPr>
          <w:rFonts w:eastAsia="Calibri" w:cs="Arial"/>
        </w:rPr>
      </w:pPr>
      <w:r>
        <w:rPr>
          <w:rFonts w:eastAsia="Calibri" w:cs="Arial"/>
        </w:rPr>
        <w:t>APIR3.1.1.2[45]</w:t>
      </w:r>
      <w:r>
        <w:rPr>
          <w:rFonts w:eastAsia="Calibri" w:cs="Arial"/>
        </w:rPr>
        <w:tab/>
        <w:t>The API shall provide a function to send raw output data to the display.</w:t>
      </w:r>
    </w:p>
    <w:p w:rsidR="006E026B" w:rsidRDefault="006E026B" w:rsidP="006E026B">
      <w:pPr>
        <w:tabs>
          <w:tab w:val="left" w:pos="1620"/>
        </w:tabs>
        <w:ind w:left="1620" w:hanging="1620"/>
        <w:jc w:val="both"/>
        <w:rPr>
          <w:rFonts w:cs="Arial"/>
        </w:rPr>
      </w:pPr>
    </w:p>
    <w:p w:rsidR="006E026B" w:rsidRDefault="006E026B" w:rsidP="006E026B">
      <w:pPr>
        <w:tabs>
          <w:tab w:val="left" w:pos="1620"/>
        </w:tabs>
        <w:ind w:left="1620" w:hanging="1620"/>
        <w:jc w:val="both"/>
        <w:rPr>
          <w:rFonts w:eastAsia="Calibri" w:cs="Arial"/>
        </w:rPr>
      </w:pPr>
      <w:r>
        <w:rPr>
          <w:rFonts w:eastAsia="Calibri" w:cs="Arial"/>
        </w:rPr>
        <w:t>APIR3.1.1.2[46]</w:t>
      </w:r>
      <w:r>
        <w:rPr>
          <w:rFonts w:eastAsia="Calibri" w:cs="Arial"/>
        </w:rPr>
        <w:tab/>
        <w:t>If the application window is in focus, the data shall be sent to the display port without interpretation or buffering by the API.</w:t>
      </w:r>
    </w:p>
    <w:p w:rsidR="006E026B" w:rsidRDefault="006E026B" w:rsidP="006E026B">
      <w:pPr>
        <w:tabs>
          <w:tab w:val="left" w:pos="1620"/>
        </w:tabs>
        <w:ind w:left="1620" w:hanging="1620"/>
        <w:jc w:val="both"/>
        <w:rPr>
          <w:rFonts w:cs="Arial"/>
        </w:rPr>
      </w:pPr>
    </w:p>
    <w:p w:rsidR="006E026B" w:rsidRDefault="006E026B" w:rsidP="006E026B">
      <w:pPr>
        <w:tabs>
          <w:tab w:val="left" w:pos="1620"/>
        </w:tabs>
        <w:ind w:left="1620" w:hanging="1620"/>
        <w:jc w:val="both"/>
        <w:rPr>
          <w:rFonts w:eastAsia="Calibri" w:cs="Arial"/>
        </w:rPr>
      </w:pPr>
      <w:r>
        <w:rPr>
          <w:rFonts w:eastAsia="Calibri" w:cs="Arial"/>
        </w:rPr>
        <w:t>APIR3.1.1.2[47]</w:t>
      </w:r>
      <w:r>
        <w:rPr>
          <w:rFonts w:eastAsia="Calibri" w:cs="Arial"/>
        </w:rPr>
        <w:tab/>
        <w:t>If the application window is not in focus, the API shall discard the data.</w:t>
      </w:r>
    </w:p>
    <w:p w:rsidR="006E026B" w:rsidRDefault="006E026B" w:rsidP="006E026B">
      <w:pPr>
        <w:tabs>
          <w:tab w:val="left" w:pos="1620"/>
        </w:tabs>
        <w:ind w:left="1620" w:hanging="1620"/>
        <w:jc w:val="both"/>
        <w:rPr>
          <w:rFonts w:cs="Arial"/>
        </w:rPr>
      </w:pPr>
    </w:p>
    <w:p w:rsidR="006E026B" w:rsidRDefault="006E026B" w:rsidP="006E026B">
      <w:pPr>
        <w:tabs>
          <w:tab w:val="left" w:pos="1620"/>
        </w:tabs>
        <w:ind w:left="1620" w:hanging="1620"/>
        <w:jc w:val="both"/>
        <w:rPr>
          <w:rFonts w:eastAsia="Calibri" w:cs="Arial"/>
        </w:rPr>
      </w:pPr>
      <w:r>
        <w:rPr>
          <w:rFonts w:eastAsia="Calibri" w:cs="Arial"/>
        </w:rPr>
        <w:t>APIR3.1.1.2[48]</w:t>
      </w:r>
      <w:r>
        <w:rPr>
          <w:rFonts w:eastAsia="Calibri" w:cs="Arial"/>
        </w:rPr>
        <w:tab/>
        <w:t>The API shall provide a function to read raw input data from the display (this does not include the Aux Switch which is handled separately; see Item “c”).</w:t>
      </w:r>
    </w:p>
    <w:p w:rsidR="006E026B" w:rsidRDefault="006E026B" w:rsidP="006E026B">
      <w:pPr>
        <w:tabs>
          <w:tab w:val="left" w:pos="1620"/>
        </w:tabs>
        <w:ind w:left="1620" w:hanging="1620"/>
        <w:jc w:val="both"/>
        <w:rPr>
          <w:rFonts w:cs="Arial"/>
        </w:rPr>
      </w:pPr>
    </w:p>
    <w:p w:rsidR="006E026B" w:rsidRDefault="006E026B" w:rsidP="006E026B">
      <w:pPr>
        <w:tabs>
          <w:tab w:val="left" w:pos="1620"/>
        </w:tabs>
        <w:ind w:left="1620" w:hanging="1620"/>
        <w:jc w:val="both"/>
        <w:rPr>
          <w:rFonts w:eastAsia="Calibri" w:cs="Arial"/>
        </w:rPr>
      </w:pPr>
      <w:r>
        <w:rPr>
          <w:rFonts w:eastAsia="Calibri" w:cs="Arial"/>
        </w:rPr>
        <w:t>APIR3.1.1.2[49]</w:t>
      </w:r>
      <w:r>
        <w:rPr>
          <w:rFonts w:eastAsia="Calibri" w:cs="Arial"/>
        </w:rPr>
        <w:tab/>
        <w:t>This function shall return raw data from the input buffer without the key code interpretation described in item “y”.</w:t>
      </w: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ins w:id="748" w:author="Author"/>
          <w:rFonts w:cs="Arial"/>
        </w:rPr>
      </w:pPr>
      <w:r w:rsidRPr="007A4E54">
        <w:rPr>
          <w:rFonts w:cs="Arial"/>
          <w:b/>
        </w:rPr>
        <w:t>C</w:t>
      </w:r>
      <w:r w:rsidR="006E026B">
        <w:rPr>
          <w:rFonts w:cs="Arial"/>
          <w:b/>
        </w:rPr>
        <w:t>2090</w:t>
      </w:r>
      <w:r w:rsidRPr="007A4E54">
        <w:rPr>
          <w:rFonts w:cs="Arial"/>
          <w:b/>
        </w:rPr>
        <w:t>_in.xml</w:t>
      </w:r>
      <w:r>
        <w:rPr>
          <w:rFonts w:cs="Arial"/>
        </w:rPr>
        <w:tab/>
      </w:r>
      <w:r>
        <w:rPr>
          <w:rFonts w:cs="Arial"/>
        </w:rPr>
        <w:tab/>
        <w:t>APIVSXML test script (XML format)</w:t>
      </w:r>
    </w:p>
    <w:p w:rsidR="00E65A2D" w:rsidRDefault="00E65A2D" w:rsidP="001F5224">
      <w:pPr>
        <w:tabs>
          <w:tab w:val="left" w:pos="1440"/>
        </w:tabs>
        <w:ind w:left="720"/>
        <w:jc w:val="both"/>
        <w:rPr>
          <w:rFonts w:cs="Arial"/>
        </w:rPr>
      </w:pPr>
    </w:p>
    <w:p w:rsidR="00E65A2D" w:rsidRDefault="00E65A2D" w:rsidP="00E65A2D">
      <w:pPr>
        <w:tabs>
          <w:tab w:val="left" w:pos="1440"/>
        </w:tabs>
        <w:ind w:left="720"/>
        <w:jc w:val="both"/>
        <w:rPr>
          <w:ins w:id="749" w:author="Author"/>
          <w:rFonts w:cs="Arial"/>
        </w:rPr>
      </w:pPr>
      <w:ins w:id="750" w:author="Author">
        <w:r w:rsidRPr="00B86E2F">
          <w:rPr>
            <w:rFonts w:cs="Arial"/>
            <w:b/>
          </w:rPr>
          <w:t>Cxxxx_key0.txt</w:t>
        </w:r>
        <w:r>
          <w:rPr>
            <w:rFonts w:cs="Arial"/>
          </w:rPr>
          <w:tab/>
          <w:t>keystroke file (Key ‘0’)</w:t>
        </w:r>
      </w:ins>
    </w:p>
    <w:p w:rsidR="00E65A2D" w:rsidRDefault="00E65A2D" w:rsidP="00E65A2D">
      <w:pPr>
        <w:tabs>
          <w:tab w:val="left" w:pos="1440"/>
        </w:tabs>
        <w:ind w:left="720"/>
        <w:jc w:val="both"/>
        <w:rPr>
          <w:ins w:id="751" w:author="Author"/>
          <w:rFonts w:cs="Arial"/>
        </w:rPr>
      </w:pPr>
      <w:ins w:id="752" w:author="Author">
        <w:r>
          <w:rPr>
            <w:rFonts w:cs="Arial"/>
            <w:b/>
          </w:rPr>
          <w:t>Cxxxx_keyYES.txt</w:t>
        </w:r>
        <w:r>
          <w:rPr>
            <w:rFonts w:cs="Arial"/>
          </w:rPr>
          <w:tab/>
          <w:t>keystroke file (Key ‘&lt;Yes&gt;’)</w:t>
        </w:r>
      </w:ins>
    </w:p>
    <w:p w:rsidR="00E65A2D" w:rsidRDefault="00E65A2D" w:rsidP="00E65A2D">
      <w:pPr>
        <w:tabs>
          <w:tab w:val="left" w:pos="1440"/>
        </w:tabs>
        <w:ind w:left="720"/>
        <w:jc w:val="both"/>
        <w:rPr>
          <w:ins w:id="753" w:author="Author"/>
          <w:rFonts w:cs="Arial"/>
        </w:rPr>
      </w:pPr>
    </w:p>
    <w:p w:rsidR="00E65A2D" w:rsidRPr="005A01B6" w:rsidRDefault="00E65A2D" w:rsidP="00E65A2D">
      <w:pPr>
        <w:tabs>
          <w:tab w:val="left" w:pos="1440"/>
        </w:tabs>
        <w:ind w:left="720"/>
        <w:jc w:val="both"/>
        <w:rPr>
          <w:ins w:id="754" w:author="Author"/>
          <w:rFonts w:cs="Arial"/>
          <w:rPrChange w:id="755" w:author="Author">
            <w:rPr>
              <w:ins w:id="756" w:author="Author"/>
              <w:rFonts w:cs="Arial"/>
              <w:b/>
            </w:rPr>
          </w:rPrChange>
        </w:rPr>
      </w:pPr>
      <w:ins w:id="757" w:author="Author">
        <w:r w:rsidRPr="008206FD">
          <w:rPr>
            <w:rFonts w:cs="Arial"/>
            <w:b/>
          </w:rPr>
          <w:t>C20</w:t>
        </w:r>
        <w:r>
          <w:rPr>
            <w:rFonts w:cs="Arial"/>
            <w:b/>
          </w:rPr>
          <w:t>90_vd_blank</w:t>
        </w:r>
        <w:r w:rsidRPr="008206FD">
          <w:rPr>
            <w:rFonts w:cs="Arial"/>
            <w:b/>
          </w:rPr>
          <w:t>.txt</w:t>
        </w:r>
        <w:r w:rsidRPr="008206FD">
          <w:rPr>
            <w:rFonts w:cs="Arial"/>
            <w:b/>
          </w:rPr>
          <w:tab/>
        </w:r>
        <w:r w:rsidRPr="005A01B6">
          <w:rPr>
            <w:rFonts w:cs="Arial"/>
            <w:rPrChange w:id="758" w:author="Author">
              <w:rPr>
                <w:rFonts w:cs="Arial"/>
                <w:b/>
              </w:rPr>
            </w:rPrChange>
          </w:rPr>
          <w:t>Virtual Display compare file (blank display)</w:t>
        </w:r>
      </w:ins>
    </w:p>
    <w:p w:rsidR="00E65A2D" w:rsidRPr="005A01B6" w:rsidRDefault="00E65A2D" w:rsidP="00E65A2D">
      <w:pPr>
        <w:tabs>
          <w:tab w:val="left" w:pos="1440"/>
        </w:tabs>
        <w:ind w:left="720"/>
        <w:jc w:val="both"/>
        <w:rPr>
          <w:ins w:id="759" w:author="Author"/>
          <w:rFonts w:cs="Arial"/>
          <w:rPrChange w:id="760" w:author="Author">
            <w:rPr>
              <w:ins w:id="761" w:author="Author"/>
              <w:rFonts w:cs="Arial"/>
              <w:b/>
            </w:rPr>
          </w:rPrChange>
        </w:rPr>
      </w:pPr>
      <w:ins w:id="762" w:author="Author">
        <w:r w:rsidRPr="008206FD">
          <w:rPr>
            <w:rFonts w:cs="Arial"/>
            <w:b/>
          </w:rPr>
          <w:t>C20</w:t>
        </w:r>
        <w:r>
          <w:rPr>
            <w:rFonts w:cs="Arial"/>
            <w:b/>
          </w:rPr>
          <w:t>90_vd_raw</w:t>
        </w:r>
        <w:r w:rsidRPr="008206FD">
          <w:rPr>
            <w:rFonts w:cs="Arial"/>
            <w:b/>
          </w:rPr>
          <w:t>.txt</w:t>
        </w:r>
        <w:r w:rsidRPr="008206FD">
          <w:rPr>
            <w:rFonts w:cs="Arial"/>
            <w:b/>
          </w:rPr>
          <w:tab/>
        </w:r>
        <w:r w:rsidRPr="005A01B6">
          <w:rPr>
            <w:rFonts w:cs="Arial"/>
            <w:rPrChange w:id="763" w:author="Author">
              <w:rPr>
                <w:rFonts w:cs="Arial"/>
                <w:b/>
              </w:rPr>
            </w:rPrChange>
          </w:rPr>
          <w:t>Virtual Display compare file (display raw data)</w:t>
        </w:r>
      </w:ins>
    </w:p>
    <w:p w:rsidR="00E65A2D" w:rsidRDefault="00E65A2D" w:rsidP="001F5224">
      <w:pPr>
        <w:tabs>
          <w:tab w:val="left" w:pos="1440"/>
        </w:tabs>
        <w:ind w:left="720"/>
        <w:jc w:val="both"/>
        <w:rPr>
          <w:ins w:id="764" w:author="Author"/>
          <w:rFonts w:cs="Arial"/>
          <w:b/>
        </w:rPr>
      </w:pPr>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sidR="006E026B">
        <w:rPr>
          <w:rFonts w:cs="Arial"/>
          <w:b/>
        </w:rPr>
        <w:t>2090</w:t>
      </w:r>
      <w:r w:rsidRPr="007A4E54">
        <w:rPr>
          <w:rFonts w:cs="Arial"/>
          <w:b/>
        </w:rPr>
        <w:t>_log.xml</w:t>
      </w:r>
      <w:r>
        <w:rPr>
          <w:rFonts w:cs="Arial"/>
        </w:rPr>
        <w:tab/>
      </w:r>
      <w:r>
        <w:rPr>
          <w:rFonts w:cs="Arial"/>
        </w:rPr>
        <w:tab/>
        <w:t>conformance report (XML format)</w:t>
      </w:r>
    </w:p>
    <w:p w:rsidR="001F5224" w:rsidRDefault="001F5224" w:rsidP="00BE0407">
      <w:pPr>
        <w:pStyle w:val="Heading2"/>
        <w:spacing w:before="0"/>
      </w:pPr>
      <w:r>
        <w:br w:type="page"/>
      </w:r>
      <w:bookmarkStart w:id="765" w:name="_Toc456255149"/>
      <w:r>
        <w:lastRenderedPageBreak/>
        <w:t xml:space="preserve">Test Case Specification </w:t>
      </w:r>
      <w:r w:rsidR="0004001E">
        <w:t>9</w:t>
      </w:r>
      <w:r>
        <w:t xml:space="preserve"> – </w:t>
      </w:r>
      <w:r w:rsidR="006E026B">
        <w:t>API Version Information</w:t>
      </w:r>
      <w:r w:rsidR="006642AB">
        <w:t xml:space="preserve"> (All Libraries)</w:t>
      </w:r>
      <w:bookmarkEnd w:id="765"/>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w:t>
      </w:r>
      <w:r w:rsidR="005716E7">
        <w:rPr>
          <w:rFonts w:cs="Arial"/>
        </w:rPr>
        <w:t xml:space="preserve">ase Specification is </w:t>
      </w:r>
      <w:r w:rsidR="007A74DA">
        <w:rPr>
          <w:rFonts w:cs="Arial"/>
        </w:rPr>
        <w:t>APIRI.TCS</w:t>
      </w:r>
      <w:r w:rsidR="005716E7">
        <w:rPr>
          <w:rFonts w:cs="Arial"/>
        </w:rPr>
        <w:t>.</w:t>
      </w:r>
      <w:r w:rsidR="006642AB">
        <w:rPr>
          <w:rFonts w:cs="Arial"/>
        </w:rPr>
        <w:t>2100</w:t>
      </w:r>
      <w:r>
        <w:rPr>
          <w:rFonts w:cs="Arial"/>
        </w:rPr>
        <w:t>.</w:t>
      </w:r>
    </w:p>
    <w:p w:rsidR="002E7AC4" w:rsidRDefault="002E7AC4" w:rsidP="002E7AC4">
      <w:pPr>
        <w:pStyle w:val="Heading3"/>
      </w:pPr>
      <w:r>
        <w:t>Objective</w:t>
      </w:r>
    </w:p>
    <w:p w:rsidR="002E7AC4" w:rsidRDefault="002E7AC4" w:rsidP="002E7AC4">
      <w:pPr>
        <w:tabs>
          <w:tab w:val="left" w:pos="1440"/>
        </w:tabs>
        <w:jc w:val="both"/>
        <w:rPr>
          <w:rFonts w:cs="Arial"/>
        </w:rPr>
      </w:pPr>
      <w:r>
        <w:rPr>
          <w:rFonts w:cs="Arial"/>
        </w:rPr>
        <w:t xml:space="preserve">The objective of this Test Case is to validate the API functions which retrieve the version numbers of the </w:t>
      </w:r>
      <w:r w:rsidR="00B35F95">
        <w:rPr>
          <w:rFonts w:cs="Arial"/>
        </w:rPr>
        <w:t xml:space="preserve">three distinct </w:t>
      </w:r>
      <w:r>
        <w:rPr>
          <w:rFonts w:cs="Arial"/>
        </w:rPr>
        <w:t xml:space="preserve">API </w:t>
      </w:r>
      <w:r w:rsidR="00B35F95">
        <w:rPr>
          <w:rFonts w:cs="Arial"/>
        </w:rPr>
        <w:t>libraries (FPUI, FIO and TOD)</w:t>
      </w:r>
      <w:r>
        <w:rPr>
          <w:rFonts w:cs="Arial"/>
        </w:rPr>
        <w:t>.</w:t>
      </w:r>
    </w:p>
    <w:p w:rsidR="001F5224" w:rsidRDefault="001F5224" w:rsidP="001F5224">
      <w:pPr>
        <w:pStyle w:val="Heading3"/>
      </w:pPr>
      <w:r>
        <w:t>Test Items</w:t>
      </w:r>
    </w:p>
    <w:p w:rsidR="00F83E3A" w:rsidRDefault="00F83E3A" w:rsidP="00F83E3A">
      <w:pPr>
        <w:tabs>
          <w:tab w:val="left" w:pos="1440"/>
        </w:tabs>
        <w:jc w:val="both"/>
        <w:rPr>
          <w:rFonts w:cs="Arial"/>
        </w:rPr>
      </w:pPr>
      <w:r>
        <w:rPr>
          <w:rFonts w:cs="Arial"/>
        </w:rPr>
        <w:t>This test case tests the following requirements:</w:t>
      </w:r>
    </w:p>
    <w:p w:rsidR="00C4132F" w:rsidRDefault="00C4132F" w:rsidP="00C4132F">
      <w:pPr>
        <w:tabs>
          <w:tab w:val="left" w:pos="1440"/>
        </w:tabs>
        <w:jc w:val="both"/>
        <w:rPr>
          <w:rFonts w:cs="Arial"/>
        </w:rPr>
      </w:pPr>
    </w:p>
    <w:p w:rsidR="00C4132F" w:rsidRDefault="00C4132F" w:rsidP="00C4132F">
      <w:pPr>
        <w:tabs>
          <w:tab w:val="left" w:pos="1440"/>
        </w:tabs>
        <w:ind w:left="1440" w:hanging="1440"/>
        <w:jc w:val="both"/>
        <w:rPr>
          <w:rFonts w:eastAsia="Calibri" w:cs="Arial"/>
        </w:rPr>
      </w:pPr>
      <w:r>
        <w:rPr>
          <w:rFonts w:eastAsia="Calibri" w:cs="Arial"/>
        </w:rPr>
        <w:t>APIR3.2[1]</w:t>
      </w:r>
      <w:r>
        <w:rPr>
          <w:rFonts w:eastAsia="Calibri" w:cs="Arial"/>
        </w:rPr>
        <w:tab/>
        <w:t>The API shall provide a method to determine the version number(s) of the API.</w:t>
      </w: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ins w:id="766" w:author="Author"/>
          <w:rFonts w:cs="Arial"/>
        </w:rPr>
      </w:pPr>
      <w:r w:rsidRPr="007A4E54">
        <w:rPr>
          <w:rFonts w:cs="Arial"/>
          <w:b/>
        </w:rPr>
        <w:t>C</w:t>
      </w:r>
      <w:r w:rsidR="006642AB">
        <w:rPr>
          <w:rFonts w:cs="Arial"/>
          <w:b/>
        </w:rPr>
        <w:t>2100</w:t>
      </w:r>
      <w:r w:rsidRPr="007A4E54">
        <w:rPr>
          <w:rFonts w:cs="Arial"/>
          <w:b/>
        </w:rPr>
        <w:t>_in.xml</w:t>
      </w:r>
      <w:r>
        <w:rPr>
          <w:rFonts w:cs="Arial"/>
        </w:rPr>
        <w:tab/>
      </w:r>
      <w:r>
        <w:rPr>
          <w:rFonts w:cs="Arial"/>
        </w:rPr>
        <w:tab/>
        <w:t>APIVSXML test script (XML format)</w:t>
      </w:r>
    </w:p>
    <w:p w:rsidR="00E65A2D" w:rsidRDefault="00E65A2D" w:rsidP="001F5224">
      <w:pPr>
        <w:tabs>
          <w:tab w:val="left" w:pos="1440"/>
        </w:tabs>
        <w:ind w:left="720"/>
        <w:jc w:val="both"/>
        <w:rPr>
          <w:rFonts w:cs="Arial"/>
        </w:rPr>
      </w:pPr>
    </w:p>
    <w:p w:rsidR="00E65A2D" w:rsidRDefault="00E65A2D" w:rsidP="00E65A2D">
      <w:pPr>
        <w:tabs>
          <w:tab w:val="left" w:pos="1440"/>
        </w:tabs>
        <w:ind w:left="720"/>
        <w:jc w:val="both"/>
        <w:rPr>
          <w:ins w:id="767" w:author="Author"/>
          <w:rFonts w:cs="Arial"/>
        </w:rPr>
      </w:pPr>
      <w:ins w:id="768" w:author="Author">
        <w:r w:rsidRPr="008206FD">
          <w:rPr>
            <w:rFonts w:cs="Arial"/>
            <w:b/>
          </w:rPr>
          <w:t>C</w:t>
        </w:r>
        <w:r>
          <w:rPr>
            <w:rFonts w:cs="Arial"/>
            <w:b/>
          </w:rPr>
          <w:t>xxxx</w:t>
        </w:r>
        <w:r w:rsidRPr="008206FD">
          <w:rPr>
            <w:rFonts w:cs="Arial"/>
            <w:b/>
          </w:rPr>
          <w:t>_</w:t>
        </w:r>
        <w:r>
          <w:rPr>
            <w:rFonts w:cs="Arial"/>
            <w:b/>
          </w:rPr>
          <w:t>null</w:t>
        </w:r>
        <w:r w:rsidRPr="008206FD">
          <w:rPr>
            <w:rFonts w:cs="Arial"/>
            <w:b/>
          </w:rPr>
          <w:t>.txt</w:t>
        </w:r>
        <w:r w:rsidRPr="008206FD">
          <w:rPr>
            <w:rFonts w:cs="Arial"/>
            <w:b/>
          </w:rPr>
          <w:tab/>
        </w:r>
        <w:r>
          <w:rPr>
            <w:rFonts w:cs="Arial"/>
            <w:b/>
          </w:rPr>
          <w:tab/>
        </w:r>
        <w:r w:rsidRPr="001F4486">
          <w:rPr>
            <w:rFonts w:cs="Arial"/>
          </w:rPr>
          <w:t>parameter load file (</w:t>
        </w:r>
        <w:r>
          <w:rPr>
            <w:rFonts w:cs="Arial"/>
          </w:rPr>
          <w:t>null data</w:t>
        </w:r>
        <w:r w:rsidRPr="001F4486">
          <w:rPr>
            <w:rFonts w:cs="Arial"/>
          </w:rPr>
          <w:t>)</w:t>
        </w:r>
      </w:ins>
    </w:p>
    <w:p w:rsidR="00E65A2D" w:rsidRPr="001F4486" w:rsidRDefault="00E65A2D" w:rsidP="00E65A2D">
      <w:pPr>
        <w:tabs>
          <w:tab w:val="left" w:pos="1440"/>
        </w:tabs>
        <w:ind w:left="720"/>
        <w:jc w:val="both"/>
        <w:rPr>
          <w:ins w:id="769" w:author="Author"/>
          <w:rFonts w:cs="Arial"/>
        </w:rPr>
      </w:pPr>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sidR="006642AB">
        <w:rPr>
          <w:rFonts w:cs="Arial"/>
          <w:b/>
        </w:rPr>
        <w:t>2100</w:t>
      </w:r>
      <w:r w:rsidRPr="007A4E54">
        <w:rPr>
          <w:rFonts w:cs="Arial"/>
          <w:b/>
        </w:rPr>
        <w:t>_log.xml</w:t>
      </w:r>
      <w:r>
        <w:rPr>
          <w:rFonts w:cs="Arial"/>
        </w:rPr>
        <w:tab/>
      </w:r>
      <w:r>
        <w:rPr>
          <w:rFonts w:cs="Arial"/>
        </w:rPr>
        <w:tab/>
        <w:t>conformance report (XML format)</w:t>
      </w:r>
    </w:p>
    <w:p w:rsidR="00EC107B" w:rsidRPr="00C60331" w:rsidRDefault="001F5224" w:rsidP="00BE0407">
      <w:pPr>
        <w:pStyle w:val="Heading2"/>
        <w:spacing w:before="0"/>
        <w:rPr>
          <w:i/>
        </w:rPr>
      </w:pPr>
      <w:r>
        <w:br w:type="page"/>
      </w:r>
      <w:bookmarkStart w:id="770" w:name="_Toc456255150"/>
      <w:r w:rsidR="00AD50CC">
        <w:lastRenderedPageBreak/>
        <w:t xml:space="preserve">Test Case Specification </w:t>
      </w:r>
      <w:r w:rsidR="00EC107B">
        <w:t>1</w:t>
      </w:r>
      <w:r w:rsidR="0004001E">
        <w:t>0</w:t>
      </w:r>
      <w:r w:rsidR="00EC107B">
        <w:t xml:space="preserve"> – </w:t>
      </w:r>
      <w:r w:rsidR="00AD50CC">
        <w:t>General FIO Operations</w:t>
      </w:r>
      <w:bookmarkEnd w:id="770"/>
    </w:p>
    <w:p w:rsidR="00EC107B" w:rsidRPr="000E25D8" w:rsidRDefault="00EC107B" w:rsidP="00EC107B">
      <w:pPr>
        <w:pStyle w:val="Heading3"/>
      </w:pPr>
      <w:r w:rsidRPr="000E25D8">
        <w:t>Test Case Specification Identifier</w:t>
      </w:r>
    </w:p>
    <w:p w:rsidR="00EC107B" w:rsidRDefault="00EC107B" w:rsidP="00EC107B">
      <w:pPr>
        <w:tabs>
          <w:tab w:val="left" w:pos="1440"/>
        </w:tabs>
        <w:jc w:val="both"/>
        <w:rPr>
          <w:rFonts w:cs="Arial"/>
        </w:rPr>
      </w:pPr>
      <w:r>
        <w:rPr>
          <w:rFonts w:cs="Arial"/>
        </w:rPr>
        <w:t>The identifier for this Test Case Specification is APIRI.TCS.3010.</w:t>
      </w:r>
    </w:p>
    <w:p w:rsidR="002E7AC4" w:rsidRDefault="002E7AC4" w:rsidP="002E7AC4">
      <w:pPr>
        <w:pStyle w:val="Heading3"/>
      </w:pPr>
      <w:r>
        <w:t>Objective</w:t>
      </w:r>
    </w:p>
    <w:p w:rsidR="002E7AC4" w:rsidRDefault="002E7AC4" w:rsidP="002E7AC4">
      <w:pPr>
        <w:tabs>
          <w:tab w:val="left" w:pos="1440"/>
        </w:tabs>
        <w:jc w:val="both"/>
        <w:rPr>
          <w:rFonts w:cs="Arial"/>
        </w:rPr>
      </w:pPr>
      <w:r>
        <w:rPr>
          <w:rFonts w:cs="Arial"/>
        </w:rPr>
        <w:t xml:space="preserve">The objective of this Test Case is to validate the </w:t>
      </w:r>
      <w:r w:rsidR="00BA5D24">
        <w:rPr>
          <w:rFonts w:cs="Arial"/>
        </w:rPr>
        <w:t>API</w:t>
      </w:r>
      <w:r w:rsidR="00B35F95">
        <w:rPr>
          <w:rFonts w:cs="Arial"/>
        </w:rPr>
        <w:t xml:space="preserve"> functions which </w:t>
      </w:r>
      <w:r w:rsidR="00BA5D24">
        <w:rPr>
          <w:rFonts w:cs="Arial"/>
        </w:rPr>
        <w:t>support the general channel and device configuration for Field I/O devices.  Three individual and unique configurations of FIO devices will be registered, configured, enabled for communications and tested.</w:t>
      </w:r>
    </w:p>
    <w:p w:rsidR="00EC107B" w:rsidRDefault="00EC107B" w:rsidP="00EC107B">
      <w:pPr>
        <w:pStyle w:val="Heading3"/>
      </w:pPr>
      <w:r>
        <w:t>Test Items</w:t>
      </w:r>
    </w:p>
    <w:p w:rsidR="00EC107B" w:rsidRDefault="00EC107B" w:rsidP="00EC107B">
      <w:pPr>
        <w:tabs>
          <w:tab w:val="left" w:pos="1440"/>
        </w:tabs>
        <w:jc w:val="both"/>
        <w:rPr>
          <w:rFonts w:cs="Arial"/>
        </w:rPr>
      </w:pPr>
      <w:r>
        <w:rPr>
          <w:rFonts w:cs="Arial"/>
        </w:rPr>
        <w:t>This test case tests the following requirements:</w:t>
      </w:r>
    </w:p>
    <w:p w:rsidR="00EC107B" w:rsidRDefault="00EC107B" w:rsidP="00EC107B">
      <w:pPr>
        <w:tabs>
          <w:tab w:val="left" w:pos="1440"/>
        </w:tabs>
        <w:jc w:val="both"/>
        <w:rPr>
          <w:rFonts w:cs="Arial"/>
        </w:rPr>
      </w:pPr>
    </w:p>
    <w:p w:rsidR="00337418" w:rsidRDefault="00337418" w:rsidP="00337418">
      <w:pPr>
        <w:tabs>
          <w:tab w:val="left" w:pos="1440"/>
        </w:tabs>
        <w:ind w:left="1440" w:hanging="1440"/>
        <w:jc w:val="both"/>
        <w:rPr>
          <w:rFonts w:eastAsia="Calibri" w:cs="Arial"/>
        </w:rPr>
      </w:pPr>
      <w:r>
        <w:rPr>
          <w:rFonts w:eastAsia="Calibri" w:cs="Arial"/>
        </w:rPr>
        <w:t>APIR3.1.2[4]</w:t>
      </w:r>
      <w:r>
        <w:rPr>
          <w:rFonts w:eastAsia="Calibri" w:cs="Arial"/>
        </w:rPr>
        <w:tab/>
      </w:r>
      <w:r w:rsidRPr="00337418">
        <w:rPr>
          <w:rFonts w:eastAsia="Calibri" w:cs="Arial"/>
        </w:rPr>
        <w:t xml:space="preserve">The API shall not open any serial communications port or initiate communications to any Field I/O Device unless explicitly commanded to </w:t>
      </w:r>
      <w:r>
        <w:rPr>
          <w:rFonts w:eastAsia="Calibri" w:cs="Arial"/>
        </w:rPr>
        <w:t>do so by an application program.</w:t>
      </w:r>
    </w:p>
    <w:p w:rsidR="00337418" w:rsidRDefault="00337418" w:rsidP="00337418">
      <w:pPr>
        <w:tabs>
          <w:tab w:val="left" w:pos="1440"/>
        </w:tabs>
        <w:jc w:val="both"/>
        <w:rPr>
          <w:rFonts w:cs="Arial"/>
        </w:rPr>
      </w:pPr>
    </w:p>
    <w:p w:rsidR="00337418" w:rsidRDefault="00337418" w:rsidP="00337418">
      <w:pPr>
        <w:tabs>
          <w:tab w:val="left" w:pos="1440"/>
        </w:tabs>
        <w:ind w:left="1440" w:hanging="1440"/>
        <w:jc w:val="both"/>
        <w:rPr>
          <w:rFonts w:eastAsia="Calibri" w:cs="Arial"/>
        </w:rPr>
      </w:pPr>
      <w:r>
        <w:rPr>
          <w:rFonts w:eastAsia="Calibri" w:cs="Arial"/>
        </w:rPr>
        <w:t>APIR3.1.2[5]</w:t>
      </w:r>
      <w:r>
        <w:rPr>
          <w:rFonts w:eastAsia="Calibri" w:cs="Arial"/>
        </w:rPr>
        <w:tab/>
        <w:t>The API shall support all cabinet architectures and associated Field I/O Device types as listed in the ATC Controller Standard Section 8.</w:t>
      </w:r>
    </w:p>
    <w:p w:rsidR="00337418" w:rsidRDefault="00337418" w:rsidP="00337418">
      <w:pPr>
        <w:tabs>
          <w:tab w:val="left" w:pos="1440"/>
        </w:tabs>
        <w:jc w:val="both"/>
        <w:rPr>
          <w:rFonts w:cs="Arial"/>
        </w:rPr>
      </w:pPr>
    </w:p>
    <w:p w:rsidR="00EC107B" w:rsidRDefault="008A41BB" w:rsidP="00EC107B">
      <w:pPr>
        <w:tabs>
          <w:tab w:val="left" w:pos="1440"/>
        </w:tabs>
        <w:ind w:left="1440" w:hanging="1440"/>
        <w:jc w:val="both"/>
        <w:rPr>
          <w:rFonts w:eastAsia="Calibri" w:cs="Arial"/>
        </w:rPr>
      </w:pPr>
      <w:r>
        <w:rPr>
          <w:rFonts w:eastAsia="Calibri" w:cs="Arial"/>
        </w:rPr>
        <w:t>APIR3.1.2[6</w:t>
      </w:r>
      <w:r w:rsidR="00EC107B">
        <w:rPr>
          <w:rFonts w:eastAsia="Calibri" w:cs="Arial"/>
        </w:rPr>
        <w:t>]</w:t>
      </w:r>
      <w:r w:rsidR="00EC107B">
        <w:rPr>
          <w:rFonts w:eastAsia="Calibri" w:cs="Arial"/>
        </w:rPr>
        <w:tab/>
      </w:r>
      <w:r>
        <w:rPr>
          <w:rFonts w:eastAsia="Calibri" w:cs="Arial"/>
        </w:rPr>
        <w:t>The API shall support the Field I/O Device types shown in Table 2.</w:t>
      </w:r>
    </w:p>
    <w:p w:rsidR="00EC107B" w:rsidRDefault="00EC107B" w:rsidP="00EC107B">
      <w:pPr>
        <w:tabs>
          <w:tab w:val="left" w:pos="1440"/>
        </w:tabs>
        <w:jc w:val="both"/>
        <w:rPr>
          <w:rFonts w:cs="Arial"/>
        </w:rPr>
      </w:pPr>
    </w:p>
    <w:p w:rsidR="00EC107B" w:rsidRDefault="00EC107B" w:rsidP="00EC107B">
      <w:pPr>
        <w:tabs>
          <w:tab w:val="left" w:pos="1440"/>
        </w:tabs>
        <w:ind w:left="1440" w:hanging="1440"/>
        <w:jc w:val="both"/>
        <w:rPr>
          <w:rFonts w:eastAsia="Calibri" w:cs="Arial"/>
        </w:rPr>
      </w:pPr>
      <w:r>
        <w:rPr>
          <w:rFonts w:eastAsia="Calibri" w:cs="Arial"/>
        </w:rPr>
        <w:t>APIR3.1.2[</w:t>
      </w:r>
      <w:r w:rsidR="008A41BB">
        <w:rPr>
          <w:rFonts w:eastAsia="Calibri" w:cs="Arial"/>
        </w:rPr>
        <w:t>8</w:t>
      </w:r>
      <w:r>
        <w:rPr>
          <w:rFonts w:eastAsia="Calibri" w:cs="Arial"/>
        </w:rPr>
        <w:t>]</w:t>
      </w:r>
      <w:r>
        <w:rPr>
          <w:rFonts w:eastAsia="Calibri" w:cs="Arial"/>
        </w:rPr>
        <w:tab/>
      </w:r>
      <w:r w:rsidR="008A41BB">
        <w:rPr>
          <w:rFonts w:eastAsia="Calibri" w:cs="Arial"/>
        </w:rPr>
        <w:t>The API shall support communication to multiple Field I/O Devices on a single communications port provided the Field I/O Devices have compatible physical communication attributes.</w:t>
      </w:r>
    </w:p>
    <w:p w:rsidR="008A41BB" w:rsidRDefault="008A41BB" w:rsidP="008A41BB">
      <w:pPr>
        <w:tabs>
          <w:tab w:val="left" w:pos="1440"/>
        </w:tabs>
        <w:jc w:val="both"/>
        <w:rPr>
          <w:rFonts w:cs="Arial"/>
        </w:rPr>
      </w:pPr>
    </w:p>
    <w:p w:rsidR="008A41BB" w:rsidRDefault="008A41BB" w:rsidP="008A41BB">
      <w:pPr>
        <w:tabs>
          <w:tab w:val="left" w:pos="1440"/>
        </w:tabs>
        <w:ind w:left="1440" w:hanging="1440"/>
        <w:jc w:val="both"/>
        <w:rPr>
          <w:rFonts w:eastAsia="Calibri" w:cs="Arial"/>
        </w:rPr>
      </w:pPr>
      <w:r>
        <w:rPr>
          <w:rFonts w:eastAsia="Calibri" w:cs="Arial"/>
        </w:rPr>
        <w:t>APIR3.1.2[9]</w:t>
      </w:r>
      <w:r>
        <w:rPr>
          <w:rFonts w:eastAsia="Calibri" w:cs="Arial"/>
        </w:rPr>
        <w:tab/>
        <w:t>The API shall support a maximum of one Field I/O Device of each type per communications port except in the case of BIUs and SIUs.</w:t>
      </w:r>
    </w:p>
    <w:p w:rsidR="008A41BB" w:rsidRDefault="008A41BB" w:rsidP="008A41BB">
      <w:pPr>
        <w:tabs>
          <w:tab w:val="left" w:pos="1440"/>
        </w:tabs>
        <w:jc w:val="both"/>
        <w:rPr>
          <w:rFonts w:cs="Arial"/>
        </w:rPr>
      </w:pPr>
    </w:p>
    <w:p w:rsidR="008A41BB" w:rsidRDefault="008A41BB" w:rsidP="008A41BB">
      <w:pPr>
        <w:tabs>
          <w:tab w:val="left" w:pos="1440"/>
        </w:tabs>
        <w:ind w:left="1440" w:hanging="1440"/>
        <w:jc w:val="both"/>
        <w:rPr>
          <w:rFonts w:eastAsia="Calibri" w:cs="Arial"/>
        </w:rPr>
      </w:pPr>
      <w:r>
        <w:rPr>
          <w:rFonts w:eastAsia="Calibri" w:cs="Arial"/>
        </w:rPr>
        <w:t>APIR3.1.2[10]</w:t>
      </w:r>
      <w:r>
        <w:rPr>
          <w:rFonts w:eastAsia="Calibri" w:cs="Arial"/>
        </w:rPr>
        <w:tab/>
        <w:t>The API shall support up to 8 Detector BIU and 8 Terminal &amp; Facilities BIU Field I/O Devices per communications port.</w:t>
      </w:r>
    </w:p>
    <w:p w:rsidR="008A41BB" w:rsidRDefault="008A41BB" w:rsidP="008A41BB">
      <w:pPr>
        <w:tabs>
          <w:tab w:val="left" w:pos="1440"/>
        </w:tabs>
        <w:ind w:left="1440" w:hanging="1440"/>
        <w:jc w:val="both"/>
        <w:rPr>
          <w:rFonts w:cs="Arial"/>
        </w:rPr>
      </w:pPr>
    </w:p>
    <w:p w:rsidR="008A41BB" w:rsidRDefault="008A41BB" w:rsidP="008A41BB">
      <w:pPr>
        <w:tabs>
          <w:tab w:val="left" w:pos="1440"/>
        </w:tabs>
        <w:ind w:left="1440" w:hanging="1440"/>
        <w:jc w:val="both"/>
        <w:rPr>
          <w:rFonts w:eastAsia="Calibri" w:cs="Arial"/>
        </w:rPr>
      </w:pPr>
      <w:r>
        <w:rPr>
          <w:rFonts w:eastAsia="Calibri" w:cs="Arial"/>
        </w:rPr>
        <w:t>APIR3.1.2[11]</w:t>
      </w:r>
      <w:r>
        <w:rPr>
          <w:rFonts w:eastAsia="Calibri" w:cs="Arial"/>
        </w:rPr>
        <w:tab/>
        <w:t>The API shall support up to 5 Input SIU, 2 14-Pack Output SIU and 4 6-Pack Output SIU Field I/O Devices per communications port.</w:t>
      </w:r>
    </w:p>
    <w:p w:rsidR="008A41BB" w:rsidRDefault="008A41BB" w:rsidP="008A41BB">
      <w:pPr>
        <w:tabs>
          <w:tab w:val="left" w:pos="1440"/>
        </w:tabs>
        <w:jc w:val="both"/>
        <w:rPr>
          <w:rFonts w:cs="Arial"/>
        </w:rPr>
      </w:pPr>
    </w:p>
    <w:p w:rsidR="008A41BB" w:rsidRDefault="008A41BB" w:rsidP="008A41BB">
      <w:pPr>
        <w:tabs>
          <w:tab w:val="left" w:pos="1440"/>
        </w:tabs>
        <w:ind w:left="1440" w:hanging="1440"/>
        <w:jc w:val="both"/>
        <w:rPr>
          <w:rFonts w:eastAsia="Calibri" w:cs="Arial"/>
        </w:rPr>
      </w:pPr>
      <w:r>
        <w:rPr>
          <w:rFonts w:eastAsia="Calibri" w:cs="Arial"/>
        </w:rPr>
        <w:t>APIR3.1.2[12]</w:t>
      </w:r>
      <w:r>
        <w:rPr>
          <w:rFonts w:eastAsia="Calibri" w:cs="Arial"/>
        </w:rPr>
        <w:tab/>
        <w:t>The API shall only support valid Output SIU combinations as defined in the ITS Cabinet Standard, Section 4.7.</w:t>
      </w:r>
    </w:p>
    <w:p w:rsidR="008A41BB" w:rsidRDefault="008A41BB" w:rsidP="008A41BB">
      <w:pPr>
        <w:tabs>
          <w:tab w:val="left" w:pos="1440"/>
        </w:tabs>
        <w:jc w:val="both"/>
        <w:rPr>
          <w:rFonts w:cs="Arial"/>
        </w:rPr>
      </w:pPr>
    </w:p>
    <w:p w:rsidR="008A41BB" w:rsidRDefault="008A41BB" w:rsidP="008A41BB">
      <w:pPr>
        <w:tabs>
          <w:tab w:val="left" w:pos="1440"/>
        </w:tabs>
        <w:ind w:left="1440" w:hanging="1440"/>
        <w:jc w:val="both"/>
        <w:rPr>
          <w:rFonts w:eastAsia="Calibri" w:cs="Arial"/>
        </w:rPr>
      </w:pPr>
      <w:r>
        <w:rPr>
          <w:rFonts w:eastAsia="Calibri" w:cs="Arial"/>
        </w:rPr>
        <w:t>APIR3.1.2[13]</w:t>
      </w:r>
      <w:r>
        <w:rPr>
          <w:rFonts w:eastAsia="Calibri" w:cs="Arial"/>
        </w:rPr>
        <w:tab/>
        <w:t>The API shall identify specific Field I/O Devices using the API Field I/O Device Names in Table 2.</w:t>
      </w:r>
    </w:p>
    <w:p w:rsidR="008A41BB" w:rsidRDefault="008A41BB" w:rsidP="008A41BB">
      <w:pPr>
        <w:tabs>
          <w:tab w:val="left" w:pos="1440"/>
        </w:tabs>
        <w:jc w:val="both"/>
        <w:rPr>
          <w:rFonts w:cs="Arial"/>
        </w:rPr>
      </w:pPr>
    </w:p>
    <w:p w:rsidR="008A41BB" w:rsidRDefault="008A41BB" w:rsidP="008A41BB">
      <w:pPr>
        <w:tabs>
          <w:tab w:val="left" w:pos="1440"/>
        </w:tabs>
        <w:ind w:left="1440" w:hanging="1440"/>
        <w:jc w:val="both"/>
        <w:rPr>
          <w:rFonts w:eastAsia="Calibri" w:cs="Arial"/>
        </w:rPr>
      </w:pPr>
      <w:r>
        <w:rPr>
          <w:rFonts w:eastAsia="Calibri" w:cs="Arial"/>
        </w:rPr>
        <w:t>APIR3.1.2[14]</w:t>
      </w:r>
      <w:r>
        <w:rPr>
          <w:rFonts w:eastAsia="Calibri" w:cs="Arial"/>
        </w:rPr>
        <w:tab/>
        <w:t>The API shall provide a method for application programs to register and deregister with the API for access to the API Field I/O services.</w:t>
      </w:r>
    </w:p>
    <w:p w:rsidR="008A41BB" w:rsidRDefault="008A41BB" w:rsidP="008A41BB">
      <w:pPr>
        <w:tabs>
          <w:tab w:val="left" w:pos="1440"/>
        </w:tabs>
        <w:jc w:val="both"/>
        <w:rPr>
          <w:rFonts w:cs="Arial"/>
        </w:rPr>
      </w:pPr>
    </w:p>
    <w:p w:rsidR="008A41BB" w:rsidRDefault="008A41BB" w:rsidP="008A41BB">
      <w:pPr>
        <w:tabs>
          <w:tab w:val="left" w:pos="1440"/>
        </w:tabs>
        <w:ind w:left="1440" w:hanging="1440"/>
        <w:jc w:val="both"/>
        <w:rPr>
          <w:rFonts w:eastAsia="Calibri" w:cs="Arial"/>
        </w:rPr>
      </w:pPr>
      <w:r>
        <w:rPr>
          <w:rFonts w:eastAsia="Calibri" w:cs="Arial"/>
        </w:rPr>
        <w:t>APIR3.1.2[15]</w:t>
      </w:r>
      <w:r>
        <w:rPr>
          <w:rFonts w:eastAsia="Calibri" w:cs="Arial"/>
        </w:rPr>
        <w:tab/>
        <w:t>The process of application program registration shall not cause the API to perform any communications with the Field I/O Device.</w:t>
      </w:r>
    </w:p>
    <w:p w:rsidR="008A41BB" w:rsidRDefault="008A41BB" w:rsidP="008A41BB">
      <w:pPr>
        <w:tabs>
          <w:tab w:val="left" w:pos="1440"/>
        </w:tabs>
        <w:jc w:val="both"/>
        <w:rPr>
          <w:rFonts w:cs="Arial"/>
        </w:rPr>
      </w:pPr>
    </w:p>
    <w:p w:rsidR="000276BF" w:rsidRDefault="000276BF">
      <w:pPr>
        <w:rPr>
          <w:rFonts w:eastAsia="Calibri" w:cs="Arial"/>
        </w:rPr>
      </w:pPr>
      <w:r>
        <w:rPr>
          <w:rFonts w:eastAsia="Calibri" w:cs="Arial"/>
        </w:rPr>
        <w:br w:type="page"/>
      </w:r>
    </w:p>
    <w:p w:rsidR="008A41BB" w:rsidRDefault="008A41BB" w:rsidP="008A41BB">
      <w:pPr>
        <w:tabs>
          <w:tab w:val="left" w:pos="1440"/>
        </w:tabs>
        <w:ind w:left="1440" w:hanging="1440"/>
        <w:jc w:val="both"/>
        <w:rPr>
          <w:rFonts w:eastAsia="Calibri" w:cs="Arial"/>
        </w:rPr>
      </w:pPr>
      <w:r>
        <w:rPr>
          <w:rFonts w:eastAsia="Calibri" w:cs="Arial"/>
        </w:rPr>
        <w:lastRenderedPageBreak/>
        <w:t>APIR3.1.2[16]</w:t>
      </w:r>
      <w:r>
        <w:rPr>
          <w:rFonts w:eastAsia="Calibri" w:cs="Arial"/>
        </w:rPr>
        <w:tab/>
      </w:r>
      <w:r w:rsidR="00AD50CC">
        <w:rPr>
          <w:rFonts w:eastAsia="Calibri" w:cs="Arial"/>
        </w:rPr>
        <w:t>When an application program deregisters for access to Field I/O services, the API shall deregister (as defined in Item “e”) all Field I/O devices registered by that application program.</w:t>
      </w:r>
    </w:p>
    <w:p w:rsidR="008A41BB" w:rsidRDefault="008A41BB" w:rsidP="008A41BB">
      <w:pPr>
        <w:tabs>
          <w:tab w:val="left" w:pos="1440"/>
        </w:tabs>
        <w:jc w:val="both"/>
        <w:rPr>
          <w:rFonts w:cs="Arial"/>
        </w:rPr>
      </w:pPr>
    </w:p>
    <w:p w:rsidR="008A41BB" w:rsidRDefault="008A41BB" w:rsidP="008A41BB">
      <w:pPr>
        <w:tabs>
          <w:tab w:val="left" w:pos="1440"/>
        </w:tabs>
        <w:ind w:left="1440" w:hanging="1440"/>
        <w:jc w:val="both"/>
        <w:rPr>
          <w:rFonts w:eastAsia="Calibri" w:cs="Arial"/>
        </w:rPr>
      </w:pPr>
      <w:r>
        <w:rPr>
          <w:rFonts w:eastAsia="Calibri" w:cs="Arial"/>
        </w:rPr>
        <w:t>APIR3.1.2[17]</w:t>
      </w:r>
      <w:r>
        <w:rPr>
          <w:rFonts w:eastAsia="Calibri" w:cs="Arial"/>
        </w:rPr>
        <w:tab/>
      </w:r>
      <w:r w:rsidR="00AD50CC">
        <w:rPr>
          <w:rFonts w:eastAsia="Calibri" w:cs="Arial"/>
        </w:rPr>
        <w:t>The API shall provide a method to allow application programs to register and deregister for access to specific Field I/O Devices by specifying the communications port, device type, and where applicable, the Field I/O Device number.</w:t>
      </w:r>
    </w:p>
    <w:p w:rsidR="008A41BB" w:rsidRDefault="008A41BB" w:rsidP="008A41BB">
      <w:pPr>
        <w:tabs>
          <w:tab w:val="left" w:pos="1440"/>
        </w:tabs>
        <w:jc w:val="both"/>
        <w:rPr>
          <w:rFonts w:cs="Arial"/>
        </w:rPr>
      </w:pPr>
    </w:p>
    <w:p w:rsidR="008A41BB" w:rsidRDefault="008A41BB" w:rsidP="008A41BB">
      <w:pPr>
        <w:tabs>
          <w:tab w:val="left" w:pos="1440"/>
        </w:tabs>
        <w:ind w:left="1440" w:hanging="1440"/>
        <w:jc w:val="both"/>
        <w:rPr>
          <w:rFonts w:eastAsia="Calibri" w:cs="Arial"/>
        </w:rPr>
      </w:pPr>
      <w:r>
        <w:rPr>
          <w:rFonts w:eastAsia="Calibri" w:cs="Arial"/>
        </w:rPr>
        <w:t>APIR3.1.2[18]</w:t>
      </w:r>
      <w:r>
        <w:rPr>
          <w:rFonts w:eastAsia="Calibri" w:cs="Arial"/>
        </w:rPr>
        <w:tab/>
      </w:r>
      <w:r w:rsidR="00AD50CC">
        <w:rPr>
          <w:rFonts w:eastAsia="Calibri" w:cs="Arial"/>
        </w:rPr>
        <w:t>Once a device has been registered on a communications port, the API shall permit the registration of additional compatible Field I/O Devices on the same communications port and prohibit the registration of incompatible Field I/O Devices on the same communications port.</w:t>
      </w:r>
    </w:p>
    <w:p w:rsidR="008A41BB" w:rsidRDefault="008A41BB" w:rsidP="008A41BB">
      <w:pPr>
        <w:tabs>
          <w:tab w:val="left" w:pos="1440"/>
        </w:tabs>
        <w:jc w:val="both"/>
        <w:rPr>
          <w:rFonts w:cs="Arial"/>
        </w:rPr>
      </w:pPr>
    </w:p>
    <w:p w:rsidR="008A41BB" w:rsidRDefault="008A41BB" w:rsidP="00AD50CC">
      <w:pPr>
        <w:tabs>
          <w:tab w:val="left" w:pos="1440"/>
        </w:tabs>
        <w:ind w:left="1440" w:hanging="1440"/>
        <w:jc w:val="both"/>
        <w:rPr>
          <w:rFonts w:eastAsia="Calibri" w:cs="Arial"/>
        </w:rPr>
      </w:pPr>
      <w:r>
        <w:rPr>
          <w:rFonts w:eastAsia="Calibri" w:cs="Arial"/>
        </w:rPr>
        <w:t>APIR3.1.2[19]</w:t>
      </w:r>
      <w:r>
        <w:rPr>
          <w:rFonts w:eastAsia="Calibri" w:cs="Arial"/>
        </w:rPr>
        <w:tab/>
      </w:r>
      <w:r w:rsidR="00AD50CC">
        <w:rPr>
          <w:rFonts w:eastAsia="Calibri" w:cs="Arial"/>
        </w:rPr>
        <w:t>The Field I/O Device registration process shall not cause the API to perform any device communications.</w:t>
      </w:r>
    </w:p>
    <w:p w:rsidR="00AD50CC" w:rsidRDefault="00AD50CC" w:rsidP="00AD50CC">
      <w:pPr>
        <w:tabs>
          <w:tab w:val="left" w:pos="1440"/>
        </w:tabs>
        <w:ind w:left="1440" w:hanging="1440"/>
        <w:jc w:val="both"/>
        <w:rPr>
          <w:rFonts w:cs="Arial"/>
        </w:rPr>
      </w:pPr>
    </w:p>
    <w:p w:rsidR="008A41BB" w:rsidRDefault="00AD50CC" w:rsidP="008A41BB">
      <w:pPr>
        <w:tabs>
          <w:tab w:val="left" w:pos="1440"/>
        </w:tabs>
        <w:ind w:left="1440" w:hanging="1440"/>
        <w:jc w:val="both"/>
        <w:rPr>
          <w:rFonts w:eastAsia="Calibri" w:cs="Arial"/>
        </w:rPr>
      </w:pPr>
      <w:r>
        <w:rPr>
          <w:rFonts w:eastAsia="Calibri" w:cs="Arial"/>
        </w:rPr>
        <w:t>APIR3.1.2[20</w:t>
      </w:r>
      <w:r w:rsidR="008A41BB">
        <w:rPr>
          <w:rFonts w:eastAsia="Calibri" w:cs="Arial"/>
        </w:rPr>
        <w:t>]</w:t>
      </w:r>
      <w:r w:rsidR="008A41BB">
        <w:rPr>
          <w:rFonts w:eastAsia="Calibri" w:cs="Arial"/>
        </w:rPr>
        <w:tab/>
      </w:r>
      <w:r>
        <w:rPr>
          <w:rFonts w:eastAsia="Calibri" w:cs="Arial"/>
        </w:rPr>
        <w:t>When an application program deregisters for access to a Field I/O Device, the API shall disable (as defined in Item “g”) the Field I/O Device, relinquish all output points for that device and set all application program settable states to their default values.</w:t>
      </w:r>
    </w:p>
    <w:p w:rsidR="008A41BB" w:rsidRDefault="008A41BB" w:rsidP="008A41BB">
      <w:pPr>
        <w:tabs>
          <w:tab w:val="left" w:pos="1440"/>
        </w:tabs>
        <w:jc w:val="both"/>
        <w:rPr>
          <w:rFonts w:cs="Arial"/>
        </w:rPr>
      </w:pPr>
    </w:p>
    <w:p w:rsidR="000276BF" w:rsidRDefault="000276BF" w:rsidP="000276BF">
      <w:pPr>
        <w:tabs>
          <w:tab w:val="left" w:pos="1440"/>
        </w:tabs>
        <w:ind w:left="1440" w:hanging="1440"/>
        <w:jc w:val="both"/>
        <w:rPr>
          <w:rFonts w:eastAsia="Calibri" w:cs="Arial"/>
        </w:rPr>
      </w:pPr>
      <w:r>
        <w:rPr>
          <w:rFonts w:eastAsia="Calibri" w:cs="Arial"/>
        </w:rPr>
        <w:t>APIR3.1.2[21]</w:t>
      </w:r>
      <w:r>
        <w:rPr>
          <w:rFonts w:eastAsia="Calibri" w:cs="Arial"/>
        </w:rPr>
        <w:tab/>
        <w:t xml:space="preserve">The API shall provide a method for application programs to query for the presence of a Field I/O Device using the communications port, device type, and where applicable, the Field I/O Device number. </w:t>
      </w:r>
    </w:p>
    <w:p w:rsidR="000276BF" w:rsidRDefault="000276BF" w:rsidP="000276BF">
      <w:pPr>
        <w:tabs>
          <w:tab w:val="left" w:pos="1440"/>
        </w:tabs>
        <w:jc w:val="both"/>
        <w:rPr>
          <w:rFonts w:cs="Arial"/>
        </w:rPr>
      </w:pPr>
    </w:p>
    <w:p w:rsidR="000276BF" w:rsidRDefault="000276BF" w:rsidP="000276BF">
      <w:pPr>
        <w:tabs>
          <w:tab w:val="left" w:pos="1440"/>
        </w:tabs>
        <w:ind w:left="1440" w:hanging="1440"/>
        <w:jc w:val="both"/>
        <w:rPr>
          <w:rFonts w:eastAsia="Calibri" w:cs="Arial"/>
        </w:rPr>
      </w:pPr>
      <w:r>
        <w:rPr>
          <w:rFonts w:eastAsia="Calibri" w:cs="Arial"/>
        </w:rPr>
        <w:t>APIR3.1.2[22]</w:t>
      </w:r>
      <w:r>
        <w:rPr>
          <w:rFonts w:eastAsia="Calibri" w:cs="Arial"/>
        </w:rPr>
        <w:tab/>
      </w:r>
      <w:r w:rsidRPr="004B3487">
        <w:rPr>
          <w:rFonts w:cs="Arial"/>
        </w:rPr>
        <w:t>If the API does not have the communications port open at the time of the query and it is necessary for the API to open the communications port to determine the Field I/O Device, the API shall close the communications port after the query is completed.</w:t>
      </w:r>
    </w:p>
    <w:p w:rsidR="000276BF" w:rsidRDefault="000276BF" w:rsidP="000276BF">
      <w:pPr>
        <w:tabs>
          <w:tab w:val="left" w:pos="1440"/>
        </w:tabs>
        <w:jc w:val="both"/>
        <w:rPr>
          <w:rFonts w:cs="Arial"/>
        </w:rPr>
      </w:pPr>
    </w:p>
    <w:p w:rsidR="008A41BB" w:rsidRDefault="008A41BB" w:rsidP="008A41BB">
      <w:pPr>
        <w:tabs>
          <w:tab w:val="left" w:pos="1440"/>
        </w:tabs>
        <w:ind w:left="1440" w:hanging="1440"/>
        <w:jc w:val="both"/>
        <w:rPr>
          <w:rFonts w:eastAsia="Calibri" w:cs="Arial"/>
        </w:rPr>
      </w:pPr>
      <w:r>
        <w:rPr>
          <w:rFonts w:eastAsia="Calibri" w:cs="Arial"/>
        </w:rPr>
        <w:t>APIR3.1.2[</w:t>
      </w:r>
      <w:r w:rsidR="00AD50CC">
        <w:rPr>
          <w:rFonts w:eastAsia="Calibri" w:cs="Arial"/>
        </w:rPr>
        <w:t>23</w:t>
      </w:r>
      <w:r>
        <w:rPr>
          <w:rFonts w:eastAsia="Calibri" w:cs="Arial"/>
        </w:rPr>
        <w:t>]</w:t>
      </w:r>
      <w:r>
        <w:rPr>
          <w:rFonts w:eastAsia="Calibri" w:cs="Arial"/>
        </w:rPr>
        <w:tab/>
      </w:r>
      <w:r w:rsidR="00AD50CC">
        <w:rPr>
          <w:rFonts w:eastAsia="Calibri" w:cs="Arial"/>
        </w:rPr>
        <w:t>If the API has the communications port open at the time of the query and the communications attributes for the Field I/O Device used in the query are not compatible with the current settings on the communications port, the API shall assume that the Field I/O Device is not present.</w:t>
      </w:r>
    </w:p>
    <w:p w:rsidR="008A41BB" w:rsidRDefault="008A41BB" w:rsidP="008A41BB">
      <w:pPr>
        <w:tabs>
          <w:tab w:val="left" w:pos="1440"/>
        </w:tabs>
        <w:jc w:val="both"/>
        <w:rPr>
          <w:rFonts w:cs="Arial"/>
        </w:rPr>
      </w:pPr>
    </w:p>
    <w:p w:rsidR="008A41BB" w:rsidRDefault="00AD50CC" w:rsidP="008A41BB">
      <w:pPr>
        <w:tabs>
          <w:tab w:val="left" w:pos="1440"/>
        </w:tabs>
        <w:ind w:left="1440" w:hanging="1440"/>
        <w:jc w:val="both"/>
        <w:rPr>
          <w:rFonts w:eastAsia="Calibri" w:cs="Arial"/>
        </w:rPr>
      </w:pPr>
      <w:r>
        <w:rPr>
          <w:rFonts w:eastAsia="Calibri" w:cs="Arial"/>
        </w:rPr>
        <w:t>APIR3.1.2[24</w:t>
      </w:r>
      <w:r w:rsidR="008A41BB">
        <w:rPr>
          <w:rFonts w:eastAsia="Calibri" w:cs="Arial"/>
        </w:rPr>
        <w:t>]</w:t>
      </w:r>
      <w:r w:rsidR="008A41BB">
        <w:rPr>
          <w:rFonts w:eastAsia="Calibri" w:cs="Arial"/>
        </w:rPr>
        <w:tab/>
      </w:r>
      <w:r>
        <w:rPr>
          <w:rFonts w:eastAsia="Calibri" w:cs="Arial"/>
        </w:rPr>
        <w:t>If the API has the communications port open at the time of the query and API is already successfully completing scheduled communications to the Field I/O Device, the API shall indicate that the Field I/O Device is present without sending any additional frames to the device.</w:t>
      </w:r>
    </w:p>
    <w:p w:rsidR="008A41BB" w:rsidRDefault="008A41BB" w:rsidP="008A41BB">
      <w:pPr>
        <w:tabs>
          <w:tab w:val="left" w:pos="1440"/>
        </w:tabs>
        <w:jc w:val="both"/>
        <w:rPr>
          <w:rFonts w:cs="Arial"/>
        </w:rPr>
      </w:pPr>
    </w:p>
    <w:p w:rsidR="008A41BB" w:rsidRDefault="00AD50CC" w:rsidP="008A41BB">
      <w:pPr>
        <w:tabs>
          <w:tab w:val="left" w:pos="1440"/>
        </w:tabs>
        <w:ind w:left="1440" w:hanging="1440"/>
        <w:jc w:val="both"/>
        <w:rPr>
          <w:rFonts w:eastAsia="Calibri" w:cs="Arial"/>
        </w:rPr>
      </w:pPr>
      <w:r>
        <w:rPr>
          <w:rFonts w:eastAsia="Calibri" w:cs="Arial"/>
        </w:rPr>
        <w:t>APIR3.1.2[25</w:t>
      </w:r>
      <w:r w:rsidR="008A41BB">
        <w:rPr>
          <w:rFonts w:eastAsia="Calibri" w:cs="Arial"/>
        </w:rPr>
        <w:t>]</w:t>
      </w:r>
      <w:r w:rsidR="008A41BB">
        <w:rPr>
          <w:rFonts w:eastAsia="Calibri" w:cs="Arial"/>
        </w:rPr>
        <w:tab/>
      </w:r>
      <w:r>
        <w:rPr>
          <w:rFonts w:eastAsia="Calibri" w:cs="Arial"/>
        </w:rPr>
        <w:t>The API shall provide a method which allows an application program to enable and disable communications to a Field I/O Device for which the application program has registered.</w:t>
      </w:r>
    </w:p>
    <w:p w:rsidR="008A41BB" w:rsidRDefault="008A41BB" w:rsidP="008A41BB">
      <w:pPr>
        <w:tabs>
          <w:tab w:val="left" w:pos="1440"/>
        </w:tabs>
        <w:jc w:val="both"/>
        <w:rPr>
          <w:rFonts w:cs="Arial"/>
        </w:rPr>
      </w:pPr>
    </w:p>
    <w:p w:rsidR="008A41BB" w:rsidRDefault="00AD50CC" w:rsidP="008A41BB">
      <w:pPr>
        <w:tabs>
          <w:tab w:val="left" w:pos="1440"/>
        </w:tabs>
        <w:ind w:left="1440" w:hanging="1440"/>
        <w:jc w:val="both"/>
        <w:rPr>
          <w:rFonts w:eastAsia="Calibri" w:cs="Arial"/>
        </w:rPr>
      </w:pPr>
      <w:r>
        <w:rPr>
          <w:rFonts w:eastAsia="Calibri" w:cs="Arial"/>
        </w:rPr>
        <w:t>APIR3.1.2[26</w:t>
      </w:r>
      <w:r w:rsidR="008A41BB">
        <w:rPr>
          <w:rFonts w:eastAsia="Calibri" w:cs="Arial"/>
        </w:rPr>
        <w:t>]</w:t>
      </w:r>
      <w:r w:rsidR="008A41BB">
        <w:rPr>
          <w:rFonts w:eastAsia="Calibri" w:cs="Arial"/>
        </w:rPr>
        <w:tab/>
      </w:r>
      <w:r>
        <w:rPr>
          <w:rFonts w:eastAsia="Calibri" w:cs="Arial"/>
        </w:rPr>
        <w:t>When the communications enable method is called, the API shall initiate scheduled communications between the API and the specified Field I/O Device if not already active.</w:t>
      </w:r>
    </w:p>
    <w:p w:rsidR="008A41BB" w:rsidRDefault="008A41BB" w:rsidP="008A41BB">
      <w:pPr>
        <w:tabs>
          <w:tab w:val="left" w:pos="1440"/>
        </w:tabs>
        <w:jc w:val="both"/>
        <w:rPr>
          <w:rFonts w:cs="Arial"/>
        </w:rPr>
      </w:pPr>
    </w:p>
    <w:p w:rsidR="008A41BB" w:rsidRDefault="00AD50CC" w:rsidP="008A41BB">
      <w:pPr>
        <w:tabs>
          <w:tab w:val="left" w:pos="1440"/>
        </w:tabs>
        <w:ind w:left="1440" w:hanging="1440"/>
        <w:jc w:val="both"/>
        <w:rPr>
          <w:rFonts w:eastAsia="Calibri" w:cs="Arial"/>
        </w:rPr>
      </w:pPr>
      <w:r>
        <w:rPr>
          <w:rFonts w:eastAsia="Calibri" w:cs="Arial"/>
        </w:rPr>
        <w:t>APIR3.1.2[27</w:t>
      </w:r>
      <w:r w:rsidR="008A41BB">
        <w:rPr>
          <w:rFonts w:eastAsia="Calibri" w:cs="Arial"/>
        </w:rPr>
        <w:t>]</w:t>
      </w:r>
      <w:r w:rsidR="008A41BB">
        <w:rPr>
          <w:rFonts w:eastAsia="Calibri" w:cs="Arial"/>
        </w:rPr>
        <w:tab/>
      </w:r>
      <w:r>
        <w:rPr>
          <w:rFonts w:eastAsia="Calibri" w:cs="Arial"/>
        </w:rPr>
        <w:t>When the disable communications method is called, the API shall cease scheduled communications between the API and the specified Field I/O Device if the device is no longer enabled by any application program.</w:t>
      </w:r>
    </w:p>
    <w:p w:rsidR="000276BF" w:rsidRDefault="000276BF">
      <w:pPr>
        <w:rPr>
          <w:rFonts w:ascii="Arial Bold" w:hAnsi="Arial Bold" w:cs="Arial"/>
          <w:b/>
          <w:bCs/>
          <w:szCs w:val="32"/>
        </w:rPr>
      </w:pPr>
      <w:r>
        <w:br w:type="page"/>
      </w:r>
    </w:p>
    <w:p w:rsidR="00EC107B" w:rsidRDefault="00EC107B" w:rsidP="00EC107B">
      <w:pPr>
        <w:pStyle w:val="Heading3"/>
      </w:pPr>
      <w:r>
        <w:lastRenderedPageBreak/>
        <w:t>Input Specifications</w:t>
      </w:r>
    </w:p>
    <w:p w:rsidR="00EC107B" w:rsidRDefault="00EC107B" w:rsidP="00EC107B">
      <w:pPr>
        <w:tabs>
          <w:tab w:val="left" w:pos="1440"/>
        </w:tabs>
        <w:jc w:val="both"/>
        <w:rPr>
          <w:rFonts w:cs="Arial"/>
        </w:rPr>
      </w:pPr>
      <w:r>
        <w:rPr>
          <w:rFonts w:cs="Arial"/>
        </w:rPr>
        <w:t>This test case requires the following file(s) as input: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ins w:id="771" w:author="Author"/>
          <w:rFonts w:cs="Arial"/>
        </w:rPr>
      </w:pPr>
      <w:r w:rsidRPr="007A4E54">
        <w:rPr>
          <w:rFonts w:cs="Arial"/>
          <w:b/>
        </w:rPr>
        <w:t>C</w:t>
      </w:r>
      <w:r>
        <w:rPr>
          <w:rFonts w:cs="Arial"/>
          <w:b/>
        </w:rPr>
        <w:t>3010</w:t>
      </w:r>
      <w:r w:rsidRPr="007A4E54">
        <w:rPr>
          <w:rFonts w:cs="Arial"/>
          <w:b/>
        </w:rPr>
        <w:t>_in.xml</w:t>
      </w:r>
      <w:r>
        <w:rPr>
          <w:rFonts w:cs="Arial"/>
        </w:rPr>
        <w:tab/>
      </w:r>
      <w:r>
        <w:rPr>
          <w:rFonts w:cs="Arial"/>
        </w:rPr>
        <w:tab/>
        <w:t>APIVSXML test script (XML format)</w:t>
      </w:r>
    </w:p>
    <w:p w:rsidR="00E65A2D" w:rsidRDefault="00E65A2D" w:rsidP="00EC107B">
      <w:pPr>
        <w:tabs>
          <w:tab w:val="left" w:pos="1440"/>
        </w:tabs>
        <w:ind w:left="720"/>
        <w:jc w:val="both"/>
        <w:rPr>
          <w:rFonts w:cs="Arial"/>
        </w:rPr>
      </w:pPr>
    </w:p>
    <w:p w:rsidR="00E65A2D" w:rsidRDefault="00E65A2D" w:rsidP="00E65A2D">
      <w:pPr>
        <w:tabs>
          <w:tab w:val="left" w:pos="1440"/>
        </w:tabs>
        <w:ind w:left="720"/>
        <w:jc w:val="both"/>
        <w:rPr>
          <w:ins w:id="772" w:author="Author"/>
          <w:rFonts w:cs="Arial"/>
        </w:rPr>
      </w:pPr>
      <w:ins w:id="773" w:author="Author">
        <w:r w:rsidRPr="00B86E2F">
          <w:rPr>
            <w:rFonts w:cs="Arial"/>
            <w:b/>
          </w:rPr>
          <w:t>Cxxxx_</w:t>
        </w:r>
        <w:r>
          <w:rPr>
            <w:rFonts w:cs="Arial"/>
            <w:b/>
          </w:rPr>
          <w:t>rsp128</w:t>
        </w:r>
        <w:r w:rsidRPr="00B86E2F">
          <w:rPr>
            <w:rFonts w:cs="Arial"/>
            <w:b/>
          </w:rPr>
          <w:t>.txt</w:t>
        </w:r>
        <w:r>
          <w:rPr>
            <w:rFonts w:cs="Arial"/>
          </w:rPr>
          <w:tab/>
          <w:t>FIO Response Message data (Frame 128)</w:t>
        </w:r>
      </w:ins>
    </w:p>
    <w:p w:rsidR="00E65A2D" w:rsidRDefault="00E65A2D" w:rsidP="00E65A2D">
      <w:pPr>
        <w:tabs>
          <w:tab w:val="left" w:pos="1440"/>
        </w:tabs>
        <w:ind w:left="720"/>
        <w:jc w:val="both"/>
        <w:rPr>
          <w:ins w:id="774" w:author="Author"/>
          <w:rFonts w:cs="Arial"/>
        </w:rPr>
      </w:pPr>
      <w:ins w:id="775" w:author="Author">
        <w:r w:rsidRPr="00B86E2F">
          <w:rPr>
            <w:rFonts w:cs="Arial"/>
            <w:b/>
          </w:rPr>
          <w:t>Cxxxx_</w:t>
        </w:r>
        <w:r>
          <w:rPr>
            <w:rFonts w:cs="Arial"/>
            <w:b/>
          </w:rPr>
          <w:t>rsp129</w:t>
        </w:r>
        <w:r w:rsidRPr="00B86E2F">
          <w:rPr>
            <w:rFonts w:cs="Arial"/>
            <w:b/>
          </w:rPr>
          <w:t>.txt</w:t>
        </w:r>
        <w:r>
          <w:rPr>
            <w:rFonts w:cs="Arial"/>
          </w:rPr>
          <w:tab/>
          <w:t>FIO Response Message data (Frame 129)</w:t>
        </w:r>
      </w:ins>
    </w:p>
    <w:p w:rsidR="00E65A2D" w:rsidRDefault="00E65A2D" w:rsidP="00E65A2D">
      <w:pPr>
        <w:tabs>
          <w:tab w:val="left" w:pos="1440"/>
        </w:tabs>
        <w:ind w:left="720"/>
        <w:jc w:val="both"/>
        <w:rPr>
          <w:ins w:id="776" w:author="Author"/>
          <w:rFonts w:cs="Arial"/>
        </w:rPr>
      </w:pPr>
      <w:ins w:id="777" w:author="Author">
        <w:r w:rsidRPr="00B86E2F">
          <w:rPr>
            <w:rFonts w:cs="Arial"/>
            <w:b/>
          </w:rPr>
          <w:t>Cxxxx_</w:t>
        </w:r>
        <w:r>
          <w:rPr>
            <w:rFonts w:cs="Arial"/>
            <w:b/>
          </w:rPr>
          <w:t>rsp131</w:t>
        </w:r>
        <w:r w:rsidRPr="00B86E2F">
          <w:rPr>
            <w:rFonts w:cs="Arial"/>
            <w:b/>
          </w:rPr>
          <w:t>.txt</w:t>
        </w:r>
        <w:r>
          <w:rPr>
            <w:rFonts w:cs="Arial"/>
          </w:rPr>
          <w:tab/>
          <w:t>FIO Response Message data (Frame 131)</w:t>
        </w:r>
      </w:ins>
    </w:p>
    <w:p w:rsidR="00E65A2D" w:rsidRDefault="00E65A2D" w:rsidP="00E65A2D">
      <w:pPr>
        <w:tabs>
          <w:tab w:val="left" w:pos="1440"/>
        </w:tabs>
        <w:ind w:left="720"/>
        <w:jc w:val="both"/>
        <w:rPr>
          <w:ins w:id="778" w:author="Author"/>
          <w:rFonts w:cs="Arial"/>
        </w:rPr>
      </w:pPr>
      <w:ins w:id="779" w:author="Author">
        <w:r w:rsidRPr="00B86E2F">
          <w:rPr>
            <w:rFonts w:cs="Arial"/>
            <w:b/>
          </w:rPr>
          <w:t>Cxxxx_</w:t>
        </w:r>
        <w:r>
          <w:rPr>
            <w:rFonts w:cs="Arial"/>
            <w:b/>
          </w:rPr>
          <w:t>rsp138</w:t>
        </w:r>
        <w:r w:rsidRPr="00B86E2F">
          <w:rPr>
            <w:rFonts w:cs="Arial"/>
            <w:b/>
          </w:rPr>
          <w:t>.txt</w:t>
        </w:r>
        <w:r>
          <w:rPr>
            <w:rFonts w:cs="Arial"/>
          </w:rPr>
          <w:tab/>
          <w:t>FIO Response Message data (Frame 138)</w:t>
        </w:r>
      </w:ins>
    </w:p>
    <w:p w:rsidR="00E65A2D" w:rsidRDefault="00E65A2D" w:rsidP="00E65A2D">
      <w:pPr>
        <w:tabs>
          <w:tab w:val="left" w:pos="1440"/>
        </w:tabs>
        <w:ind w:left="720"/>
        <w:jc w:val="both"/>
        <w:rPr>
          <w:ins w:id="780" w:author="Author"/>
          <w:rFonts w:cs="Arial"/>
        </w:rPr>
      </w:pPr>
      <w:ins w:id="781" w:author="Author">
        <w:r w:rsidRPr="00B86E2F">
          <w:rPr>
            <w:rFonts w:cs="Arial"/>
            <w:b/>
          </w:rPr>
          <w:t>Cxxxx_</w:t>
        </w:r>
        <w:r>
          <w:rPr>
            <w:rFonts w:cs="Arial"/>
            <w:b/>
          </w:rPr>
          <w:t>rsp148</w:t>
        </w:r>
        <w:r w:rsidRPr="00B86E2F">
          <w:rPr>
            <w:rFonts w:cs="Arial"/>
            <w:b/>
          </w:rPr>
          <w:t>.txt</w:t>
        </w:r>
        <w:r>
          <w:rPr>
            <w:rFonts w:cs="Arial"/>
          </w:rPr>
          <w:tab/>
          <w:t>FIO Response Message data (Frame 148)</w:t>
        </w:r>
      </w:ins>
    </w:p>
    <w:p w:rsidR="00E65A2D" w:rsidRDefault="00E65A2D" w:rsidP="00E65A2D">
      <w:pPr>
        <w:tabs>
          <w:tab w:val="left" w:pos="1440"/>
        </w:tabs>
        <w:ind w:left="720"/>
        <w:jc w:val="both"/>
        <w:rPr>
          <w:ins w:id="782" w:author="Author"/>
          <w:rFonts w:cs="Arial"/>
        </w:rPr>
      </w:pPr>
      <w:ins w:id="783" w:author="Author">
        <w:r w:rsidRPr="00B86E2F">
          <w:rPr>
            <w:rFonts w:cs="Arial"/>
            <w:b/>
          </w:rPr>
          <w:t>Cxxxx_</w:t>
        </w:r>
        <w:r>
          <w:rPr>
            <w:rFonts w:cs="Arial"/>
            <w:b/>
          </w:rPr>
          <w:t>rsp149</w:t>
        </w:r>
        <w:r w:rsidRPr="00B86E2F">
          <w:rPr>
            <w:rFonts w:cs="Arial"/>
            <w:b/>
          </w:rPr>
          <w:t>.txt</w:t>
        </w:r>
        <w:r>
          <w:rPr>
            <w:rFonts w:cs="Arial"/>
          </w:rPr>
          <w:tab/>
          <w:t>FIO Response Message data (Frame 149)</w:t>
        </w:r>
      </w:ins>
    </w:p>
    <w:p w:rsidR="00E65A2D" w:rsidRDefault="00E65A2D" w:rsidP="00E65A2D">
      <w:pPr>
        <w:tabs>
          <w:tab w:val="left" w:pos="1440"/>
        </w:tabs>
        <w:ind w:left="720"/>
        <w:jc w:val="both"/>
        <w:rPr>
          <w:ins w:id="784" w:author="Author"/>
          <w:rFonts w:cs="Arial"/>
        </w:rPr>
      </w:pPr>
      <w:ins w:id="785" w:author="Author">
        <w:r w:rsidRPr="00B86E2F">
          <w:rPr>
            <w:rFonts w:cs="Arial"/>
            <w:b/>
          </w:rPr>
          <w:t>Cxxxx_</w:t>
        </w:r>
        <w:r>
          <w:rPr>
            <w:rFonts w:cs="Arial"/>
            <w:b/>
          </w:rPr>
          <w:t>rsp150</w:t>
        </w:r>
        <w:r w:rsidRPr="00B86E2F">
          <w:rPr>
            <w:rFonts w:cs="Arial"/>
            <w:b/>
          </w:rPr>
          <w:t>.txt</w:t>
        </w:r>
        <w:r>
          <w:rPr>
            <w:rFonts w:cs="Arial"/>
          </w:rPr>
          <w:tab/>
          <w:t>FIO Response Message data (Frame 150)</w:t>
        </w:r>
      </w:ins>
    </w:p>
    <w:p w:rsidR="00E65A2D" w:rsidRDefault="00E65A2D" w:rsidP="00E65A2D">
      <w:pPr>
        <w:tabs>
          <w:tab w:val="left" w:pos="1440"/>
        </w:tabs>
        <w:ind w:left="720"/>
        <w:jc w:val="both"/>
        <w:rPr>
          <w:ins w:id="786" w:author="Author"/>
          <w:rFonts w:cs="Arial"/>
        </w:rPr>
      </w:pPr>
      <w:ins w:id="787" w:author="Author">
        <w:r w:rsidRPr="00B86E2F">
          <w:rPr>
            <w:rFonts w:cs="Arial"/>
            <w:b/>
          </w:rPr>
          <w:t>Cxxxx_</w:t>
        </w:r>
        <w:r>
          <w:rPr>
            <w:rFonts w:cs="Arial"/>
            <w:b/>
          </w:rPr>
          <w:t>rsp151</w:t>
        </w:r>
        <w:r w:rsidRPr="00B86E2F">
          <w:rPr>
            <w:rFonts w:cs="Arial"/>
            <w:b/>
          </w:rPr>
          <w:t>.txt</w:t>
        </w:r>
        <w:r>
          <w:rPr>
            <w:rFonts w:cs="Arial"/>
          </w:rPr>
          <w:tab/>
          <w:t>FIO Response Message data (Frame 151)</w:t>
        </w:r>
      </w:ins>
    </w:p>
    <w:p w:rsidR="00E65A2D" w:rsidRDefault="00E65A2D" w:rsidP="00E65A2D">
      <w:pPr>
        <w:tabs>
          <w:tab w:val="left" w:pos="1440"/>
        </w:tabs>
        <w:ind w:left="720"/>
        <w:jc w:val="both"/>
        <w:rPr>
          <w:ins w:id="788" w:author="Author"/>
          <w:rFonts w:cs="Arial"/>
        </w:rPr>
      </w:pPr>
      <w:ins w:id="789" w:author="Author">
        <w:r w:rsidRPr="00B86E2F">
          <w:rPr>
            <w:rFonts w:cs="Arial"/>
            <w:b/>
          </w:rPr>
          <w:t>Cxxxx_</w:t>
        </w:r>
        <w:r>
          <w:rPr>
            <w:rFonts w:cs="Arial"/>
            <w:b/>
          </w:rPr>
          <w:t>rsp177</w:t>
        </w:r>
        <w:r w:rsidRPr="00B86E2F">
          <w:rPr>
            <w:rFonts w:cs="Arial"/>
            <w:b/>
          </w:rPr>
          <w:t>.txt</w:t>
        </w:r>
        <w:r>
          <w:rPr>
            <w:rFonts w:cs="Arial"/>
          </w:rPr>
          <w:tab/>
          <w:t>FIO Response Message data (Frame 177)</w:t>
        </w:r>
      </w:ins>
    </w:p>
    <w:p w:rsidR="00E65A2D" w:rsidRDefault="00E65A2D" w:rsidP="00E65A2D">
      <w:pPr>
        <w:tabs>
          <w:tab w:val="left" w:pos="1440"/>
        </w:tabs>
        <w:ind w:left="720"/>
        <w:jc w:val="both"/>
        <w:rPr>
          <w:ins w:id="790" w:author="Author"/>
          <w:rFonts w:cs="Arial"/>
        </w:rPr>
      </w:pPr>
      <w:ins w:id="791" w:author="Author">
        <w:r w:rsidRPr="00B86E2F">
          <w:rPr>
            <w:rFonts w:cs="Arial"/>
            <w:b/>
          </w:rPr>
          <w:t>Cxxxx_</w:t>
        </w:r>
        <w:r>
          <w:rPr>
            <w:rFonts w:cs="Arial"/>
            <w:b/>
          </w:rPr>
          <w:t>rsp181a</w:t>
        </w:r>
        <w:r w:rsidRPr="00B86E2F">
          <w:rPr>
            <w:rFonts w:cs="Arial"/>
            <w:b/>
          </w:rPr>
          <w:t>.txt</w:t>
        </w:r>
        <w:r>
          <w:rPr>
            <w:rFonts w:cs="Arial"/>
          </w:rPr>
          <w:tab/>
          <w:t>FIO Response Message data (Frame 181)</w:t>
        </w:r>
      </w:ins>
    </w:p>
    <w:p w:rsidR="00E65A2D" w:rsidRDefault="00E65A2D" w:rsidP="00E65A2D">
      <w:pPr>
        <w:tabs>
          <w:tab w:val="left" w:pos="1440"/>
        </w:tabs>
        <w:ind w:left="720"/>
        <w:jc w:val="both"/>
        <w:rPr>
          <w:ins w:id="792" w:author="Author"/>
          <w:rFonts w:cs="Arial"/>
        </w:rPr>
      </w:pPr>
      <w:ins w:id="793" w:author="Author">
        <w:r w:rsidRPr="00B86E2F">
          <w:rPr>
            <w:rFonts w:cs="Arial"/>
            <w:b/>
          </w:rPr>
          <w:t>Cxxxx_</w:t>
        </w:r>
        <w:r>
          <w:rPr>
            <w:rFonts w:cs="Arial"/>
            <w:b/>
          </w:rPr>
          <w:t>rsp181b</w:t>
        </w:r>
        <w:r w:rsidRPr="00B86E2F">
          <w:rPr>
            <w:rFonts w:cs="Arial"/>
            <w:b/>
          </w:rPr>
          <w:t>.txt</w:t>
        </w:r>
        <w:r>
          <w:rPr>
            <w:rFonts w:cs="Arial"/>
          </w:rPr>
          <w:tab/>
          <w:t>FIO Response Message data (Frame 181)</w:t>
        </w:r>
      </w:ins>
    </w:p>
    <w:p w:rsidR="00E65A2D" w:rsidRDefault="00E65A2D" w:rsidP="00E65A2D">
      <w:pPr>
        <w:tabs>
          <w:tab w:val="left" w:pos="1440"/>
        </w:tabs>
        <w:ind w:left="720"/>
        <w:jc w:val="both"/>
        <w:rPr>
          <w:ins w:id="794" w:author="Author"/>
          <w:rFonts w:cs="Arial"/>
        </w:rPr>
      </w:pPr>
      <w:ins w:id="795" w:author="Author">
        <w:r w:rsidRPr="00B86E2F">
          <w:rPr>
            <w:rFonts w:cs="Arial"/>
            <w:b/>
          </w:rPr>
          <w:t>Cxxxx_</w:t>
        </w:r>
        <w:r>
          <w:rPr>
            <w:rFonts w:cs="Arial"/>
            <w:b/>
          </w:rPr>
          <w:t>rsp183</w:t>
        </w:r>
        <w:r w:rsidRPr="00B86E2F">
          <w:rPr>
            <w:rFonts w:cs="Arial"/>
            <w:b/>
          </w:rPr>
          <w:t>.txt</w:t>
        </w:r>
        <w:r>
          <w:rPr>
            <w:rFonts w:cs="Arial"/>
          </w:rPr>
          <w:tab/>
          <w:t>FIO Response Message data (Frame 183)</w:t>
        </w:r>
      </w:ins>
    </w:p>
    <w:p w:rsidR="00E65A2D" w:rsidRDefault="00E65A2D" w:rsidP="00E65A2D">
      <w:pPr>
        <w:tabs>
          <w:tab w:val="left" w:pos="1440"/>
        </w:tabs>
        <w:ind w:left="720"/>
        <w:jc w:val="both"/>
        <w:rPr>
          <w:ins w:id="796" w:author="Author"/>
          <w:rFonts w:cs="Arial"/>
        </w:rPr>
      </w:pPr>
      <w:ins w:id="797" w:author="Author">
        <w:r w:rsidRPr="00B86E2F">
          <w:rPr>
            <w:rFonts w:cs="Arial"/>
            <w:b/>
          </w:rPr>
          <w:t>Cxxxx_</w:t>
        </w:r>
        <w:r>
          <w:rPr>
            <w:rFonts w:cs="Arial"/>
            <w:b/>
          </w:rPr>
          <w:t>rsp195</w:t>
        </w:r>
        <w:r w:rsidRPr="00B86E2F">
          <w:rPr>
            <w:rFonts w:cs="Arial"/>
            <w:b/>
          </w:rPr>
          <w:t>.txt</w:t>
        </w:r>
        <w:r>
          <w:rPr>
            <w:rFonts w:cs="Arial"/>
          </w:rPr>
          <w:tab/>
          <w:t>FIO Response Message data (Frame 195)</w:t>
        </w:r>
      </w:ins>
    </w:p>
    <w:p w:rsidR="00E65A2D" w:rsidRDefault="00E65A2D" w:rsidP="00EC107B">
      <w:pPr>
        <w:tabs>
          <w:tab w:val="left" w:pos="1440"/>
        </w:tabs>
        <w:ind w:left="720"/>
        <w:jc w:val="both"/>
        <w:rPr>
          <w:ins w:id="798" w:author="Author"/>
          <w:rFonts w:cs="Arial"/>
          <w:b/>
        </w:rPr>
      </w:pPr>
    </w:p>
    <w:p w:rsidR="00E65A2D" w:rsidRDefault="00E65A2D" w:rsidP="00E65A2D">
      <w:pPr>
        <w:tabs>
          <w:tab w:val="left" w:pos="1440"/>
        </w:tabs>
        <w:ind w:left="720"/>
        <w:jc w:val="both"/>
        <w:rPr>
          <w:ins w:id="799" w:author="Author"/>
          <w:rFonts w:cs="Arial"/>
        </w:rPr>
      </w:pPr>
      <w:ins w:id="800" w:author="Author">
        <w:r w:rsidRPr="00B86E2F">
          <w:rPr>
            <w:rFonts w:cs="Arial"/>
            <w:b/>
          </w:rPr>
          <w:t>Cxxxx_</w:t>
        </w:r>
        <w:r>
          <w:rPr>
            <w:rFonts w:cs="Arial"/>
            <w:b/>
          </w:rPr>
          <w:t>cmd49</w:t>
        </w:r>
        <w:r w:rsidRPr="00B86E2F">
          <w:rPr>
            <w:rFonts w:cs="Arial"/>
            <w:b/>
          </w:rPr>
          <w:t>.txt</w:t>
        </w:r>
        <w:r>
          <w:rPr>
            <w:rFonts w:cs="Arial"/>
          </w:rPr>
          <w:tab/>
          <w:t>FIO Command Message data (Frame 49)</w:t>
        </w:r>
      </w:ins>
    </w:p>
    <w:p w:rsidR="00E65A2D" w:rsidRDefault="00E65A2D" w:rsidP="00E65A2D">
      <w:pPr>
        <w:tabs>
          <w:tab w:val="left" w:pos="1440"/>
        </w:tabs>
        <w:ind w:left="720"/>
        <w:jc w:val="both"/>
        <w:rPr>
          <w:ins w:id="801" w:author="Author"/>
          <w:rFonts w:cs="Arial"/>
        </w:rPr>
      </w:pPr>
      <w:ins w:id="802" w:author="Author">
        <w:r w:rsidRPr="00B86E2F">
          <w:rPr>
            <w:rFonts w:cs="Arial"/>
            <w:b/>
          </w:rPr>
          <w:t>Cxxxx_</w:t>
        </w:r>
        <w:r>
          <w:rPr>
            <w:rFonts w:cs="Arial"/>
            <w:b/>
          </w:rPr>
          <w:t>cmd49a</w:t>
        </w:r>
        <w:r w:rsidRPr="00B86E2F">
          <w:rPr>
            <w:rFonts w:cs="Arial"/>
            <w:b/>
          </w:rPr>
          <w:t>.txt</w:t>
        </w:r>
        <w:r>
          <w:rPr>
            <w:rFonts w:cs="Arial"/>
          </w:rPr>
          <w:tab/>
          <w:t>FIO Command Message data (Frame 49)</w:t>
        </w:r>
      </w:ins>
    </w:p>
    <w:p w:rsidR="00E65A2D" w:rsidRDefault="00E65A2D" w:rsidP="00E65A2D">
      <w:pPr>
        <w:tabs>
          <w:tab w:val="left" w:pos="1440"/>
        </w:tabs>
        <w:ind w:left="720"/>
        <w:jc w:val="both"/>
        <w:rPr>
          <w:ins w:id="803" w:author="Author"/>
          <w:rFonts w:cs="Arial"/>
        </w:rPr>
      </w:pPr>
      <w:ins w:id="804" w:author="Author">
        <w:r w:rsidRPr="00B86E2F">
          <w:rPr>
            <w:rFonts w:cs="Arial"/>
            <w:b/>
          </w:rPr>
          <w:t>Cxxxx_</w:t>
        </w:r>
        <w:r>
          <w:rPr>
            <w:rFonts w:cs="Arial"/>
            <w:b/>
          </w:rPr>
          <w:t>cmd49b</w:t>
        </w:r>
        <w:r w:rsidRPr="00B86E2F">
          <w:rPr>
            <w:rFonts w:cs="Arial"/>
            <w:b/>
          </w:rPr>
          <w:t>.txt</w:t>
        </w:r>
        <w:r>
          <w:rPr>
            <w:rFonts w:cs="Arial"/>
          </w:rPr>
          <w:tab/>
          <w:t>FIO Command Message data (Frame 49)</w:t>
        </w:r>
      </w:ins>
    </w:p>
    <w:p w:rsidR="00E65A2D" w:rsidRDefault="00E65A2D" w:rsidP="00E65A2D">
      <w:pPr>
        <w:tabs>
          <w:tab w:val="left" w:pos="1440"/>
        </w:tabs>
        <w:ind w:left="720"/>
        <w:jc w:val="both"/>
        <w:rPr>
          <w:ins w:id="805" w:author="Author"/>
          <w:rFonts w:cs="Arial"/>
        </w:rPr>
      </w:pPr>
      <w:ins w:id="806" w:author="Author">
        <w:r w:rsidRPr="00B86E2F">
          <w:rPr>
            <w:rFonts w:cs="Arial"/>
            <w:b/>
          </w:rPr>
          <w:t>Cxxxx_</w:t>
        </w:r>
        <w:r>
          <w:rPr>
            <w:rFonts w:cs="Arial"/>
            <w:b/>
          </w:rPr>
          <w:t>cmd53</w:t>
        </w:r>
        <w:r w:rsidRPr="00B86E2F">
          <w:rPr>
            <w:rFonts w:cs="Arial"/>
            <w:b/>
          </w:rPr>
          <w:t>.txt</w:t>
        </w:r>
        <w:r>
          <w:rPr>
            <w:rFonts w:cs="Arial"/>
          </w:rPr>
          <w:tab/>
          <w:t>FIO Command Message data (Frame 53)</w:t>
        </w:r>
      </w:ins>
    </w:p>
    <w:p w:rsidR="00E65A2D" w:rsidRDefault="00E65A2D" w:rsidP="00E65A2D">
      <w:pPr>
        <w:tabs>
          <w:tab w:val="left" w:pos="1440"/>
        </w:tabs>
        <w:ind w:left="720"/>
        <w:jc w:val="both"/>
        <w:rPr>
          <w:ins w:id="807" w:author="Author"/>
          <w:rFonts w:cs="Arial"/>
        </w:rPr>
      </w:pPr>
      <w:ins w:id="808" w:author="Author">
        <w:r w:rsidRPr="00B86E2F">
          <w:rPr>
            <w:rFonts w:cs="Arial"/>
            <w:b/>
          </w:rPr>
          <w:t>Cxxxx_</w:t>
        </w:r>
        <w:r>
          <w:rPr>
            <w:rFonts w:cs="Arial"/>
            <w:b/>
          </w:rPr>
          <w:t>cmd55a</w:t>
        </w:r>
        <w:r w:rsidRPr="00B86E2F">
          <w:rPr>
            <w:rFonts w:cs="Arial"/>
            <w:b/>
          </w:rPr>
          <w:t>.txt</w:t>
        </w:r>
        <w:r>
          <w:rPr>
            <w:rFonts w:cs="Arial"/>
          </w:rPr>
          <w:tab/>
          <w:t>FIO Command Message data (Frame 55)</w:t>
        </w:r>
      </w:ins>
    </w:p>
    <w:p w:rsidR="00E65A2D" w:rsidRDefault="00E65A2D" w:rsidP="00E65A2D">
      <w:pPr>
        <w:tabs>
          <w:tab w:val="left" w:pos="1440"/>
        </w:tabs>
        <w:ind w:left="720"/>
        <w:jc w:val="both"/>
        <w:rPr>
          <w:ins w:id="809" w:author="Author"/>
          <w:rFonts w:cs="Arial"/>
        </w:rPr>
      </w:pPr>
      <w:ins w:id="810" w:author="Author">
        <w:r w:rsidRPr="00B86E2F">
          <w:rPr>
            <w:rFonts w:cs="Arial"/>
            <w:b/>
          </w:rPr>
          <w:t>Cxxxx_</w:t>
        </w:r>
        <w:r>
          <w:rPr>
            <w:rFonts w:cs="Arial"/>
            <w:b/>
          </w:rPr>
          <w:t>cmd55b</w:t>
        </w:r>
        <w:r w:rsidRPr="00B86E2F">
          <w:rPr>
            <w:rFonts w:cs="Arial"/>
            <w:b/>
          </w:rPr>
          <w:t>.txt</w:t>
        </w:r>
        <w:r>
          <w:rPr>
            <w:rFonts w:cs="Arial"/>
          </w:rPr>
          <w:tab/>
          <w:t>FIO Command Message data (Frame 55)</w:t>
        </w:r>
      </w:ins>
    </w:p>
    <w:p w:rsidR="00E65A2D" w:rsidRDefault="00E65A2D" w:rsidP="00E65A2D">
      <w:pPr>
        <w:tabs>
          <w:tab w:val="left" w:pos="1440"/>
        </w:tabs>
        <w:ind w:left="720"/>
        <w:jc w:val="both"/>
        <w:rPr>
          <w:ins w:id="811" w:author="Author"/>
          <w:rFonts w:cs="Arial"/>
          <w:b/>
        </w:rPr>
      </w:pPr>
    </w:p>
    <w:p w:rsidR="00EC107B" w:rsidRDefault="00EC107B" w:rsidP="00EC107B">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C107B" w:rsidRDefault="00EC107B" w:rsidP="00EC107B">
      <w:pPr>
        <w:pStyle w:val="Heading3"/>
      </w:pPr>
      <w:r>
        <w:t>Output Specifications</w:t>
      </w:r>
    </w:p>
    <w:p w:rsidR="00EC107B" w:rsidRDefault="00EC107B" w:rsidP="00EC107B">
      <w:pPr>
        <w:tabs>
          <w:tab w:val="left" w:pos="1440"/>
        </w:tabs>
        <w:jc w:val="both"/>
        <w:rPr>
          <w:rFonts w:cs="Arial"/>
        </w:rPr>
      </w:pPr>
      <w:r>
        <w:rPr>
          <w:rFonts w:cs="Arial"/>
        </w:rPr>
        <w:t>This test case produces the following file(s) as output: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3010</w:t>
      </w:r>
      <w:r w:rsidRPr="007A4E54">
        <w:rPr>
          <w:rFonts w:cs="Arial"/>
          <w:b/>
        </w:rPr>
        <w:t>_log.xml</w:t>
      </w:r>
      <w:r>
        <w:rPr>
          <w:rFonts w:cs="Arial"/>
        </w:rPr>
        <w:tab/>
      </w:r>
      <w:r>
        <w:rPr>
          <w:rFonts w:cs="Arial"/>
        </w:rPr>
        <w:tab/>
        <w:t>conformance report (XML format)</w:t>
      </w:r>
    </w:p>
    <w:p w:rsidR="00EC107B" w:rsidRDefault="00EC107B" w:rsidP="00BE0407">
      <w:pPr>
        <w:pStyle w:val="Heading2"/>
        <w:spacing w:before="0"/>
      </w:pPr>
      <w:r>
        <w:br w:type="page"/>
      </w:r>
      <w:bookmarkStart w:id="812" w:name="_Toc456255151"/>
      <w:r>
        <w:lastRenderedPageBreak/>
        <w:t>Test Case Specification 1</w:t>
      </w:r>
      <w:r w:rsidR="0004001E">
        <w:t>1</w:t>
      </w:r>
      <w:r>
        <w:t xml:space="preserve"> – FIO </w:t>
      </w:r>
      <w:r w:rsidR="00AD50CC">
        <w:t>Inputs and Outputs</w:t>
      </w:r>
      <w:bookmarkEnd w:id="812"/>
    </w:p>
    <w:p w:rsidR="00EC107B" w:rsidRDefault="00EC107B" w:rsidP="00EC107B">
      <w:pPr>
        <w:pStyle w:val="Heading3"/>
      </w:pPr>
      <w:r>
        <w:t>Test Case Specification Identifier</w:t>
      </w:r>
    </w:p>
    <w:p w:rsidR="00EC107B" w:rsidRDefault="00EC107B" w:rsidP="00EC107B">
      <w:pPr>
        <w:tabs>
          <w:tab w:val="left" w:pos="1440"/>
        </w:tabs>
        <w:jc w:val="both"/>
        <w:rPr>
          <w:rFonts w:cs="Arial"/>
        </w:rPr>
      </w:pPr>
      <w:r>
        <w:rPr>
          <w:rFonts w:cs="Arial"/>
        </w:rPr>
        <w:t>The identifier for this Test Case Specification is APIRI.TCS.3020.</w:t>
      </w:r>
    </w:p>
    <w:p w:rsidR="00B35F95" w:rsidRDefault="00B35F95" w:rsidP="00B35F95">
      <w:pPr>
        <w:pStyle w:val="Heading3"/>
      </w:pPr>
      <w:r>
        <w:t>Objective</w:t>
      </w:r>
    </w:p>
    <w:p w:rsidR="00B35F95" w:rsidRDefault="00B35F95" w:rsidP="00B35F95">
      <w:pPr>
        <w:tabs>
          <w:tab w:val="left" w:pos="1440"/>
        </w:tabs>
        <w:jc w:val="both"/>
        <w:rPr>
          <w:rFonts w:cs="Arial"/>
        </w:rPr>
      </w:pPr>
      <w:r>
        <w:rPr>
          <w:rFonts w:cs="Arial"/>
        </w:rPr>
        <w:t xml:space="preserve">The objective of this Test Case is </w:t>
      </w:r>
      <w:r w:rsidR="00BA5D24">
        <w:rPr>
          <w:rFonts w:cs="Arial"/>
        </w:rPr>
        <w:t xml:space="preserve">to validate the API functions which support the management of input and output points on Field I/O devices.  Multiple applications will be </w:t>
      </w:r>
      <w:r w:rsidR="008F792C">
        <w:rPr>
          <w:rFonts w:cs="Arial"/>
        </w:rPr>
        <w:t>instantiated during the test in order to confirm the sharing of input and output data for reading and the exclusive nature of output points registered for writing (setting).</w:t>
      </w:r>
    </w:p>
    <w:p w:rsidR="00EC107B" w:rsidRDefault="00EC107B" w:rsidP="00EC107B">
      <w:pPr>
        <w:pStyle w:val="Heading3"/>
      </w:pPr>
      <w:r>
        <w:t>Test Items</w:t>
      </w:r>
    </w:p>
    <w:p w:rsidR="00EC107B" w:rsidRDefault="00EC107B" w:rsidP="00EC107B">
      <w:pPr>
        <w:tabs>
          <w:tab w:val="left" w:pos="1440"/>
        </w:tabs>
        <w:jc w:val="both"/>
        <w:rPr>
          <w:rFonts w:cs="Arial"/>
        </w:rPr>
      </w:pPr>
      <w:r>
        <w:rPr>
          <w:rFonts w:cs="Arial"/>
        </w:rPr>
        <w:t>This test case tests the following requirements:</w:t>
      </w:r>
    </w:p>
    <w:p w:rsidR="00EC107B" w:rsidRDefault="00EC107B" w:rsidP="00EC107B">
      <w:pPr>
        <w:tabs>
          <w:tab w:val="left" w:pos="1440"/>
        </w:tabs>
        <w:jc w:val="both"/>
        <w:rPr>
          <w:rFonts w:cs="Arial"/>
        </w:rPr>
      </w:pPr>
    </w:p>
    <w:p w:rsidR="00EC107B" w:rsidRDefault="00EC107B" w:rsidP="00EC107B">
      <w:pPr>
        <w:tabs>
          <w:tab w:val="left" w:pos="1440"/>
        </w:tabs>
        <w:ind w:left="1440" w:hanging="1440"/>
        <w:jc w:val="both"/>
        <w:rPr>
          <w:rFonts w:eastAsia="Calibri" w:cs="Arial"/>
        </w:rPr>
      </w:pPr>
      <w:r>
        <w:rPr>
          <w:rFonts w:eastAsia="Calibri" w:cs="Arial"/>
        </w:rPr>
        <w:t>APIR3.1.2[2</w:t>
      </w:r>
      <w:r w:rsidR="00AD50CC">
        <w:rPr>
          <w:rFonts w:eastAsia="Calibri" w:cs="Arial"/>
        </w:rPr>
        <w:t>8</w:t>
      </w:r>
      <w:r>
        <w:rPr>
          <w:rFonts w:eastAsia="Calibri" w:cs="Arial"/>
        </w:rPr>
        <w:t>]</w:t>
      </w:r>
      <w:r>
        <w:rPr>
          <w:rFonts w:eastAsia="Calibri" w:cs="Arial"/>
        </w:rPr>
        <w:tab/>
      </w:r>
      <w:r w:rsidR="00AD50CC">
        <w:rPr>
          <w:rFonts w:eastAsia="Calibri" w:cs="Arial"/>
        </w:rPr>
        <w:t>When a Field I/O Device is disabled, any output points which have been reserved by that application program shall be set to Off.</w:t>
      </w:r>
    </w:p>
    <w:p w:rsidR="00EC107B" w:rsidRDefault="00EC107B" w:rsidP="00EC107B">
      <w:pPr>
        <w:tabs>
          <w:tab w:val="left" w:pos="1440"/>
        </w:tabs>
        <w:jc w:val="both"/>
        <w:rPr>
          <w:rFonts w:cs="Arial"/>
        </w:rPr>
      </w:pPr>
    </w:p>
    <w:p w:rsidR="00EC107B" w:rsidRDefault="00EC107B" w:rsidP="00EC107B">
      <w:pPr>
        <w:tabs>
          <w:tab w:val="left" w:pos="1440"/>
        </w:tabs>
        <w:ind w:left="1440" w:hanging="1440"/>
        <w:jc w:val="both"/>
        <w:rPr>
          <w:rFonts w:eastAsia="Calibri" w:cs="Arial"/>
        </w:rPr>
      </w:pPr>
      <w:r>
        <w:rPr>
          <w:rFonts w:eastAsia="Calibri" w:cs="Arial"/>
        </w:rPr>
        <w:t>APIR3.1.2[</w:t>
      </w:r>
      <w:r w:rsidR="00AD50CC">
        <w:rPr>
          <w:rFonts w:eastAsia="Calibri" w:cs="Arial"/>
        </w:rPr>
        <w:t>29</w:t>
      </w:r>
      <w:r>
        <w:rPr>
          <w:rFonts w:eastAsia="Calibri" w:cs="Arial"/>
        </w:rPr>
        <w:t>]</w:t>
      </w:r>
      <w:r>
        <w:rPr>
          <w:rFonts w:eastAsia="Calibri" w:cs="Arial"/>
        </w:rPr>
        <w:tab/>
      </w:r>
      <w:r w:rsidR="006A5A97">
        <w:rPr>
          <w:rFonts w:eastAsia="Calibri" w:cs="Arial"/>
        </w:rPr>
        <w:t>The API shall provide a method for application programs to read the states of the input and output points on registered Field I/O Devices, including both filtered and non-filtered states for the input points (depending on which input frames are scheduled).</w:t>
      </w:r>
    </w:p>
    <w:p w:rsidR="006A5A97" w:rsidRDefault="006A5A97" w:rsidP="006A5A97">
      <w:pPr>
        <w:tabs>
          <w:tab w:val="left" w:pos="1440"/>
        </w:tabs>
        <w:jc w:val="both"/>
        <w:rPr>
          <w:rFonts w:cs="Arial"/>
        </w:rPr>
      </w:pPr>
    </w:p>
    <w:p w:rsidR="006A5A97" w:rsidRDefault="006A5A97" w:rsidP="006A5A97">
      <w:pPr>
        <w:tabs>
          <w:tab w:val="left" w:pos="1440"/>
        </w:tabs>
        <w:ind w:left="1440" w:hanging="1440"/>
        <w:jc w:val="both"/>
        <w:rPr>
          <w:rFonts w:eastAsia="Calibri" w:cs="Arial"/>
        </w:rPr>
      </w:pPr>
      <w:r>
        <w:rPr>
          <w:rFonts w:eastAsia="Calibri" w:cs="Arial"/>
        </w:rPr>
        <w:t>APIR3.1.2[30]</w:t>
      </w:r>
      <w:r>
        <w:rPr>
          <w:rFonts w:eastAsia="Calibri" w:cs="Arial"/>
        </w:rPr>
        <w:tab/>
        <w:t>If multiple application programs have registered for the same Field I/O Device, the API shall provide shared read access to the input and output point states for all application programs which have registered that device.</w:t>
      </w:r>
    </w:p>
    <w:p w:rsidR="006A5A97" w:rsidRDefault="006A5A97" w:rsidP="006A5A97">
      <w:pPr>
        <w:tabs>
          <w:tab w:val="left" w:pos="1440"/>
        </w:tabs>
        <w:jc w:val="both"/>
        <w:rPr>
          <w:rFonts w:cs="Arial"/>
        </w:rPr>
      </w:pPr>
    </w:p>
    <w:p w:rsidR="006A5A97" w:rsidRDefault="006A5A97" w:rsidP="006A5A97">
      <w:pPr>
        <w:tabs>
          <w:tab w:val="left" w:pos="1440"/>
        </w:tabs>
        <w:ind w:left="1440" w:hanging="1440"/>
        <w:jc w:val="both"/>
        <w:rPr>
          <w:rFonts w:eastAsia="Calibri" w:cs="Arial"/>
        </w:rPr>
      </w:pPr>
      <w:r>
        <w:rPr>
          <w:rFonts w:eastAsia="Calibri" w:cs="Arial"/>
        </w:rPr>
        <w:t>APIR3.1.2[31]</w:t>
      </w:r>
      <w:r>
        <w:rPr>
          <w:rFonts w:eastAsia="Calibri" w:cs="Arial"/>
        </w:rPr>
        <w:tab/>
        <w:t>When the state of an output point is read, the API shall return the current state of that output point within the API.</w:t>
      </w:r>
    </w:p>
    <w:p w:rsidR="006A5A97" w:rsidRDefault="006A5A97" w:rsidP="006A5A97">
      <w:pPr>
        <w:tabs>
          <w:tab w:val="left" w:pos="1440"/>
        </w:tabs>
        <w:jc w:val="both"/>
        <w:rPr>
          <w:rFonts w:cs="Arial"/>
        </w:rPr>
      </w:pPr>
    </w:p>
    <w:p w:rsidR="006A5A97" w:rsidRDefault="006A5A97" w:rsidP="006A5A97">
      <w:pPr>
        <w:tabs>
          <w:tab w:val="left" w:pos="1440"/>
        </w:tabs>
        <w:ind w:left="1440" w:hanging="1440"/>
        <w:jc w:val="both"/>
        <w:rPr>
          <w:rFonts w:eastAsia="Calibri" w:cs="Arial"/>
        </w:rPr>
      </w:pPr>
      <w:r>
        <w:rPr>
          <w:rFonts w:eastAsia="Calibri" w:cs="Arial"/>
        </w:rPr>
        <w:t>APIR3.1.2[32]</w:t>
      </w:r>
      <w:r>
        <w:rPr>
          <w:rFonts w:eastAsia="Calibri" w:cs="Arial"/>
        </w:rPr>
        <w:tab/>
        <w:t>The API shall provide a method for application programs to reserve/relinquish exclusive “write access” to individual output points of a Field I/O Device.</w:t>
      </w:r>
    </w:p>
    <w:p w:rsidR="006A5A97" w:rsidRDefault="006A5A97" w:rsidP="006A5A97">
      <w:pPr>
        <w:tabs>
          <w:tab w:val="left" w:pos="1440"/>
        </w:tabs>
        <w:jc w:val="both"/>
        <w:rPr>
          <w:rFonts w:cs="Arial"/>
        </w:rPr>
      </w:pPr>
    </w:p>
    <w:p w:rsidR="006A5A97" w:rsidRDefault="006A5A97" w:rsidP="006A5A97">
      <w:pPr>
        <w:tabs>
          <w:tab w:val="left" w:pos="1440"/>
        </w:tabs>
        <w:ind w:left="1440" w:hanging="1440"/>
        <w:jc w:val="both"/>
        <w:rPr>
          <w:rFonts w:eastAsia="Calibri" w:cs="Arial"/>
        </w:rPr>
      </w:pPr>
      <w:r>
        <w:rPr>
          <w:rFonts w:eastAsia="Calibri" w:cs="Arial"/>
        </w:rPr>
        <w:t>APIR3.1.2[33]</w:t>
      </w:r>
      <w:r>
        <w:rPr>
          <w:rFonts w:eastAsia="Calibri" w:cs="Arial"/>
        </w:rPr>
        <w:tab/>
        <w:t>If an application program reserves a point that has already been reserved by that application program, it shall not be considered an error.</w:t>
      </w:r>
    </w:p>
    <w:p w:rsidR="006A5A97" w:rsidRDefault="006A5A97" w:rsidP="006A5A97">
      <w:pPr>
        <w:tabs>
          <w:tab w:val="left" w:pos="1440"/>
        </w:tabs>
        <w:ind w:left="1440" w:hanging="1440"/>
        <w:jc w:val="both"/>
        <w:rPr>
          <w:rFonts w:cs="Arial"/>
        </w:rPr>
      </w:pPr>
    </w:p>
    <w:p w:rsidR="006A5A97" w:rsidRDefault="006A5A97" w:rsidP="006A5A97">
      <w:pPr>
        <w:tabs>
          <w:tab w:val="left" w:pos="1440"/>
        </w:tabs>
        <w:ind w:left="1440" w:hanging="1440"/>
        <w:jc w:val="both"/>
        <w:rPr>
          <w:rFonts w:eastAsia="Calibri" w:cs="Arial"/>
        </w:rPr>
      </w:pPr>
      <w:r>
        <w:rPr>
          <w:rFonts w:eastAsia="Calibri" w:cs="Arial"/>
        </w:rPr>
        <w:t>APIR3.1.2[34]</w:t>
      </w:r>
      <w:r>
        <w:rPr>
          <w:rFonts w:eastAsia="Calibri" w:cs="Arial"/>
        </w:rPr>
        <w:tab/>
        <w:t>If an application program relinquishes a point that is already in the relinquished state for that application program, it shall not be considered an error.</w:t>
      </w:r>
    </w:p>
    <w:p w:rsidR="006A5A97" w:rsidRDefault="006A5A97" w:rsidP="006A5A97">
      <w:pPr>
        <w:tabs>
          <w:tab w:val="left" w:pos="1440"/>
        </w:tabs>
        <w:jc w:val="both"/>
        <w:rPr>
          <w:rFonts w:cs="Arial"/>
        </w:rPr>
      </w:pPr>
    </w:p>
    <w:p w:rsidR="006A5A97" w:rsidRDefault="006A5A97" w:rsidP="006A5A97">
      <w:pPr>
        <w:tabs>
          <w:tab w:val="left" w:pos="1440"/>
        </w:tabs>
        <w:ind w:left="1440" w:hanging="1440"/>
        <w:jc w:val="both"/>
        <w:rPr>
          <w:rFonts w:eastAsia="Calibri" w:cs="Arial"/>
        </w:rPr>
      </w:pPr>
      <w:r>
        <w:rPr>
          <w:rFonts w:eastAsia="Calibri" w:cs="Arial"/>
        </w:rPr>
        <w:t>APIR3.1.2[35]</w:t>
      </w:r>
      <w:r>
        <w:rPr>
          <w:rFonts w:eastAsia="Calibri" w:cs="Arial"/>
        </w:rPr>
        <w:tab/>
        <w:t>If a point in a group of points cannot be reserved, the reservation attempt shall fail for all of them.</w:t>
      </w:r>
    </w:p>
    <w:p w:rsidR="006A5A97" w:rsidRDefault="006A5A97" w:rsidP="006A5A97">
      <w:pPr>
        <w:tabs>
          <w:tab w:val="left" w:pos="1440"/>
        </w:tabs>
        <w:ind w:left="1440" w:hanging="1440"/>
        <w:jc w:val="both"/>
        <w:rPr>
          <w:rFonts w:cs="Arial"/>
        </w:rPr>
      </w:pPr>
    </w:p>
    <w:p w:rsidR="006A5A97" w:rsidRDefault="006A5A97" w:rsidP="006A5A97">
      <w:pPr>
        <w:tabs>
          <w:tab w:val="left" w:pos="1440"/>
        </w:tabs>
        <w:ind w:left="1440" w:hanging="1440"/>
        <w:jc w:val="both"/>
        <w:rPr>
          <w:rFonts w:eastAsia="Calibri" w:cs="Arial"/>
        </w:rPr>
      </w:pPr>
      <w:r>
        <w:rPr>
          <w:rFonts w:eastAsia="Calibri" w:cs="Arial"/>
        </w:rPr>
        <w:t>APIR3.1.2[36]</w:t>
      </w:r>
      <w:r>
        <w:rPr>
          <w:rFonts w:eastAsia="Calibri" w:cs="Arial"/>
        </w:rPr>
        <w:tab/>
        <w:t>The API shall allow only one application program to reserve write access to any individual output point.</w:t>
      </w:r>
    </w:p>
    <w:p w:rsidR="006A5A97" w:rsidRDefault="006A5A97" w:rsidP="006A5A97">
      <w:pPr>
        <w:tabs>
          <w:tab w:val="left" w:pos="1440"/>
        </w:tabs>
        <w:jc w:val="both"/>
        <w:rPr>
          <w:rFonts w:cs="Arial"/>
        </w:rPr>
      </w:pPr>
    </w:p>
    <w:p w:rsidR="006A5A97" w:rsidRDefault="006A5A97" w:rsidP="006A5A97">
      <w:pPr>
        <w:tabs>
          <w:tab w:val="left" w:pos="1440"/>
        </w:tabs>
        <w:ind w:left="1440" w:hanging="1440"/>
        <w:jc w:val="both"/>
        <w:rPr>
          <w:rFonts w:eastAsia="Calibri" w:cs="Arial"/>
        </w:rPr>
      </w:pPr>
      <w:r>
        <w:rPr>
          <w:rFonts w:eastAsia="Calibri" w:cs="Arial"/>
        </w:rPr>
        <w:t>APIR3.1.2[37]</w:t>
      </w:r>
      <w:r>
        <w:rPr>
          <w:rFonts w:eastAsia="Calibri" w:cs="Arial"/>
        </w:rPr>
        <w:tab/>
        <w:t>The API shall allow multiple application programs to reserve different output points on a single Field I/O Device.</w:t>
      </w:r>
    </w:p>
    <w:p w:rsidR="006A5A97" w:rsidRDefault="006A5A97" w:rsidP="006A5A97">
      <w:pPr>
        <w:tabs>
          <w:tab w:val="left" w:pos="1440"/>
        </w:tabs>
        <w:jc w:val="both"/>
        <w:rPr>
          <w:rFonts w:cs="Arial"/>
        </w:rPr>
      </w:pPr>
    </w:p>
    <w:p w:rsidR="006A5A97" w:rsidRDefault="006A5A97" w:rsidP="006A5A97">
      <w:pPr>
        <w:tabs>
          <w:tab w:val="left" w:pos="1440"/>
        </w:tabs>
        <w:ind w:left="1440" w:hanging="1440"/>
        <w:jc w:val="both"/>
        <w:rPr>
          <w:rFonts w:eastAsia="Calibri" w:cs="Arial"/>
        </w:rPr>
      </w:pPr>
      <w:r>
        <w:rPr>
          <w:rFonts w:eastAsia="Calibri" w:cs="Arial"/>
        </w:rPr>
        <w:t>APIR3.1.2[38]</w:t>
      </w:r>
      <w:r>
        <w:rPr>
          <w:rFonts w:eastAsia="Calibri" w:cs="Arial"/>
        </w:rPr>
        <w:tab/>
      </w:r>
      <w:r w:rsidR="006135D0">
        <w:rPr>
          <w:rFonts w:eastAsia="Calibri" w:cs="Arial"/>
        </w:rPr>
        <w:t>Exclusive reservation of an output point for write access by one application program shall not preclude other application programs from reading the state of the output point.</w:t>
      </w:r>
    </w:p>
    <w:p w:rsidR="006A5A97" w:rsidRDefault="006A5A97" w:rsidP="006A5A97">
      <w:pPr>
        <w:tabs>
          <w:tab w:val="left" w:pos="1440"/>
        </w:tabs>
        <w:jc w:val="both"/>
        <w:rPr>
          <w:rFonts w:cs="Arial"/>
        </w:rPr>
      </w:pPr>
    </w:p>
    <w:p w:rsidR="006A5A97" w:rsidRDefault="006A5A97" w:rsidP="006A5A97">
      <w:pPr>
        <w:tabs>
          <w:tab w:val="left" w:pos="1440"/>
        </w:tabs>
        <w:ind w:left="1440" w:hanging="1440"/>
        <w:jc w:val="both"/>
        <w:rPr>
          <w:rFonts w:eastAsia="Calibri" w:cs="Arial"/>
        </w:rPr>
      </w:pPr>
      <w:r>
        <w:rPr>
          <w:rFonts w:eastAsia="Calibri" w:cs="Arial"/>
        </w:rPr>
        <w:lastRenderedPageBreak/>
        <w:t>APIR3.1.2[39]</w:t>
      </w:r>
      <w:r>
        <w:rPr>
          <w:rFonts w:eastAsia="Calibri" w:cs="Arial"/>
        </w:rPr>
        <w:tab/>
      </w:r>
      <w:r w:rsidR="006135D0">
        <w:rPr>
          <w:rFonts w:eastAsia="Calibri" w:cs="Arial"/>
        </w:rPr>
        <w:t>The API shall provide error codes so that the application program can determine if the reservation action was successful or if there was a conflict with another application program.</w:t>
      </w:r>
    </w:p>
    <w:p w:rsidR="006A5A97" w:rsidRDefault="006A5A97" w:rsidP="006A5A97">
      <w:pPr>
        <w:tabs>
          <w:tab w:val="left" w:pos="1440"/>
        </w:tabs>
        <w:jc w:val="both"/>
        <w:rPr>
          <w:rFonts w:cs="Arial"/>
        </w:rPr>
      </w:pPr>
    </w:p>
    <w:p w:rsidR="006A5A97" w:rsidRDefault="006A5A97" w:rsidP="006A5A97">
      <w:pPr>
        <w:tabs>
          <w:tab w:val="left" w:pos="1440"/>
        </w:tabs>
        <w:ind w:left="1440" w:hanging="1440"/>
        <w:jc w:val="both"/>
        <w:rPr>
          <w:rFonts w:eastAsia="Calibri" w:cs="Arial"/>
        </w:rPr>
      </w:pPr>
      <w:r>
        <w:rPr>
          <w:rFonts w:eastAsia="Calibri" w:cs="Arial"/>
        </w:rPr>
        <w:t>APIR3.1.2[40]</w:t>
      </w:r>
      <w:r>
        <w:rPr>
          <w:rFonts w:eastAsia="Calibri" w:cs="Arial"/>
        </w:rPr>
        <w:tab/>
      </w:r>
      <w:r w:rsidR="006135D0">
        <w:rPr>
          <w:rFonts w:eastAsia="Calibri" w:cs="Arial"/>
        </w:rPr>
        <w:t>The API shall make output point reservations on a “first come first served basis.”</w:t>
      </w:r>
    </w:p>
    <w:p w:rsidR="006A5A97" w:rsidRDefault="006A5A97" w:rsidP="006A5A97">
      <w:pPr>
        <w:tabs>
          <w:tab w:val="left" w:pos="1440"/>
        </w:tabs>
        <w:jc w:val="both"/>
        <w:rPr>
          <w:rFonts w:cs="Arial"/>
        </w:rPr>
      </w:pPr>
    </w:p>
    <w:p w:rsidR="006A5A97" w:rsidRDefault="006A5A97" w:rsidP="006A5A97">
      <w:pPr>
        <w:tabs>
          <w:tab w:val="left" w:pos="1440"/>
        </w:tabs>
        <w:ind w:left="1440" w:hanging="1440"/>
        <w:jc w:val="both"/>
        <w:rPr>
          <w:rFonts w:eastAsia="Calibri" w:cs="Arial"/>
        </w:rPr>
      </w:pPr>
      <w:r>
        <w:rPr>
          <w:rFonts w:eastAsia="Calibri" w:cs="Arial"/>
        </w:rPr>
        <w:t>APIR3.1.2[41]</w:t>
      </w:r>
      <w:r>
        <w:rPr>
          <w:rFonts w:eastAsia="Calibri" w:cs="Arial"/>
        </w:rPr>
        <w:tab/>
      </w:r>
      <w:r w:rsidR="006135D0">
        <w:rPr>
          <w:rFonts w:eastAsia="Calibri" w:cs="Arial"/>
        </w:rPr>
        <w:t>An application program shall be able to set the state of an output point if it has registered the associated Field I/O Device and reserved exclusive write access to the output point.</w:t>
      </w:r>
    </w:p>
    <w:p w:rsidR="00BA5D24" w:rsidRDefault="00BA5D24" w:rsidP="006A5A97">
      <w:pPr>
        <w:tabs>
          <w:tab w:val="left" w:pos="1440"/>
        </w:tabs>
        <w:ind w:left="1440" w:hanging="1440"/>
        <w:jc w:val="both"/>
        <w:rPr>
          <w:rFonts w:eastAsia="Calibri" w:cs="Arial"/>
        </w:rPr>
      </w:pPr>
    </w:p>
    <w:p w:rsidR="006A5A97" w:rsidDel="00CD46E5" w:rsidRDefault="006A5A97" w:rsidP="006A5A97">
      <w:pPr>
        <w:tabs>
          <w:tab w:val="left" w:pos="1440"/>
        </w:tabs>
        <w:ind w:left="1440" w:hanging="1440"/>
        <w:jc w:val="both"/>
        <w:rPr>
          <w:del w:id="813" w:author="Author"/>
          <w:rFonts w:eastAsia="Calibri" w:cs="Arial"/>
        </w:rPr>
      </w:pPr>
      <w:del w:id="814" w:author="Author">
        <w:r w:rsidDel="00CD46E5">
          <w:rPr>
            <w:rFonts w:eastAsia="Calibri" w:cs="Arial"/>
          </w:rPr>
          <w:delText>APIR3.1.2[42]</w:delText>
        </w:r>
        <w:r w:rsidDel="00CD46E5">
          <w:rPr>
            <w:rFonts w:eastAsia="Calibri" w:cs="Arial"/>
          </w:rPr>
          <w:tab/>
        </w:r>
        <w:r w:rsidR="006135D0" w:rsidDel="00CD46E5">
          <w:rPr>
            <w:rFonts w:eastAsia="Calibri" w:cs="Arial"/>
          </w:rPr>
          <w:delText>To set the state of an output point and control dimming, the API shall use separate arrays for control of the Load Switch + and Load Switch – (see Section 3.3.1.4.1.5 of the TS 2 Standard).</w:delText>
        </w:r>
      </w:del>
    </w:p>
    <w:p w:rsidR="006A5A97" w:rsidDel="00CD46E5" w:rsidRDefault="006A5A97" w:rsidP="006A5A97">
      <w:pPr>
        <w:tabs>
          <w:tab w:val="left" w:pos="1440"/>
        </w:tabs>
        <w:jc w:val="both"/>
        <w:rPr>
          <w:del w:id="815" w:author="Author"/>
          <w:rFonts w:cs="Arial"/>
        </w:rPr>
      </w:pPr>
    </w:p>
    <w:p w:rsidR="006A5A97" w:rsidRDefault="006A5A97" w:rsidP="006A5A97">
      <w:pPr>
        <w:tabs>
          <w:tab w:val="left" w:pos="1440"/>
        </w:tabs>
        <w:ind w:left="1440" w:hanging="1440"/>
        <w:jc w:val="both"/>
        <w:rPr>
          <w:rFonts w:eastAsia="Calibri" w:cs="Arial"/>
        </w:rPr>
      </w:pPr>
      <w:r>
        <w:rPr>
          <w:rFonts w:eastAsia="Calibri" w:cs="Arial"/>
        </w:rPr>
        <w:t>APIR3.1.2[43]</w:t>
      </w:r>
      <w:r>
        <w:rPr>
          <w:rFonts w:eastAsia="Calibri" w:cs="Arial"/>
        </w:rPr>
        <w:tab/>
      </w:r>
      <w:r w:rsidR="006135D0">
        <w:rPr>
          <w:rFonts w:eastAsia="Calibri" w:cs="Arial"/>
        </w:rPr>
        <w:t>The API shall provide a method for application programs to query the reservation status of output points on registered Field I/O Devices.</w:t>
      </w:r>
    </w:p>
    <w:p w:rsidR="00EC107B" w:rsidRDefault="00EC107B" w:rsidP="00EC107B">
      <w:pPr>
        <w:pStyle w:val="Heading3"/>
      </w:pPr>
      <w:r>
        <w:t>Input Specifications</w:t>
      </w:r>
    </w:p>
    <w:p w:rsidR="00EC107B" w:rsidRDefault="00EC107B" w:rsidP="00EC107B">
      <w:pPr>
        <w:tabs>
          <w:tab w:val="left" w:pos="1440"/>
        </w:tabs>
        <w:jc w:val="both"/>
        <w:rPr>
          <w:rFonts w:cs="Arial"/>
        </w:rPr>
      </w:pPr>
      <w:r>
        <w:rPr>
          <w:rFonts w:cs="Arial"/>
        </w:rPr>
        <w:t>This test case requires the following file(s) as input: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3020</w:t>
      </w:r>
      <w:r w:rsidRPr="007A4E54">
        <w:rPr>
          <w:rFonts w:cs="Arial"/>
          <w:b/>
        </w:rPr>
        <w:t>_in.xml</w:t>
      </w:r>
      <w:r>
        <w:rPr>
          <w:rFonts w:cs="Arial"/>
        </w:rPr>
        <w:tab/>
      </w:r>
      <w:r>
        <w:rPr>
          <w:rFonts w:cs="Arial"/>
        </w:rPr>
        <w:tab/>
        <w:t>APIVSXML test script (XML format)</w:t>
      </w:r>
    </w:p>
    <w:p w:rsidR="00F53ADB" w:rsidRDefault="00F53ADB" w:rsidP="00F53ADB">
      <w:pPr>
        <w:tabs>
          <w:tab w:val="left" w:pos="1440"/>
        </w:tabs>
        <w:ind w:left="720"/>
        <w:jc w:val="both"/>
        <w:rPr>
          <w:ins w:id="816" w:author="Author"/>
          <w:rFonts w:cs="Arial"/>
        </w:rPr>
      </w:pPr>
    </w:p>
    <w:p w:rsidR="00F53ADB" w:rsidRDefault="00F53ADB" w:rsidP="00F53ADB">
      <w:pPr>
        <w:tabs>
          <w:tab w:val="left" w:pos="1440"/>
        </w:tabs>
        <w:ind w:left="720"/>
        <w:jc w:val="both"/>
        <w:rPr>
          <w:ins w:id="817" w:author="Author"/>
          <w:rFonts w:cs="Arial"/>
        </w:rPr>
      </w:pPr>
      <w:ins w:id="818" w:author="Author">
        <w:r w:rsidRPr="00B86E2F">
          <w:rPr>
            <w:rFonts w:cs="Arial"/>
            <w:b/>
          </w:rPr>
          <w:t>Cxxxx_</w:t>
        </w:r>
        <w:r>
          <w:rPr>
            <w:rFonts w:cs="Arial"/>
            <w:b/>
          </w:rPr>
          <w:t>rsp177</w:t>
        </w:r>
        <w:r w:rsidRPr="00B86E2F">
          <w:rPr>
            <w:rFonts w:cs="Arial"/>
            <w:b/>
          </w:rPr>
          <w:t>.txt</w:t>
        </w:r>
        <w:r>
          <w:rPr>
            <w:rFonts w:cs="Arial"/>
          </w:rPr>
          <w:tab/>
          <w:t>FIO Response Message data (Frame 177)</w:t>
        </w:r>
      </w:ins>
    </w:p>
    <w:p w:rsidR="00F53ADB" w:rsidRDefault="00F53ADB" w:rsidP="00F53ADB">
      <w:pPr>
        <w:tabs>
          <w:tab w:val="left" w:pos="1440"/>
        </w:tabs>
        <w:ind w:left="720"/>
        <w:jc w:val="both"/>
        <w:rPr>
          <w:ins w:id="819" w:author="Author"/>
          <w:rFonts w:cs="Arial"/>
        </w:rPr>
      </w:pPr>
      <w:ins w:id="820" w:author="Author">
        <w:r w:rsidRPr="00B86E2F">
          <w:rPr>
            <w:rFonts w:cs="Arial"/>
            <w:b/>
          </w:rPr>
          <w:t>Cxxxx_</w:t>
        </w:r>
        <w:r>
          <w:rPr>
            <w:rFonts w:cs="Arial"/>
            <w:b/>
          </w:rPr>
          <w:t>rsp180a</w:t>
        </w:r>
        <w:r w:rsidRPr="00B86E2F">
          <w:rPr>
            <w:rFonts w:cs="Arial"/>
            <w:b/>
          </w:rPr>
          <w:t>.txt</w:t>
        </w:r>
        <w:r>
          <w:rPr>
            <w:rFonts w:cs="Arial"/>
          </w:rPr>
          <w:tab/>
          <w:t>FIO Response Message data (Frame 180)</w:t>
        </w:r>
      </w:ins>
    </w:p>
    <w:p w:rsidR="00F53ADB" w:rsidRDefault="00F53ADB" w:rsidP="00F53ADB">
      <w:pPr>
        <w:tabs>
          <w:tab w:val="left" w:pos="1440"/>
        </w:tabs>
        <w:ind w:left="720"/>
        <w:jc w:val="both"/>
        <w:rPr>
          <w:ins w:id="821" w:author="Author"/>
          <w:rFonts w:cs="Arial"/>
        </w:rPr>
      </w:pPr>
      <w:ins w:id="822" w:author="Author">
        <w:r w:rsidRPr="00B86E2F">
          <w:rPr>
            <w:rFonts w:cs="Arial"/>
            <w:b/>
          </w:rPr>
          <w:t>Cxxxx_</w:t>
        </w:r>
        <w:r>
          <w:rPr>
            <w:rFonts w:cs="Arial"/>
            <w:b/>
          </w:rPr>
          <w:t>rsp181a</w:t>
        </w:r>
        <w:r w:rsidRPr="00B86E2F">
          <w:rPr>
            <w:rFonts w:cs="Arial"/>
            <w:b/>
          </w:rPr>
          <w:t>.txt</w:t>
        </w:r>
        <w:r>
          <w:rPr>
            <w:rFonts w:cs="Arial"/>
          </w:rPr>
          <w:tab/>
          <w:t>FIO Response Message data (Frame 181)</w:t>
        </w:r>
      </w:ins>
    </w:p>
    <w:p w:rsidR="00F53ADB" w:rsidRDefault="00F53ADB" w:rsidP="00F53ADB">
      <w:pPr>
        <w:tabs>
          <w:tab w:val="left" w:pos="1440"/>
        </w:tabs>
        <w:ind w:left="720"/>
        <w:jc w:val="both"/>
        <w:rPr>
          <w:ins w:id="823" w:author="Author"/>
          <w:rFonts w:cs="Arial"/>
        </w:rPr>
      </w:pPr>
      <w:ins w:id="824" w:author="Author">
        <w:r w:rsidRPr="00B86E2F">
          <w:rPr>
            <w:rFonts w:cs="Arial"/>
            <w:b/>
          </w:rPr>
          <w:t>Cxxxx_</w:t>
        </w:r>
        <w:r>
          <w:rPr>
            <w:rFonts w:cs="Arial"/>
            <w:b/>
          </w:rPr>
          <w:t>rsp183</w:t>
        </w:r>
        <w:r w:rsidRPr="00B86E2F">
          <w:rPr>
            <w:rFonts w:cs="Arial"/>
            <w:b/>
          </w:rPr>
          <w:t>.txt</w:t>
        </w:r>
        <w:r>
          <w:rPr>
            <w:rFonts w:cs="Arial"/>
          </w:rPr>
          <w:tab/>
          <w:t>FIO Response Message data (Frame 183)</w:t>
        </w:r>
      </w:ins>
    </w:p>
    <w:p w:rsidR="00F53ADB" w:rsidRDefault="00F53ADB" w:rsidP="00F53ADB">
      <w:pPr>
        <w:tabs>
          <w:tab w:val="left" w:pos="1440"/>
        </w:tabs>
        <w:ind w:left="720"/>
        <w:jc w:val="both"/>
        <w:rPr>
          <w:ins w:id="825" w:author="Author"/>
          <w:rFonts w:cs="Arial"/>
          <w:b/>
        </w:rPr>
      </w:pPr>
    </w:p>
    <w:p w:rsidR="00F53ADB" w:rsidRDefault="00F53ADB" w:rsidP="00F53ADB">
      <w:pPr>
        <w:tabs>
          <w:tab w:val="left" w:pos="1440"/>
        </w:tabs>
        <w:ind w:left="720"/>
        <w:jc w:val="both"/>
        <w:rPr>
          <w:ins w:id="826" w:author="Author"/>
          <w:rFonts w:cs="Arial"/>
        </w:rPr>
      </w:pPr>
      <w:ins w:id="827" w:author="Author">
        <w:r w:rsidRPr="00B86E2F">
          <w:rPr>
            <w:rFonts w:cs="Arial"/>
            <w:b/>
          </w:rPr>
          <w:t>C</w:t>
        </w:r>
        <w:r>
          <w:rPr>
            <w:rFonts w:cs="Arial"/>
            <w:b/>
          </w:rPr>
          <w:t>3020</w:t>
        </w:r>
        <w:r w:rsidRPr="00B86E2F">
          <w:rPr>
            <w:rFonts w:cs="Arial"/>
            <w:b/>
          </w:rPr>
          <w:t>_</w:t>
        </w:r>
        <w:r>
          <w:rPr>
            <w:rFonts w:cs="Arial"/>
            <w:b/>
          </w:rPr>
          <w:t>cmd55a</w:t>
        </w:r>
        <w:r w:rsidRPr="00B86E2F">
          <w:rPr>
            <w:rFonts w:cs="Arial"/>
            <w:b/>
          </w:rPr>
          <w:t>.txt</w:t>
        </w:r>
        <w:r>
          <w:rPr>
            <w:rFonts w:cs="Arial"/>
          </w:rPr>
          <w:tab/>
          <w:t>FIO Command Message data (Frame 55)</w:t>
        </w:r>
      </w:ins>
    </w:p>
    <w:p w:rsidR="00F53ADB" w:rsidRDefault="00F53ADB" w:rsidP="00F53ADB">
      <w:pPr>
        <w:tabs>
          <w:tab w:val="left" w:pos="1440"/>
        </w:tabs>
        <w:ind w:left="720"/>
        <w:jc w:val="both"/>
        <w:rPr>
          <w:ins w:id="828" w:author="Author"/>
          <w:rFonts w:cs="Arial"/>
        </w:rPr>
      </w:pPr>
      <w:ins w:id="829" w:author="Author">
        <w:r w:rsidRPr="00B86E2F">
          <w:rPr>
            <w:rFonts w:cs="Arial"/>
            <w:b/>
          </w:rPr>
          <w:t>C</w:t>
        </w:r>
        <w:r>
          <w:rPr>
            <w:rFonts w:cs="Arial"/>
            <w:b/>
          </w:rPr>
          <w:t>3020</w:t>
        </w:r>
        <w:r w:rsidRPr="00B86E2F">
          <w:rPr>
            <w:rFonts w:cs="Arial"/>
            <w:b/>
          </w:rPr>
          <w:t>_</w:t>
        </w:r>
        <w:r>
          <w:rPr>
            <w:rFonts w:cs="Arial"/>
            <w:b/>
          </w:rPr>
          <w:t>cmd55b</w:t>
        </w:r>
        <w:r w:rsidRPr="00B86E2F">
          <w:rPr>
            <w:rFonts w:cs="Arial"/>
            <w:b/>
          </w:rPr>
          <w:t>.txt</w:t>
        </w:r>
        <w:r>
          <w:rPr>
            <w:rFonts w:cs="Arial"/>
          </w:rPr>
          <w:tab/>
          <w:t>FIO Command Message data (Frame 55)</w:t>
        </w:r>
      </w:ins>
    </w:p>
    <w:p w:rsidR="00F53ADB" w:rsidRDefault="00F53ADB" w:rsidP="00F53ADB">
      <w:pPr>
        <w:tabs>
          <w:tab w:val="left" w:pos="1440"/>
        </w:tabs>
        <w:ind w:left="720"/>
        <w:jc w:val="both"/>
        <w:rPr>
          <w:ins w:id="830" w:author="Author"/>
          <w:rFonts w:cs="Arial"/>
        </w:rPr>
      </w:pPr>
    </w:p>
    <w:p w:rsidR="00F53ADB" w:rsidRDefault="00F53ADB" w:rsidP="00F53ADB">
      <w:pPr>
        <w:tabs>
          <w:tab w:val="left" w:pos="1440"/>
        </w:tabs>
        <w:ind w:left="720"/>
        <w:jc w:val="both"/>
        <w:rPr>
          <w:ins w:id="831" w:author="Author"/>
          <w:rFonts w:cs="Arial"/>
        </w:rPr>
      </w:pPr>
      <w:ins w:id="832" w:author="Author">
        <w:r w:rsidRPr="00B86E2F">
          <w:rPr>
            <w:rFonts w:cs="Arial"/>
            <w:b/>
          </w:rPr>
          <w:t>C</w:t>
        </w:r>
        <w:r>
          <w:rPr>
            <w:rFonts w:cs="Arial"/>
            <w:b/>
          </w:rPr>
          <w:t>3020</w:t>
        </w:r>
        <w:r w:rsidRPr="00B86E2F">
          <w:rPr>
            <w:rFonts w:cs="Arial"/>
            <w:b/>
          </w:rPr>
          <w:t>_</w:t>
        </w:r>
        <w:r>
          <w:rPr>
            <w:rFonts w:cs="Arial"/>
            <w:b/>
          </w:rPr>
          <w:t>outputs_null</w:t>
        </w:r>
        <w:r w:rsidRPr="00B86E2F">
          <w:rPr>
            <w:rFonts w:cs="Arial"/>
            <w:b/>
          </w:rPr>
          <w:t>.txt</w:t>
        </w:r>
        <w:r>
          <w:rPr>
            <w:rFonts w:cs="Arial"/>
          </w:rPr>
          <w:tab/>
        </w:r>
        <w:r w:rsidRPr="001F4486">
          <w:rPr>
            <w:rFonts w:cs="Arial"/>
          </w:rPr>
          <w:t xml:space="preserve">parameter load file </w:t>
        </w:r>
        <w:r>
          <w:rPr>
            <w:rFonts w:cs="Arial"/>
          </w:rPr>
          <w:t>(null outputs)</w:t>
        </w:r>
      </w:ins>
    </w:p>
    <w:p w:rsidR="00F53ADB" w:rsidRDefault="00F53ADB" w:rsidP="00F53ADB">
      <w:pPr>
        <w:tabs>
          <w:tab w:val="left" w:pos="1440"/>
        </w:tabs>
        <w:ind w:left="720"/>
        <w:jc w:val="both"/>
        <w:rPr>
          <w:ins w:id="833" w:author="Author"/>
          <w:rFonts w:cs="Arial"/>
        </w:rPr>
      </w:pPr>
      <w:ins w:id="834" w:author="Author">
        <w:r w:rsidRPr="00B86E2F">
          <w:rPr>
            <w:rFonts w:cs="Arial"/>
            <w:b/>
          </w:rPr>
          <w:t>C</w:t>
        </w:r>
        <w:r>
          <w:rPr>
            <w:rFonts w:cs="Arial"/>
            <w:b/>
          </w:rPr>
          <w:t>3020</w:t>
        </w:r>
        <w:r w:rsidRPr="00B86E2F">
          <w:rPr>
            <w:rFonts w:cs="Arial"/>
            <w:b/>
          </w:rPr>
          <w:t>_</w:t>
        </w:r>
        <w:r>
          <w:rPr>
            <w:rFonts w:cs="Arial"/>
            <w:b/>
          </w:rPr>
          <w:t>outputs_a</w:t>
        </w:r>
        <w:r w:rsidRPr="00B86E2F">
          <w:rPr>
            <w:rFonts w:cs="Arial"/>
            <w:b/>
          </w:rPr>
          <w:t>.txt</w:t>
        </w:r>
        <w:r>
          <w:rPr>
            <w:rFonts w:cs="Arial"/>
          </w:rPr>
          <w:tab/>
        </w:r>
        <w:r>
          <w:rPr>
            <w:rFonts w:cs="Arial"/>
          </w:rPr>
          <w:tab/>
        </w:r>
        <w:r w:rsidRPr="001F4486">
          <w:rPr>
            <w:rFonts w:cs="Arial"/>
          </w:rPr>
          <w:t xml:space="preserve">parameter load file </w:t>
        </w:r>
        <w:r>
          <w:rPr>
            <w:rFonts w:cs="Arial"/>
          </w:rPr>
          <w:t>(outputs)</w:t>
        </w:r>
      </w:ins>
    </w:p>
    <w:p w:rsidR="00F53ADB" w:rsidRDefault="00F53ADB" w:rsidP="00F53ADB">
      <w:pPr>
        <w:tabs>
          <w:tab w:val="left" w:pos="1440"/>
        </w:tabs>
        <w:ind w:left="720"/>
        <w:jc w:val="both"/>
        <w:rPr>
          <w:ins w:id="835" w:author="Author"/>
          <w:rFonts w:cs="Arial"/>
        </w:rPr>
      </w:pPr>
      <w:ins w:id="836" w:author="Author">
        <w:r w:rsidRPr="00B86E2F">
          <w:rPr>
            <w:rFonts w:cs="Arial"/>
            <w:b/>
          </w:rPr>
          <w:t>C</w:t>
        </w:r>
        <w:r>
          <w:rPr>
            <w:rFonts w:cs="Arial"/>
            <w:b/>
          </w:rPr>
          <w:t>3020</w:t>
        </w:r>
        <w:r w:rsidRPr="00B86E2F">
          <w:rPr>
            <w:rFonts w:cs="Arial"/>
            <w:b/>
          </w:rPr>
          <w:t>_</w:t>
        </w:r>
        <w:r>
          <w:rPr>
            <w:rFonts w:cs="Arial"/>
            <w:b/>
          </w:rPr>
          <w:t>outputs_b</w:t>
        </w:r>
        <w:r w:rsidRPr="00B86E2F">
          <w:rPr>
            <w:rFonts w:cs="Arial"/>
            <w:b/>
          </w:rPr>
          <w:t>.txt</w:t>
        </w:r>
        <w:r>
          <w:rPr>
            <w:rFonts w:cs="Arial"/>
          </w:rPr>
          <w:tab/>
        </w:r>
        <w:r>
          <w:rPr>
            <w:rFonts w:cs="Arial"/>
          </w:rPr>
          <w:tab/>
        </w:r>
        <w:r w:rsidRPr="001F4486">
          <w:rPr>
            <w:rFonts w:cs="Arial"/>
          </w:rPr>
          <w:t xml:space="preserve">parameter load file </w:t>
        </w:r>
        <w:r>
          <w:rPr>
            <w:rFonts w:cs="Arial"/>
          </w:rPr>
          <w:t>(outputs)</w:t>
        </w:r>
      </w:ins>
    </w:p>
    <w:p w:rsidR="00F53ADB" w:rsidRDefault="00F53ADB" w:rsidP="00F53ADB">
      <w:pPr>
        <w:tabs>
          <w:tab w:val="left" w:pos="1440"/>
        </w:tabs>
        <w:ind w:left="720"/>
        <w:jc w:val="both"/>
        <w:rPr>
          <w:ins w:id="837" w:author="Author"/>
          <w:rFonts w:cs="Arial"/>
        </w:rPr>
      </w:pPr>
      <w:ins w:id="838" w:author="Author">
        <w:r w:rsidRPr="00B86E2F">
          <w:rPr>
            <w:rFonts w:cs="Arial"/>
            <w:b/>
          </w:rPr>
          <w:t>C</w:t>
        </w:r>
        <w:r>
          <w:rPr>
            <w:rFonts w:cs="Arial"/>
            <w:b/>
          </w:rPr>
          <w:t>3020</w:t>
        </w:r>
        <w:r w:rsidRPr="00B86E2F">
          <w:rPr>
            <w:rFonts w:cs="Arial"/>
            <w:b/>
          </w:rPr>
          <w:t>_</w:t>
        </w:r>
        <w:r>
          <w:rPr>
            <w:rFonts w:cs="Arial"/>
            <w:b/>
          </w:rPr>
          <w:t>outputs_c</w:t>
        </w:r>
        <w:r w:rsidRPr="00B86E2F">
          <w:rPr>
            <w:rFonts w:cs="Arial"/>
            <w:b/>
          </w:rPr>
          <w:t>.txt</w:t>
        </w:r>
        <w:r>
          <w:rPr>
            <w:rFonts w:cs="Arial"/>
          </w:rPr>
          <w:tab/>
        </w:r>
        <w:r>
          <w:rPr>
            <w:rFonts w:cs="Arial"/>
          </w:rPr>
          <w:tab/>
        </w:r>
        <w:r w:rsidRPr="001F4486">
          <w:rPr>
            <w:rFonts w:cs="Arial"/>
          </w:rPr>
          <w:t xml:space="preserve">parameter load file </w:t>
        </w:r>
        <w:r>
          <w:rPr>
            <w:rFonts w:cs="Arial"/>
          </w:rPr>
          <w:t>(outputs)</w:t>
        </w:r>
      </w:ins>
    </w:p>
    <w:p w:rsidR="00F53ADB" w:rsidRDefault="00F53ADB" w:rsidP="00F53ADB">
      <w:pPr>
        <w:tabs>
          <w:tab w:val="left" w:pos="1440"/>
        </w:tabs>
        <w:ind w:left="720"/>
        <w:jc w:val="both"/>
        <w:rPr>
          <w:ins w:id="839" w:author="Author"/>
          <w:rFonts w:cs="Arial"/>
          <w:b/>
        </w:rPr>
      </w:pPr>
    </w:p>
    <w:p w:rsidR="00EC107B" w:rsidRDefault="00EC107B" w:rsidP="00EC107B">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C107B" w:rsidRDefault="00EC107B" w:rsidP="00EC107B">
      <w:pPr>
        <w:pStyle w:val="Heading3"/>
      </w:pPr>
      <w:r>
        <w:t>Output Specifications</w:t>
      </w:r>
    </w:p>
    <w:p w:rsidR="00EC107B" w:rsidRDefault="00EC107B" w:rsidP="00EC107B">
      <w:pPr>
        <w:tabs>
          <w:tab w:val="left" w:pos="1440"/>
        </w:tabs>
        <w:jc w:val="both"/>
        <w:rPr>
          <w:rFonts w:cs="Arial"/>
        </w:rPr>
      </w:pPr>
      <w:r>
        <w:rPr>
          <w:rFonts w:cs="Arial"/>
        </w:rPr>
        <w:t>This test case produces the following file(s) as output: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3020</w:t>
      </w:r>
      <w:r w:rsidRPr="007A4E54">
        <w:rPr>
          <w:rFonts w:cs="Arial"/>
          <w:b/>
        </w:rPr>
        <w:t>_log.xml</w:t>
      </w:r>
      <w:r>
        <w:rPr>
          <w:rFonts w:cs="Arial"/>
        </w:rPr>
        <w:tab/>
      </w:r>
      <w:r>
        <w:rPr>
          <w:rFonts w:cs="Arial"/>
        </w:rPr>
        <w:tab/>
        <w:t>conformance report (XML format)</w:t>
      </w:r>
    </w:p>
    <w:p w:rsidR="00EC107B" w:rsidRDefault="00EC107B" w:rsidP="00BE0407">
      <w:pPr>
        <w:pStyle w:val="Heading2"/>
        <w:spacing w:before="0"/>
      </w:pPr>
      <w:r>
        <w:br w:type="page"/>
      </w:r>
      <w:bookmarkStart w:id="840" w:name="_Toc456255152"/>
      <w:r>
        <w:lastRenderedPageBreak/>
        <w:t>Test Case Specification 1</w:t>
      </w:r>
      <w:r w:rsidR="0004001E">
        <w:t>2</w:t>
      </w:r>
      <w:r>
        <w:t xml:space="preserve"> – FIO </w:t>
      </w:r>
      <w:r w:rsidR="006135D0">
        <w:t>Channel Mapping</w:t>
      </w:r>
      <w:bookmarkEnd w:id="840"/>
    </w:p>
    <w:p w:rsidR="00EC107B" w:rsidRDefault="00EC107B" w:rsidP="00EC107B">
      <w:pPr>
        <w:pStyle w:val="Heading3"/>
      </w:pPr>
      <w:r>
        <w:t>Test Case Specification Identifier</w:t>
      </w:r>
    </w:p>
    <w:p w:rsidR="00EC107B" w:rsidRDefault="00EC107B" w:rsidP="00EC107B">
      <w:pPr>
        <w:tabs>
          <w:tab w:val="left" w:pos="1440"/>
        </w:tabs>
        <w:jc w:val="both"/>
        <w:rPr>
          <w:rFonts w:cs="Arial"/>
        </w:rPr>
      </w:pPr>
      <w:r>
        <w:rPr>
          <w:rFonts w:cs="Arial"/>
        </w:rPr>
        <w:t>The identifier for this Test Case Specification is APIRI.TCS.3030.</w:t>
      </w:r>
    </w:p>
    <w:p w:rsidR="00B35F95" w:rsidRDefault="00B35F95" w:rsidP="00B35F95">
      <w:pPr>
        <w:pStyle w:val="Heading3"/>
      </w:pPr>
      <w:r>
        <w:t>Objective</w:t>
      </w:r>
    </w:p>
    <w:p w:rsidR="008F792C" w:rsidRDefault="008F792C" w:rsidP="008F792C">
      <w:pPr>
        <w:tabs>
          <w:tab w:val="left" w:pos="1440"/>
        </w:tabs>
        <w:jc w:val="both"/>
        <w:rPr>
          <w:rFonts w:cs="Arial"/>
        </w:rPr>
      </w:pPr>
      <w:r>
        <w:rPr>
          <w:rFonts w:cs="Arial"/>
        </w:rPr>
        <w:t>The objective of this Test Case is to validate the API functions which support the management of output channels on MMU and CMU Field I/O devices.  Multiple applications will be instantiated during the test in order to confirm the sharing of devices and the exclusive nature of output channels registered for exclusive access.</w:t>
      </w:r>
    </w:p>
    <w:p w:rsidR="00EC107B" w:rsidRDefault="00EC107B" w:rsidP="00EC107B">
      <w:pPr>
        <w:pStyle w:val="Heading3"/>
      </w:pPr>
      <w:r>
        <w:t>Test Items</w:t>
      </w:r>
    </w:p>
    <w:p w:rsidR="00EC107B" w:rsidRDefault="00EC107B" w:rsidP="00EC107B">
      <w:pPr>
        <w:tabs>
          <w:tab w:val="left" w:pos="1440"/>
        </w:tabs>
        <w:jc w:val="both"/>
        <w:rPr>
          <w:rFonts w:cs="Arial"/>
        </w:rPr>
      </w:pPr>
      <w:r>
        <w:rPr>
          <w:rFonts w:cs="Arial"/>
        </w:rPr>
        <w:t>This test case tests the following requirements:</w:t>
      </w:r>
    </w:p>
    <w:p w:rsidR="00EC107B" w:rsidRDefault="00EC107B" w:rsidP="00EC107B">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APIR3.1.2[44]</w:t>
      </w:r>
      <w:r>
        <w:rPr>
          <w:rFonts w:eastAsia="Calibri" w:cs="Arial"/>
        </w:rPr>
        <w:tab/>
        <w:t>The API shall provide a method for application programs to map/unmap reserved output points to reserved channels and colors on a registered FIOMMU or FIOCMU device.</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APIR3.1.2[45]</w:t>
      </w:r>
      <w:r>
        <w:rPr>
          <w:rFonts w:eastAsia="Calibri" w:cs="Arial"/>
        </w:rPr>
        <w:tab/>
        <w:t>The API shall use this mapping to set the contents of FIOMMU Frame 0 and FIOCMU Frames 61 and 67.</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APIR3.1.2[46]</w:t>
      </w:r>
      <w:r>
        <w:rPr>
          <w:rFonts w:eastAsia="Calibri" w:cs="Arial"/>
        </w:rPr>
        <w:tab/>
        <w:t>Any channel and color not mapped to an output point shall be set to Off.</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APIR3.1.2[47]</w:t>
      </w:r>
      <w:r>
        <w:rPr>
          <w:rFonts w:eastAsia="Calibri" w:cs="Arial"/>
        </w:rPr>
        <w:tab/>
        <w:t>The API shall provide a method for application programs to reserve/relinquish exclusive control of individual monitored channels on the FIOMMU or FIOCMU device.</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APIR3.1.2[48]</w:t>
      </w:r>
      <w:r>
        <w:rPr>
          <w:rFonts w:eastAsia="Calibri" w:cs="Arial"/>
        </w:rPr>
        <w:tab/>
        <w:t>If an application program reserves a channel that has already been reserved by that application program, it shall not be considered an error.</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APIR3.1.2[49]</w:t>
      </w:r>
      <w:r>
        <w:rPr>
          <w:rFonts w:eastAsia="Calibri" w:cs="Arial"/>
        </w:rPr>
        <w:tab/>
        <w:t>If an application program relinquishes a channel that is already in the relinquished state for that application program, it shall not be considered an error.</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APIR3.1.2[50]</w:t>
      </w:r>
      <w:r>
        <w:rPr>
          <w:rFonts w:eastAsia="Calibri" w:cs="Arial"/>
        </w:rPr>
        <w:tab/>
        <w:t>If a channel in a group of channels cannot be reserved, the reservation attempt shall fail for all of them.</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APIR3.1.2[51]</w:t>
      </w:r>
      <w:r>
        <w:rPr>
          <w:rFonts w:eastAsia="Calibri" w:cs="Arial"/>
        </w:rPr>
        <w:tab/>
        <w:t>The API shall allow multiple applications to reserve different channels on a single FIOMMU or FIOCMU device.</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APIR3.1.2[52]</w:t>
      </w:r>
      <w:r>
        <w:rPr>
          <w:rFonts w:eastAsia="Calibri" w:cs="Arial"/>
        </w:rPr>
        <w:tab/>
        <w:t>The API shall provide error codes so that the application program can determine if the reservation action was successful or if there was a conflict with another application.</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APIR3.1.2[53]</w:t>
      </w:r>
      <w:r>
        <w:rPr>
          <w:rFonts w:eastAsia="Calibri" w:cs="Arial"/>
        </w:rPr>
        <w:tab/>
        <w:t>The API shall make channel reservations on a “first come first served basis.”</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APIR3.1.2[54]</w:t>
      </w:r>
      <w:r>
        <w:rPr>
          <w:rFonts w:eastAsia="Calibri" w:cs="Arial"/>
        </w:rPr>
        <w:tab/>
        <w:t>The API shall provide a method for applications to query the reservation status of channels on registered FIOMMU or FIOCMU devices.</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APIR3.1.2[55]</w:t>
      </w:r>
      <w:r>
        <w:rPr>
          <w:rFonts w:eastAsia="Calibri" w:cs="Arial"/>
        </w:rPr>
        <w:tab/>
        <w:t>Relinquishing a reserved output point or channel shall clear the associated assignments.</w:t>
      </w:r>
    </w:p>
    <w:p w:rsidR="006135D0" w:rsidRDefault="006135D0">
      <w:pPr>
        <w:rPr>
          <w:rFonts w:ascii="Arial Bold" w:hAnsi="Arial Bold" w:cs="Arial"/>
          <w:b/>
          <w:bCs/>
          <w:szCs w:val="32"/>
        </w:rPr>
      </w:pPr>
      <w:r>
        <w:br w:type="page"/>
      </w:r>
    </w:p>
    <w:p w:rsidR="00EC107B" w:rsidRDefault="00EC107B" w:rsidP="00EC107B">
      <w:pPr>
        <w:pStyle w:val="Heading3"/>
      </w:pPr>
      <w:r>
        <w:lastRenderedPageBreak/>
        <w:t>Input Specifications</w:t>
      </w:r>
    </w:p>
    <w:p w:rsidR="00EC107B" w:rsidRDefault="00EC107B" w:rsidP="00EC107B">
      <w:pPr>
        <w:tabs>
          <w:tab w:val="left" w:pos="1440"/>
        </w:tabs>
        <w:jc w:val="both"/>
        <w:rPr>
          <w:rFonts w:cs="Arial"/>
        </w:rPr>
      </w:pPr>
      <w:r>
        <w:rPr>
          <w:rFonts w:cs="Arial"/>
        </w:rPr>
        <w:t>This test case requires the following file(s) as input: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3030</w:t>
      </w:r>
      <w:r w:rsidRPr="007A4E54">
        <w:rPr>
          <w:rFonts w:cs="Arial"/>
          <w:b/>
        </w:rPr>
        <w:t>_in.xml</w:t>
      </w:r>
      <w:r>
        <w:rPr>
          <w:rFonts w:cs="Arial"/>
        </w:rPr>
        <w:tab/>
      </w:r>
      <w:r>
        <w:rPr>
          <w:rFonts w:cs="Arial"/>
        </w:rPr>
        <w:tab/>
        <w:t>APIVSXML test script (XML format)</w:t>
      </w:r>
    </w:p>
    <w:p w:rsidR="00F53ADB" w:rsidRDefault="00F53ADB" w:rsidP="00F53ADB">
      <w:pPr>
        <w:tabs>
          <w:tab w:val="left" w:pos="1440"/>
        </w:tabs>
        <w:ind w:left="720"/>
        <w:jc w:val="both"/>
        <w:rPr>
          <w:ins w:id="841" w:author="Author"/>
          <w:rFonts w:cs="Arial"/>
        </w:rPr>
      </w:pPr>
    </w:p>
    <w:p w:rsidR="00F53ADB" w:rsidRDefault="00F53ADB" w:rsidP="00F53ADB">
      <w:pPr>
        <w:tabs>
          <w:tab w:val="left" w:pos="1440"/>
        </w:tabs>
        <w:ind w:left="720"/>
        <w:jc w:val="both"/>
        <w:rPr>
          <w:ins w:id="842" w:author="Author"/>
          <w:rFonts w:cs="Arial"/>
        </w:rPr>
      </w:pPr>
      <w:ins w:id="843" w:author="Author">
        <w:r w:rsidRPr="00B86E2F">
          <w:rPr>
            <w:rFonts w:cs="Arial"/>
            <w:b/>
          </w:rPr>
          <w:t>Cxxxx_</w:t>
        </w:r>
        <w:r>
          <w:rPr>
            <w:rFonts w:cs="Arial"/>
            <w:b/>
          </w:rPr>
          <w:t>rsp177</w:t>
        </w:r>
        <w:r w:rsidRPr="00B86E2F">
          <w:rPr>
            <w:rFonts w:cs="Arial"/>
            <w:b/>
          </w:rPr>
          <w:t>.txt</w:t>
        </w:r>
        <w:r>
          <w:rPr>
            <w:rFonts w:cs="Arial"/>
          </w:rPr>
          <w:tab/>
          <w:t>FIO Response Message data (Frame 177)</w:t>
        </w:r>
      </w:ins>
    </w:p>
    <w:p w:rsidR="00F53ADB" w:rsidRDefault="00F53ADB" w:rsidP="00F53ADB">
      <w:pPr>
        <w:tabs>
          <w:tab w:val="left" w:pos="1440"/>
        </w:tabs>
        <w:ind w:left="720"/>
        <w:jc w:val="both"/>
        <w:rPr>
          <w:ins w:id="844" w:author="Author"/>
          <w:rFonts w:cs="Arial"/>
        </w:rPr>
      </w:pPr>
      <w:ins w:id="845" w:author="Author">
        <w:r w:rsidRPr="00B86E2F">
          <w:rPr>
            <w:rFonts w:cs="Arial"/>
            <w:b/>
          </w:rPr>
          <w:t>Cxxxx_</w:t>
        </w:r>
        <w:r>
          <w:rPr>
            <w:rFonts w:cs="Arial"/>
            <w:b/>
          </w:rPr>
          <w:t>rsp183</w:t>
        </w:r>
        <w:r w:rsidRPr="00B86E2F">
          <w:rPr>
            <w:rFonts w:cs="Arial"/>
            <w:b/>
          </w:rPr>
          <w:t>.txt</w:t>
        </w:r>
        <w:r>
          <w:rPr>
            <w:rFonts w:cs="Arial"/>
          </w:rPr>
          <w:tab/>
          <w:t>FIO Response Message data (Frame 183)</w:t>
        </w:r>
      </w:ins>
    </w:p>
    <w:p w:rsidR="00F53ADB" w:rsidRDefault="00F53ADB" w:rsidP="00F53ADB">
      <w:pPr>
        <w:tabs>
          <w:tab w:val="left" w:pos="1440"/>
        </w:tabs>
        <w:ind w:left="720"/>
        <w:jc w:val="both"/>
        <w:rPr>
          <w:ins w:id="846" w:author="Author"/>
          <w:rFonts w:cs="Arial"/>
        </w:rPr>
      </w:pPr>
      <w:ins w:id="847" w:author="Author">
        <w:r w:rsidRPr="00B86E2F">
          <w:rPr>
            <w:rFonts w:cs="Arial"/>
            <w:b/>
          </w:rPr>
          <w:t>Cxxxx_</w:t>
        </w:r>
        <w:r>
          <w:rPr>
            <w:rFonts w:cs="Arial"/>
            <w:b/>
          </w:rPr>
          <w:t>rsp195</w:t>
        </w:r>
        <w:r w:rsidRPr="00B86E2F">
          <w:rPr>
            <w:rFonts w:cs="Arial"/>
            <w:b/>
          </w:rPr>
          <w:t>.txt</w:t>
        </w:r>
        <w:r>
          <w:rPr>
            <w:rFonts w:cs="Arial"/>
          </w:rPr>
          <w:tab/>
          <w:t>FIO Response Message data (Frame 195)</w:t>
        </w:r>
      </w:ins>
    </w:p>
    <w:p w:rsidR="00F53ADB" w:rsidRDefault="00F53ADB" w:rsidP="00F53ADB">
      <w:pPr>
        <w:tabs>
          <w:tab w:val="left" w:pos="1440"/>
        </w:tabs>
        <w:ind w:left="720"/>
        <w:jc w:val="both"/>
        <w:rPr>
          <w:ins w:id="848" w:author="Author"/>
          <w:rFonts w:cs="Arial"/>
          <w:b/>
        </w:rPr>
      </w:pPr>
    </w:p>
    <w:p w:rsidR="00F53ADB" w:rsidRDefault="00F53ADB" w:rsidP="00F53ADB">
      <w:pPr>
        <w:tabs>
          <w:tab w:val="left" w:pos="1440"/>
        </w:tabs>
        <w:ind w:left="720"/>
        <w:jc w:val="both"/>
        <w:rPr>
          <w:ins w:id="849" w:author="Author"/>
          <w:rFonts w:cs="Arial"/>
        </w:rPr>
      </w:pPr>
      <w:ins w:id="850" w:author="Author">
        <w:r w:rsidRPr="00B86E2F">
          <w:rPr>
            <w:rFonts w:cs="Arial"/>
            <w:b/>
          </w:rPr>
          <w:t>C</w:t>
        </w:r>
        <w:r>
          <w:rPr>
            <w:rFonts w:cs="Arial"/>
            <w:b/>
          </w:rPr>
          <w:t>3020</w:t>
        </w:r>
        <w:r w:rsidRPr="00B86E2F">
          <w:rPr>
            <w:rFonts w:cs="Arial"/>
            <w:b/>
          </w:rPr>
          <w:t>_</w:t>
        </w:r>
        <w:r>
          <w:rPr>
            <w:rFonts w:cs="Arial"/>
            <w:b/>
          </w:rPr>
          <w:t>cmd55b</w:t>
        </w:r>
        <w:r w:rsidRPr="00B86E2F">
          <w:rPr>
            <w:rFonts w:cs="Arial"/>
            <w:b/>
          </w:rPr>
          <w:t>.txt</w:t>
        </w:r>
        <w:r>
          <w:rPr>
            <w:rFonts w:cs="Arial"/>
          </w:rPr>
          <w:tab/>
          <w:t>FIO Command Message data (Frame 55)</w:t>
        </w:r>
      </w:ins>
    </w:p>
    <w:p w:rsidR="00F53ADB" w:rsidRDefault="00F53ADB" w:rsidP="00F53ADB">
      <w:pPr>
        <w:tabs>
          <w:tab w:val="left" w:pos="1440"/>
        </w:tabs>
        <w:ind w:left="720"/>
        <w:jc w:val="both"/>
        <w:rPr>
          <w:ins w:id="851" w:author="Author"/>
          <w:rFonts w:cs="Arial"/>
        </w:rPr>
      </w:pPr>
      <w:ins w:id="852" w:author="Author">
        <w:r w:rsidRPr="00B86E2F">
          <w:rPr>
            <w:rFonts w:cs="Arial"/>
            <w:b/>
          </w:rPr>
          <w:t>C</w:t>
        </w:r>
        <w:r>
          <w:rPr>
            <w:rFonts w:cs="Arial"/>
            <w:b/>
          </w:rPr>
          <w:t>3030</w:t>
        </w:r>
        <w:r w:rsidRPr="00B86E2F">
          <w:rPr>
            <w:rFonts w:cs="Arial"/>
            <w:b/>
          </w:rPr>
          <w:t>_</w:t>
        </w:r>
        <w:r>
          <w:rPr>
            <w:rFonts w:cs="Arial"/>
            <w:b/>
          </w:rPr>
          <w:t>cmd67a</w:t>
        </w:r>
        <w:r w:rsidRPr="00B86E2F">
          <w:rPr>
            <w:rFonts w:cs="Arial"/>
            <w:b/>
          </w:rPr>
          <w:t>.txt</w:t>
        </w:r>
        <w:r>
          <w:rPr>
            <w:rFonts w:cs="Arial"/>
          </w:rPr>
          <w:tab/>
          <w:t>FIO Command Message data (Frame 67)</w:t>
        </w:r>
      </w:ins>
    </w:p>
    <w:p w:rsidR="00F53ADB" w:rsidRDefault="00F53ADB" w:rsidP="00F53ADB">
      <w:pPr>
        <w:tabs>
          <w:tab w:val="left" w:pos="1440"/>
        </w:tabs>
        <w:ind w:left="720"/>
        <w:jc w:val="both"/>
        <w:rPr>
          <w:ins w:id="853" w:author="Author"/>
          <w:rFonts w:cs="Arial"/>
        </w:rPr>
      </w:pPr>
    </w:p>
    <w:p w:rsidR="00F53ADB" w:rsidRDefault="00F53ADB" w:rsidP="00F53ADB">
      <w:pPr>
        <w:tabs>
          <w:tab w:val="left" w:pos="1440"/>
        </w:tabs>
        <w:ind w:left="720"/>
        <w:jc w:val="both"/>
        <w:rPr>
          <w:ins w:id="854" w:author="Author"/>
          <w:rFonts w:cs="Arial"/>
        </w:rPr>
      </w:pPr>
      <w:ins w:id="855" w:author="Author">
        <w:r w:rsidRPr="00B86E2F">
          <w:rPr>
            <w:rFonts w:cs="Arial"/>
            <w:b/>
          </w:rPr>
          <w:t>C</w:t>
        </w:r>
        <w:r>
          <w:rPr>
            <w:rFonts w:cs="Arial"/>
            <w:b/>
          </w:rPr>
          <w:t>3020</w:t>
        </w:r>
        <w:r w:rsidRPr="00B86E2F">
          <w:rPr>
            <w:rFonts w:cs="Arial"/>
            <w:b/>
          </w:rPr>
          <w:t>_</w:t>
        </w:r>
        <w:r>
          <w:rPr>
            <w:rFonts w:cs="Arial"/>
            <w:b/>
          </w:rPr>
          <w:t>outputs_null</w:t>
        </w:r>
        <w:r w:rsidRPr="00B86E2F">
          <w:rPr>
            <w:rFonts w:cs="Arial"/>
            <w:b/>
          </w:rPr>
          <w:t>.txt</w:t>
        </w:r>
        <w:r>
          <w:rPr>
            <w:rFonts w:cs="Arial"/>
          </w:rPr>
          <w:tab/>
        </w:r>
        <w:r w:rsidRPr="001F4486">
          <w:rPr>
            <w:rFonts w:cs="Arial"/>
          </w:rPr>
          <w:t xml:space="preserve">parameter load file </w:t>
        </w:r>
        <w:r>
          <w:rPr>
            <w:rFonts w:cs="Arial"/>
          </w:rPr>
          <w:t>(null outputs)</w:t>
        </w:r>
      </w:ins>
    </w:p>
    <w:p w:rsidR="00F53ADB" w:rsidRDefault="00F53ADB" w:rsidP="00F53ADB">
      <w:pPr>
        <w:tabs>
          <w:tab w:val="left" w:pos="1440"/>
        </w:tabs>
        <w:ind w:left="720"/>
        <w:jc w:val="both"/>
        <w:rPr>
          <w:ins w:id="856" w:author="Author"/>
          <w:rFonts w:cs="Arial"/>
        </w:rPr>
      </w:pPr>
      <w:ins w:id="857" w:author="Author">
        <w:r w:rsidRPr="00B86E2F">
          <w:rPr>
            <w:rFonts w:cs="Arial"/>
            <w:b/>
          </w:rPr>
          <w:t>C</w:t>
        </w:r>
        <w:r>
          <w:rPr>
            <w:rFonts w:cs="Arial"/>
            <w:b/>
          </w:rPr>
          <w:t>3020</w:t>
        </w:r>
        <w:r w:rsidRPr="00B86E2F">
          <w:rPr>
            <w:rFonts w:cs="Arial"/>
            <w:b/>
          </w:rPr>
          <w:t>_</w:t>
        </w:r>
        <w:r>
          <w:rPr>
            <w:rFonts w:cs="Arial"/>
            <w:b/>
          </w:rPr>
          <w:t>outputs_a</w:t>
        </w:r>
        <w:r w:rsidRPr="00B86E2F">
          <w:rPr>
            <w:rFonts w:cs="Arial"/>
            <w:b/>
          </w:rPr>
          <w:t>.txt</w:t>
        </w:r>
        <w:r>
          <w:rPr>
            <w:rFonts w:cs="Arial"/>
          </w:rPr>
          <w:tab/>
        </w:r>
        <w:r>
          <w:rPr>
            <w:rFonts w:cs="Arial"/>
          </w:rPr>
          <w:tab/>
        </w:r>
        <w:r w:rsidRPr="001F4486">
          <w:rPr>
            <w:rFonts w:cs="Arial"/>
          </w:rPr>
          <w:t xml:space="preserve">parameter load file </w:t>
        </w:r>
        <w:r>
          <w:rPr>
            <w:rFonts w:cs="Arial"/>
          </w:rPr>
          <w:t>(outputs)</w:t>
        </w:r>
      </w:ins>
    </w:p>
    <w:p w:rsidR="00F53ADB" w:rsidRDefault="00F53ADB" w:rsidP="00F53ADB">
      <w:pPr>
        <w:tabs>
          <w:tab w:val="left" w:pos="1440"/>
        </w:tabs>
        <w:ind w:left="720"/>
        <w:jc w:val="both"/>
        <w:rPr>
          <w:ins w:id="858" w:author="Author"/>
          <w:rFonts w:cs="Arial"/>
        </w:rPr>
      </w:pPr>
      <w:ins w:id="859" w:author="Author">
        <w:r w:rsidRPr="00B86E2F">
          <w:rPr>
            <w:rFonts w:cs="Arial"/>
            <w:b/>
          </w:rPr>
          <w:t>C</w:t>
        </w:r>
        <w:r>
          <w:rPr>
            <w:rFonts w:cs="Arial"/>
            <w:b/>
          </w:rPr>
          <w:t>3020</w:t>
        </w:r>
        <w:r w:rsidRPr="00B86E2F">
          <w:rPr>
            <w:rFonts w:cs="Arial"/>
            <w:b/>
          </w:rPr>
          <w:t>_</w:t>
        </w:r>
        <w:r>
          <w:rPr>
            <w:rFonts w:cs="Arial"/>
            <w:b/>
          </w:rPr>
          <w:t>outputs_c</w:t>
        </w:r>
        <w:r w:rsidRPr="00B86E2F">
          <w:rPr>
            <w:rFonts w:cs="Arial"/>
            <w:b/>
          </w:rPr>
          <w:t>.txt</w:t>
        </w:r>
        <w:r>
          <w:rPr>
            <w:rFonts w:cs="Arial"/>
          </w:rPr>
          <w:tab/>
        </w:r>
        <w:r>
          <w:rPr>
            <w:rFonts w:cs="Arial"/>
          </w:rPr>
          <w:tab/>
        </w:r>
        <w:r w:rsidRPr="001F4486">
          <w:rPr>
            <w:rFonts w:cs="Arial"/>
          </w:rPr>
          <w:t xml:space="preserve">parameter load file </w:t>
        </w:r>
        <w:r>
          <w:rPr>
            <w:rFonts w:cs="Arial"/>
          </w:rPr>
          <w:t>(outputs)</w:t>
        </w:r>
      </w:ins>
    </w:p>
    <w:p w:rsidR="00F53ADB" w:rsidRDefault="00F53ADB" w:rsidP="00F53ADB">
      <w:pPr>
        <w:tabs>
          <w:tab w:val="left" w:pos="1440"/>
        </w:tabs>
        <w:ind w:left="720"/>
        <w:jc w:val="both"/>
        <w:rPr>
          <w:ins w:id="860" w:author="Author"/>
          <w:rFonts w:cs="Arial"/>
        </w:rPr>
      </w:pPr>
    </w:p>
    <w:p w:rsidR="00F53ADB" w:rsidRDefault="00F53ADB" w:rsidP="00F53ADB">
      <w:pPr>
        <w:tabs>
          <w:tab w:val="left" w:pos="1440"/>
        </w:tabs>
        <w:ind w:left="720"/>
        <w:jc w:val="both"/>
        <w:rPr>
          <w:ins w:id="861" w:author="Author"/>
          <w:rFonts w:cs="Arial"/>
        </w:rPr>
      </w:pPr>
      <w:ins w:id="862" w:author="Author">
        <w:r w:rsidRPr="00B86E2F">
          <w:rPr>
            <w:rFonts w:cs="Arial"/>
            <w:b/>
          </w:rPr>
          <w:t>C</w:t>
        </w:r>
        <w:r>
          <w:rPr>
            <w:rFonts w:cs="Arial"/>
            <w:b/>
          </w:rPr>
          <w:t>3030</w:t>
        </w:r>
        <w:r w:rsidRPr="00B86E2F">
          <w:rPr>
            <w:rFonts w:cs="Arial"/>
            <w:b/>
          </w:rPr>
          <w:t>_</w:t>
        </w:r>
        <w:r>
          <w:rPr>
            <w:rFonts w:cs="Arial"/>
            <w:b/>
          </w:rPr>
          <w:t>channels_null</w:t>
        </w:r>
        <w:r w:rsidRPr="00B86E2F">
          <w:rPr>
            <w:rFonts w:cs="Arial"/>
            <w:b/>
          </w:rPr>
          <w:t>.txt</w:t>
        </w:r>
        <w:r>
          <w:rPr>
            <w:rFonts w:cs="Arial"/>
          </w:rPr>
          <w:tab/>
        </w:r>
        <w:r w:rsidRPr="001F4486">
          <w:rPr>
            <w:rFonts w:cs="Arial"/>
          </w:rPr>
          <w:t xml:space="preserve">parameter load file </w:t>
        </w:r>
        <w:r>
          <w:rPr>
            <w:rFonts w:cs="Arial"/>
          </w:rPr>
          <w:t>(null channels)</w:t>
        </w:r>
      </w:ins>
    </w:p>
    <w:p w:rsidR="00F53ADB" w:rsidRDefault="00F53ADB" w:rsidP="00F53ADB">
      <w:pPr>
        <w:tabs>
          <w:tab w:val="left" w:pos="1440"/>
        </w:tabs>
        <w:ind w:left="720"/>
        <w:jc w:val="both"/>
        <w:rPr>
          <w:ins w:id="863" w:author="Author"/>
          <w:rFonts w:cs="Arial"/>
        </w:rPr>
      </w:pPr>
      <w:ins w:id="864" w:author="Author">
        <w:r w:rsidRPr="00B86E2F">
          <w:rPr>
            <w:rFonts w:cs="Arial"/>
            <w:b/>
          </w:rPr>
          <w:t>C</w:t>
        </w:r>
        <w:r>
          <w:rPr>
            <w:rFonts w:cs="Arial"/>
            <w:b/>
          </w:rPr>
          <w:t>3030</w:t>
        </w:r>
        <w:r w:rsidRPr="00B86E2F">
          <w:rPr>
            <w:rFonts w:cs="Arial"/>
            <w:b/>
          </w:rPr>
          <w:t>_</w:t>
        </w:r>
        <w:r>
          <w:rPr>
            <w:rFonts w:cs="Arial"/>
            <w:b/>
          </w:rPr>
          <w:t>channels_a</w:t>
        </w:r>
        <w:r w:rsidRPr="00B86E2F">
          <w:rPr>
            <w:rFonts w:cs="Arial"/>
            <w:b/>
          </w:rPr>
          <w:t>.txt</w:t>
        </w:r>
        <w:r>
          <w:rPr>
            <w:rFonts w:cs="Arial"/>
          </w:rPr>
          <w:tab/>
        </w:r>
        <w:r>
          <w:rPr>
            <w:rFonts w:cs="Arial"/>
          </w:rPr>
          <w:tab/>
        </w:r>
        <w:r w:rsidRPr="001F4486">
          <w:rPr>
            <w:rFonts w:cs="Arial"/>
          </w:rPr>
          <w:t xml:space="preserve">parameter load file </w:t>
        </w:r>
        <w:r>
          <w:rPr>
            <w:rFonts w:cs="Arial"/>
          </w:rPr>
          <w:t>(channels)</w:t>
        </w:r>
      </w:ins>
    </w:p>
    <w:p w:rsidR="00F53ADB" w:rsidRDefault="00F53ADB" w:rsidP="00F53ADB">
      <w:pPr>
        <w:tabs>
          <w:tab w:val="left" w:pos="1440"/>
        </w:tabs>
        <w:ind w:left="720"/>
        <w:jc w:val="both"/>
        <w:rPr>
          <w:ins w:id="865" w:author="Author"/>
          <w:rFonts w:cs="Arial"/>
        </w:rPr>
      </w:pPr>
      <w:ins w:id="866" w:author="Author">
        <w:r w:rsidRPr="00B86E2F">
          <w:rPr>
            <w:rFonts w:cs="Arial"/>
            <w:b/>
          </w:rPr>
          <w:t>C</w:t>
        </w:r>
        <w:r>
          <w:rPr>
            <w:rFonts w:cs="Arial"/>
            <w:b/>
          </w:rPr>
          <w:t>3030</w:t>
        </w:r>
        <w:r w:rsidRPr="00B86E2F">
          <w:rPr>
            <w:rFonts w:cs="Arial"/>
            <w:b/>
          </w:rPr>
          <w:t>_</w:t>
        </w:r>
        <w:r>
          <w:rPr>
            <w:rFonts w:cs="Arial"/>
            <w:b/>
          </w:rPr>
          <w:t>channels_b</w:t>
        </w:r>
        <w:r w:rsidRPr="00B86E2F">
          <w:rPr>
            <w:rFonts w:cs="Arial"/>
            <w:b/>
          </w:rPr>
          <w:t>.txt</w:t>
        </w:r>
        <w:r>
          <w:rPr>
            <w:rFonts w:cs="Arial"/>
          </w:rPr>
          <w:tab/>
        </w:r>
        <w:r>
          <w:rPr>
            <w:rFonts w:cs="Arial"/>
          </w:rPr>
          <w:tab/>
        </w:r>
        <w:r w:rsidRPr="001F4486">
          <w:rPr>
            <w:rFonts w:cs="Arial"/>
          </w:rPr>
          <w:t xml:space="preserve">parameter load file </w:t>
        </w:r>
        <w:r>
          <w:rPr>
            <w:rFonts w:cs="Arial"/>
          </w:rPr>
          <w:t>(channels)</w:t>
        </w:r>
      </w:ins>
    </w:p>
    <w:p w:rsidR="00F53ADB" w:rsidRDefault="00F53ADB" w:rsidP="00F53ADB">
      <w:pPr>
        <w:tabs>
          <w:tab w:val="left" w:pos="1440"/>
        </w:tabs>
        <w:ind w:left="720"/>
        <w:jc w:val="both"/>
        <w:rPr>
          <w:ins w:id="867" w:author="Author"/>
          <w:rFonts w:cs="Arial"/>
        </w:rPr>
      </w:pPr>
      <w:ins w:id="868" w:author="Author">
        <w:r w:rsidRPr="00B86E2F">
          <w:rPr>
            <w:rFonts w:cs="Arial"/>
            <w:b/>
          </w:rPr>
          <w:t>C</w:t>
        </w:r>
        <w:r>
          <w:rPr>
            <w:rFonts w:cs="Arial"/>
            <w:b/>
          </w:rPr>
          <w:t>3030</w:t>
        </w:r>
        <w:r w:rsidRPr="00B86E2F">
          <w:rPr>
            <w:rFonts w:cs="Arial"/>
            <w:b/>
          </w:rPr>
          <w:t>_</w:t>
        </w:r>
        <w:r>
          <w:rPr>
            <w:rFonts w:cs="Arial"/>
            <w:b/>
          </w:rPr>
          <w:t>channels_c</w:t>
        </w:r>
        <w:r w:rsidRPr="00B86E2F">
          <w:rPr>
            <w:rFonts w:cs="Arial"/>
            <w:b/>
          </w:rPr>
          <w:t>.txt</w:t>
        </w:r>
        <w:r>
          <w:rPr>
            <w:rFonts w:cs="Arial"/>
          </w:rPr>
          <w:tab/>
        </w:r>
        <w:r>
          <w:rPr>
            <w:rFonts w:cs="Arial"/>
          </w:rPr>
          <w:tab/>
        </w:r>
        <w:r w:rsidRPr="001F4486">
          <w:rPr>
            <w:rFonts w:cs="Arial"/>
          </w:rPr>
          <w:t xml:space="preserve">parameter load file </w:t>
        </w:r>
        <w:r>
          <w:rPr>
            <w:rFonts w:cs="Arial"/>
          </w:rPr>
          <w:t>(channels)</w:t>
        </w:r>
      </w:ins>
    </w:p>
    <w:p w:rsidR="00F53ADB" w:rsidRDefault="00F53ADB" w:rsidP="00F53ADB">
      <w:pPr>
        <w:tabs>
          <w:tab w:val="left" w:pos="1440"/>
        </w:tabs>
        <w:ind w:left="720"/>
        <w:jc w:val="both"/>
        <w:rPr>
          <w:ins w:id="869" w:author="Author"/>
          <w:rFonts w:cs="Arial"/>
          <w:b/>
        </w:rPr>
      </w:pPr>
    </w:p>
    <w:p w:rsidR="00EC107B" w:rsidRDefault="00EC107B" w:rsidP="00EC107B">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C107B" w:rsidRDefault="00EC107B" w:rsidP="00EC107B">
      <w:pPr>
        <w:pStyle w:val="Heading3"/>
      </w:pPr>
      <w:r>
        <w:t>Output Specifications</w:t>
      </w:r>
    </w:p>
    <w:p w:rsidR="00EC107B" w:rsidRDefault="00EC107B" w:rsidP="00EC107B">
      <w:pPr>
        <w:tabs>
          <w:tab w:val="left" w:pos="1440"/>
        </w:tabs>
        <w:jc w:val="both"/>
        <w:rPr>
          <w:rFonts w:cs="Arial"/>
        </w:rPr>
      </w:pPr>
      <w:r>
        <w:rPr>
          <w:rFonts w:cs="Arial"/>
        </w:rPr>
        <w:t>This test case produces the following file(s) as output: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3030</w:t>
      </w:r>
      <w:r w:rsidRPr="007A4E54">
        <w:rPr>
          <w:rFonts w:cs="Arial"/>
          <w:b/>
        </w:rPr>
        <w:t>_log.xml</w:t>
      </w:r>
      <w:r>
        <w:rPr>
          <w:rFonts w:cs="Arial"/>
        </w:rPr>
        <w:tab/>
      </w:r>
      <w:r>
        <w:rPr>
          <w:rFonts w:cs="Arial"/>
        </w:rPr>
        <w:tab/>
        <w:t>conformance report (XML format)</w:t>
      </w:r>
    </w:p>
    <w:p w:rsidR="00EC107B" w:rsidRDefault="00EC107B" w:rsidP="00BE0407">
      <w:pPr>
        <w:pStyle w:val="Heading2"/>
        <w:spacing w:before="0"/>
      </w:pPr>
      <w:r>
        <w:br w:type="page"/>
      </w:r>
      <w:bookmarkStart w:id="870" w:name="_Toc456255153"/>
      <w:r>
        <w:lastRenderedPageBreak/>
        <w:t>Test Case Specification 1</w:t>
      </w:r>
      <w:r w:rsidR="0004001E">
        <w:t>3</w:t>
      </w:r>
      <w:r>
        <w:t xml:space="preserve"> – FIO </w:t>
      </w:r>
      <w:r w:rsidR="006135D0">
        <w:t>Filtered Inputs</w:t>
      </w:r>
      <w:r w:rsidR="00BA5CE8">
        <w:t xml:space="preserve"> and Transition Buffering</w:t>
      </w:r>
      <w:bookmarkEnd w:id="870"/>
    </w:p>
    <w:p w:rsidR="00EC107B" w:rsidRDefault="00EC107B" w:rsidP="00EC107B">
      <w:pPr>
        <w:pStyle w:val="Heading3"/>
      </w:pPr>
      <w:r>
        <w:t>Test Case Specification Identifier</w:t>
      </w:r>
    </w:p>
    <w:p w:rsidR="00EC107B" w:rsidRDefault="00EC107B" w:rsidP="00EC107B">
      <w:pPr>
        <w:tabs>
          <w:tab w:val="left" w:pos="1440"/>
        </w:tabs>
        <w:jc w:val="both"/>
        <w:rPr>
          <w:rFonts w:cs="Arial"/>
        </w:rPr>
      </w:pPr>
      <w:r>
        <w:rPr>
          <w:rFonts w:cs="Arial"/>
        </w:rPr>
        <w:t>The identifier for this Test Case Specification is APIRI.TCS.3040.</w:t>
      </w:r>
    </w:p>
    <w:p w:rsidR="00B35F95" w:rsidRDefault="00B35F95" w:rsidP="00B35F95">
      <w:pPr>
        <w:pStyle w:val="Heading3"/>
      </w:pPr>
      <w:r>
        <w:t>Objective</w:t>
      </w:r>
    </w:p>
    <w:p w:rsidR="008F792C" w:rsidRDefault="008F792C" w:rsidP="008F792C">
      <w:pPr>
        <w:tabs>
          <w:tab w:val="left" w:pos="1440"/>
        </w:tabs>
        <w:jc w:val="both"/>
        <w:rPr>
          <w:rFonts w:cs="Arial"/>
        </w:rPr>
      </w:pPr>
      <w:r>
        <w:rPr>
          <w:rFonts w:cs="Arial"/>
        </w:rPr>
        <w:t>The objective of this Test Case is to validate the API functions which support the filtering of input data and the management of input transition monitoring on Field I/O devices.  Multiple applications will be instantiated during the test in order to confirm the sharing of input transition entries between applications.</w:t>
      </w:r>
    </w:p>
    <w:p w:rsidR="00EC107B" w:rsidRDefault="00EC107B" w:rsidP="00EC107B">
      <w:pPr>
        <w:pStyle w:val="Heading3"/>
      </w:pPr>
      <w:r>
        <w:t>Test Items</w:t>
      </w:r>
    </w:p>
    <w:p w:rsidR="00EC107B" w:rsidRDefault="00EC107B" w:rsidP="00EC107B">
      <w:pPr>
        <w:tabs>
          <w:tab w:val="left" w:pos="1440"/>
        </w:tabs>
        <w:jc w:val="both"/>
        <w:rPr>
          <w:rFonts w:cs="Arial"/>
        </w:rPr>
      </w:pPr>
      <w:r>
        <w:rPr>
          <w:rFonts w:cs="Arial"/>
        </w:rPr>
        <w:t>This test case tests the following requirements:</w:t>
      </w:r>
    </w:p>
    <w:p w:rsidR="00EC107B" w:rsidRDefault="00EC107B" w:rsidP="00EC107B">
      <w:pPr>
        <w:tabs>
          <w:tab w:val="left" w:pos="1440"/>
        </w:tabs>
        <w:jc w:val="both"/>
        <w:rPr>
          <w:rFonts w:cs="Arial"/>
        </w:rPr>
      </w:pPr>
    </w:p>
    <w:p w:rsidR="006135D0" w:rsidDel="0042524D" w:rsidRDefault="006135D0" w:rsidP="006135D0">
      <w:pPr>
        <w:tabs>
          <w:tab w:val="left" w:pos="1440"/>
        </w:tabs>
        <w:ind w:left="1440" w:hanging="1440"/>
        <w:jc w:val="both"/>
        <w:rPr>
          <w:del w:id="871" w:author="Author"/>
          <w:rFonts w:eastAsia="Calibri" w:cs="Arial"/>
        </w:rPr>
      </w:pPr>
      <w:del w:id="872" w:author="Author">
        <w:r w:rsidDel="0042524D">
          <w:rPr>
            <w:rFonts w:eastAsia="Calibri" w:cs="Arial"/>
          </w:rPr>
          <w:delText>APIR3.1.2[29]</w:delText>
        </w:r>
        <w:r w:rsidDel="0042524D">
          <w:rPr>
            <w:rFonts w:eastAsia="Calibri" w:cs="Arial"/>
          </w:rPr>
          <w:tab/>
          <w:delText>The API shall provide a method for application programs to read the states of the input and output points on registered Field I/O Devices, including both filtered and non-filtered states for the input points (depending on which input frames are scheduled).</w:delText>
        </w:r>
      </w:del>
    </w:p>
    <w:p w:rsidR="006135D0" w:rsidDel="0042524D" w:rsidRDefault="006135D0" w:rsidP="006135D0">
      <w:pPr>
        <w:tabs>
          <w:tab w:val="left" w:pos="1440"/>
        </w:tabs>
        <w:jc w:val="both"/>
        <w:rPr>
          <w:del w:id="873" w:author="Author"/>
          <w:rFonts w:cs="Arial"/>
        </w:rPr>
      </w:pPr>
    </w:p>
    <w:p w:rsidR="006135D0" w:rsidRDefault="006135D0" w:rsidP="006135D0">
      <w:pPr>
        <w:tabs>
          <w:tab w:val="left" w:pos="1440"/>
        </w:tabs>
        <w:ind w:left="1440" w:hanging="1440"/>
        <w:jc w:val="both"/>
        <w:rPr>
          <w:rFonts w:eastAsia="Calibri" w:cs="Arial"/>
        </w:rPr>
      </w:pPr>
      <w:r>
        <w:rPr>
          <w:rFonts w:eastAsia="Calibri" w:cs="Arial"/>
        </w:rPr>
        <w:t>APIR3.1.2[</w:t>
      </w:r>
      <w:r w:rsidR="00BA5CE8">
        <w:rPr>
          <w:rFonts w:eastAsia="Calibri" w:cs="Arial"/>
        </w:rPr>
        <w:t>56</w:t>
      </w:r>
      <w:r>
        <w:rPr>
          <w:rFonts w:eastAsia="Calibri" w:cs="Arial"/>
        </w:rPr>
        <w:t>]</w:t>
      </w:r>
      <w:r>
        <w:rPr>
          <w:rFonts w:eastAsia="Calibri" w:cs="Arial"/>
        </w:rPr>
        <w:tab/>
      </w:r>
      <w:r w:rsidR="00BA5CE8">
        <w:rPr>
          <w:rFonts w:eastAsia="Calibri" w:cs="Arial"/>
        </w:rPr>
        <w:t>The API shall provide functions which allow application programs to set and get the leading and trailing edge filter values on a per input basis for all Field I/O Devices that support configurable filtered inputs.</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w:t>
      </w:r>
      <w:r w:rsidR="00BA5CE8">
        <w:rPr>
          <w:rFonts w:eastAsia="Calibri" w:cs="Arial"/>
        </w:rPr>
        <w:t>57</w:t>
      </w:r>
      <w:r>
        <w:rPr>
          <w:rFonts w:eastAsia="Calibri" w:cs="Arial"/>
        </w:rPr>
        <w:t>]</w:t>
      </w:r>
      <w:r>
        <w:rPr>
          <w:rFonts w:eastAsia="Calibri" w:cs="Arial"/>
        </w:rPr>
        <w:tab/>
      </w:r>
      <w:r w:rsidR="00BA5CE8">
        <w:rPr>
          <w:rFonts w:eastAsia="Calibri" w:cs="Arial"/>
        </w:rPr>
        <w:t>If multiple application programs set the filter values of an input, the shortest filter values shall be used.</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w:t>
      </w:r>
      <w:r w:rsidR="00BA5CE8">
        <w:rPr>
          <w:rFonts w:eastAsia="Calibri" w:cs="Arial"/>
        </w:rPr>
        <w:t>58</w:t>
      </w:r>
      <w:r>
        <w:rPr>
          <w:rFonts w:eastAsia="Calibri" w:cs="Arial"/>
        </w:rPr>
        <w:t>]</w:t>
      </w:r>
      <w:r>
        <w:rPr>
          <w:rFonts w:eastAsia="Calibri" w:cs="Arial"/>
        </w:rPr>
        <w:tab/>
      </w:r>
      <w:r w:rsidR="00BA5CE8">
        <w:rPr>
          <w:rFonts w:eastAsia="Calibri" w:cs="Arial"/>
        </w:rPr>
        <w:t>The API shall provide a return code containing the status and the value used for the set filter operation.</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w:t>
      </w:r>
      <w:r w:rsidR="00BA5CE8">
        <w:rPr>
          <w:rFonts w:eastAsia="Calibri" w:cs="Arial"/>
        </w:rPr>
        <w:t>59</w:t>
      </w:r>
      <w:r>
        <w:rPr>
          <w:rFonts w:eastAsia="Calibri" w:cs="Arial"/>
        </w:rPr>
        <w:t>]</w:t>
      </w:r>
      <w:r>
        <w:rPr>
          <w:rFonts w:eastAsia="Calibri" w:cs="Arial"/>
        </w:rPr>
        <w:tab/>
      </w:r>
      <w:r w:rsidR="00BA5CE8">
        <w:rPr>
          <w:rFonts w:eastAsia="Calibri" w:cs="Arial"/>
        </w:rPr>
        <w:t>The default leading and trailing edge filter values shall be 5 consecutive samples.</w:t>
      </w:r>
    </w:p>
    <w:p w:rsidR="006135D0" w:rsidRDefault="006135D0" w:rsidP="006135D0">
      <w:pPr>
        <w:tabs>
          <w:tab w:val="left" w:pos="1440"/>
        </w:tabs>
        <w:jc w:val="both"/>
        <w:rPr>
          <w:rFonts w:cs="Arial"/>
        </w:rPr>
      </w:pPr>
    </w:p>
    <w:p w:rsidR="006135D0" w:rsidRDefault="006135D0" w:rsidP="006135D0">
      <w:pPr>
        <w:tabs>
          <w:tab w:val="left" w:pos="1440"/>
        </w:tabs>
        <w:ind w:left="1440" w:hanging="1440"/>
        <w:jc w:val="both"/>
        <w:rPr>
          <w:rFonts w:eastAsia="Calibri" w:cs="Arial"/>
        </w:rPr>
      </w:pPr>
      <w:r>
        <w:rPr>
          <w:rFonts w:eastAsia="Calibri" w:cs="Arial"/>
        </w:rPr>
        <w:t>APIR3.1.2[</w:t>
      </w:r>
      <w:r w:rsidR="00BA5CE8">
        <w:rPr>
          <w:rFonts w:eastAsia="Calibri" w:cs="Arial"/>
        </w:rPr>
        <w:t>60</w:t>
      </w:r>
      <w:r>
        <w:rPr>
          <w:rFonts w:eastAsia="Calibri" w:cs="Arial"/>
        </w:rPr>
        <w:t>]</w:t>
      </w:r>
      <w:r>
        <w:rPr>
          <w:rFonts w:eastAsia="Calibri" w:cs="Arial"/>
        </w:rPr>
        <w:tab/>
      </w:r>
      <w:r w:rsidR="00BA5CE8">
        <w:rPr>
          <w:rFonts w:eastAsia="Calibri" w:cs="Arial"/>
        </w:rPr>
        <w:t>The API shall have the ability to collect and buffer the transition buffer information for each registered Field I/O Device used for input.</w:t>
      </w:r>
    </w:p>
    <w:p w:rsidR="00BA5CE8" w:rsidRDefault="00BA5CE8" w:rsidP="00BA5CE8">
      <w:pPr>
        <w:tabs>
          <w:tab w:val="left" w:pos="1440"/>
        </w:tabs>
        <w:jc w:val="both"/>
        <w:rPr>
          <w:rFonts w:cs="Arial"/>
        </w:rPr>
      </w:pPr>
    </w:p>
    <w:p w:rsidR="00BA5CE8" w:rsidRDefault="00BA5CE8" w:rsidP="00BA5CE8">
      <w:pPr>
        <w:tabs>
          <w:tab w:val="left" w:pos="1440"/>
        </w:tabs>
        <w:ind w:left="1440" w:hanging="1440"/>
        <w:jc w:val="both"/>
        <w:rPr>
          <w:rFonts w:eastAsia="Calibri" w:cs="Arial"/>
        </w:rPr>
      </w:pPr>
      <w:r>
        <w:rPr>
          <w:rFonts w:eastAsia="Calibri" w:cs="Arial"/>
        </w:rPr>
        <w:t>APIR3.1.2[61]</w:t>
      </w:r>
      <w:r>
        <w:rPr>
          <w:rFonts w:eastAsia="Calibri" w:cs="Arial"/>
        </w:rPr>
        <w:tab/>
        <w:t>When the API reads the transition buffer of a Field I/O Device, it shall read the entire transition buffer.</w:t>
      </w:r>
    </w:p>
    <w:p w:rsidR="00BA5CE8" w:rsidRDefault="00BA5CE8" w:rsidP="00BA5CE8">
      <w:pPr>
        <w:tabs>
          <w:tab w:val="left" w:pos="1440"/>
        </w:tabs>
        <w:jc w:val="both"/>
        <w:rPr>
          <w:rFonts w:cs="Arial"/>
        </w:rPr>
      </w:pPr>
    </w:p>
    <w:p w:rsidR="00BA5CE8" w:rsidRDefault="00BA5CE8" w:rsidP="00BA5CE8">
      <w:pPr>
        <w:tabs>
          <w:tab w:val="left" w:pos="1440"/>
        </w:tabs>
        <w:ind w:left="1440" w:hanging="1440"/>
        <w:jc w:val="both"/>
        <w:rPr>
          <w:rFonts w:eastAsia="Calibri" w:cs="Arial"/>
        </w:rPr>
      </w:pPr>
      <w:r>
        <w:rPr>
          <w:rFonts w:eastAsia="Calibri" w:cs="Arial"/>
        </w:rPr>
        <w:t>APIR3.1.2[62]</w:t>
      </w:r>
      <w:r>
        <w:rPr>
          <w:rFonts w:eastAsia="Calibri" w:cs="Arial"/>
        </w:rPr>
        <w:tab/>
        <w:t>The API shall buffer the transition data on a per application program basis with the capability of storing 1024 transition entries in a FIFO fashion.</w:t>
      </w:r>
    </w:p>
    <w:p w:rsidR="00BA5CE8" w:rsidRDefault="00BA5CE8" w:rsidP="00BA5CE8">
      <w:pPr>
        <w:tabs>
          <w:tab w:val="left" w:pos="1440"/>
        </w:tabs>
        <w:jc w:val="both"/>
        <w:rPr>
          <w:rFonts w:cs="Arial"/>
        </w:rPr>
      </w:pPr>
    </w:p>
    <w:p w:rsidR="00BA5CE8" w:rsidRDefault="00BA5CE8" w:rsidP="00BA5CE8">
      <w:pPr>
        <w:tabs>
          <w:tab w:val="left" w:pos="1440"/>
        </w:tabs>
        <w:ind w:left="1440" w:hanging="1440"/>
        <w:jc w:val="both"/>
        <w:rPr>
          <w:rFonts w:eastAsia="Calibri" w:cs="Arial"/>
        </w:rPr>
      </w:pPr>
      <w:r>
        <w:rPr>
          <w:rFonts w:eastAsia="Calibri" w:cs="Arial"/>
        </w:rPr>
        <w:t>APIR3.1.2[63]</w:t>
      </w:r>
      <w:r>
        <w:rPr>
          <w:rFonts w:eastAsia="Calibri" w:cs="Arial"/>
        </w:rPr>
        <w:tab/>
        <w:t>The API shall provide a function which allows application programs to enable or disable transition monitoring of selected input points.</w:t>
      </w:r>
    </w:p>
    <w:p w:rsidR="00BA5CE8" w:rsidRDefault="00BA5CE8" w:rsidP="00BA5CE8">
      <w:pPr>
        <w:tabs>
          <w:tab w:val="left" w:pos="1440"/>
        </w:tabs>
        <w:jc w:val="both"/>
        <w:rPr>
          <w:rFonts w:cs="Arial"/>
        </w:rPr>
      </w:pPr>
    </w:p>
    <w:p w:rsidR="00BA5CE8" w:rsidRDefault="00BA5CE8" w:rsidP="00BA5CE8">
      <w:pPr>
        <w:tabs>
          <w:tab w:val="left" w:pos="1440"/>
        </w:tabs>
        <w:ind w:left="1440" w:hanging="1440"/>
        <w:jc w:val="both"/>
        <w:rPr>
          <w:rFonts w:eastAsia="Calibri" w:cs="Arial"/>
        </w:rPr>
      </w:pPr>
      <w:r>
        <w:rPr>
          <w:rFonts w:eastAsia="Calibri" w:cs="Arial"/>
        </w:rPr>
        <w:t>APIR3.1.2[64]</w:t>
      </w:r>
      <w:r>
        <w:rPr>
          <w:rFonts w:eastAsia="Calibri" w:cs="Arial"/>
        </w:rPr>
        <w:tab/>
        <w:t>By default, transition monitoring for all input points shall be disabled.</w:t>
      </w:r>
    </w:p>
    <w:p w:rsidR="00BA5CE8" w:rsidRDefault="00BA5CE8" w:rsidP="00BA5CE8">
      <w:pPr>
        <w:tabs>
          <w:tab w:val="left" w:pos="1440"/>
        </w:tabs>
        <w:jc w:val="both"/>
        <w:rPr>
          <w:rFonts w:cs="Arial"/>
        </w:rPr>
      </w:pPr>
    </w:p>
    <w:p w:rsidR="00BA5CE8" w:rsidRDefault="00BA5CE8" w:rsidP="00BA5CE8">
      <w:pPr>
        <w:tabs>
          <w:tab w:val="left" w:pos="1440"/>
        </w:tabs>
        <w:ind w:left="1440" w:hanging="1440"/>
        <w:jc w:val="both"/>
        <w:rPr>
          <w:rFonts w:eastAsia="Calibri" w:cs="Arial"/>
        </w:rPr>
      </w:pPr>
      <w:r>
        <w:rPr>
          <w:rFonts w:eastAsia="Calibri" w:cs="Arial"/>
        </w:rPr>
        <w:t>APIR3.1.2[65]</w:t>
      </w:r>
      <w:r>
        <w:rPr>
          <w:rFonts w:eastAsia="Calibri" w:cs="Arial"/>
        </w:rPr>
        <w:tab/>
        <w:t>If an application program enables an input point for transition monitoring and that input point is already in the enabled state, it shall not be considered an error.</w:t>
      </w:r>
    </w:p>
    <w:p w:rsidR="00BA5CE8" w:rsidRDefault="00BA5CE8" w:rsidP="00BA5CE8">
      <w:pPr>
        <w:tabs>
          <w:tab w:val="left" w:pos="1440"/>
        </w:tabs>
        <w:jc w:val="both"/>
        <w:rPr>
          <w:rFonts w:cs="Arial"/>
        </w:rPr>
      </w:pPr>
    </w:p>
    <w:p w:rsidR="00BA5CE8" w:rsidRDefault="00BA5CE8" w:rsidP="00BA5CE8">
      <w:pPr>
        <w:tabs>
          <w:tab w:val="left" w:pos="1440"/>
        </w:tabs>
        <w:ind w:left="1440" w:hanging="1440"/>
        <w:jc w:val="both"/>
        <w:rPr>
          <w:rFonts w:eastAsia="Calibri" w:cs="Arial"/>
        </w:rPr>
      </w:pPr>
      <w:r>
        <w:rPr>
          <w:rFonts w:eastAsia="Calibri" w:cs="Arial"/>
        </w:rPr>
        <w:t>APIR3.1.2[66]</w:t>
      </w:r>
      <w:r>
        <w:rPr>
          <w:rFonts w:eastAsia="Calibri" w:cs="Arial"/>
        </w:rPr>
        <w:tab/>
        <w:t>If an application program disables an input point for transition monitoring and that input point is already in the disabled state, it shall not be considered an error.</w:t>
      </w:r>
    </w:p>
    <w:p w:rsidR="00BA5CE8" w:rsidRDefault="00BA5CE8" w:rsidP="00BA5CE8">
      <w:pPr>
        <w:tabs>
          <w:tab w:val="left" w:pos="1440"/>
        </w:tabs>
        <w:jc w:val="both"/>
        <w:rPr>
          <w:rFonts w:cs="Arial"/>
        </w:rPr>
      </w:pPr>
    </w:p>
    <w:p w:rsidR="00BA5CE8" w:rsidRDefault="00BA5CE8" w:rsidP="00BA5CE8">
      <w:pPr>
        <w:tabs>
          <w:tab w:val="left" w:pos="1440"/>
        </w:tabs>
        <w:ind w:left="1440" w:hanging="1440"/>
        <w:jc w:val="both"/>
        <w:rPr>
          <w:rFonts w:eastAsia="Calibri" w:cs="Arial"/>
        </w:rPr>
      </w:pPr>
      <w:r>
        <w:rPr>
          <w:rFonts w:eastAsia="Calibri" w:cs="Arial"/>
        </w:rPr>
        <w:t>APIR3.1.2[67]</w:t>
      </w:r>
      <w:r>
        <w:rPr>
          <w:rFonts w:eastAsia="Calibri" w:cs="Arial"/>
        </w:rPr>
        <w:tab/>
        <w:t>The API shall provide functions that allow application programs to access the API transition buffer information asynchronously (i.e. read the transition entries from the API buffer independent of any Field I/O Device communications).</w:t>
      </w:r>
    </w:p>
    <w:p w:rsidR="00BA5CE8" w:rsidRDefault="00BA5CE8" w:rsidP="00BA5CE8">
      <w:pPr>
        <w:tabs>
          <w:tab w:val="left" w:pos="1440"/>
        </w:tabs>
        <w:jc w:val="both"/>
        <w:rPr>
          <w:rFonts w:cs="Arial"/>
        </w:rPr>
      </w:pPr>
    </w:p>
    <w:p w:rsidR="00BA5CE8" w:rsidRDefault="00BA5CE8" w:rsidP="00BA5CE8">
      <w:pPr>
        <w:tabs>
          <w:tab w:val="left" w:pos="1440"/>
        </w:tabs>
        <w:ind w:left="1440" w:hanging="1440"/>
        <w:jc w:val="both"/>
        <w:rPr>
          <w:rFonts w:eastAsia="Calibri" w:cs="Arial"/>
        </w:rPr>
      </w:pPr>
      <w:r>
        <w:rPr>
          <w:rFonts w:eastAsia="Calibri" w:cs="Arial"/>
        </w:rPr>
        <w:lastRenderedPageBreak/>
        <w:t>APIR3.1.2[68]</w:t>
      </w:r>
      <w:r>
        <w:rPr>
          <w:rFonts w:eastAsia="Calibri" w:cs="Arial"/>
        </w:rPr>
        <w:tab/>
        <w:t>When an application program reads a transition entry from an API transition buffer, that transition entry shall be cleared for that application program only, without affecting the API transition buffers for other application programs.</w:t>
      </w:r>
    </w:p>
    <w:p w:rsidR="008F792C" w:rsidRDefault="008F792C" w:rsidP="00BA5CE8">
      <w:pPr>
        <w:tabs>
          <w:tab w:val="left" w:pos="1440"/>
        </w:tabs>
        <w:ind w:left="1440" w:hanging="1440"/>
        <w:jc w:val="both"/>
        <w:rPr>
          <w:rFonts w:eastAsia="Calibri" w:cs="Arial"/>
        </w:rPr>
      </w:pPr>
    </w:p>
    <w:p w:rsidR="00BA5CE8" w:rsidRDefault="00BA5CE8" w:rsidP="00BA5CE8">
      <w:pPr>
        <w:tabs>
          <w:tab w:val="left" w:pos="1440"/>
        </w:tabs>
        <w:ind w:left="1440" w:hanging="1440"/>
        <w:jc w:val="both"/>
        <w:rPr>
          <w:rFonts w:eastAsia="Calibri" w:cs="Arial"/>
        </w:rPr>
      </w:pPr>
      <w:r>
        <w:rPr>
          <w:rFonts w:eastAsia="Calibri" w:cs="Arial"/>
        </w:rPr>
        <w:t>APIR3.1.2[69]</w:t>
      </w:r>
      <w:r>
        <w:rPr>
          <w:rFonts w:eastAsia="Calibri" w:cs="Arial"/>
        </w:rPr>
        <w:tab/>
        <w:t>If the transition buffer in the Field I/O Device overruns before information can be copied to the API transition buffer information, the API shall indicate that a device overrun condition has occurred in the transition buffer for that Field I/O Device.</w:t>
      </w:r>
    </w:p>
    <w:p w:rsidR="00BA5CE8" w:rsidRDefault="00BA5CE8" w:rsidP="00BA5CE8">
      <w:pPr>
        <w:tabs>
          <w:tab w:val="left" w:pos="1440"/>
        </w:tabs>
        <w:jc w:val="both"/>
        <w:rPr>
          <w:rFonts w:cs="Arial"/>
        </w:rPr>
      </w:pPr>
    </w:p>
    <w:p w:rsidR="00BA5CE8" w:rsidRDefault="00BA5CE8" w:rsidP="00BA5CE8">
      <w:pPr>
        <w:tabs>
          <w:tab w:val="left" w:pos="1440"/>
        </w:tabs>
        <w:ind w:left="1440" w:hanging="1440"/>
        <w:jc w:val="both"/>
        <w:rPr>
          <w:rFonts w:eastAsia="Calibri" w:cs="Arial"/>
        </w:rPr>
      </w:pPr>
      <w:r>
        <w:rPr>
          <w:rFonts w:eastAsia="Calibri" w:cs="Arial"/>
        </w:rPr>
        <w:t>APIR3.1.2[70]</w:t>
      </w:r>
      <w:r>
        <w:rPr>
          <w:rFonts w:eastAsia="Calibri" w:cs="Arial"/>
        </w:rPr>
        <w:tab/>
        <w:t>If the transition buffer of the API overruns before the information is retrieved by the application program, the API shall indicate that an API overrun condition has occurred.</w:t>
      </w:r>
    </w:p>
    <w:p w:rsidR="00EC107B" w:rsidRDefault="00EC107B" w:rsidP="00EC107B">
      <w:pPr>
        <w:pStyle w:val="Heading3"/>
      </w:pPr>
      <w:r>
        <w:t>Input Specifications</w:t>
      </w:r>
    </w:p>
    <w:p w:rsidR="00EC107B" w:rsidRDefault="00EC107B" w:rsidP="00EC107B">
      <w:pPr>
        <w:tabs>
          <w:tab w:val="left" w:pos="1440"/>
        </w:tabs>
        <w:jc w:val="both"/>
        <w:rPr>
          <w:rFonts w:cs="Arial"/>
        </w:rPr>
      </w:pPr>
      <w:r>
        <w:rPr>
          <w:rFonts w:cs="Arial"/>
        </w:rPr>
        <w:t>This test case requires the following file(s) as input: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3040</w:t>
      </w:r>
      <w:r w:rsidRPr="007A4E54">
        <w:rPr>
          <w:rFonts w:cs="Arial"/>
          <w:b/>
        </w:rPr>
        <w:t>_in.xml</w:t>
      </w:r>
      <w:r>
        <w:rPr>
          <w:rFonts w:cs="Arial"/>
        </w:rPr>
        <w:tab/>
      </w:r>
      <w:r>
        <w:rPr>
          <w:rFonts w:cs="Arial"/>
        </w:rPr>
        <w:tab/>
        <w:t>APIVSXML test script (XML format)</w:t>
      </w:r>
    </w:p>
    <w:p w:rsidR="00F53ADB" w:rsidRDefault="00F53ADB" w:rsidP="00F53ADB">
      <w:pPr>
        <w:tabs>
          <w:tab w:val="left" w:pos="1440"/>
        </w:tabs>
        <w:ind w:left="720"/>
        <w:jc w:val="both"/>
        <w:rPr>
          <w:ins w:id="874" w:author="Author"/>
          <w:rFonts w:cs="Arial"/>
        </w:rPr>
      </w:pPr>
    </w:p>
    <w:p w:rsidR="00F53ADB" w:rsidRDefault="00F53ADB" w:rsidP="00F53ADB">
      <w:pPr>
        <w:tabs>
          <w:tab w:val="left" w:pos="1440"/>
        </w:tabs>
        <w:ind w:left="720"/>
        <w:jc w:val="both"/>
        <w:rPr>
          <w:ins w:id="875" w:author="Author"/>
          <w:rFonts w:cs="Arial"/>
        </w:rPr>
      </w:pPr>
      <w:ins w:id="876" w:author="Author">
        <w:r w:rsidRPr="00B86E2F">
          <w:rPr>
            <w:rFonts w:cs="Arial"/>
            <w:b/>
          </w:rPr>
          <w:t>Cxxxx_</w:t>
        </w:r>
        <w:r>
          <w:rPr>
            <w:rFonts w:cs="Arial"/>
            <w:b/>
          </w:rPr>
          <w:t>rsp177</w:t>
        </w:r>
        <w:r w:rsidRPr="00B86E2F">
          <w:rPr>
            <w:rFonts w:cs="Arial"/>
            <w:b/>
          </w:rPr>
          <w:t>.txt</w:t>
        </w:r>
        <w:r>
          <w:rPr>
            <w:rFonts w:cs="Arial"/>
          </w:rPr>
          <w:tab/>
          <w:t>FIO Response Message data (Frame 177)</w:t>
        </w:r>
      </w:ins>
    </w:p>
    <w:p w:rsidR="00F53ADB" w:rsidRDefault="00F53ADB" w:rsidP="00F53ADB">
      <w:pPr>
        <w:tabs>
          <w:tab w:val="left" w:pos="1440"/>
        </w:tabs>
        <w:ind w:left="720"/>
        <w:jc w:val="both"/>
        <w:rPr>
          <w:ins w:id="877" w:author="Author"/>
          <w:rFonts w:cs="Arial"/>
        </w:rPr>
      </w:pPr>
      <w:ins w:id="878" w:author="Author">
        <w:r w:rsidRPr="00B86E2F">
          <w:rPr>
            <w:rFonts w:cs="Arial"/>
            <w:b/>
          </w:rPr>
          <w:t>Cxxxx_</w:t>
        </w:r>
        <w:r>
          <w:rPr>
            <w:rFonts w:cs="Arial"/>
            <w:b/>
          </w:rPr>
          <w:t>rsp180a</w:t>
        </w:r>
        <w:r w:rsidRPr="00B86E2F">
          <w:rPr>
            <w:rFonts w:cs="Arial"/>
            <w:b/>
          </w:rPr>
          <w:t>.txt</w:t>
        </w:r>
        <w:r>
          <w:rPr>
            <w:rFonts w:cs="Arial"/>
          </w:rPr>
          <w:tab/>
          <w:t>FIO Response Message data (Frame 180)</w:t>
        </w:r>
      </w:ins>
    </w:p>
    <w:p w:rsidR="00F53ADB" w:rsidRDefault="00F53ADB" w:rsidP="00F53ADB">
      <w:pPr>
        <w:tabs>
          <w:tab w:val="left" w:pos="1440"/>
        </w:tabs>
        <w:ind w:left="720"/>
        <w:jc w:val="both"/>
        <w:rPr>
          <w:ins w:id="879" w:author="Author"/>
          <w:rFonts w:cs="Arial"/>
        </w:rPr>
      </w:pPr>
      <w:ins w:id="880" w:author="Author">
        <w:r w:rsidRPr="00B86E2F">
          <w:rPr>
            <w:rFonts w:cs="Arial"/>
            <w:b/>
          </w:rPr>
          <w:t>Cxxxx_</w:t>
        </w:r>
        <w:r>
          <w:rPr>
            <w:rFonts w:cs="Arial"/>
            <w:b/>
          </w:rPr>
          <w:t>rsp181a</w:t>
        </w:r>
        <w:r w:rsidRPr="00B86E2F">
          <w:rPr>
            <w:rFonts w:cs="Arial"/>
            <w:b/>
          </w:rPr>
          <w:t>.txt</w:t>
        </w:r>
        <w:r>
          <w:rPr>
            <w:rFonts w:cs="Arial"/>
          </w:rPr>
          <w:tab/>
          <w:t>FIO Response Message data (Frame 181)</w:t>
        </w:r>
      </w:ins>
    </w:p>
    <w:p w:rsidR="00E60132" w:rsidRDefault="00E60132" w:rsidP="00E60132">
      <w:pPr>
        <w:tabs>
          <w:tab w:val="left" w:pos="1440"/>
        </w:tabs>
        <w:ind w:left="720"/>
        <w:jc w:val="both"/>
        <w:rPr>
          <w:ins w:id="881" w:author="Author"/>
          <w:rFonts w:cs="Arial"/>
        </w:rPr>
      </w:pPr>
      <w:ins w:id="882" w:author="Author">
        <w:r w:rsidRPr="00B86E2F">
          <w:rPr>
            <w:rFonts w:cs="Arial"/>
            <w:b/>
          </w:rPr>
          <w:t>C</w:t>
        </w:r>
        <w:r>
          <w:rPr>
            <w:rFonts w:cs="Arial"/>
            <w:b/>
          </w:rPr>
          <w:t>3040</w:t>
        </w:r>
        <w:r w:rsidRPr="00B86E2F">
          <w:rPr>
            <w:rFonts w:cs="Arial"/>
            <w:b/>
          </w:rPr>
          <w:t>_</w:t>
        </w:r>
        <w:r>
          <w:rPr>
            <w:rFonts w:cs="Arial"/>
            <w:b/>
          </w:rPr>
          <w:t>rsp182a</w:t>
        </w:r>
        <w:r w:rsidRPr="00B86E2F">
          <w:rPr>
            <w:rFonts w:cs="Arial"/>
            <w:b/>
          </w:rPr>
          <w:t>.txt</w:t>
        </w:r>
        <w:r>
          <w:rPr>
            <w:rFonts w:cs="Arial"/>
          </w:rPr>
          <w:tab/>
          <w:t>FIO Response Message data (Frame 182)</w:t>
        </w:r>
      </w:ins>
    </w:p>
    <w:p w:rsidR="00E60132" w:rsidRDefault="00E60132" w:rsidP="00E60132">
      <w:pPr>
        <w:tabs>
          <w:tab w:val="left" w:pos="1440"/>
        </w:tabs>
        <w:ind w:left="720"/>
        <w:jc w:val="both"/>
        <w:rPr>
          <w:ins w:id="883" w:author="Author"/>
          <w:rFonts w:cs="Arial"/>
        </w:rPr>
      </w:pPr>
      <w:ins w:id="884" w:author="Author">
        <w:r w:rsidRPr="00B86E2F">
          <w:rPr>
            <w:rFonts w:cs="Arial"/>
            <w:b/>
          </w:rPr>
          <w:t>C</w:t>
        </w:r>
        <w:r>
          <w:rPr>
            <w:rFonts w:cs="Arial"/>
            <w:b/>
          </w:rPr>
          <w:t>3040</w:t>
        </w:r>
        <w:r w:rsidRPr="00B86E2F">
          <w:rPr>
            <w:rFonts w:cs="Arial"/>
            <w:b/>
          </w:rPr>
          <w:t>_</w:t>
        </w:r>
        <w:r>
          <w:rPr>
            <w:rFonts w:cs="Arial"/>
            <w:b/>
          </w:rPr>
          <w:t>rsp182b</w:t>
        </w:r>
        <w:r w:rsidRPr="00B86E2F">
          <w:rPr>
            <w:rFonts w:cs="Arial"/>
            <w:b/>
          </w:rPr>
          <w:t>.txt</w:t>
        </w:r>
        <w:r>
          <w:rPr>
            <w:rFonts w:cs="Arial"/>
          </w:rPr>
          <w:tab/>
          <w:t>FIO Response Message data (Frame 182)</w:t>
        </w:r>
      </w:ins>
    </w:p>
    <w:p w:rsidR="00E60132" w:rsidRDefault="00E60132" w:rsidP="00E60132">
      <w:pPr>
        <w:tabs>
          <w:tab w:val="left" w:pos="1440"/>
        </w:tabs>
        <w:ind w:left="720"/>
        <w:jc w:val="both"/>
        <w:rPr>
          <w:ins w:id="885" w:author="Author"/>
          <w:rFonts w:cs="Arial"/>
        </w:rPr>
      </w:pPr>
      <w:ins w:id="886" w:author="Author">
        <w:r w:rsidRPr="00B86E2F">
          <w:rPr>
            <w:rFonts w:cs="Arial"/>
            <w:b/>
          </w:rPr>
          <w:t>C</w:t>
        </w:r>
        <w:r>
          <w:rPr>
            <w:rFonts w:cs="Arial"/>
            <w:b/>
          </w:rPr>
          <w:t>3040</w:t>
        </w:r>
        <w:r w:rsidRPr="00B86E2F">
          <w:rPr>
            <w:rFonts w:cs="Arial"/>
            <w:b/>
          </w:rPr>
          <w:t>_</w:t>
        </w:r>
        <w:r>
          <w:rPr>
            <w:rFonts w:cs="Arial"/>
            <w:b/>
          </w:rPr>
          <w:t>rsp182c</w:t>
        </w:r>
        <w:r w:rsidRPr="00B86E2F">
          <w:rPr>
            <w:rFonts w:cs="Arial"/>
            <w:b/>
          </w:rPr>
          <w:t>.txt</w:t>
        </w:r>
        <w:r>
          <w:rPr>
            <w:rFonts w:cs="Arial"/>
          </w:rPr>
          <w:tab/>
          <w:t>FIO Response Message data (Frame 182)</w:t>
        </w:r>
      </w:ins>
    </w:p>
    <w:p w:rsidR="00E60132" w:rsidRDefault="00E60132" w:rsidP="00E60132">
      <w:pPr>
        <w:tabs>
          <w:tab w:val="left" w:pos="1440"/>
        </w:tabs>
        <w:ind w:left="720"/>
        <w:jc w:val="both"/>
        <w:rPr>
          <w:ins w:id="887" w:author="Author"/>
          <w:rFonts w:cs="Arial"/>
        </w:rPr>
      </w:pPr>
      <w:ins w:id="888" w:author="Author">
        <w:r w:rsidRPr="00B86E2F">
          <w:rPr>
            <w:rFonts w:cs="Arial"/>
            <w:b/>
          </w:rPr>
          <w:t>C</w:t>
        </w:r>
        <w:r>
          <w:rPr>
            <w:rFonts w:cs="Arial"/>
            <w:b/>
          </w:rPr>
          <w:t>3040</w:t>
        </w:r>
        <w:r w:rsidRPr="00B86E2F">
          <w:rPr>
            <w:rFonts w:cs="Arial"/>
            <w:b/>
          </w:rPr>
          <w:t>_</w:t>
        </w:r>
        <w:r>
          <w:rPr>
            <w:rFonts w:cs="Arial"/>
            <w:b/>
          </w:rPr>
          <w:t>rsp182d</w:t>
        </w:r>
        <w:r w:rsidRPr="00B86E2F">
          <w:rPr>
            <w:rFonts w:cs="Arial"/>
            <w:b/>
          </w:rPr>
          <w:t>.txt</w:t>
        </w:r>
        <w:r>
          <w:rPr>
            <w:rFonts w:cs="Arial"/>
          </w:rPr>
          <w:tab/>
          <w:t>FIO Response Message data (Frame 182)</w:t>
        </w:r>
      </w:ins>
    </w:p>
    <w:p w:rsidR="00E60132" w:rsidRDefault="00E60132" w:rsidP="00E60132">
      <w:pPr>
        <w:tabs>
          <w:tab w:val="left" w:pos="1440"/>
        </w:tabs>
        <w:ind w:left="720"/>
        <w:jc w:val="both"/>
        <w:rPr>
          <w:ins w:id="889" w:author="Author"/>
          <w:rFonts w:cs="Arial"/>
        </w:rPr>
      </w:pPr>
      <w:ins w:id="890" w:author="Author">
        <w:r w:rsidRPr="00B86E2F">
          <w:rPr>
            <w:rFonts w:cs="Arial"/>
            <w:b/>
          </w:rPr>
          <w:t>C</w:t>
        </w:r>
        <w:r>
          <w:rPr>
            <w:rFonts w:cs="Arial"/>
            <w:b/>
          </w:rPr>
          <w:t>3040</w:t>
        </w:r>
        <w:r w:rsidRPr="00B86E2F">
          <w:rPr>
            <w:rFonts w:cs="Arial"/>
            <w:b/>
          </w:rPr>
          <w:t>_</w:t>
        </w:r>
        <w:r>
          <w:rPr>
            <w:rFonts w:cs="Arial"/>
            <w:b/>
          </w:rPr>
          <w:t>rsp182e</w:t>
        </w:r>
        <w:r w:rsidRPr="00B86E2F">
          <w:rPr>
            <w:rFonts w:cs="Arial"/>
            <w:b/>
          </w:rPr>
          <w:t>.txt</w:t>
        </w:r>
        <w:r>
          <w:rPr>
            <w:rFonts w:cs="Arial"/>
          </w:rPr>
          <w:tab/>
          <w:t>FIO Response Message data (Frame 182)</w:t>
        </w:r>
      </w:ins>
    </w:p>
    <w:p w:rsidR="00E60132" w:rsidRDefault="00E60132" w:rsidP="00E60132">
      <w:pPr>
        <w:tabs>
          <w:tab w:val="left" w:pos="1440"/>
        </w:tabs>
        <w:ind w:left="720"/>
        <w:jc w:val="both"/>
        <w:rPr>
          <w:ins w:id="891" w:author="Author"/>
          <w:rFonts w:cs="Arial"/>
        </w:rPr>
      </w:pPr>
      <w:ins w:id="892" w:author="Author">
        <w:r w:rsidRPr="00B86E2F">
          <w:rPr>
            <w:rFonts w:cs="Arial"/>
            <w:b/>
          </w:rPr>
          <w:t>Cxxxx_</w:t>
        </w:r>
        <w:r>
          <w:rPr>
            <w:rFonts w:cs="Arial"/>
            <w:b/>
          </w:rPr>
          <w:t>rsp183</w:t>
        </w:r>
        <w:r w:rsidRPr="00B86E2F">
          <w:rPr>
            <w:rFonts w:cs="Arial"/>
            <w:b/>
          </w:rPr>
          <w:t>.txt</w:t>
        </w:r>
        <w:r>
          <w:rPr>
            <w:rFonts w:cs="Arial"/>
          </w:rPr>
          <w:tab/>
          <w:t>FIO Response Message data (Frame 183)</w:t>
        </w:r>
      </w:ins>
    </w:p>
    <w:p w:rsidR="00F53ADB" w:rsidRDefault="00F53ADB" w:rsidP="00F53ADB">
      <w:pPr>
        <w:tabs>
          <w:tab w:val="left" w:pos="1440"/>
        </w:tabs>
        <w:ind w:left="720"/>
        <w:jc w:val="both"/>
        <w:rPr>
          <w:ins w:id="893" w:author="Author"/>
          <w:rFonts w:cs="Arial"/>
          <w:b/>
        </w:rPr>
      </w:pPr>
    </w:p>
    <w:p w:rsidR="00F53ADB" w:rsidRDefault="00F53ADB" w:rsidP="00F53ADB">
      <w:pPr>
        <w:tabs>
          <w:tab w:val="left" w:pos="1440"/>
        </w:tabs>
        <w:ind w:left="720"/>
        <w:jc w:val="both"/>
        <w:rPr>
          <w:ins w:id="894" w:author="Author"/>
          <w:rFonts w:cs="Arial"/>
        </w:rPr>
      </w:pPr>
      <w:ins w:id="895" w:author="Author">
        <w:r w:rsidRPr="00B86E2F">
          <w:rPr>
            <w:rFonts w:cs="Arial"/>
            <w:b/>
          </w:rPr>
          <w:t>C</w:t>
        </w:r>
        <w:r>
          <w:rPr>
            <w:rFonts w:cs="Arial"/>
            <w:b/>
          </w:rPr>
          <w:t>30</w:t>
        </w:r>
        <w:r w:rsidR="00E60132">
          <w:rPr>
            <w:rFonts w:cs="Arial"/>
            <w:b/>
          </w:rPr>
          <w:t>4</w:t>
        </w:r>
        <w:r>
          <w:rPr>
            <w:rFonts w:cs="Arial"/>
            <w:b/>
          </w:rPr>
          <w:t>0</w:t>
        </w:r>
        <w:r w:rsidRPr="00B86E2F">
          <w:rPr>
            <w:rFonts w:cs="Arial"/>
            <w:b/>
          </w:rPr>
          <w:t>_</w:t>
        </w:r>
        <w:r w:rsidR="00E60132">
          <w:rPr>
            <w:rFonts w:cs="Arial"/>
            <w:b/>
          </w:rPr>
          <w:t>in</w:t>
        </w:r>
        <w:r>
          <w:rPr>
            <w:rFonts w:cs="Arial"/>
            <w:b/>
          </w:rPr>
          <w:t>puts_null</w:t>
        </w:r>
        <w:r w:rsidRPr="00B86E2F">
          <w:rPr>
            <w:rFonts w:cs="Arial"/>
            <w:b/>
          </w:rPr>
          <w:t>.txt</w:t>
        </w:r>
        <w:r>
          <w:rPr>
            <w:rFonts w:cs="Arial"/>
          </w:rPr>
          <w:tab/>
        </w:r>
        <w:r w:rsidR="00E60132">
          <w:rPr>
            <w:rFonts w:cs="Arial"/>
          </w:rPr>
          <w:tab/>
        </w:r>
        <w:r w:rsidRPr="001F4486">
          <w:rPr>
            <w:rFonts w:cs="Arial"/>
          </w:rPr>
          <w:t xml:space="preserve">parameter load file </w:t>
        </w:r>
        <w:r>
          <w:rPr>
            <w:rFonts w:cs="Arial"/>
          </w:rPr>
          <w:t xml:space="preserve">(null </w:t>
        </w:r>
        <w:r w:rsidR="00E60132">
          <w:rPr>
            <w:rFonts w:cs="Arial"/>
          </w:rPr>
          <w:t>in</w:t>
        </w:r>
        <w:r>
          <w:rPr>
            <w:rFonts w:cs="Arial"/>
          </w:rPr>
          <w:t>puts)</w:t>
        </w:r>
      </w:ins>
    </w:p>
    <w:p w:rsidR="00F53ADB" w:rsidRDefault="00F53ADB" w:rsidP="00F53ADB">
      <w:pPr>
        <w:tabs>
          <w:tab w:val="left" w:pos="1440"/>
        </w:tabs>
        <w:ind w:left="720"/>
        <w:jc w:val="both"/>
        <w:rPr>
          <w:ins w:id="896" w:author="Author"/>
          <w:rFonts w:cs="Arial"/>
        </w:rPr>
      </w:pPr>
      <w:ins w:id="897" w:author="Author">
        <w:r w:rsidRPr="00B86E2F">
          <w:rPr>
            <w:rFonts w:cs="Arial"/>
            <w:b/>
          </w:rPr>
          <w:t>C</w:t>
        </w:r>
        <w:r>
          <w:rPr>
            <w:rFonts w:cs="Arial"/>
            <w:b/>
          </w:rPr>
          <w:t>30</w:t>
        </w:r>
        <w:r w:rsidR="00E60132">
          <w:rPr>
            <w:rFonts w:cs="Arial"/>
            <w:b/>
          </w:rPr>
          <w:t>4</w:t>
        </w:r>
        <w:r>
          <w:rPr>
            <w:rFonts w:cs="Arial"/>
            <w:b/>
          </w:rPr>
          <w:t>0</w:t>
        </w:r>
        <w:r w:rsidRPr="00B86E2F">
          <w:rPr>
            <w:rFonts w:cs="Arial"/>
            <w:b/>
          </w:rPr>
          <w:t>_</w:t>
        </w:r>
        <w:r w:rsidR="00E60132">
          <w:rPr>
            <w:rFonts w:cs="Arial"/>
            <w:b/>
          </w:rPr>
          <w:t>inputs</w:t>
        </w:r>
        <w:r>
          <w:rPr>
            <w:rFonts w:cs="Arial"/>
            <w:b/>
          </w:rPr>
          <w:t>_a</w:t>
        </w:r>
        <w:r w:rsidRPr="00B86E2F">
          <w:rPr>
            <w:rFonts w:cs="Arial"/>
            <w:b/>
          </w:rPr>
          <w:t>.txt</w:t>
        </w:r>
        <w:r>
          <w:rPr>
            <w:rFonts w:cs="Arial"/>
          </w:rPr>
          <w:tab/>
        </w:r>
        <w:r>
          <w:rPr>
            <w:rFonts w:cs="Arial"/>
          </w:rPr>
          <w:tab/>
        </w:r>
        <w:r w:rsidRPr="001F4486">
          <w:rPr>
            <w:rFonts w:cs="Arial"/>
          </w:rPr>
          <w:t xml:space="preserve">parameter load file </w:t>
        </w:r>
        <w:r>
          <w:rPr>
            <w:rFonts w:cs="Arial"/>
          </w:rPr>
          <w:t>(</w:t>
        </w:r>
        <w:r w:rsidR="00E60132">
          <w:rPr>
            <w:rFonts w:cs="Arial"/>
          </w:rPr>
          <w:t>inputs</w:t>
        </w:r>
        <w:r>
          <w:rPr>
            <w:rFonts w:cs="Arial"/>
          </w:rPr>
          <w:t>)</w:t>
        </w:r>
      </w:ins>
    </w:p>
    <w:p w:rsidR="00F53ADB" w:rsidRDefault="00F53ADB" w:rsidP="00F53ADB">
      <w:pPr>
        <w:tabs>
          <w:tab w:val="left" w:pos="1440"/>
        </w:tabs>
        <w:ind w:left="720"/>
        <w:jc w:val="both"/>
        <w:rPr>
          <w:ins w:id="898" w:author="Author"/>
          <w:rFonts w:cs="Arial"/>
        </w:rPr>
      </w:pPr>
      <w:ins w:id="899" w:author="Author">
        <w:r w:rsidRPr="00B86E2F">
          <w:rPr>
            <w:rFonts w:cs="Arial"/>
            <w:b/>
          </w:rPr>
          <w:t>C</w:t>
        </w:r>
        <w:r>
          <w:rPr>
            <w:rFonts w:cs="Arial"/>
            <w:b/>
          </w:rPr>
          <w:t>30</w:t>
        </w:r>
        <w:r w:rsidR="00E60132">
          <w:rPr>
            <w:rFonts w:cs="Arial"/>
            <w:b/>
          </w:rPr>
          <w:t>4</w:t>
        </w:r>
        <w:r>
          <w:rPr>
            <w:rFonts w:cs="Arial"/>
            <w:b/>
          </w:rPr>
          <w:t>0</w:t>
        </w:r>
        <w:r w:rsidRPr="00B86E2F">
          <w:rPr>
            <w:rFonts w:cs="Arial"/>
            <w:b/>
          </w:rPr>
          <w:t>_</w:t>
        </w:r>
        <w:r w:rsidR="00E60132">
          <w:rPr>
            <w:rFonts w:cs="Arial"/>
            <w:b/>
          </w:rPr>
          <w:t>in</w:t>
        </w:r>
        <w:r>
          <w:rPr>
            <w:rFonts w:cs="Arial"/>
            <w:b/>
          </w:rPr>
          <w:t>puts_b</w:t>
        </w:r>
        <w:r w:rsidRPr="00B86E2F">
          <w:rPr>
            <w:rFonts w:cs="Arial"/>
            <w:b/>
          </w:rPr>
          <w:t>.txt</w:t>
        </w:r>
        <w:r>
          <w:rPr>
            <w:rFonts w:cs="Arial"/>
          </w:rPr>
          <w:tab/>
        </w:r>
        <w:r>
          <w:rPr>
            <w:rFonts w:cs="Arial"/>
          </w:rPr>
          <w:tab/>
        </w:r>
        <w:r w:rsidRPr="001F4486">
          <w:rPr>
            <w:rFonts w:cs="Arial"/>
          </w:rPr>
          <w:t xml:space="preserve">parameter load file </w:t>
        </w:r>
        <w:r>
          <w:rPr>
            <w:rFonts w:cs="Arial"/>
          </w:rPr>
          <w:t>(</w:t>
        </w:r>
        <w:r w:rsidR="00E60132">
          <w:rPr>
            <w:rFonts w:cs="Arial"/>
          </w:rPr>
          <w:t>inputs</w:t>
        </w:r>
        <w:r>
          <w:rPr>
            <w:rFonts w:cs="Arial"/>
          </w:rPr>
          <w:t>)</w:t>
        </w:r>
      </w:ins>
    </w:p>
    <w:p w:rsidR="00F53ADB" w:rsidRDefault="00F53ADB" w:rsidP="00F53ADB">
      <w:pPr>
        <w:tabs>
          <w:tab w:val="left" w:pos="1440"/>
        </w:tabs>
        <w:ind w:left="720"/>
        <w:jc w:val="both"/>
        <w:rPr>
          <w:ins w:id="900" w:author="Author"/>
          <w:rFonts w:cs="Arial"/>
          <w:b/>
        </w:rPr>
      </w:pPr>
    </w:p>
    <w:p w:rsidR="00EC107B" w:rsidRDefault="00EC107B" w:rsidP="00EC107B">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C107B" w:rsidRDefault="00EC107B" w:rsidP="00EC107B">
      <w:pPr>
        <w:pStyle w:val="Heading3"/>
      </w:pPr>
      <w:r>
        <w:t>Output Specifications</w:t>
      </w:r>
    </w:p>
    <w:p w:rsidR="00EC107B" w:rsidRDefault="00EC107B" w:rsidP="00EC107B">
      <w:pPr>
        <w:tabs>
          <w:tab w:val="left" w:pos="1440"/>
        </w:tabs>
        <w:jc w:val="both"/>
        <w:rPr>
          <w:rFonts w:cs="Arial"/>
        </w:rPr>
      </w:pPr>
      <w:r>
        <w:rPr>
          <w:rFonts w:cs="Arial"/>
        </w:rPr>
        <w:t>This test case produces the following file(s) as output: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3040</w:t>
      </w:r>
      <w:r w:rsidRPr="007A4E54">
        <w:rPr>
          <w:rFonts w:cs="Arial"/>
          <w:b/>
        </w:rPr>
        <w:t>_log.xml</w:t>
      </w:r>
      <w:r>
        <w:rPr>
          <w:rFonts w:cs="Arial"/>
        </w:rPr>
        <w:tab/>
      </w:r>
      <w:r>
        <w:rPr>
          <w:rFonts w:cs="Arial"/>
        </w:rPr>
        <w:tab/>
        <w:t>conformance report (XML format)</w:t>
      </w:r>
    </w:p>
    <w:p w:rsidR="00EC107B" w:rsidRDefault="00EC107B" w:rsidP="00BE0407">
      <w:pPr>
        <w:pStyle w:val="Heading2"/>
        <w:spacing w:before="0"/>
      </w:pPr>
      <w:r>
        <w:br w:type="page"/>
      </w:r>
      <w:bookmarkStart w:id="901" w:name="_Toc456255154"/>
      <w:r>
        <w:lastRenderedPageBreak/>
        <w:t>Test Case Specification 1</w:t>
      </w:r>
      <w:r w:rsidR="0004001E">
        <w:t>4</w:t>
      </w:r>
      <w:r>
        <w:t xml:space="preserve"> – FIO </w:t>
      </w:r>
      <w:r w:rsidR="00BA5CE8">
        <w:t>Frame Frequency</w:t>
      </w:r>
      <w:bookmarkEnd w:id="901"/>
    </w:p>
    <w:p w:rsidR="00EC107B" w:rsidRDefault="00EC107B" w:rsidP="00EC107B">
      <w:pPr>
        <w:pStyle w:val="Heading3"/>
      </w:pPr>
      <w:r>
        <w:t>Test Case Specification Identifier</w:t>
      </w:r>
    </w:p>
    <w:p w:rsidR="00EC107B" w:rsidRDefault="00EC107B" w:rsidP="00EC107B">
      <w:pPr>
        <w:tabs>
          <w:tab w:val="left" w:pos="1440"/>
        </w:tabs>
        <w:jc w:val="both"/>
        <w:rPr>
          <w:rFonts w:cs="Arial"/>
        </w:rPr>
      </w:pPr>
      <w:r>
        <w:rPr>
          <w:rFonts w:cs="Arial"/>
        </w:rPr>
        <w:t>The identifier for this Test Case Specification is APIRI.TCS.3050.</w:t>
      </w:r>
    </w:p>
    <w:p w:rsidR="00B35F95" w:rsidRDefault="00B35F95" w:rsidP="00B35F95">
      <w:pPr>
        <w:pStyle w:val="Heading3"/>
      </w:pPr>
      <w:r>
        <w:t>Objective</w:t>
      </w:r>
    </w:p>
    <w:p w:rsidR="008F792C" w:rsidRDefault="008F792C" w:rsidP="008F792C">
      <w:pPr>
        <w:tabs>
          <w:tab w:val="left" w:pos="1440"/>
        </w:tabs>
        <w:jc w:val="both"/>
        <w:rPr>
          <w:rFonts w:cs="Arial"/>
        </w:rPr>
      </w:pPr>
      <w:r>
        <w:rPr>
          <w:rFonts w:cs="Arial"/>
        </w:rPr>
        <w:t xml:space="preserve">The objective of this Test Case is to validate the API functions which </w:t>
      </w:r>
      <w:r w:rsidR="00BB240E">
        <w:rPr>
          <w:rFonts w:cs="Arial"/>
        </w:rPr>
        <w:t xml:space="preserve">allow the user to specify </w:t>
      </w:r>
      <w:r>
        <w:rPr>
          <w:rFonts w:cs="Arial"/>
        </w:rPr>
        <w:t>the frequency with which indi</w:t>
      </w:r>
      <w:r w:rsidR="00BB240E">
        <w:rPr>
          <w:rFonts w:cs="Arial"/>
        </w:rPr>
        <w:t>vidual Command Frames are issued to their respective Field I/O devices.</w:t>
      </w:r>
    </w:p>
    <w:p w:rsidR="00EC107B" w:rsidRDefault="00EC107B" w:rsidP="00EC107B">
      <w:pPr>
        <w:pStyle w:val="Heading3"/>
      </w:pPr>
      <w:r>
        <w:t>Test Items</w:t>
      </w:r>
    </w:p>
    <w:p w:rsidR="00EC107B" w:rsidRDefault="00EC107B" w:rsidP="00EC107B">
      <w:pPr>
        <w:tabs>
          <w:tab w:val="left" w:pos="1440"/>
        </w:tabs>
        <w:jc w:val="both"/>
        <w:rPr>
          <w:rFonts w:cs="Arial"/>
        </w:rPr>
      </w:pPr>
      <w:r>
        <w:rPr>
          <w:rFonts w:cs="Arial"/>
        </w:rPr>
        <w:t>This test case tests the following requirements:</w:t>
      </w:r>
    </w:p>
    <w:p w:rsidR="00EC107B" w:rsidRDefault="00EC107B" w:rsidP="00EC107B">
      <w:pPr>
        <w:tabs>
          <w:tab w:val="left" w:pos="1440"/>
        </w:tabs>
        <w:jc w:val="both"/>
        <w:rPr>
          <w:rFonts w:cs="Arial"/>
        </w:rPr>
      </w:pPr>
    </w:p>
    <w:p w:rsidR="00EC107B" w:rsidRDefault="00EC107B" w:rsidP="00EC107B">
      <w:pPr>
        <w:tabs>
          <w:tab w:val="left" w:pos="1440"/>
        </w:tabs>
        <w:ind w:left="1440" w:hanging="1440"/>
        <w:jc w:val="both"/>
        <w:rPr>
          <w:rFonts w:eastAsia="Calibri" w:cs="Arial"/>
        </w:rPr>
      </w:pPr>
      <w:r>
        <w:rPr>
          <w:rFonts w:eastAsia="Calibri" w:cs="Arial"/>
        </w:rPr>
        <w:t>APIR3.1.2[</w:t>
      </w:r>
      <w:r w:rsidR="00BA5CE8">
        <w:rPr>
          <w:rFonts w:eastAsia="Calibri" w:cs="Arial"/>
        </w:rPr>
        <w:t>71</w:t>
      </w:r>
      <w:r>
        <w:rPr>
          <w:rFonts w:eastAsia="Calibri" w:cs="Arial"/>
        </w:rPr>
        <w:t>]</w:t>
      </w:r>
      <w:r>
        <w:rPr>
          <w:rFonts w:eastAsia="Calibri" w:cs="Arial"/>
        </w:rPr>
        <w:tab/>
      </w:r>
      <w:r w:rsidR="00A42D39">
        <w:rPr>
          <w:rFonts w:eastAsia="Calibri" w:cs="Arial"/>
        </w:rPr>
        <w:t>The ATC Controller Standard, Section 8, specifies the frames for communication with Field I/O Devices for Model 332 Cabinets, NEMA TS 1 and TS 2 Type 2 Cabinets and ITS Cabinets. The API shall support a subset of these frames at the scheduled frame frequencies as shown in Table 3.</w:t>
      </w:r>
    </w:p>
    <w:p w:rsidR="00EC107B" w:rsidRDefault="00EC107B" w:rsidP="00EC107B">
      <w:pPr>
        <w:tabs>
          <w:tab w:val="left" w:pos="1440"/>
        </w:tabs>
        <w:jc w:val="both"/>
        <w:rPr>
          <w:rFonts w:cs="Arial"/>
        </w:rPr>
      </w:pPr>
    </w:p>
    <w:p w:rsidR="00EC107B" w:rsidRDefault="00EC107B" w:rsidP="00EC107B">
      <w:pPr>
        <w:tabs>
          <w:tab w:val="left" w:pos="1440"/>
        </w:tabs>
        <w:ind w:left="1440" w:hanging="1440"/>
        <w:jc w:val="both"/>
        <w:rPr>
          <w:rFonts w:eastAsia="Calibri" w:cs="Arial"/>
        </w:rPr>
      </w:pPr>
      <w:r>
        <w:rPr>
          <w:rFonts w:eastAsia="Calibri" w:cs="Arial"/>
        </w:rPr>
        <w:t>APIR3.1.2[</w:t>
      </w:r>
      <w:r w:rsidR="00BA5CE8">
        <w:rPr>
          <w:rFonts w:eastAsia="Calibri" w:cs="Arial"/>
        </w:rPr>
        <w:t>72</w:t>
      </w:r>
      <w:r>
        <w:rPr>
          <w:rFonts w:eastAsia="Calibri" w:cs="Arial"/>
        </w:rPr>
        <w:t>]</w:t>
      </w:r>
      <w:r>
        <w:rPr>
          <w:rFonts w:eastAsia="Calibri" w:cs="Arial"/>
        </w:rPr>
        <w:tab/>
      </w:r>
      <w:r w:rsidR="00A42D39">
        <w:rPr>
          <w:rFonts w:eastAsia="Calibri" w:cs="Arial"/>
        </w:rPr>
        <w:t>The NEMA TS 2 Standard, Section 3.3, specifies the frames for communication with Field I/O Devices for NEMA TS 2 Type 1 Cabinets. The API shall support a subset of these frames at the scheduled frame frequencies as shown in Table 4.</w:t>
      </w:r>
    </w:p>
    <w:p w:rsidR="00BA5CE8" w:rsidRDefault="00BA5CE8" w:rsidP="00BA5CE8">
      <w:pPr>
        <w:tabs>
          <w:tab w:val="left" w:pos="1440"/>
        </w:tabs>
        <w:jc w:val="both"/>
        <w:rPr>
          <w:rFonts w:cs="Arial"/>
        </w:rPr>
      </w:pPr>
    </w:p>
    <w:p w:rsidR="00BA5CE8" w:rsidRDefault="00BA5CE8" w:rsidP="00BA5CE8">
      <w:pPr>
        <w:tabs>
          <w:tab w:val="left" w:pos="1440"/>
        </w:tabs>
        <w:ind w:left="1440" w:hanging="1440"/>
        <w:jc w:val="both"/>
        <w:rPr>
          <w:rFonts w:eastAsia="Calibri" w:cs="Arial"/>
        </w:rPr>
      </w:pPr>
      <w:r>
        <w:rPr>
          <w:rFonts w:eastAsia="Calibri" w:cs="Arial"/>
        </w:rPr>
        <w:t>APIR3.1.2[74]</w:t>
      </w:r>
      <w:r>
        <w:rPr>
          <w:rFonts w:eastAsia="Calibri" w:cs="Arial"/>
        </w:rPr>
        <w:tab/>
      </w:r>
      <w:r w:rsidR="00A42D39">
        <w:rPr>
          <w:rFonts w:eastAsia="Calibri" w:cs="Arial"/>
        </w:rPr>
        <w:t>The API shall provide a method for application programs to set/get the scheduled frame frequencies for a registered Field I/O Device.</w:t>
      </w:r>
    </w:p>
    <w:p w:rsidR="00BA5CE8" w:rsidRDefault="00BA5CE8" w:rsidP="00BA5CE8">
      <w:pPr>
        <w:tabs>
          <w:tab w:val="left" w:pos="1440"/>
        </w:tabs>
        <w:jc w:val="both"/>
        <w:rPr>
          <w:rFonts w:cs="Arial"/>
        </w:rPr>
      </w:pPr>
    </w:p>
    <w:p w:rsidR="00BA5CE8" w:rsidRDefault="00BA5CE8" w:rsidP="00BA5CE8">
      <w:pPr>
        <w:tabs>
          <w:tab w:val="left" w:pos="1440"/>
        </w:tabs>
        <w:ind w:left="1440" w:hanging="1440"/>
        <w:jc w:val="both"/>
        <w:rPr>
          <w:rFonts w:eastAsia="Calibri" w:cs="Arial"/>
        </w:rPr>
      </w:pPr>
      <w:r>
        <w:rPr>
          <w:rFonts w:eastAsia="Calibri" w:cs="Arial"/>
        </w:rPr>
        <w:t>APIR3.1.2[75]</w:t>
      </w:r>
      <w:r>
        <w:rPr>
          <w:rFonts w:eastAsia="Calibri" w:cs="Arial"/>
        </w:rPr>
        <w:tab/>
      </w:r>
      <w:r w:rsidR="00A42D39">
        <w:rPr>
          <w:rFonts w:eastAsia="Calibri" w:cs="Arial"/>
        </w:rPr>
        <w:t>The frame frequency used by the API shall be the highest frequency requested by all application programs registered for that Field I/O Device.</w:t>
      </w:r>
    </w:p>
    <w:p w:rsidR="00BA5CE8" w:rsidRDefault="00BA5CE8" w:rsidP="00BA5CE8">
      <w:pPr>
        <w:tabs>
          <w:tab w:val="left" w:pos="1440"/>
        </w:tabs>
        <w:jc w:val="both"/>
        <w:rPr>
          <w:rFonts w:cs="Arial"/>
        </w:rPr>
      </w:pPr>
    </w:p>
    <w:p w:rsidR="00BA5CE8" w:rsidRDefault="00BA5CE8" w:rsidP="00BA5CE8">
      <w:pPr>
        <w:tabs>
          <w:tab w:val="left" w:pos="1440"/>
        </w:tabs>
        <w:ind w:left="1440" w:hanging="1440"/>
        <w:jc w:val="both"/>
        <w:rPr>
          <w:rFonts w:eastAsia="Calibri" w:cs="Arial"/>
        </w:rPr>
      </w:pPr>
      <w:r>
        <w:rPr>
          <w:rFonts w:eastAsia="Calibri" w:cs="Arial"/>
        </w:rPr>
        <w:t>APIR3.1.2[76]</w:t>
      </w:r>
      <w:r>
        <w:rPr>
          <w:rFonts w:eastAsia="Calibri" w:cs="Arial"/>
        </w:rPr>
        <w:tab/>
      </w:r>
      <w:r w:rsidR="00A42D39">
        <w:rPr>
          <w:rFonts w:eastAsia="Calibri" w:cs="Arial"/>
        </w:rPr>
        <w:t>The API shall provide a method to send a frame from either Table 3 or Table 4 one time (non-scheduled).</w:t>
      </w:r>
    </w:p>
    <w:p w:rsidR="00E60132" w:rsidRDefault="00E60132">
      <w:pPr>
        <w:rPr>
          <w:ins w:id="902" w:author="Author"/>
          <w:rFonts w:ascii="Arial Bold" w:hAnsi="Arial Bold" w:cs="Arial"/>
          <w:b/>
          <w:bCs/>
          <w:szCs w:val="32"/>
        </w:rPr>
      </w:pPr>
      <w:ins w:id="903" w:author="Author">
        <w:r>
          <w:br w:type="page"/>
        </w:r>
      </w:ins>
    </w:p>
    <w:p w:rsidR="00EC107B" w:rsidRDefault="00EC107B" w:rsidP="00EC107B">
      <w:pPr>
        <w:pStyle w:val="Heading3"/>
      </w:pPr>
      <w:r>
        <w:lastRenderedPageBreak/>
        <w:t>Input Specifications</w:t>
      </w:r>
    </w:p>
    <w:p w:rsidR="00EC107B" w:rsidRDefault="00EC107B" w:rsidP="00EC107B">
      <w:pPr>
        <w:tabs>
          <w:tab w:val="left" w:pos="1440"/>
        </w:tabs>
        <w:jc w:val="both"/>
        <w:rPr>
          <w:rFonts w:cs="Arial"/>
        </w:rPr>
      </w:pPr>
      <w:r>
        <w:rPr>
          <w:rFonts w:cs="Arial"/>
        </w:rPr>
        <w:t>This test case requires the following file(s) as input: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3050</w:t>
      </w:r>
      <w:r w:rsidRPr="007A4E54">
        <w:rPr>
          <w:rFonts w:cs="Arial"/>
          <w:b/>
        </w:rPr>
        <w:t>_in.xml</w:t>
      </w:r>
      <w:r>
        <w:rPr>
          <w:rFonts w:cs="Arial"/>
        </w:rPr>
        <w:tab/>
      </w:r>
      <w:r>
        <w:rPr>
          <w:rFonts w:cs="Arial"/>
        </w:rPr>
        <w:tab/>
        <w:t>APIVSXML test script (XML format)</w:t>
      </w:r>
    </w:p>
    <w:p w:rsidR="00E60132" w:rsidRDefault="00E60132" w:rsidP="00E60132">
      <w:pPr>
        <w:tabs>
          <w:tab w:val="left" w:pos="1440"/>
        </w:tabs>
        <w:ind w:left="720"/>
        <w:jc w:val="both"/>
        <w:rPr>
          <w:ins w:id="904" w:author="Author"/>
          <w:rFonts w:cs="Arial"/>
        </w:rPr>
      </w:pPr>
    </w:p>
    <w:p w:rsidR="00E60132" w:rsidRDefault="00E60132" w:rsidP="00E60132">
      <w:pPr>
        <w:tabs>
          <w:tab w:val="left" w:pos="1440"/>
        </w:tabs>
        <w:ind w:left="720"/>
        <w:jc w:val="both"/>
        <w:rPr>
          <w:ins w:id="905" w:author="Author"/>
          <w:rFonts w:cs="Arial"/>
        </w:rPr>
      </w:pPr>
      <w:ins w:id="906" w:author="Author">
        <w:r w:rsidRPr="00B86E2F">
          <w:rPr>
            <w:rFonts w:cs="Arial"/>
            <w:b/>
          </w:rPr>
          <w:t>Cxxxx_</w:t>
        </w:r>
        <w:r>
          <w:rPr>
            <w:rFonts w:cs="Arial"/>
            <w:b/>
          </w:rPr>
          <w:t>rsp128</w:t>
        </w:r>
        <w:r w:rsidRPr="00B86E2F">
          <w:rPr>
            <w:rFonts w:cs="Arial"/>
            <w:b/>
          </w:rPr>
          <w:t>.txt</w:t>
        </w:r>
        <w:r>
          <w:rPr>
            <w:rFonts w:cs="Arial"/>
          </w:rPr>
          <w:tab/>
          <w:t>FIO Response Message data (Frame 128)</w:t>
        </w:r>
      </w:ins>
    </w:p>
    <w:p w:rsidR="00E60132" w:rsidRDefault="00E60132" w:rsidP="00E60132">
      <w:pPr>
        <w:tabs>
          <w:tab w:val="left" w:pos="1440"/>
        </w:tabs>
        <w:ind w:left="720"/>
        <w:jc w:val="both"/>
        <w:rPr>
          <w:ins w:id="907" w:author="Author"/>
          <w:rFonts w:cs="Arial"/>
        </w:rPr>
      </w:pPr>
      <w:ins w:id="908" w:author="Author">
        <w:r w:rsidRPr="00B86E2F">
          <w:rPr>
            <w:rFonts w:cs="Arial"/>
            <w:b/>
          </w:rPr>
          <w:t>Cxxxx_</w:t>
        </w:r>
        <w:r>
          <w:rPr>
            <w:rFonts w:cs="Arial"/>
            <w:b/>
          </w:rPr>
          <w:t>rsp129</w:t>
        </w:r>
        <w:r w:rsidRPr="00B86E2F">
          <w:rPr>
            <w:rFonts w:cs="Arial"/>
            <w:b/>
          </w:rPr>
          <w:t>.txt</w:t>
        </w:r>
        <w:r>
          <w:rPr>
            <w:rFonts w:cs="Arial"/>
          </w:rPr>
          <w:tab/>
          <w:t>FIO Response Message data (Frame 129)</w:t>
        </w:r>
      </w:ins>
    </w:p>
    <w:p w:rsidR="00E60132" w:rsidRDefault="00E60132" w:rsidP="00E60132">
      <w:pPr>
        <w:tabs>
          <w:tab w:val="left" w:pos="1440"/>
        </w:tabs>
        <w:ind w:left="720"/>
        <w:jc w:val="both"/>
        <w:rPr>
          <w:ins w:id="909" w:author="Author"/>
          <w:rFonts w:cs="Arial"/>
        </w:rPr>
      </w:pPr>
      <w:ins w:id="910" w:author="Author">
        <w:r w:rsidRPr="00B86E2F">
          <w:rPr>
            <w:rFonts w:cs="Arial"/>
            <w:b/>
          </w:rPr>
          <w:t>Cxxxx_</w:t>
        </w:r>
        <w:r>
          <w:rPr>
            <w:rFonts w:cs="Arial"/>
            <w:b/>
          </w:rPr>
          <w:t>rsp131</w:t>
        </w:r>
        <w:r w:rsidRPr="00B86E2F">
          <w:rPr>
            <w:rFonts w:cs="Arial"/>
            <w:b/>
          </w:rPr>
          <w:t>.txt</w:t>
        </w:r>
        <w:r>
          <w:rPr>
            <w:rFonts w:cs="Arial"/>
          </w:rPr>
          <w:tab/>
          <w:t>FIO Response Message data (Frame 131)</w:t>
        </w:r>
      </w:ins>
    </w:p>
    <w:p w:rsidR="00E60132" w:rsidRDefault="00E60132" w:rsidP="00E60132">
      <w:pPr>
        <w:tabs>
          <w:tab w:val="left" w:pos="1440"/>
        </w:tabs>
        <w:ind w:left="720"/>
        <w:jc w:val="both"/>
        <w:rPr>
          <w:ins w:id="911" w:author="Author"/>
          <w:rFonts w:cs="Arial"/>
        </w:rPr>
      </w:pPr>
      <w:ins w:id="912" w:author="Author">
        <w:r w:rsidRPr="00B86E2F">
          <w:rPr>
            <w:rFonts w:cs="Arial"/>
            <w:b/>
          </w:rPr>
          <w:t>Cxxxx_</w:t>
        </w:r>
        <w:r>
          <w:rPr>
            <w:rFonts w:cs="Arial"/>
            <w:b/>
          </w:rPr>
          <w:t>rsp138</w:t>
        </w:r>
        <w:r w:rsidRPr="00B86E2F">
          <w:rPr>
            <w:rFonts w:cs="Arial"/>
            <w:b/>
          </w:rPr>
          <w:t>.txt</w:t>
        </w:r>
        <w:r>
          <w:rPr>
            <w:rFonts w:cs="Arial"/>
          </w:rPr>
          <w:tab/>
          <w:t>FIO Response Message data (Frame 138)</w:t>
        </w:r>
      </w:ins>
    </w:p>
    <w:p w:rsidR="00E60132" w:rsidRDefault="00E60132" w:rsidP="00E60132">
      <w:pPr>
        <w:tabs>
          <w:tab w:val="left" w:pos="1440"/>
        </w:tabs>
        <w:ind w:left="720"/>
        <w:jc w:val="both"/>
        <w:rPr>
          <w:ins w:id="913" w:author="Author"/>
          <w:rFonts w:cs="Arial"/>
        </w:rPr>
      </w:pPr>
      <w:ins w:id="914" w:author="Author">
        <w:r w:rsidRPr="00B86E2F">
          <w:rPr>
            <w:rFonts w:cs="Arial"/>
            <w:b/>
          </w:rPr>
          <w:t>Cxxxx_</w:t>
        </w:r>
        <w:r>
          <w:rPr>
            <w:rFonts w:cs="Arial"/>
            <w:b/>
          </w:rPr>
          <w:t>rsp139</w:t>
        </w:r>
        <w:r w:rsidRPr="00B86E2F">
          <w:rPr>
            <w:rFonts w:cs="Arial"/>
            <w:b/>
          </w:rPr>
          <w:t>.txt</w:t>
        </w:r>
        <w:r>
          <w:rPr>
            <w:rFonts w:cs="Arial"/>
          </w:rPr>
          <w:tab/>
          <w:t>FIO Response Message data (Frame 139)</w:t>
        </w:r>
      </w:ins>
    </w:p>
    <w:p w:rsidR="00E60132" w:rsidRDefault="00E60132" w:rsidP="00E60132">
      <w:pPr>
        <w:tabs>
          <w:tab w:val="left" w:pos="1440"/>
        </w:tabs>
        <w:ind w:left="720"/>
        <w:jc w:val="both"/>
        <w:rPr>
          <w:ins w:id="915" w:author="Author"/>
          <w:rFonts w:cs="Arial"/>
        </w:rPr>
      </w:pPr>
      <w:ins w:id="916" w:author="Author">
        <w:r w:rsidRPr="00B86E2F">
          <w:rPr>
            <w:rFonts w:cs="Arial"/>
            <w:b/>
          </w:rPr>
          <w:t>Cxxxx_</w:t>
        </w:r>
        <w:r>
          <w:rPr>
            <w:rFonts w:cs="Arial"/>
            <w:b/>
          </w:rPr>
          <w:t>rsp140</w:t>
        </w:r>
        <w:r w:rsidRPr="00B86E2F">
          <w:rPr>
            <w:rFonts w:cs="Arial"/>
            <w:b/>
          </w:rPr>
          <w:t>.txt</w:t>
        </w:r>
        <w:r>
          <w:rPr>
            <w:rFonts w:cs="Arial"/>
          </w:rPr>
          <w:tab/>
          <w:t>FIO Response Message data (Frame 140)</w:t>
        </w:r>
      </w:ins>
    </w:p>
    <w:p w:rsidR="00E60132" w:rsidRDefault="00E60132" w:rsidP="00E60132">
      <w:pPr>
        <w:tabs>
          <w:tab w:val="left" w:pos="1440"/>
        </w:tabs>
        <w:ind w:left="720"/>
        <w:jc w:val="both"/>
        <w:rPr>
          <w:ins w:id="917" w:author="Author"/>
          <w:rFonts w:cs="Arial"/>
        </w:rPr>
      </w:pPr>
      <w:ins w:id="918" w:author="Author">
        <w:r w:rsidRPr="00B86E2F">
          <w:rPr>
            <w:rFonts w:cs="Arial"/>
            <w:b/>
          </w:rPr>
          <w:t>Cxxxx_</w:t>
        </w:r>
        <w:r>
          <w:rPr>
            <w:rFonts w:cs="Arial"/>
            <w:b/>
          </w:rPr>
          <w:t>rsp141</w:t>
        </w:r>
        <w:r w:rsidRPr="00B86E2F">
          <w:rPr>
            <w:rFonts w:cs="Arial"/>
            <w:b/>
          </w:rPr>
          <w:t>.txt</w:t>
        </w:r>
        <w:r>
          <w:rPr>
            <w:rFonts w:cs="Arial"/>
          </w:rPr>
          <w:tab/>
          <w:t>FIO Response Message data (Frame 141)</w:t>
        </w:r>
      </w:ins>
    </w:p>
    <w:p w:rsidR="00E60132" w:rsidRDefault="00E60132" w:rsidP="00E60132">
      <w:pPr>
        <w:tabs>
          <w:tab w:val="left" w:pos="1440"/>
        </w:tabs>
        <w:ind w:left="720"/>
        <w:jc w:val="both"/>
        <w:rPr>
          <w:ins w:id="919" w:author="Author"/>
          <w:rFonts w:cs="Arial"/>
        </w:rPr>
      </w:pPr>
      <w:ins w:id="920" w:author="Author">
        <w:r w:rsidRPr="00B86E2F">
          <w:rPr>
            <w:rFonts w:cs="Arial"/>
            <w:b/>
          </w:rPr>
          <w:t>Cxxxx_</w:t>
        </w:r>
        <w:r>
          <w:rPr>
            <w:rFonts w:cs="Arial"/>
            <w:b/>
          </w:rPr>
          <w:t>rsp148</w:t>
        </w:r>
        <w:r w:rsidRPr="00B86E2F">
          <w:rPr>
            <w:rFonts w:cs="Arial"/>
            <w:b/>
          </w:rPr>
          <w:t>.txt</w:t>
        </w:r>
        <w:r>
          <w:rPr>
            <w:rFonts w:cs="Arial"/>
          </w:rPr>
          <w:tab/>
          <w:t>FIO Response Message data (Frame 148)</w:t>
        </w:r>
      </w:ins>
    </w:p>
    <w:p w:rsidR="00E60132" w:rsidRDefault="00E60132" w:rsidP="00E60132">
      <w:pPr>
        <w:tabs>
          <w:tab w:val="left" w:pos="1440"/>
        </w:tabs>
        <w:ind w:left="720"/>
        <w:jc w:val="both"/>
        <w:rPr>
          <w:ins w:id="921" w:author="Author"/>
          <w:rFonts w:cs="Arial"/>
        </w:rPr>
      </w:pPr>
      <w:ins w:id="922" w:author="Author">
        <w:r w:rsidRPr="00B86E2F">
          <w:rPr>
            <w:rFonts w:cs="Arial"/>
            <w:b/>
          </w:rPr>
          <w:t>Cxxxx_</w:t>
        </w:r>
        <w:r>
          <w:rPr>
            <w:rFonts w:cs="Arial"/>
            <w:b/>
          </w:rPr>
          <w:t>rsp149</w:t>
        </w:r>
        <w:r w:rsidRPr="00B86E2F">
          <w:rPr>
            <w:rFonts w:cs="Arial"/>
            <w:b/>
          </w:rPr>
          <w:t>.txt</w:t>
        </w:r>
        <w:r>
          <w:rPr>
            <w:rFonts w:cs="Arial"/>
          </w:rPr>
          <w:tab/>
          <w:t>FIO Response Message data (Frame 149)</w:t>
        </w:r>
      </w:ins>
    </w:p>
    <w:p w:rsidR="00E60132" w:rsidRDefault="00E60132" w:rsidP="00E60132">
      <w:pPr>
        <w:tabs>
          <w:tab w:val="left" w:pos="1440"/>
        </w:tabs>
        <w:ind w:left="720"/>
        <w:jc w:val="both"/>
        <w:rPr>
          <w:ins w:id="923" w:author="Author"/>
          <w:rFonts w:cs="Arial"/>
        </w:rPr>
      </w:pPr>
      <w:ins w:id="924" w:author="Author">
        <w:r w:rsidRPr="00B86E2F">
          <w:rPr>
            <w:rFonts w:cs="Arial"/>
            <w:b/>
          </w:rPr>
          <w:t>Cxxxx_</w:t>
        </w:r>
        <w:r>
          <w:rPr>
            <w:rFonts w:cs="Arial"/>
            <w:b/>
          </w:rPr>
          <w:t>rsp150</w:t>
        </w:r>
        <w:r w:rsidRPr="00B86E2F">
          <w:rPr>
            <w:rFonts w:cs="Arial"/>
            <w:b/>
          </w:rPr>
          <w:t>.txt</w:t>
        </w:r>
        <w:r>
          <w:rPr>
            <w:rFonts w:cs="Arial"/>
          </w:rPr>
          <w:tab/>
          <w:t>FIO Response Message data (Frame 150)</w:t>
        </w:r>
      </w:ins>
    </w:p>
    <w:p w:rsidR="00E60132" w:rsidRDefault="00E60132" w:rsidP="00E60132">
      <w:pPr>
        <w:tabs>
          <w:tab w:val="left" w:pos="1440"/>
        </w:tabs>
        <w:ind w:left="720"/>
        <w:jc w:val="both"/>
        <w:rPr>
          <w:ins w:id="925" w:author="Author"/>
          <w:rFonts w:cs="Arial"/>
        </w:rPr>
      </w:pPr>
      <w:ins w:id="926" w:author="Author">
        <w:r w:rsidRPr="00B86E2F">
          <w:rPr>
            <w:rFonts w:cs="Arial"/>
            <w:b/>
          </w:rPr>
          <w:t>Cxxxx_</w:t>
        </w:r>
        <w:r>
          <w:rPr>
            <w:rFonts w:cs="Arial"/>
            <w:b/>
          </w:rPr>
          <w:t>rsp151</w:t>
        </w:r>
        <w:r w:rsidRPr="00B86E2F">
          <w:rPr>
            <w:rFonts w:cs="Arial"/>
            <w:b/>
          </w:rPr>
          <w:t>.txt</w:t>
        </w:r>
        <w:r>
          <w:rPr>
            <w:rFonts w:cs="Arial"/>
          </w:rPr>
          <w:tab/>
          <w:t>FIO Response Message data (Frame 151)</w:t>
        </w:r>
      </w:ins>
    </w:p>
    <w:p w:rsidR="00E60132" w:rsidRDefault="00E60132" w:rsidP="00E60132">
      <w:pPr>
        <w:tabs>
          <w:tab w:val="left" w:pos="1440"/>
        </w:tabs>
        <w:ind w:left="720"/>
        <w:jc w:val="both"/>
        <w:rPr>
          <w:ins w:id="927" w:author="Author"/>
          <w:rFonts w:cs="Arial"/>
        </w:rPr>
      </w:pPr>
      <w:ins w:id="928" w:author="Author">
        <w:r w:rsidRPr="00B86E2F">
          <w:rPr>
            <w:rFonts w:cs="Arial"/>
            <w:b/>
          </w:rPr>
          <w:t>Cxxxx_</w:t>
        </w:r>
        <w:r>
          <w:rPr>
            <w:rFonts w:cs="Arial"/>
            <w:b/>
          </w:rPr>
          <w:t>rsp177</w:t>
        </w:r>
        <w:r w:rsidRPr="00B86E2F">
          <w:rPr>
            <w:rFonts w:cs="Arial"/>
            <w:b/>
          </w:rPr>
          <w:t>.txt</w:t>
        </w:r>
        <w:r>
          <w:rPr>
            <w:rFonts w:cs="Arial"/>
          </w:rPr>
          <w:tab/>
          <w:t>FIO Response Message data (Frame 177)</w:t>
        </w:r>
      </w:ins>
    </w:p>
    <w:p w:rsidR="00E60132" w:rsidRDefault="00E60132" w:rsidP="00E60132">
      <w:pPr>
        <w:tabs>
          <w:tab w:val="left" w:pos="1440"/>
        </w:tabs>
        <w:ind w:left="720"/>
        <w:jc w:val="both"/>
        <w:rPr>
          <w:ins w:id="929" w:author="Author"/>
          <w:rFonts w:cs="Arial"/>
        </w:rPr>
      </w:pPr>
      <w:ins w:id="930" w:author="Author">
        <w:r w:rsidRPr="00B86E2F">
          <w:rPr>
            <w:rFonts w:cs="Arial"/>
            <w:b/>
          </w:rPr>
          <w:t>Cxxxx_</w:t>
        </w:r>
        <w:r>
          <w:rPr>
            <w:rFonts w:cs="Arial"/>
            <w:b/>
          </w:rPr>
          <w:t>rsp181a</w:t>
        </w:r>
        <w:r w:rsidRPr="00B86E2F">
          <w:rPr>
            <w:rFonts w:cs="Arial"/>
            <w:b/>
          </w:rPr>
          <w:t>.txt</w:t>
        </w:r>
        <w:r>
          <w:rPr>
            <w:rFonts w:cs="Arial"/>
          </w:rPr>
          <w:tab/>
          <w:t>FIO Response Message data (Frame 181)</w:t>
        </w:r>
      </w:ins>
    </w:p>
    <w:p w:rsidR="00E60132" w:rsidRDefault="00E60132" w:rsidP="00E60132">
      <w:pPr>
        <w:tabs>
          <w:tab w:val="left" w:pos="1440"/>
        </w:tabs>
        <w:ind w:left="720"/>
        <w:jc w:val="both"/>
        <w:rPr>
          <w:ins w:id="931" w:author="Author"/>
          <w:rFonts w:cs="Arial"/>
        </w:rPr>
      </w:pPr>
      <w:ins w:id="932" w:author="Author">
        <w:r w:rsidRPr="00B86E2F">
          <w:rPr>
            <w:rFonts w:cs="Arial"/>
            <w:b/>
          </w:rPr>
          <w:t>Cxxxx_</w:t>
        </w:r>
        <w:r>
          <w:rPr>
            <w:rFonts w:cs="Arial"/>
            <w:b/>
          </w:rPr>
          <w:t>rsp183</w:t>
        </w:r>
        <w:r w:rsidRPr="00B86E2F">
          <w:rPr>
            <w:rFonts w:cs="Arial"/>
            <w:b/>
          </w:rPr>
          <w:t>.txt</w:t>
        </w:r>
        <w:r>
          <w:rPr>
            <w:rFonts w:cs="Arial"/>
          </w:rPr>
          <w:tab/>
          <w:t>FIO Response Message data (Frame 183)</w:t>
        </w:r>
      </w:ins>
    </w:p>
    <w:p w:rsidR="00E60132" w:rsidRDefault="00E60132" w:rsidP="00E60132">
      <w:pPr>
        <w:tabs>
          <w:tab w:val="left" w:pos="1440"/>
        </w:tabs>
        <w:ind w:left="720"/>
        <w:jc w:val="both"/>
        <w:rPr>
          <w:ins w:id="933" w:author="Author"/>
          <w:rFonts w:cs="Arial"/>
        </w:rPr>
      </w:pPr>
      <w:ins w:id="934" w:author="Author">
        <w:r w:rsidRPr="00B86E2F">
          <w:rPr>
            <w:rFonts w:cs="Arial"/>
            <w:b/>
          </w:rPr>
          <w:t>Cxxxx_</w:t>
        </w:r>
        <w:r>
          <w:rPr>
            <w:rFonts w:cs="Arial"/>
            <w:b/>
          </w:rPr>
          <w:t>rsp188a</w:t>
        </w:r>
        <w:r w:rsidRPr="00B86E2F">
          <w:rPr>
            <w:rFonts w:cs="Arial"/>
            <w:b/>
          </w:rPr>
          <w:t>.txt</w:t>
        </w:r>
        <w:r>
          <w:rPr>
            <w:rFonts w:cs="Arial"/>
          </w:rPr>
          <w:tab/>
          <w:t>FIO Response Message data (Frame 188)</w:t>
        </w:r>
      </w:ins>
    </w:p>
    <w:p w:rsidR="00E60132" w:rsidRDefault="00E60132" w:rsidP="00E60132">
      <w:pPr>
        <w:tabs>
          <w:tab w:val="left" w:pos="1440"/>
        </w:tabs>
        <w:ind w:left="720"/>
        <w:jc w:val="both"/>
        <w:rPr>
          <w:ins w:id="935" w:author="Author"/>
          <w:rFonts w:cs="Arial"/>
        </w:rPr>
      </w:pPr>
      <w:ins w:id="936" w:author="Author">
        <w:r w:rsidRPr="00B86E2F">
          <w:rPr>
            <w:rFonts w:cs="Arial"/>
            <w:b/>
          </w:rPr>
          <w:t>Cxxxx_</w:t>
        </w:r>
        <w:r>
          <w:rPr>
            <w:rFonts w:cs="Arial"/>
            <w:b/>
          </w:rPr>
          <w:t>rsp195</w:t>
        </w:r>
        <w:r w:rsidRPr="00B86E2F">
          <w:rPr>
            <w:rFonts w:cs="Arial"/>
            <w:b/>
          </w:rPr>
          <w:t>.txt</w:t>
        </w:r>
        <w:r>
          <w:rPr>
            <w:rFonts w:cs="Arial"/>
          </w:rPr>
          <w:tab/>
          <w:t>FIO Response Message data (Frame 195)</w:t>
        </w:r>
      </w:ins>
    </w:p>
    <w:p w:rsidR="00E60132" w:rsidRDefault="00E60132" w:rsidP="00E60132">
      <w:pPr>
        <w:tabs>
          <w:tab w:val="left" w:pos="1440"/>
        </w:tabs>
        <w:ind w:left="720"/>
        <w:jc w:val="both"/>
        <w:rPr>
          <w:ins w:id="937" w:author="Author"/>
          <w:rFonts w:cs="Arial"/>
          <w:b/>
        </w:rPr>
      </w:pPr>
    </w:p>
    <w:p w:rsidR="00E60132" w:rsidRDefault="00E60132" w:rsidP="00E60132">
      <w:pPr>
        <w:tabs>
          <w:tab w:val="left" w:pos="1440"/>
        </w:tabs>
        <w:ind w:left="720"/>
        <w:jc w:val="both"/>
        <w:rPr>
          <w:ins w:id="938" w:author="Author"/>
          <w:rFonts w:cs="Arial"/>
        </w:rPr>
      </w:pPr>
      <w:ins w:id="939" w:author="Author">
        <w:r w:rsidRPr="00B86E2F">
          <w:rPr>
            <w:rFonts w:cs="Arial"/>
            <w:b/>
          </w:rPr>
          <w:t>Cxxxx_</w:t>
        </w:r>
        <w:r>
          <w:rPr>
            <w:rFonts w:cs="Arial"/>
            <w:b/>
          </w:rPr>
          <w:t>cmd60</w:t>
        </w:r>
        <w:r w:rsidRPr="00B86E2F">
          <w:rPr>
            <w:rFonts w:cs="Arial"/>
            <w:b/>
          </w:rPr>
          <w:t>.txt</w:t>
        </w:r>
        <w:r>
          <w:rPr>
            <w:rFonts w:cs="Arial"/>
          </w:rPr>
          <w:tab/>
          <w:t>FIO Command Message data (Frame 60)</w:t>
        </w:r>
      </w:ins>
    </w:p>
    <w:p w:rsidR="00E60132" w:rsidRDefault="00E60132" w:rsidP="00E60132">
      <w:pPr>
        <w:tabs>
          <w:tab w:val="left" w:pos="1440"/>
        </w:tabs>
        <w:ind w:left="720"/>
        <w:jc w:val="both"/>
        <w:rPr>
          <w:ins w:id="940" w:author="Author"/>
          <w:rFonts w:cs="Arial"/>
          <w:b/>
        </w:rPr>
      </w:pPr>
    </w:p>
    <w:p w:rsidR="00EC107B" w:rsidRDefault="00EC107B" w:rsidP="00EC107B">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C107B" w:rsidRDefault="00EC107B" w:rsidP="00EC107B">
      <w:pPr>
        <w:pStyle w:val="Heading3"/>
      </w:pPr>
      <w:r>
        <w:t>Output Specifications</w:t>
      </w:r>
    </w:p>
    <w:p w:rsidR="00EC107B" w:rsidRDefault="00EC107B" w:rsidP="00EC107B">
      <w:pPr>
        <w:tabs>
          <w:tab w:val="left" w:pos="1440"/>
        </w:tabs>
        <w:jc w:val="both"/>
        <w:rPr>
          <w:rFonts w:cs="Arial"/>
        </w:rPr>
      </w:pPr>
      <w:r>
        <w:rPr>
          <w:rFonts w:cs="Arial"/>
        </w:rPr>
        <w:t>This test case produces the following file(s) as output: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3050</w:t>
      </w:r>
      <w:r w:rsidRPr="007A4E54">
        <w:rPr>
          <w:rFonts w:cs="Arial"/>
          <w:b/>
        </w:rPr>
        <w:t>_log.xml</w:t>
      </w:r>
      <w:r>
        <w:rPr>
          <w:rFonts w:cs="Arial"/>
        </w:rPr>
        <w:tab/>
      </w:r>
      <w:r>
        <w:rPr>
          <w:rFonts w:cs="Arial"/>
        </w:rPr>
        <w:tab/>
        <w:t>conformance report (XML format)</w:t>
      </w:r>
    </w:p>
    <w:p w:rsidR="00EC107B" w:rsidRDefault="00EC107B" w:rsidP="00BE0407">
      <w:pPr>
        <w:pStyle w:val="Heading2"/>
        <w:spacing w:before="0"/>
      </w:pPr>
      <w:r>
        <w:br w:type="page"/>
      </w:r>
      <w:bookmarkStart w:id="941" w:name="_Toc456255155"/>
      <w:r>
        <w:lastRenderedPageBreak/>
        <w:t>Test Case Specification 1</w:t>
      </w:r>
      <w:r w:rsidR="0004001E">
        <w:t>5</w:t>
      </w:r>
      <w:r>
        <w:t xml:space="preserve"> – FIO </w:t>
      </w:r>
      <w:r w:rsidR="00A42D39">
        <w:t>Failed State and Fault Monitoring</w:t>
      </w:r>
      <w:bookmarkEnd w:id="941"/>
    </w:p>
    <w:p w:rsidR="00EC107B" w:rsidRDefault="00EC107B" w:rsidP="00EC107B">
      <w:pPr>
        <w:pStyle w:val="Heading3"/>
      </w:pPr>
      <w:r>
        <w:t>Test Case Specification Identifier</w:t>
      </w:r>
    </w:p>
    <w:p w:rsidR="00EC107B" w:rsidRDefault="00EC107B" w:rsidP="00EC107B">
      <w:pPr>
        <w:tabs>
          <w:tab w:val="left" w:pos="1440"/>
        </w:tabs>
        <w:jc w:val="both"/>
        <w:rPr>
          <w:rFonts w:cs="Arial"/>
        </w:rPr>
      </w:pPr>
      <w:r>
        <w:rPr>
          <w:rFonts w:cs="Arial"/>
        </w:rPr>
        <w:t>The identifier for this Test Case Specification is APIRI.TCS.3060.</w:t>
      </w:r>
    </w:p>
    <w:p w:rsidR="00B35F95" w:rsidRDefault="00B35F95" w:rsidP="00B35F95">
      <w:pPr>
        <w:pStyle w:val="Heading3"/>
      </w:pPr>
      <w:r>
        <w:t>Objective</w:t>
      </w:r>
    </w:p>
    <w:p w:rsidR="00BB240E" w:rsidRDefault="00BB240E" w:rsidP="00BB240E">
      <w:pPr>
        <w:tabs>
          <w:tab w:val="left" w:pos="1440"/>
        </w:tabs>
        <w:jc w:val="both"/>
        <w:rPr>
          <w:rFonts w:cs="Arial"/>
        </w:rPr>
      </w:pPr>
      <w:r>
        <w:rPr>
          <w:rFonts w:cs="Arial"/>
        </w:rPr>
        <w:t>The objective of this Test Case is to validate the API methods for setting and clearing various application-initiated “fault” conditions related to CMU devices (Failed State Action) and TS1 and TS2 FIO devices (Fault Monitor and Voltage Monitor).</w:t>
      </w:r>
    </w:p>
    <w:p w:rsidR="00EC107B" w:rsidRDefault="00EC107B" w:rsidP="00EC107B">
      <w:pPr>
        <w:pStyle w:val="Heading3"/>
      </w:pPr>
      <w:r>
        <w:t>Test Items</w:t>
      </w:r>
    </w:p>
    <w:p w:rsidR="00EC107B" w:rsidRDefault="00EC107B" w:rsidP="00EC107B">
      <w:pPr>
        <w:tabs>
          <w:tab w:val="left" w:pos="1440"/>
        </w:tabs>
        <w:jc w:val="both"/>
        <w:rPr>
          <w:rFonts w:cs="Arial"/>
        </w:rPr>
      </w:pPr>
      <w:r>
        <w:rPr>
          <w:rFonts w:cs="Arial"/>
        </w:rPr>
        <w:t>This test case tests the following requirements:</w:t>
      </w:r>
    </w:p>
    <w:p w:rsidR="00A42D39" w:rsidRDefault="00A42D39" w:rsidP="00A42D39">
      <w:pPr>
        <w:tabs>
          <w:tab w:val="left" w:pos="1440"/>
        </w:tabs>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APIR3.1.2[77]</w:t>
      </w:r>
      <w:r>
        <w:rPr>
          <w:rFonts w:eastAsia="Calibri" w:cs="Arial"/>
        </w:rPr>
        <w:tab/>
        <w:t>The API shall provide a method to set/get the Failed State Action of a FIOCMU Field I/O Device.</w:t>
      </w:r>
    </w:p>
    <w:p w:rsidR="00A42D39" w:rsidRDefault="00A42D39" w:rsidP="00A42D39">
      <w:pPr>
        <w:tabs>
          <w:tab w:val="left" w:pos="1440"/>
        </w:tabs>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APIR3.1.2[78]</w:t>
      </w:r>
      <w:r>
        <w:rPr>
          <w:rFonts w:eastAsia="Calibri" w:cs="Arial"/>
        </w:rPr>
        <w:tab/>
        <w:t>The Failed State Action shall be settable to None (LFSA=0, NFSA=0), Latched (LFSA=1, NFSA=0), or Non Latched (LFSA=0, NFSA=1).</w:t>
      </w:r>
    </w:p>
    <w:p w:rsidR="00A42D39" w:rsidRDefault="00A42D39" w:rsidP="00A42D39">
      <w:pPr>
        <w:tabs>
          <w:tab w:val="left" w:pos="1440"/>
        </w:tabs>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APIR3.1.2[79]</w:t>
      </w:r>
      <w:r>
        <w:rPr>
          <w:rFonts w:eastAsia="Calibri" w:cs="Arial"/>
        </w:rPr>
        <w:tab/>
        <w:t>The default Failed State Action shall be None.</w:t>
      </w:r>
    </w:p>
    <w:p w:rsidR="00A42D39" w:rsidRDefault="00A42D39" w:rsidP="00A42D39">
      <w:pPr>
        <w:tabs>
          <w:tab w:val="left" w:pos="1440"/>
        </w:tabs>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APIR3.1.2[80]</w:t>
      </w:r>
      <w:r>
        <w:rPr>
          <w:rFonts w:eastAsia="Calibri" w:cs="Arial"/>
        </w:rPr>
        <w:tab/>
        <w:t>If any application program sets the state to Latched, the API shall set the Failed State Action to Latched.</w:t>
      </w:r>
    </w:p>
    <w:p w:rsidR="00A42D39" w:rsidRDefault="00A42D39" w:rsidP="00A42D39">
      <w:pPr>
        <w:tabs>
          <w:tab w:val="left" w:pos="1440"/>
        </w:tabs>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APIR3.1.2[81]</w:t>
      </w:r>
      <w:r>
        <w:rPr>
          <w:rFonts w:eastAsia="Calibri" w:cs="Arial"/>
        </w:rPr>
        <w:tab/>
        <w:t>If no application program has set the Failed State Action to Latched, then if any application program sets the state to Non Latched, the API shall set the Failed State Action to Non Latched.</w:t>
      </w:r>
    </w:p>
    <w:p w:rsidR="00A42D39" w:rsidRDefault="00A42D39" w:rsidP="00A42D39">
      <w:pPr>
        <w:tabs>
          <w:tab w:val="left" w:pos="1440"/>
        </w:tabs>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APIR3.1.2[82]</w:t>
      </w:r>
      <w:r>
        <w:rPr>
          <w:rFonts w:eastAsia="Calibri" w:cs="Arial"/>
        </w:rPr>
        <w:tab/>
        <w:t>If all application programs have a state of None, then the API shall set the Failed State Action to None.</w:t>
      </w:r>
    </w:p>
    <w:p w:rsidR="00A42D39" w:rsidRDefault="00A42D39" w:rsidP="00A42D39">
      <w:pPr>
        <w:tabs>
          <w:tab w:val="left" w:pos="1440"/>
        </w:tabs>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APIR3.1.2[83]</w:t>
      </w:r>
      <w:r>
        <w:rPr>
          <w:rFonts w:eastAsia="Calibri" w:cs="Arial"/>
        </w:rPr>
        <w:tab/>
        <w:t>The API shall provide a method to set/get the state of the Fault Monitor output point of FIOTS1 and FIOTS2 Field I/O Devices.</w:t>
      </w:r>
    </w:p>
    <w:p w:rsidR="00A42D39" w:rsidRDefault="00A42D39" w:rsidP="00A42D39">
      <w:pPr>
        <w:tabs>
          <w:tab w:val="left" w:pos="1440"/>
        </w:tabs>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APIR3.1.2[84]</w:t>
      </w:r>
      <w:r>
        <w:rPr>
          <w:rFonts w:eastAsia="Calibri" w:cs="Arial"/>
        </w:rPr>
        <w:tab/>
        <w:t>The API shall retain ownership of the Fault Monitor output point and not allow application programs to reserve this output point.</w:t>
      </w:r>
    </w:p>
    <w:p w:rsidR="00A42D39" w:rsidRDefault="00A42D39" w:rsidP="00A42D39">
      <w:pPr>
        <w:tabs>
          <w:tab w:val="left" w:pos="1440"/>
        </w:tabs>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APIR3.1.2[85]</w:t>
      </w:r>
      <w:r>
        <w:rPr>
          <w:rFonts w:eastAsia="Calibri" w:cs="Arial"/>
        </w:rPr>
        <w:tab/>
        <w:t>If any application program sets the Fault Monitor state to Off, the API shall turn Off the Fault Monitor output point on that device.</w:t>
      </w:r>
    </w:p>
    <w:p w:rsidR="00A42D39" w:rsidRDefault="00A42D39" w:rsidP="00A42D39">
      <w:pPr>
        <w:tabs>
          <w:tab w:val="left" w:pos="1440"/>
        </w:tabs>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APIR3.1.2[86]</w:t>
      </w:r>
      <w:r>
        <w:rPr>
          <w:rFonts w:eastAsia="Calibri" w:cs="Arial"/>
        </w:rPr>
        <w:tab/>
        <w:t>If all application programs have a Fault Monitor state of On for a FIOTS1 or FIOTS2 Device, then the API shall turn On the Fault Monitor output point on that device.</w:t>
      </w:r>
    </w:p>
    <w:p w:rsidR="00A42D39" w:rsidRDefault="00A42D39" w:rsidP="00A42D39">
      <w:pPr>
        <w:tabs>
          <w:tab w:val="left" w:pos="1440"/>
        </w:tabs>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APIR3.1.2[87]</w:t>
      </w:r>
      <w:r>
        <w:rPr>
          <w:rFonts w:eastAsia="Calibri" w:cs="Arial"/>
        </w:rPr>
        <w:tab/>
        <w:t>The default state of the Fault Monitor output point shall be On.</w:t>
      </w:r>
    </w:p>
    <w:p w:rsidR="00A42D39" w:rsidRDefault="00A42D39" w:rsidP="00A42D39">
      <w:pPr>
        <w:tabs>
          <w:tab w:val="left" w:pos="1440"/>
        </w:tabs>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APIR3.1.2[88]</w:t>
      </w:r>
      <w:r>
        <w:rPr>
          <w:rFonts w:eastAsia="Calibri" w:cs="Arial"/>
        </w:rPr>
        <w:tab/>
        <w:t>The API shall provide a method to set/get the state of the Voltage Monitor output point of a FIOTS1 Field I/O Device.</w:t>
      </w:r>
    </w:p>
    <w:p w:rsidR="00A42D39" w:rsidRDefault="00A42D39" w:rsidP="00A42D39">
      <w:pPr>
        <w:tabs>
          <w:tab w:val="left" w:pos="1440"/>
        </w:tabs>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APIR3.1.2[89]</w:t>
      </w:r>
      <w:r>
        <w:rPr>
          <w:rFonts w:eastAsia="Calibri" w:cs="Arial"/>
        </w:rPr>
        <w:tab/>
        <w:t>The API shall retain ownership of the Voltage Monitor output point and not allow application programs to reserve this output point.</w:t>
      </w:r>
    </w:p>
    <w:p w:rsidR="00A42D39" w:rsidRDefault="00A42D39" w:rsidP="00A42D39">
      <w:pPr>
        <w:tabs>
          <w:tab w:val="left" w:pos="1440"/>
        </w:tabs>
        <w:ind w:left="1440" w:hanging="1440"/>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APIR3.1.2[90]</w:t>
      </w:r>
      <w:r>
        <w:rPr>
          <w:rFonts w:eastAsia="Calibri" w:cs="Arial"/>
        </w:rPr>
        <w:tab/>
        <w:t>If any application program sets the Voltage Monitor state to Off, the API shall turn Off the Voltage Monitor output point on that device.</w:t>
      </w:r>
    </w:p>
    <w:p w:rsidR="00A42D39" w:rsidRDefault="00A42D39" w:rsidP="00A42D39">
      <w:pPr>
        <w:tabs>
          <w:tab w:val="left" w:pos="1440"/>
        </w:tabs>
        <w:jc w:val="both"/>
        <w:rPr>
          <w:rFonts w:cs="Arial"/>
        </w:rPr>
      </w:pPr>
    </w:p>
    <w:p w:rsidR="00A42D39" w:rsidRDefault="00A42D39" w:rsidP="00A42D39">
      <w:pPr>
        <w:tabs>
          <w:tab w:val="left" w:pos="1440"/>
        </w:tabs>
        <w:ind w:left="1440" w:hanging="1440"/>
        <w:jc w:val="both"/>
        <w:rPr>
          <w:rFonts w:eastAsia="Calibri" w:cs="Arial"/>
        </w:rPr>
      </w:pPr>
      <w:r>
        <w:rPr>
          <w:rFonts w:eastAsia="Calibri" w:cs="Arial"/>
        </w:rPr>
        <w:t>APIR3.1.2[91]</w:t>
      </w:r>
      <w:r>
        <w:rPr>
          <w:rFonts w:eastAsia="Calibri" w:cs="Arial"/>
        </w:rPr>
        <w:tab/>
        <w:t>If all application programs have a Voltage Monitor state of On for a FIOTS1 Device, then the API shall turn On the Voltage Monitor output point on that device.</w:t>
      </w:r>
    </w:p>
    <w:p w:rsidR="00A42D39" w:rsidRDefault="00A42D39" w:rsidP="00A42D39">
      <w:pPr>
        <w:tabs>
          <w:tab w:val="left" w:pos="1440"/>
        </w:tabs>
        <w:ind w:left="1440" w:hanging="1440"/>
        <w:jc w:val="both"/>
        <w:rPr>
          <w:rFonts w:eastAsia="Calibri" w:cs="Arial"/>
        </w:rPr>
      </w:pPr>
      <w:r>
        <w:rPr>
          <w:rFonts w:eastAsia="Calibri" w:cs="Arial"/>
        </w:rPr>
        <w:t>APIR3.1.2[92]</w:t>
      </w:r>
      <w:r>
        <w:rPr>
          <w:rFonts w:eastAsia="Calibri" w:cs="Arial"/>
        </w:rPr>
        <w:tab/>
        <w:t>The default state of the Voltage Monitor output point shall be On.</w:t>
      </w:r>
    </w:p>
    <w:p w:rsidR="00EC107B" w:rsidRDefault="00EC107B" w:rsidP="00EC107B">
      <w:pPr>
        <w:pStyle w:val="Heading3"/>
      </w:pPr>
      <w:r>
        <w:t>Input Specifications</w:t>
      </w:r>
    </w:p>
    <w:p w:rsidR="00EC107B" w:rsidRDefault="00EC107B" w:rsidP="00EC107B">
      <w:pPr>
        <w:tabs>
          <w:tab w:val="left" w:pos="1440"/>
        </w:tabs>
        <w:jc w:val="both"/>
        <w:rPr>
          <w:rFonts w:cs="Arial"/>
        </w:rPr>
      </w:pPr>
      <w:r>
        <w:rPr>
          <w:rFonts w:cs="Arial"/>
        </w:rPr>
        <w:t>This test case requires the following file(s) as input: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ins w:id="942" w:author="Author"/>
          <w:rFonts w:cs="Arial"/>
        </w:rPr>
      </w:pPr>
      <w:r w:rsidRPr="007A4E54">
        <w:rPr>
          <w:rFonts w:cs="Arial"/>
          <w:b/>
        </w:rPr>
        <w:t>C</w:t>
      </w:r>
      <w:r>
        <w:rPr>
          <w:rFonts w:cs="Arial"/>
          <w:b/>
        </w:rPr>
        <w:t>3060</w:t>
      </w:r>
      <w:r w:rsidRPr="007A4E54">
        <w:rPr>
          <w:rFonts w:cs="Arial"/>
          <w:b/>
        </w:rPr>
        <w:t>_in.xml</w:t>
      </w:r>
      <w:r>
        <w:rPr>
          <w:rFonts w:cs="Arial"/>
        </w:rPr>
        <w:tab/>
      </w:r>
      <w:r>
        <w:rPr>
          <w:rFonts w:cs="Arial"/>
        </w:rPr>
        <w:tab/>
        <w:t>APIVSXML test script (XML format)</w:t>
      </w:r>
    </w:p>
    <w:p w:rsidR="00E60132" w:rsidRDefault="00E60132" w:rsidP="00EC107B">
      <w:pPr>
        <w:tabs>
          <w:tab w:val="left" w:pos="1440"/>
        </w:tabs>
        <w:ind w:left="720"/>
        <w:jc w:val="both"/>
        <w:rPr>
          <w:rFonts w:cs="Arial"/>
        </w:rPr>
      </w:pPr>
    </w:p>
    <w:p w:rsidR="00E60132" w:rsidRDefault="00E60132" w:rsidP="00E60132">
      <w:pPr>
        <w:tabs>
          <w:tab w:val="left" w:pos="1440"/>
        </w:tabs>
        <w:ind w:left="720"/>
        <w:jc w:val="both"/>
        <w:rPr>
          <w:ins w:id="943" w:author="Author"/>
          <w:rFonts w:cs="Arial"/>
        </w:rPr>
      </w:pPr>
      <w:ins w:id="944" w:author="Author">
        <w:r w:rsidRPr="00B86E2F">
          <w:rPr>
            <w:rFonts w:cs="Arial"/>
            <w:b/>
          </w:rPr>
          <w:t>C</w:t>
        </w:r>
        <w:r>
          <w:rPr>
            <w:rFonts w:cs="Arial"/>
            <w:b/>
          </w:rPr>
          <w:t>3060</w:t>
        </w:r>
        <w:r w:rsidRPr="00B86E2F">
          <w:rPr>
            <w:rFonts w:cs="Arial"/>
            <w:b/>
          </w:rPr>
          <w:t>_</w:t>
        </w:r>
        <w:r>
          <w:rPr>
            <w:rFonts w:cs="Arial"/>
            <w:b/>
          </w:rPr>
          <w:t>outputs_fm</w:t>
        </w:r>
        <w:r w:rsidRPr="00B86E2F">
          <w:rPr>
            <w:rFonts w:cs="Arial"/>
            <w:b/>
          </w:rPr>
          <w:t>.txt</w:t>
        </w:r>
        <w:r>
          <w:rPr>
            <w:rFonts w:cs="Arial"/>
          </w:rPr>
          <w:tab/>
        </w:r>
        <w:r>
          <w:rPr>
            <w:rFonts w:cs="Arial"/>
          </w:rPr>
          <w:tab/>
        </w:r>
        <w:r w:rsidRPr="001F4486">
          <w:rPr>
            <w:rFonts w:cs="Arial"/>
          </w:rPr>
          <w:t xml:space="preserve">parameter load file </w:t>
        </w:r>
        <w:r>
          <w:rPr>
            <w:rFonts w:cs="Arial"/>
          </w:rPr>
          <w:t>(FM output)</w:t>
        </w:r>
      </w:ins>
    </w:p>
    <w:p w:rsidR="00E60132" w:rsidRDefault="00E60132" w:rsidP="00E60132">
      <w:pPr>
        <w:tabs>
          <w:tab w:val="left" w:pos="1440"/>
        </w:tabs>
        <w:ind w:left="720"/>
        <w:jc w:val="both"/>
        <w:rPr>
          <w:ins w:id="945" w:author="Author"/>
          <w:rFonts w:cs="Arial"/>
        </w:rPr>
      </w:pPr>
      <w:ins w:id="946" w:author="Author">
        <w:r w:rsidRPr="00B86E2F">
          <w:rPr>
            <w:rFonts w:cs="Arial"/>
            <w:b/>
          </w:rPr>
          <w:t>C</w:t>
        </w:r>
        <w:r>
          <w:rPr>
            <w:rFonts w:cs="Arial"/>
            <w:b/>
          </w:rPr>
          <w:t>3060</w:t>
        </w:r>
        <w:r w:rsidRPr="00B86E2F">
          <w:rPr>
            <w:rFonts w:cs="Arial"/>
            <w:b/>
          </w:rPr>
          <w:t>_</w:t>
        </w:r>
        <w:r>
          <w:rPr>
            <w:rFonts w:cs="Arial"/>
            <w:b/>
          </w:rPr>
          <w:t>outputs_vm</w:t>
        </w:r>
        <w:r w:rsidRPr="00B86E2F">
          <w:rPr>
            <w:rFonts w:cs="Arial"/>
            <w:b/>
          </w:rPr>
          <w:t>.txt</w:t>
        </w:r>
        <w:r>
          <w:rPr>
            <w:rFonts w:cs="Arial"/>
          </w:rPr>
          <w:tab/>
        </w:r>
        <w:r>
          <w:rPr>
            <w:rFonts w:cs="Arial"/>
          </w:rPr>
          <w:tab/>
        </w:r>
        <w:r w:rsidRPr="001F4486">
          <w:rPr>
            <w:rFonts w:cs="Arial"/>
          </w:rPr>
          <w:t xml:space="preserve">parameter load file </w:t>
        </w:r>
        <w:r>
          <w:rPr>
            <w:rFonts w:cs="Arial"/>
          </w:rPr>
          <w:t>(VM output)</w:t>
        </w:r>
      </w:ins>
    </w:p>
    <w:p w:rsidR="00E60132" w:rsidRDefault="00E60132" w:rsidP="00E60132">
      <w:pPr>
        <w:tabs>
          <w:tab w:val="left" w:pos="1440"/>
        </w:tabs>
        <w:ind w:left="720"/>
        <w:jc w:val="both"/>
        <w:rPr>
          <w:ins w:id="947" w:author="Author"/>
          <w:rFonts w:cs="Arial"/>
        </w:rPr>
      </w:pPr>
    </w:p>
    <w:p w:rsidR="00EC107B" w:rsidRDefault="00EC107B" w:rsidP="00EC107B">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C107B" w:rsidRDefault="00EC107B" w:rsidP="00EC107B">
      <w:pPr>
        <w:pStyle w:val="Heading3"/>
      </w:pPr>
      <w:r>
        <w:t>Output Specifications</w:t>
      </w:r>
    </w:p>
    <w:p w:rsidR="00EC107B" w:rsidRDefault="00EC107B" w:rsidP="00EC107B">
      <w:pPr>
        <w:tabs>
          <w:tab w:val="left" w:pos="1440"/>
        </w:tabs>
        <w:jc w:val="both"/>
        <w:rPr>
          <w:rFonts w:cs="Arial"/>
        </w:rPr>
      </w:pPr>
      <w:r>
        <w:rPr>
          <w:rFonts w:cs="Arial"/>
        </w:rPr>
        <w:t>This test case produces the following file(s) as output: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3060</w:t>
      </w:r>
      <w:r w:rsidRPr="007A4E54">
        <w:rPr>
          <w:rFonts w:cs="Arial"/>
          <w:b/>
        </w:rPr>
        <w:t>_log.xml</w:t>
      </w:r>
      <w:r>
        <w:rPr>
          <w:rFonts w:cs="Arial"/>
        </w:rPr>
        <w:tab/>
      </w:r>
      <w:r>
        <w:rPr>
          <w:rFonts w:cs="Arial"/>
        </w:rPr>
        <w:tab/>
        <w:t>conformance report (XML format)</w:t>
      </w:r>
    </w:p>
    <w:p w:rsidR="00EC107B" w:rsidRDefault="00EC107B" w:rsidP="00BE0407">
      <w:pPr>
        <w:pStyle w:val="Heading2"/>
        <w:spacing w:before="0"/>
      </w:pPr>
      <w:r>
        <w:br w:type="page"/>
      </w:r>
      <w:bookmarkStart w:id="948" w:name="_Toc456255156"/>
      <w:r>
        <w:lastRenderedPageBreak/>
        <w:t>Test Case Specification 1</w:t>
      </w:r>
      <w:r w:rsidR="0004001E">
        <w:t>6</w:t>
      </w:r>
      <w:r>
        <w:t xml:space="preserve"> – FIO </w:t>
      </w:r>
      <w:r w:rsidR="00BD2832">
        <w:t>Watchdog Outputs</w:t>
      </w:r>
      <w:bookmarkEnd w:id="948"/>
    </w:p>
    <w:p w:rsidR="00EC107B" w:rsidRDefault="00EC107B" w:rsidP="00EC107B">
      <w:pPr>
        <w:pStyle w:val="Heading3"/>
      </w:pPr>
      <w:r>
        <w:t>Test Case Specification Identifier</w:t>
      </w:r>
    </w:p>
    <w:p w:rsidR="00EC107B" w:rsidRDefault="00EC107B" w:rsidP="00EC107B">
      <w:pPr>
        <w:tabs>
          <w:tab w:val="left" w:pos="1440"/>
        </w:tabs>
        <w:jc w:val="both"/>
        <w:rPr>
          <w:rFonts w:cs="Arial"/>
        </w:rPr>
      </w:pPr>
      <w:r>
        <w:rPr>
          <w:rFonts w:cs="Arial"/>
        </w:rPr>
        <w:t>The identifier for this Test Case Specification is APIRI.TCS.3070.</w:t>
      </w:r>
    </w:p>
    <w:p w:rsidR="00B35F95" w:rsidRDefault="00B35F95" w:rsidP="00B35F95">
      <w:pPr>
        <w:pStyle w:val="Heading3"/>
      </w:pPr>
      <w:r>
        <w:t>Objective</w:t>
      </w:r>
    </w:p>
    <w:p w:rsidR="00BB240E" w:rsidRDefault="00BB240E" w:rsidP="00BB240E">
      <w:pPr>
        <w:tabs>
          <w:tab w:val="left" w:pos="1440"/>
        </w:tabs>
        <w:jc w:val="both"/>
        <w:rPr>
          <w:rFonts w:cs="Arial"/>
        </w:rPr>
      </w:pPr>
      <w:r>
        <w:rPr>
          <w:rFonts w:cs="Arial"/>
        </w:rPr>
        <w:t>The objective of this Test Case is to validate the API methods for managing Watchdog outputs on FIO devices, including ownership assignment and toggling responsibilities.</w:t>
      </w:r>
    </w:p>
    <w:p w:rsidR="00EC107B" w:rsidRDefault="00EC107B" w:rsidP="00EC107B">
      <w:pPr>
        <w:pStyle w:val="Heading3"/>
      </w:pPr>
      <w:r>
        <w:t>Test Items</w:t>
      </w:r>
    </w:p>
    <w:p w:rsidR="00EC107B" w:rsidRDefault="00EC107B" w:rsidP="00EC107B">
      <w:pPr>
        <w:tabs>
          <w:tab w:val="left" w:pos="1440"/>
        </w:tabs>
        <w:jc w:val="both"/>
        <w:rPr>
          <w:rFonts w:cs="Arial"/>
        </w:rPr>
      </w:pPr>
      <w:r>
        <w:rPr>
          <w:rFonts w:cs="Arial"/>
        </w:rPr>
        <w:t>This test case tests the following requirements:</w:t>
      </w:r>
    </w:p>
    <w:p w:rsidR="00EC107B" w:rsidRDefault="00EC107B" w:rsidP="00EC107B">
      <w:pPr>
        <w:tabs>
          <w:tab w:val="left" w:pos="1440"/>
        </w:tabs>
        <w:jc w:val="both"/>
        <w:rPr>
          <w:rFonts w:cs="Arial"/>
        </w:rPr>
      </w:pPr>
    </w:p>
    <w:p w:rsidR="00EC107B" w:rsidRDefault="00EC107B" w:rsidP="00EC107B">
      <w:pPr>
        <w:tabs>
          <w:tab w:val="left" w:pos="1440"/>
        </w:tabs>
        <w:ind w:left="1440" w:hanging="1440"/>
        <w:jc w:val="both"/>
        <w:rPr>
          <w:rFonts w:eastAsia="Calibri" w:cs="Arial"/>
        </w:rPr>
      </w:pPr>
      <w:r>
        <w:rPr>
          <w:rFonts w:eastAsia="Calibri" w:cs="Arial"/>
        </w:rPr>
        <w:t>APIR3.1.2[</w:t>
      </w:r>
      <w:r w:rsidR="00BD2832">
        <w:rPr>
          <w:rFonts w:eastAsia="Calibri" w:cs="Arial"/>
        </w:rPr>
        <w:t>93</w:t>
      </w:r>
      <w:r>
        <w:rPr>
          <w:rFonts w:eastAsia="Calibri" w:cs="Arial"/>
        </w:rPr>
        <w:t>]</w:t>
      </w:r>
      <w:r>
        <w:rPr>
          <w:rFonts w:eastAsia="Calibri" w:cs="Arial"/>
        </w:rPr>
        <w:tab/>
      </w:r>
      <w:r w:rsidR="00BD2832">
        <w:rPr>
          <w:rFonts w:eastAsia="Calibri" w:cs="Arial"/>
        </w:rPr>
        <w:t>The API shall provide a method which allows application programs to assign the output point used for the Watchdog output of any registered Field I/O Device.</w:t>
      </w:r>
    </w:p>
    <w:p w:rsidR="00EC107B" w:rsidRDefault="00EC107B" w:rsidP="00EC107B">
      <w:pPr>
        <w:tabs>
          <w:tab w:val="left" w:pos="1440"/>
        </w:tabs>
        <w:jc w:val="both"/>
        <w:rPr>
          <w:rFonts w:cs="Arial"/>
        </w:rPr>
      </w:pPr>
    </w:p>
    <w:p w:rsidR="00EC107B" w:rsidRDefault="00EC107B" w:rsidP="00EC107B">
      <w:pPr>
        <w:tabs>
          <w:tab w:val="left" w:pos="1440"/>
        </w:tabs>
        <w:ind w:left="1440" w:hanging="1440"/>
        <w:jc w:val="both"/>
        <w:rPr>
          <w:rFonts w:eastAsia="Calibri" w:cs="Arial"/>
        </w:rPr>
      </w:pPr>
      <w:r>
        <w:rPr>
          <w:rFonts w:eastAsia="Calibri" w:cs="Arial"/>
        </w:rPr>
        <w:t>APIR3.1.2[</w:t>
      </w:r>
      <w:r w:rsidR="00BD2832">
        <w:rPr>
          <w:rFonts w:eastAsia="Calibri" w:cs="Arial"/>
        </w:rPr>
        <w:t>94</w:t>
      </w:r>
      <w:r>
        <w:rPr>
          <w:rFonts w:eastAsia="Calibri" w:cs="Arial"/>
        </w:rPr>
        <w:t>]</w:t>
      </w:r>
      <w:r>
        <w:rPr>
          <w:rFonts w:eastAsia="Calibri" w:cs="Arial"/>
        </w:rPr>
        <w:tab/>
      </w:r>
      <w:r w:rsidR="00BD2832">
        <w:rPr>
          <w:rFonts w:eastAsia="Calibri" w:cs="Arial"/>
        </w:rPr>
        <w:t>The API shall restrict the ability to assign the Watchdog output point to the first application program to call the assignment method.</w:t>
      </w:r>
    </w:p>
    <w:p w:rsidR="00BD2832" w:rsidRDefault="00BD2832" w:rsidP="00BD2832">
      <w:pPr>
        <w:tabs>
          <w:tab w:val="left" w:pos="1440"/>
        </w:tabs>
        <w:jc w:val="both"/>
        <w:rPr>
          <w:rFonts w:cs="Arial"/>
        </w:rPr>
      </w:pPr>
    </w:p>
    <w:p w:rsidR="00BD2832" w:rsidRDefault="00BD2832" w:rsidP="00BD2832">
      <w:pPr>
        <w:tabs>
          <w:tab w:val="left" w:pos="1440"/>
        </w:tabs>
        <w:ind w:left="1440" w:hanging="1440"/>
        <w:jc w:val="both"/>
        <w:rPr>
          <w:rFonts w:eastAsia="Calibri" w:cs="Arial"/>
        </w:rPr>
      </w:pPr>
      <w:r>
        <w:rPr>
          <w:rFonts w:eastAsia="Calibri" w:cs="Arial"/>
        </w:rPr>
        <w:t>APIR3.1.2[95]</w:t>
      </w:r>
      <w:r>
        <w:rPr>
          <w:rFonts w:eastAsia="Calibri" w:cs="Arial"/>
        </w:rPr>
        <w:tab/>
        <w:t>The API shall retain ownership of the Watchdog output point and not allow application programs to reserve that output point directly.</w:t>
      </w:r>
    </w:p>
    <w:p w:rsidR="00BD2832" w:rsidRDefault="00BD2832" w:rsidP="00BD2832">
      <w:pPr>
        <w:tabs>
          <w:tab w:val="left" w:pos="1440"/>
        </w:tabs>
        <w:jc w:val="both"/>
        <w:rPr>
          <w:rFonts w:cs="Arial"/>
        </w:rPr>
      </w:pPr>
    </w:p>
    <w:p w:rsidR="00BD2832" w:rsidRDefault="00BD2832" w:rsidP="00BD2832">
      <w:pPr>
        <w:tabs>
          <w:tab w:val="left" w:pos="1440"/>
        </w:tabs>
        <w:ind w:left="1440" w:hanging="1440"/>
        <w:jc w:val="both"/>
        <w:rPr>
          <w:rFonts w:eastAsia="Calibri" w:cs="Arial"/>
        </w:rPr>
      </w:pPr>
      <w:r>
        <w:rPr>
          <w:rFonts w:eastAsia="Calibri" w:cs="Arial"/>
        </w:rPr>
        <w:t>APIR3.1.2[96]</w:t>
      </w:r>
      <w:r>
        <w:rPr>
          <w:rFonts w:eastAsia="Calibri" w:cs="Arial"/>
        </w:rPr>
        <w:tab/>
        <w:t>The API shall provide a method for application programs to register for shared control of the Watchdog output point.</w:t>
      </w:r>
    </w:p>
    <w:p w:rsidR="00BD2832" w:rsidRDefault="00BD2832" w:rsidP="00BD2832">
      <w:pPr>
        <w:tabs>
          <w:tab w:val="left" w:pos="1440"/>
        </w:tabs>
        <w:ind w:left="1440" w:hanging="1440"/>
        <w:jc w:val="both"/>
        <w:rPr>
          <w:rFonts w:cs="Arial"/>
        </w:rPr>
      </w:pPr>
    </w:p>
    <w:p w:rsidR="00BD2832" w:rsidRDefault="00BD2832" w:rsidP="00BD2832">
      <w:pPr>
        <w:tabs>
          <w:tab w:val="left" w:pos="1440"/>
        </w:tabs>
        <w:ind w:left="1440" w:hanging="1440"/>
        <w:jc w:val="both"/>
        <w:rPr>
          <w:rFonts w:eastAsia="Calibri" w:cs="Arial"/>
        </w:rPr>
      </w:pPr>
      <w:r>
        <w:rPr>
          <w:rFonts w:eastAsia="Calibri" w:cs="Arial"/>
        </w:rPr>
        <w:t>APIR3.1.2[97]</w:t>
      </w:r>
      <w:r>
        <w:rPr>
          <w:rFonts w:eastAsia="Calibri" w:cs="Arial"/>
        </w:rPr>
        <w:tab/>
        <w:t>The API shall provide a method for Watchdog registered application programs to “request” that the API toggle the state of the Watchdog output point.</w:t>
      </w:r>
    </w:p>
    <w:p w:rsidR="00BD2832" w:rsidRDefault="00BD2832" w:rsidP="00BD2832">
      <w:pPr>
        <w:tabs>
          <w:tab w:val="left" w:pos="1440"/>
        </w:tabs>
        <w:jc w:val="both"/>
        <w:rPr>
          <w:rFonts w:cs="Arial"/>
        </w:rPr>
      </w:pPr>
    </w:p>
    <w:p w:rsidR="00BD2832" w:rsidRDefault="00BD2832" w:rsidP="00BD2832">
      <w:pPr>
        <w:tabs>
          <w:tab w:val="left" w:pos="1440"/>
        </w:tabs>
        <w:ind w:left="1440" w:hanging="1440"/>
        <w:jc w:val="both"/>
        <w:rPr>
          <w:rFonts w:eastAsia="Calibri" w:cs="Arial"/>
        </w:rPr>
      </w:pPr>
      <w:r>
        <w:rPr>
          <w:rFonts w:eastAsia="Calibri" w:cs="Arial"/>
        </w:rPr>
        <w:t>APIR3.1.2[98]</w:t>
      </w:r>
      <w:r>
        <w:rPr>
          <w:rFonts w:eastAsia="Calibri" w:cs="Arial"/>
        </w:rPr>
        <w:tab/>
        <w:t>The API shall only toggle the Watchdog output point if all Watchdog registered application programs have made the toggle request (Watchdog Triggered Condition).</w:t>
      </w:r>
    </w:p>
    <w:p w:rsidR="00BD2832" w:rsidRDefault="00BD2832" w:rsidP="00BD2832">
      <w:pPr>
        <w:tabs>
          <w:tab w:val="left" w:pos="1440"/>
        </w:tabs>
        <w:ind w:left="1440" w:hanging="1440"/>
        <w:jc w:val="both"/>
        <w:rPr>
          <w:rFonts w:cs="Arial"/>
        </w:rPr>
      </w:pPr>
    </w:p>
    <w:p w:rsidR="00BD2832" w:rsidRDefault="00BD2832" w:rsidP="00BD2832">
      <w:pPr>
        <w:tabs>
          <w:tab w:val="left" w:pos="1440"/>
        </w:tabs>
        <w:ind w:left="1440" w:hanging="1440"/>
        <w:jc w:val="both"/>
        <w:rPr>
          <w:ins w:id="949" w:author="Author"/>
          <w:rFonts w:eastAsia="Calibri" w:cs="Arial"/>
        </w:rPr>
      </w:pPr>
      <w:r>
        <w:rPr>
          <w:rFonts w:eastAsia="Calibri" w:cs="Arial"/>
        </w:rPr>
        <w:t>APIR3.1.2[99]</w:t>
      </w:r>
      <w:r>
        <w:rPr>
          <w:rFonts w:eastAsia="Calibri" w:cs="Arial"/>
        </w:rPr>
        <w:tab/>
        <w:t>Upon a Watchdog Triggered Condition, the API shall toggle the state of the Watchdog output point within the API.</w:t>
      </w:r>
    </w:p>
    <w:p w:rsidR="00CD46E5" w:rsidRDefault="00CD46E5" w:rsidP="00BD2832">
      <w:pPr>
        <w:tabs>
          <w:tab w:val="left" w:pos="1440"/>
        </w:tabs>
        <w:ind w:left="1440" w:hanging="1440"/>
        <w:jc w:val="both"/>
        <w:rPr>
          <w:ins w:id="950" w:author="Author"/>
          <w:rFonts w:eastAsia="Calibri" w:cs="Arial"/>
        </w:rPr>
      </w:pPr>
    </w:p>
    <w:p w:rsidR="00CD46E5" w:rsidRDefault="00CD46E5" w:rsidP="00CD46E5">
      <w:pPr>
        <w:tabs>
          <w:tab w:val="left" w:pos="1620"/>
        </w:tabs>
        <w:ind w:left="1620" w:hanging="1620"/>
        <w:jc w:val="both"/>
        <w:rPr>
          <w:ins w:id="951" w:author="Author"/>
          <w:rFonts w:eastAsia="Calibri" w:cs="Arial"/>
        </w:rPr>
      </w:pPr>
      <w:ins w:id="952" w:author="Author">
        <w:r w:rsidRPr="0052191E">
          <w:rPr>
            <w:rFonts w:eastAsia="Calibri" w:cs="Arial"/>
          </w:rPr>
          <w:t>APIR3.1.2[100]</w:t>
        </w:r>
        <w:r>
          <w:rPr>
            <w:rFonts w:eastAsia="Calibri" w:cs="Arial"/>
          </w:rPr>
          <w:tab/>
        </w:r>
        <w:r w:rsidRPr="0052191E">
          <w:rPr>
            <w:rFonts w:eastAsia="Calibri" w:cs="Arial"/>
          </w:rPr>
          <w:t>When the API updates the output states of the Field I/O Device (see Item “n”), the API shall clear all previous toggle requests and the Watchdog Triggered Condition so that a new Watchdog Triggered Condition can be generated.</w:t>
        </w:r>
        <w:r w:rsidRPr="0052191E">
          <w:rPr>
            <w:rFonts w:eastAsia="Calibri" w:cs="Arial"/>
          </w:rPr>
          <w:tab/>
          <w:t>fio_fiod_wd_heartbeat(3fio).</w:t>
        </w:r>
      </w:ins>
    </w:p>
    <w:p w:rsidR="00CD46E5" w:rsidRDefault="00CD46E5" w:rsidP="00CD46E5">
      <w:pPr>
        <w:tabs>
          <w:tab w:val="left" w:pos="1440"/>
        </w:tabs>
        <w:jc w:val="both"/>
        <w:rPr>
          <w:ins w:id="953" w:author="Author"/>
          <w:rFonts w:cs="Arial"/>
        </w:rPr>
      </w:pPr>
    </w:p>
    <w:p w:rsidR="00CD46E5" w:rsidRDefault="00CD46E5" w:rsidP="00CD46E5">
      <w:pPr>
        <w:tabs>
          <w:tab w:val="left" w:pos="1620"/>
        </w:tabs>
        <w:ind w:left="1620" w:hanging="1620"/>
        <w:jc w:val="both"/>
        <w:rPr>
          <w:ins w:id="954" w:author="Author"/>
          <w:rFonts w:eastAsia="Calibri" w:cs="Arial"/>
        </w:rPr>
      </w:pPr>
      <w:ins w:id="955" w:author="Author">
        <w:r w:rsidRPr="0052191E">
          <w:rPr>
            <w:rFonts w:eastAsia="Calibri" w:cs="Arial"/>
          </w:rPr>
          <w:t>APIR3.1.2[10</w:t>
        </w:r>
        <w:r>
          <w:rPr>
            <w:rFonts w:eastAsia="Calibri" w:cs="Arial"/>
          </w:rPr>
          <w:t>1</w:t>
        </w:r>
        <w:r w:rsidRPr="0052191E">
          <w:rPr>
            <w:rFonts w:eastAsia="Calibri" w:cs="Arial"/>
          </w:rPr>
          <w:t>]</w:t>
        </w:r>
        <w:r>
          <w:rPr>
            <w:rFonts w:eastAsia="Calibri" w:cs="Arial"/>
          </w:rPr>
          <w:tab/>
        </w:r>
        <w:r w:rsidRPr="0052191E">
          <w:rPr>
            <w:rFonts w:eastAsia="Calibri" w:cs="Arial"/>
          </w:rPr>
          <w:t>The API shall not toggle the Watchdog output point more than once per update of the output states on the Field I/O Device.</w:t>
        </w:r>
      </w:ins>
    </w:p>
    <w:p w:rsidR="00CD46E5" w:rsidRDefault="00CD46E5" w:rsidP="00CD46E5">
      <w:pPr>
        <w:tabs>
          <w:tab w:val="left" w:pos="1440"/>
        </w:tabs>
        <w:jc w:val="both"/>
        <w:rPr>
          <w:ins w:id="956" w:author="Author"/>
          <w:rFonts w:cs="Arial"/>
        </w:rPr>
      </w:pPr>
    </w:p>
    <w:p w:rsidR="00CD46E5" w:rsidRDefault="00CD46E5" w:rsidP="00BD2832">
      <w:pPr>
        <w:tabs>
          <w:tab w:val="left" w:pos="1440"/>
        </w:tabs>
        <w:ind w:left="1440" w:hanging="1440"/>
        <w:jc w:val="both"/>
        <w:rPr>
          <w:rFonts w:eastAsia="Calibri" w:cs="Arial"/>
        </w:rPr>
      </w:pPr>
    </w:p>
    <w:p w:rsidR="00306DD7" w:rsidRDefault="00306DD7">
      <w:pPr>
        <w:rPr>
          <w:ins w:id="957" w:author="Author"/>
          <w:rFonts w:ascii="Arial Bold" w:hAnsi="Arial Bold" w:cs="Arial"/>
          <w:b/>
          <w:bCs/>
          <w:szCs w:val="32"/>
        </w:rPr>
      </w:pPr>
      <w:ins w:id="958" w:author="Author">
        <w:r>
          <w:br w:type="page"/>
        </w:r>
      </w:ins>
    </w:p>
    <w:p w:rsidR="00EC107B" w:rsidRDefault="00EC107B" w:rsidP="00EC107B">
      <w:pPr>
        <w:pStyle w:val="Heading3"/>
      </w:pPr>
      <w:r>
        <w:lastRenderedPageBreak/>
        <w:t>Input Specifications</w:t>
      </w:r>
    </w:p>
    <w:p w:rsidR="00EC107B" w:rsidRDefault="00EC107B" w:rsidP="00EC107B">
      <w:pPr>
        <w:tabs>
          <w:tab w:val="left" w:pos="1440"/>
        </w:tabs>
        <w:jc w:val="both"/>
        <w:rPr>
          <w:rFonts w:cs="Arial"/>
        </w:rPr>
      </w:pPr>
      <w:r>
        <w:rPr>
          <w:rFonts w:cs="Arial"/>
        </w:rPr>
        <w:t>This test case requires the following file(s) as input: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3070</w:t>
      </w:r>
      <w:r w:rsidRPr="007A4E54">
        <w:rPr>
          <w:rFonts w:cs="Arial"/>
          <w:b/>
        </w:rPr>
        <w:t>_in.xml</w:t>
      </w:r>
      <w:r>
        <w:rPr>
          <w:rFonts w:cs="Arial"/>
        </w:rPr>
        <w:tab/>
      </w:r>
      <w:r>
        <w:rPr>
          <w:rFonts w:cs="Arial"/>
        </w:rPr>
        <w:tab/>
        <w:t>APIVSXML test script (XML format)</w:t>
      </w:r>
    </w:p>
    <w:p w:rsidR="00306DD7" w:rsidRDefault="00306DD7" w:rsidP="00306DD7">
      <w:pPr>
        <w:tabs>
          <w:tab w:val="left" w:pos="1440"/>
        </w:tabs>
        <w:ind w:left="720"/>
        <w:jc w:val="both"/>
        <w:rPr>
          <w:ins w:id="959" w:author="Author"/>
          <w:rFonts w:cs="Arial"/>
        </w:rPr>
      </w:pPr>
    </w:p>
    <w:p w:rsidR="00306DD7" w:rsidRDefault="00306DD7" w:rsidP="00306DD7">
      <w:pPr>
        <w:tabs>
          <w:tab w:val="left" w:pos="1440"/>
        </w:tabs>
        <w:ind w:left="720"/>
        <w:jc w:val="both"/>
        <w:rPr>
          <w:ins w:id="960" w:author="Author"/>
          <w:rFonts w:cs="Arial"/>
        </w:rPr>
      </w:pPr>
      <w:ins w:id="961" w:author="Author">
        <w:r w:rsidRPr="00B86E2F">
          <w:rPr>
            <w:rFonts w:cs="Arial"/>
            <w:b/>
          </w:rPr>
          <w:t>Cxxxx_</w:t>
        </w:r>
        <w:r>
          <w:rPr>
            <w:rFonts w:cs="Arial"/>
            <w:b/>
          </w:rPr>
          <w:t>rsp177</w:t>
        </w:r>
        <w:r w:rsidRPr="00B86E2F">
          <w:rPr>
            <w:rFonts w:cs="Arial"/>
            <w:b/>
          </w:rPr>
          <w:t>.txt</w:t>
        </w:r>
        <w:r>
          <w:rPr>
            <w:rFonts w:cs="Arial"/>
          </w:rPr>
          <w:tab/>
          <w:t>FIO Response Message data (Frame 177)</w:t>
        </w:r>
      </w:ins>
    </w:p>
    <w:p w:rsidR="00306DD7" w:rsidRDefault="00306DD7" w:rsidP="00306DD7">
      <w:pPr>
        <w:tabs>
          <w:tab w:val="left" w:pos="1440"/>
        </w:tabs>
        <w:ind w:left="720"/>
        <w:jc w:val="both"/>
        <w:rPr>
          <w:ins w:id="962" w:author="Author"/>
          <w:rFonts w:cs="Arial"/>
        </w:rPr>
      </w:pPr>
      <w:ins w:id="963" w:author="Author">
        <w:r w:rsidRPr="00B86E2F">
          <w:rPr>
            <w:rFonts w:cs="Arial"/>
            <w:b/>
          </w:rPr>
          <w:t>Cxxxx_</w:t>
        </w:r>
        <w:r>
          <w:rPr>
            <w:rFonts w:cs="Arial"/>
            <w:b/>
          </w:rPr>
          <w:t>rsp181a</w:t>
        </w:r>
        <w:r w:rsidRPr="00B86E2F">
          <w:rPr>
            <w:rFonts w:cs="Arial"/>
            <w:b/>
          </w:rPr>
          <w:t>.txt</w:t>
        </w:r>
        <w:r>
          <w:rPr>
            <w:rFonts w:cs="Arial"/>
          </w:rPr>
          <w:tab/>
          <w:t>FIO Response Message data (Frame 181)</w:t>
        </w:r>
      </w:ins>
    </w:p>
    <w:p w:rsidR="00306DD7" w:rsidRDefault="00306DD7" w:rsidP="00306DD7">
      <w:pPr>
        <w:tabs>
          <w:tab w:val="left" w:pos="1440"/>
        </w:tabs>
        <w:ind w:left="720"/>
        <w:jc w:val="both"/>
        <w:rPr>
          <w:ins w:id="964" w:author="Author"/>
          <w:rFonts w:cs="Arial"/>
        </w:rPr>
      </w:pPr>
      <w:ins w:id="965" w:author="Author">
        <w:r w:rsidRPr="00B86E2F">
          <w:rPr>
            <w:rFonts w:cs="Arial"/>
            <w:b/>
          </w:rPr>
          <w:t>Cxxxx_</w:t>
        </w:r>
        <w:r>
          <w:rPr>
            <w:rFonts w:cs="Arial"/>
            <w:b/>
          </w:rPr>
          <w:t>rsp183</w:t>
        </w:r>
        <w:r w:rsidRPr="00B86E2F">
          <w:rPr>
            <w:rFonts w:cs="Arial"/>
            <w:b/>
          </w:rPr>
          <w:t>.txt</w:t>
        </w:r>
        <w:r>
          <w:rPr>
            <w:rFonts w:cs="Arial"/>
          </w:rPr>
          <w:tab/>
          <w:t>FIO Response Message data (Frame 183)</w:t>
        </w:r>
      </w:ins>
    </w:p>
    <w:p w:rsidR="00306DD7" w:rsidRDefault="00306DD7" w:rsidP="00306DD7">
      <w:pPr>
        <w:tabs>
          <w:tab w:val="left" w:pos="1440"/>
        </w:tabs>
        <w:ind w:left="720"/>
        <w:jc w:val="both"/>
        <w:rPr>
          <w:ins w:id="966" w:author="Author"/>
          <w:rFonts w:cs="Arial"/>
          <w:b/>
        </w:rPr>
      </w:pPr>
    </w:p>
    <w:p w:rsidR="00306DD7" w:rsidRDefault="00306DD7" w:rsidP="00306DD7">
      <w:pPr>
        <w:tabs>
          <w:tab w:val="left" w:pos="1440"/>
        </w:tabs>
        <w:ind w:left="720"/>
        <w:jc w:val="both"/>
        <w:rPr>
          <w:ins w:id="967" w:author="Author"/>
          <w:rFonts w:cs="Arial"/>
        </w:rPr>
      </w:pPr>
      <w:ins w:id="968" w:author="Author">
        <w:r w:rsidRPr="00B86E2F">
          <w:rPr>
            <w:rFonts w:cs="Arial"/>
            <w:b/>
          </w:rPr>
          <w:t>C</w:t>
        </w:r>
        <w:r>
          <w:rPr>
            <w:rFonts w:cs="Arial"/>
            <w:b/>
          </w:rPr>
          <w:t>3070</w:t>
        </w:r>
        <w:r w:rsidRPr="00B86E2F">
          <w:rPr>
            <w:rFonts w:cs="Arial"/>
            <w:b/>
          </w:rPr>
          <w:t>_</w:t>
        </w:r>
        <w:r>
          <w:rPr>
            <w:rFonts w:cs="Arial"/>
            <w:b/>
          </w:rPr>
          <w:t>outputs_wd</w:t>
        </w:r>
        <w:r w:rsidRPr="00B86E2F">
          <w:rPr>
            <w:rFonts w:cs="Arial"/>
            <w:b/>
          </w:rPr>
          <w:t>.txt</w:t>
        </w:r>
        <w:r>
          <w:rPr>
            <w:rFonts w:cs="Arial"/>
          </w:rPr>
          <w:tab/>
        </w:r>
        <w:r>
          <w:rPr>
            <w:rFonts w:cs="Arial"/>
          </w:rPr>
          <w:tab/>
        </w:r>
        <w:r w:rsidRPr="001F4486">
          <w:rPr>
            <w:rFonts w:cs="Arial"/>
          </w:rPr>
          <w:t xml:space="preserve">parameter load file </w:t>
        </w:r>
        <w:r>
          <w:rPr>
            <w:rFonts w:cs="Arial"/>
          </w:rPr>
          <w:t>(watchdog outputs)</w:t>
        </w:r>
      </w:ins>
    </w:p>
    <w:p w:rsidR="00306DD7" w:rsidRDefault="00306DD7" w:rsidP="00306DD7">
      <w:pPr>
        <w:tabs>
          <w:tab w:val="left" w:pos="1440"/>
        </w:tabs>
        <w:ind w:left="720"/>
        <w:jc w:val="both"/>
        <w:rPr>
          <w:ins w:id="969" w:author="Author"/>
          <w:rFonts w:cs="Arial"/>
        </w:rPr>
      </w:pPr>
    </w:p>
    <w:p w:rsidR="00306DD7" w:rsidRDefault="00306DD7" w:rsidP="00306DD7">
      <w:pPr>
        <w:tabs>
          <w:tab w:val="left" w:pos="1440"/>
        </w:tabs>
        <w:ind w:left="720"/>
        <w:jc w:val="both"/>
        <w:rPr>
          <w:ins w:id="970" w:author="Author"/>
          <w:rFonts w:cs="Arial"/>
        </w:rPr>
      </w:pPr>
      <w:ins w:id="971" w:author="Author">
        <w:r w:rsidRPr="00B86E2F">
          <w:rPr>
            <w:rFonts w:cs="Arial"/>
            <w:b/>
          </w:rPr>
          <w:t>C</w:t>
        </w:r>
        <w:r>
          <w:rPr>
            <w:rFonts w:cs="Arial"/>
            <w:b/>
          </w:rPr>
          <w:t>3070</w:t>
        </w:r>
        <w:r w:rsidRPr="00B86E2F">
          <w:rPr>
            <w:rFonts w:cs="Arial"/>
            <w:b/>
          </w:rPr>
          <w:t>_</w:t>
        </w:r>
        <w:r>
          <w:rPr>
            <w:rFonts w:cs="Arial"/>
            <w:b/>
          </w:rPr>
          <w:t>cmd55a</w:t>
        </w:r>
        <w:r w:rsidRPr="00B86E2F">
          <w:rPr>
            <w:rFonts w:cs="Arial"/>
            <w:b/>
          </w:rPr>
          <w:t>.txt</w:t>
        </w:r>
        <w:r>
          <w:rPr>
            <w:rFonts w:cs="Arial"/>
          </w:rPr>
          <w:tab/>
          <w:t>FIO Command Message data (Frame 55)</w:t>
        </w:r>
      </w:ins>
    </w:p>
    <w:p w:rsidR="00306DD7" w:rsidRDefault="00306DD7" w:rsidP="00306DD7">
      <w:pPr>
        <w:tabs>
          <w:tab w:val="left" w:pos="1440"/>
        </w:tabs>
        <w:ind w:left="720"/>
        <w:jc w:val="both"/>
        <w:rPr>
          <w:ins w:id="972" w:author="Author"/>
          <w:rFonts w:cs="Arial"/>
        </w:rPr>
      </w:pPr>
      <w:ins w:id="973" w:author="Author">
        <w:r w:rsidRPr="00B86E2F">
          <w:rPr>
            <w:rFonts w:cs="Arial"/>
            <w:b/>
          </w:rPr>
          <w:t>C</w:t>
        </w:r>
        <w:r>
          <w:rPr>
            <w:rFonts w:cs="Arial"/>
            <w:b/>
          </w:rPr>
          <w:t>3070</w:t>
        </w:r>
        <w:r w:rsidRPr="00B86E2F">
          <w:rPr>
            <w:rFonts w:cs="Arial"/>
            <w:b/>
          </w:rPr>
          <w:t>_</w:t>
        </w:r>
        <w:r>
          <w:rPr>
            <w:rFonts w:cs="Arial"/>
            <w:b/>
          </w:rPr>
          <w:t>cmd55b</w:t>
        </w:r>
        <w:r w:rsidRPr="00B86E2F">
          <w:rPr>
            <w:rFonts w:cs="Arial"/>
            <w:b/>
          </w:rPr>
          <w:t>.txt</w:t>
        </w:r>
        <w:r>
          <w:rPr>
            <w:rFonts w:cs="Arial"/>
          </w:rPr>
          <w:tab/>
          <w:t>FIO Command Message data (Frame 55)</w:t>
        </w:r>
      </w:ins>
    </w:p>
    <w:p w:rsidR="00306DD7" w:rsidRDefault="00306DD7" w:rsidP="00306DD7">
      <w:pPr>
        <w:tabs>
          <w:tab w:val="left" w:pos="1440"/>
        </w:tabs>
        <w:ind w:left="720"/>
        <w:jc w:val="both"/>
        <w:rPr>
          <w:ins w:id="974" w:author="Author"/>
          <w:rFonts w:cs="Arial"/>
          <w:b/>
        </w:rPr>
      </w:pPr>
    </w:p>
    <w:p w:rsidR="00EC107B" w:rsidRDefault="00EC107B" w:rsidP="00EC107B">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C107B" w:rsidRDefault="00EC107B" w:rsidP="00EC107B">
      <w:pPr>
        <w:pStyle w:val="Heading3"/>
      </w:pPr>
      <w:r>
        <w:t>Output Specifications</w:t>
      </w:r>
    </w:p>
    <w:p w:rsidR="00EC107B" w:rsidRDefault="00EC107B" w:rsidP="00EC107B">
      <w:pPr>
        <w:tabs>
          <w:tab w:val="left" w:pos="1440"/>
        </w:tabs>
        <w:jc w:val="both"/>
        <w:rPr>
          <w:rFonts w:cs="Arial"/>
        </w:rPr>
      </w:pPr>
      <w:r>
        <w:rPr>
          <w:rFonts w:cs="Arial"/>
        </w:rPr>
        <w:t>This test case produces the following file(s) as output: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3070</w:t>
      </w:r>
      <w:r w:rsidRPr="007A4E54">
        <w:rPr>
          <w:rFonts w:cs="Arial"/>
          <w:b/>
        </w:rPr>
        <w:t>_log.xml</w:t>
      </w:r>
      <w:r>
        <w:rPr>
          <w:rFonts w:cs="Arial"/>
        </w:rPr>
        <w:tab/>
      </w:r>
      <w:r>
        <w:rPr>
          <w:rFonts w:cs="Arial"/>
        </w:rPr>
        <w:tab/>
        <w:t>conformance report (XML format)</w:t>
      </w:r>
    </w:p>
    <w:p w:rsidR="00EC107B" w:rsidRDefault="00EC107B" w:rsidP="00BE0407">
      <w:pPr>
        <w:pStyle w:val="Heading2"/>
        <w:spacing w:before="0"/>
      </w:pPr>
      <w:r>
        <w:br w:type="page"/>
      </w:r>
      <w:bookmarkStart w:id="975" w:name="_Toc456255157"/>
      <w:r>
        <w:lastRenderedPageBreak/>
        <w:t>Test Case Specification 1</w:t>
      </w:r>
      <w:r w:rsidR="0004001E">
        <w:t>7</w:t>
      </w:r>
      <w:r>
        <w:t xml:space="preserve"> – FIO </w:t>
      </w:r>
      <w:r w:rsidR="00BD2832">
        <w:t>Device Status</w:t>
      </w:r>
      <w:bookmarkEnd w:id="975"/>
    </w:p>
    <w:p w:rsidR="00EC107B" w:rsidRDefault="00EC107B" w:rsidP="00EC107B">
      <w:pPr>
        <w:pStyle w:val="Heading3"/>
      </w:pPr>
      <w:r>
        <w:t>Test Case Specification Identifier</w:t>
      </w:r>
    </w:p>
    <w:p w:rsidR="00EC107B" w:rsidRDefault="00EC107B" w:rsidP="00EC107B">
      <w:pPr>
        <w:tabs>
          <w:tab w:val="left" w:pos="1440"/>
        </w:tabs>
        <w:jc w:val="both"/>
        <w:rPr>
          <w:rFonts w:cs="Arial"/>
        </w:rPr>
      </w:pPr>
      <w:r>
        <w:rPr>
          <w:rFonts w:cs="Arial"/>
        </w:rPr>
        <w:t>The identifier for this Test Case Specification is APIRI.TCS.3080.</w:t>
      </w:r>
    </w:p>
    <w:p w:rsidR="004B4B51" w:rsidRPr="000B04C6" w:rsidRDefault="004B4B51" w:rsidP="004B4B51">
      <w:pPr>
        <w:pStyle w:val="Heading3"/>
      </w:pPr>
      <w:r w:rsidRPr="000B04C6">
        <w:t>Objective</w:t>
      </w:r>
    </w:p>
    <w:p w:rsidR="004B4B51" w:rsidRPr="000B04C6" w:rsidRDefault="004B4B51" w:rsidP="004B4B51">
      <w:pPr>
        <w:tabs>
          <w:tab w:val="left" w:pos="1440"/>
        </w:tabs>
        <w:jc w:val="both"/>
        <w:rPr>
          <w:rFonts w:cs="Arial"/>
        </w:rPr>
      </w:pPr>
      <w:r w:rsidRPr="000B04C6">
        <w:rPr>
          <w:rFonts w:cs="Arial"/>
        </w:rPr>
        <w:t xml:space="preserve">The objective of this test case is to test the operation of the API functions used to retrieve and reset </w:t>
      </w:r>
      <w:r w:rsidR="00BB240E">
        <w:rPr>
          <w:rFonts w:cs="Arial"/>
        </w:rPr>
        <w:t xml:space="preserve">device </w:t>
      </w:r>
      <w:r w:rsidRPr="000B04C6">
        <w:rPr>
          <w:rFonts w:cs="Arial"/>
        </w:rPr>
        <w:t xml:space="preserve">status information from a registered Field I/O Device.  A device will be registered and allowed to communicate for a period of time, after which the status elements will be examined and then reset.  .  </w:t>
      </w:r>
    </w:p>
    <w:p w:rsidR="00EC107B" w:rsidRDefault="00EC107B" w:rsidP="00EC107B">
      <w:pPr>
        <w:pStyle w:val="Heading3"/>
      </w:pPr>
      <w:r>
        <w:t>Test Items</w:t>
      </w:r>
    </w:p>
    <w:p w:rsidR="00EC107B" w:rsidRDefault="00EC107B" w:rsidP="00EC107B">
      <w:pPr>
        <w:tabs>
          <w:tab w:val="left" w:pos="1440"/>
        </w:tabs>
        <w:jc w:val="both"/>
        <w:rPr>
          <w:rFonts w:cs="Arial"/>
        </w:rPr>
      </w:pPr>
      <w:r>
        <w:rPr>
          <w:rFonts w:cs="Arial"/>
        </w:rPr>
        <w:t>This test case tests the following requirements:</w:t>
      </w:r>
    </w:p>
    <w:p w:rsidR="00BD2832" w:rsidRDefault="00BD2832" w:rsidP="00BD2832">
      <w:pPr>
        <w:tabs>
          <w:tab w:val="left" w:pos="1440"/>
        </w:tabs>
        <w:jc w:val="both"/>
        <w:rPr>
          <w:rFonts w:cs="Arial"/>
        </w:rPr>
      </w:pPr>
    </w:p>
    <w:p w:rsidR="00BD2832" w:rsidRDefault="00BD2832" w:rsidP="00BD2832">
      <w:pPr>
        <w:tabs>
          <w:tab w:val="left" w:pos="1620"/>
        </w:tabs>
        <w:ind w:left="1620" w:hanging="1620"/>
        <w:jc w:val="both"/>
        <w:rPr>
          <w:rFonts w:eastAsia="Calibri" w:cs="Arial"/>
        </w:rPr>
      </w:pPr>
      <w:r>
        <w:rPr>
          <w:rFonts w:eastAsia="Calibri" w:cs="Arial"/>
        </w:rPr>
        <w:t>APIR3.1.2[102]</w:t>
      </w:r>
      <w:r>
        <w:rPr>
          <w:rFonts w:eastAsia="Calibri" w:cs="Arial"/>
        </w:rPr>
        <w:tab/>
        <w:t>The API shall provide functions which allow application programs to obtain status information of a registered Field I/O Device.</w:t>
      </w:r>
    </w:p>
    <w:p w:rsidR="00BD2832" w:rsidRDefault="00BD2832" w:rsidP="00BD2832">
      <w:pPr>
        <w:tabs>
          <w:tab w:val="left" w:pos="1440"/>
        </w:tabs>
        <w:jc w:val="both"/>
        <w:rPr>
          <w:rFonts w:cs="Arial"/>
        </w:rPr>
      </w:pPr>
    </w:p>
    <w:p w:rsidR="00F23A13" w:rsidRPr="00F23A13" w:rsidRDefault="00BD2832" w:rsidP="00F23A13">
      <w:pPr>
        <w:tabs>
          <w:tab w:val="left" w:pos="1620"/>
        </w:tabs>
        <w:ind w:left="1620" w:hanging="1620"/>
        <w:jc w:val="both"/>
        <w:rPr>
          <w:rFonts w:eastAsia="Calibri" w:cs="Arial"/>
        </w:rPr>
      </w:pPr>
      <w:r>
        <w:rPr>
          <w:rFonts w:eastAsia="Calibri" w:cs="Arial"/>
        </w:rPr>
        <w:t>APIR3.1.2[10</w:t>
      </w:r>
      <w:r w:rsidR="00F23A13">
        <w:rPr>
          <w:rFonts w:eastAsia="Calibri" w:cs="Arial"/>
        </w:rPr>
        <w:t>5</w:t>
      </w:r>
      <w:r>
        <w:rPr>
          <w:rFonts w:eastAsia="Calibri" w:cs="Arial"/>
        </w:rPr>
        <w:t>]</w:t>
      </w:r>
      <w:r>
        <w:rPr>
          <w:rFonts w:eastAsia="Calibri" w:cs="Arial"/>
        </w:rPr>
        <w:tab/>
      </w:r>
      <w:r w:rsidR="00F23A13" w:rsidRPr="00F23A13">
        <w:rPr>
          <w:rFonts w:eastAsia="Calibri" w:cs="Arial"/>
        </w:rPr>
        <w:t>The API shall provide the following communication status information for each registered Field I/O Device:</w:t>
      </w:r>
    </w:p>
    <w:p w:rsidR="00F23A13" w:rsidRPr="00F23A13" w:rsidRDefault="00F23A13" w:rsidP="00F23A13">
      <w:pPr>
        <w:tabs>
          <w:tab w:val="left" w:pos="1620"/>
        </w:tabs>
        <w:ind w:left="3780" w:hanging="1620"/>
        <w:jc w:val="both"/>
        <w:rPr>
          <w:rFonts w:eastAsia="Calibri" w:cs="Arial"/>
        </w:rPr>
      </w:pPr>
      <w:r w:rsidRPr="00F23A13">
        <w:rPr>
          <w:rFonts w:eastAsia="Calibri" w:cs="Arial"/>
        </w:rPr>
        <w:t>i) Communications Enabled/Disabled;</w:t>
      </w:r>
    </w:p>
    <w:p w:rsidR="00F23A13" w:rsidRPr="00F23A13" w:rsidRDefault="00F23A13" w:rsidP="00F23A13">
      <w:pPr>
        <w:tabs>
          <w:tab w:val="left" w:pos="1620"/>
        </w:tabs>
        <w:ind w:left="3780" w:hanging="1620"/>
        <w:jc w:val="both"/>
        <w:rPr>
          <w:rFonts w:eastAsia="Calibri" w:cs="Arial"/>
        </w:rPr>
      </w:pPr>
      <w:r w:rsidRPr="00F23A13">
        <w:rPr>
          <w:rFonts w:eastAsia="Calibri" w:cs="Arial"/>
        </w:rPr>
        <w:t>ii) Cumulative successful response count for all frames to this device;</w:t>
      </w:r>
    </w:p>
    <w:p w:rsidR="00F23A13" w:rsidRPr="00F23A13" w:rsidRDefault="00F23A13" w:rsidP="00F23A13">
      <w:pPr>
        <w:tabs>
          <w:tab w:val="left" w:pos="1620"/>
        </w:tabs>
        <w:ind w:left="3780" w:hanging="1620"/>
        <w:jc w:val="both"/>
        <w:rPr>
          <w:rFonts w:eastAsia="Calibri" w:cs="Arial"/>
        </w:rPr>
      </w:pPr>
      <w:r w:rsidRPr="00F23A13">
        <w:rPr>
          <w:rFonts w:eastAsia="Calibri" w:cs="Arial"/>
        </w:rPr>
        <w:t>iii) Cumulative error count for all frames to this device; and</w:t>
      </w:r>
    </w:p>
    <w:p w:rsidR="00BD2832" w:rsidRDefault="00F23A13" w:rsidP="00F23A13">
      <w:pPr>
        <w:tabs>
          <w:tab w:val="left" w:pos="1620"/>
        </w:tabs>
        <w:ind w:left="2520" w:hanging="360"/>
        <w:jc w:val="both"/>
        <w:rPr>
          <w:rFonts w:eastAsia="Calibri" w:cs="Arial"/>
        </w:rPr>
      </w:pPr>
      <w:r w:rsidRPr="00F23A13">
        <w:rPr>
          <w:rFonts w:eastAsia="Calibri" w:cs="Arial"/>
        </w:rPr>
        <w:t>iv) Command frames sent to this device with the following information for each frame type: current scheduled frequency, cumulative successful response count, cumulative error count, numbers of errors in the last 10 frames, a response frame sequence number, frame size in bytes and the raw data from the most recent response frame.</w:t>
      </w:r>
    </w:p>
    <w:p w:rsidR="005D105C" w:rsidRDefault="005D105C" w:rsidP="005D105C">
      <w:pPr>
        <w:tabs>
          <w:tab w:val="left" w:pos="1440"/>
        </w:tabs>
        <w:jc w:val="both"/>
        <w:rPr>
          <w:rFonts w:cs="Arial"/>
        </w:rPr>
      </w:pPr>
    </w:p>
    <w:p w:rsidR="005D105C" w:rsidRPr="00F23A13" w:rsidRDefault="005D105C" w:rsidP="005D105C">
      <w:pPr>
        <w:tabs>
          <w:tab w:val="left" w:pos="1620"/>
        </w:tabs>
        <w:ind w:left="1620" w:hanging="1620"/>
        <w:jc w:val="both"/>
        <w:rPr>
          <w:rFonts w:eastAsia="Calibri" w:cs="Arial"/>
        </w:rPr>
      </w:pPr>
      <w:r w:rsidRPr="00F23A13">
        <w:rPr>
          <w:rFonts w:eastAsia="Calibri" w:cs="Arial"/>
        </w:rPr>
        <w:t>APIR3.1.2[107]</w:t>
      </w:r>
      <w:r w:rsidRPr="00F23A13">
        <w:rPr>
          <w:rFonts w:eastAsia="Calibri" w:cs="Arial"/>
        </w:rPr>
        <w:tab/>
        <w:t>The API shall provide a method for application programs to reset the communications status counters to 0 (zero) for a registered Field I/O Device.</w:t>
      </w:r>
    </w:p>
    <w:p w:rsidR="00161F01" w:rsidRDefault="00161F01" w:rsidP="00161F01">
      <w:pPr>
        <w:tabs>
          <w:tab w:val="left" w:pos="1440"/>
        </w:tabs>
        <w:jc w:val="both"/>
        <w:rPr>
          <w:rFonts w:cs="Arial"/>
        </w:rPr>
      </w:pPr>
    </w:p>
    <w:p w:rsidR="00161F01" w:rsidRPr="00F23A13" w:rsidRDefault="00161F01" w:rsidP="00161F01">
      <w:pPr>
        <w:tabs>
          <w:tab w:val="left" w:pos="1620"/>
        </w:tabs>
        <w:ind w:left="1620" w:hanging="1620"/>
        <w:jc w:val="both"/>
        <w:rPr>
          <w:rFonts w:eastAsia="Calibri" w:cs="Arial"/>
        </w:rPr>
      </w:pPr>
      <w:r w:rsidRPr="00F23A13">
        <w:rPr>
          <w:rFonts w:eastAsia="Calibri" w:cs="Arial"/>
        </w:rPr>
        <w:t>APIR3.1.2[</w:t>
      </w:r>
      <w:r>
        <w:rPr>
          <w:rFonts w:eastAsia="Calibri" w:cs="Arial"/>
        </w:rPr>
        <w:t>108</w:t>
      </w:r>
      <w:r w:rsidRPr="00F23A13">
        <w:rPr>
          <w:rFonts w:eastAsia="Calibri" w:cs="Arial"/>
        </w:rPr>
        <w:t>]</w:t>
      </w:r>
      <w:r w:rsidRPr="00F23A13">
        <w:rPr>
          <w:rFonts w:eastAsia="Calibri" w:cs="Arial"/>
        </w:rPr>
        <w:tab/>
      </w:r>
      <w:r w:rsidRPr="005D105C">
        <w:rPr>
          <w:rFonts w:eastAsia="Calibri" w:cs="Arial"/>
        </w:rPr>
        <w:t>A response frame shall only be considered successful if it is fully received within the time period defined by the “Handshaking” algorithm in Section 3.3.1.5.3 of the NEMA TS 2 Standard</w:t>
      </w:r>
      <w:r w:rsidRPr="00F23A13">
        <w:rPr>
          <w:rFonts w:eastAsia="Calibri" w:cs="Arial"/>
        </w:rPr>
        <w:t>.</w:t>
      </w:r>
    </w:p>
    <w:p w:rsidR="00161F01" w:rsidDel="00CD46E5" w:rsidRDefault="00161F01" w:rsidP="00161F01">
      <w:pPr>
        <w:tabs>
          <w:tab w:val="left" w:pos="1440"/>
        </w:tabs>
        <w:jc w:val="both"/>
        <w:rPr>
          <w:del w:id="976" w:author="Author"/>
          <w:rFonts w:cs="Arial"/>
        </w:rPr>
      </w:pPr>
    </w:p>
    <w:p w:rsidR="00161F01" w:rsidRPr="00F23A13" w:rsidDel="00CD46E5" w:rsidRDefault="00161F01" w:rsidP="00161F01">
      <w:pPr>
        <w:tabs>
          <w:tab w:val="left" w:pos="1620"/>
        </w:tabs>
        <w:ind w:left="1620" w:hanging="1620"/>
        <w:jc w:val="both"/>
        <w:rPr>
          <w:del w:id="977" w:author="Author"/>
          <w:rFonts w:eastAsia="Calibri" w:cs="Arial"/>
        </w:rPr>
      </w:pPr>
      <w:del w:id="978" w:author="Author">
        <w:r w:rsidRPr="00F23A13" w:rsidDel="00CD46E5">
          <w:rPr>
            <w:rFonts w:eastAsia="Calibri" w:cs="Arial"/>
          </w:rPr>
          <w:delText>APIR3.1.2[</w:delText>
        </w:r>
        <w:r w:rsidDel="00CD46E5">
          <w:rPr>
            <w:rFonts w:eastAsia="Calibri" w:cs="Arial"/>
          </w:rPr>
          <w:delText>73</w:delText>
        </w:r>
        <w:r w:rsidRPr="00F23A13" w:rsidDel="00CD46E5">
          <w:rPr>
            <w:rFonts w:eastAsia="Calibri" w:cs="Arial"/>
          </w:rPr>
          <w:delText>]</w:delText>
        </w:r>
        <w:r w:rsidRPr="00F23A13" w:rsidDel="00CD46E5">
          <w:rPr>
            <w:rFonts w:eastAsia="Calibri" w:cs="Arial"/>
          </w:rPr>
          <w:tab/>
        </w:r>
        <w:r w:rsidRPr="00161F01" w:rsidDel="00CD46E5">
          <w:rPr>
            <w:rFonts w:eastAsia="Calibri" w:cs="Arial"/>
          </w:rPr>
          <w:delText>The timing for the command/response cycle of the frames shall be defined by the “Handshaking” algorithm in Section 3.3.1.5.3 of the NEMA TS 2 Standard.</w:delText>
        </w:r>
      </w:del>
    </w:p>
    <w:p w:rsidR="00161F01" w:rsidRDefault="00161F01">
      <w:pPr>
        <w:rPr>
          <w:rFonts w:ascii="Arial Bold" w:hAnsi="Arial Bold" w:cs="Arial"/>
          <w:b/>
          <w:bCs/>
          <w:szCs w:val="32"/>
        </w:rPr>
      </w:pPr>
      <w:r>
        <w:br w:type="page"/>
      </w:r>
    </w:p>
    <w:p w:rsidR="00EC107B" w:rsidRDefault="00EC107B" w:rsidP="00EC107B">
      <w:pPr>
        <w:pStyle w:val="Heading3"/>
      </w:pPr>
      <w:r>
        <w:lastRenderedPageBreak/>
        <w:t>Input Specifications</w:t>
      </w:r>
    </w:p>
    <w:p w:rsidR="00EC107B" w:rsidRDefault="00EC107B" w:rsidP="00EC107B">
      <w:pPr>
        <w:tabs>
          <w:tab w:val="left" w:pos="1440"/>
        </w:tabs>
        <w:jc w:val="both"/>
        <w:rPr>
          <w:rFonts w:cs="Arial"/>
        </w:rPr>
      </w:pPr>
      <w:r>
        <w:rPr>
          <w:rFonts w:cs="Arial"/>
        </w:rPr>
        <w:t>This test case requires the following file(s) as input: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3080</w:t>
      </w:r>
      <w:r w:rsidRPr="007A4E54">
        <w:rPr>
          <w:rFonts w:cs="Arial"/>
          <w:b/>
        </w:rPr>
        <w:t>_in.xml</w:t>
      </w:r>
      <w:r>
        <w:rPr>
          <w:rFonts w:cs="Arial"/>
        </w:rPr>
        <w:tab/>
      </w:r>
      <w:r>
        <w:rPr>
          <w:rFonts w:cs="Arial"/>
        </w:rPr>
        <w:tab/>
        <w:t>APIVSXML test script (XML format)</w:t>
      </w:r>
    </w:p>
    <w:p w:rsidR="00306DD7" w:rsidRDefault="00306DD7" w:rsidP="00306DD7">
      <w:pPr>
        <w:tabs>
          <w:tab w:val="left" w:pos="1440"/>
        </w:tabs>
        <w:ind w:left="720"/>
        <w:jc w:val="both"/>
        <w:rPr>
          <w:ins w:id="979" w:author="Author"/>
          <w:rFonts w:cs="Arial"/>
        </w:rPr>
      </w:pPr>
    </w:p>
    <w:p w:rsidR="00306DD7" w:rsidRDefault="00306DD7" w:rsidP="00306DD7">
      <w:pPr>
        <w:tabs>
          <w:tab w:val="left" w:pos="1440"/>
        </w:tabs>
        <w:ind w:left="720"/>
        <w:jc w:val="both"/>
        <w:rPr>
          <w:ins w:id="980" w:author="Author"/>
          <w:rFonts w:cs="Arial"/>
        </w:rPr>
      </w:pPr>
      <w:ins w:id="981" w:author="Author">
        <w:r w:rsidRPr="00B86E2F">
          <w:rPr>
            <w:rFonts w:cs="Arial"/>
            <w:b/>
          </w:rPr>
          <w:t>Cxxxx_</w:t>
        </w:r>
        <w:r>
          <w:rPr>
            <w:rFonts w:cs="Arial"/>
            <w:b/>
          </w:rPr>
          <w:t>rsp128</w:t>
        </w:r>
        <w:r w:rsidRPr="00B86E2F">
          <w:rPr>
            <w:rFonts w:cs="Arial"/>
            <w:b/>
          </w:rPr>
          <w:t>.txt</w:t>
        </w:r>
        <w:r>
          <w:rPr>
            <w:rFonts w:cs="Arial"/>
          </w:rPr>
          <w:tab/>
          <w:t>FIO Response Message data (Frame 128)</w:t>
        </w:r>
      </w:ins>
    </w:p>
    <w:p w:rsidR="00306DD7" w:rsidRDefault="00306DD7" w:rsidP="00306DD7">
      <w:pPr>
        <w:tabs>
          <w:tab w:val="left" w:pos="1440"/>
        </w:tabs>
        <w:ind w:left="720"/>
        <w:jc w:val="both"/>
        <w:rPr>
          <w:ins w:id="982" w:author="Author"/>
          <w:rFonts w:cs="Arial"/>
        </w:rPr>
      </w:pPr>
      <w:ins w:id="983" w:author="Author">
        <w:r w:rsidRPr="00B86E2F">
          <w:rPr>
            <w:rFonts w:cs="Arial"/>
            <w:b/>
          </w:rPr>
          <w:t>Cxxxx_</w:t>
        </w:r>
        <w:r>
          <w:rPr>
            <w:rFonts w:cs="Arial"/>
            <w:b/>
          </w:rPr>
          <w:t>rsp129</w:t>
        </w:r>
        <w:r w:rsidRPr="00B86E2F">
          <w:rPr>
            <w:rFonts w:cs="Arial"/>
            <w:b/>
          </w:rPr>
          <w:t>.txt</w:t>
        </w:r>
        <w:r>
          <w:rPr>
            <w:rFonts w:cs="Arial"/>
          </w:rPr>
          <w:tab/>
          <w:t>FIO Response Message data (Frame 129)</w:t>
        </w:r>
      </w:ins>
    </w:p>
    <w:p w:rsidR="00306DD7" w:rsidRDefault="00306DD7" w:rsidP="00306DD7">
      <w:pPr>
        <w:tabs>
          <w:tab w:val="left" w:pos="1440"/>
        </w:tabs>
        <w:ind w:left="720"/>
        <w:jc w:val="both"/>
        <w:rPr>
          <w:ins w:id="984" w:author="Author"/>
          <w:rFonts w:cs="Arial"/>
        </w:rPr>
      </w:pPr>
      <w:ins w:id="985" w:author="Author">
        <w:r w:rsidRPr="00B86E2F">
          <w:rPr>
            <w:rFonts w:cs="Arial"/>
            <w:b/>
          </w:rPr>
          <w:t>Cxxxx_</w:t>
        </w:r>
        <w:r>
          <w:rPr>
            <w:rFonts w:cs="Arial"/>
            <w:b/>
          </w:rPr>
          <w:t>rsp131</w:t>
        </w:r>
        <w:r w:rsidRPr="00B86E2F">
          <w:rPr>
            <w:rFonts w:cs="Arial"/>
            <w:b/>
          </w:rPr>
          <w:t>.txt</w:t>
        </w:r>
        <w:r>
          <w:rPr>
            <w:rFonts w:cs="Arial"/>
          </w:rPr>
          <w:tab/>
          <w:t>FIO Response Message data (Frame 131)</w:t>
        </w:r>
      </w:ins>
    </w:p>
    <w:p w:rsidR="00306DD7" w:rsidRDefault="00306DD7" w:rsidP="00306DD7">
      <w:pPr>
        <w:tabs>
          <w:tab w:val="left" w:pos="1440"/>
        </w:tabs>
        <w:ind w:left="720"/>
        <w:jc w:val="both"/>
        <w:rPr>
          <w:ins w:id="986" w:author="Author"/>
          <w:rFonts w:cs="Arial"/>
        </w:rPr>
      </w:pPr>
    </w:p>
    <w:p w:rsidR="00EC107B" w:rsidRDefault="00EC107B" w:rsidP="00EC107B">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C107B" w:rsidRDefault="00EC107B" w:rsidP="00EC107B">
      <w:pPr>
        <w:pStyle w:val="Heading3"/>
      </w:pPr>
      <w:r>
        <w:t>Output Specifications</w:t>
      </w:r>
    </w:p>
    <w:p w:rsidR="00EC107B" w:rsidRDefault="00EC107B" w:rsidP="00EC107B">
      <w:pPr>
        <w:tabs>
          <w:tab w:val="left" w:pos="1440"/>
        </w:tabs>
        <w:jc w:val="both"/>
        <w:rPr>
          <w:rFonts w:cs="Arial"/>
        </w:rPr>
      </w:pPr>
      <w:r>
        <w:rPr>
          <w:rFonts w:cs="Arial"/>
        </w:rPr>
        <w:t>This test case produces the following file(s) as output: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3080</w:t>
      </w:r>
      <w:r w:rsidRPr="007A4E54">
        <w:rPr>
          <w:rFonts w:cs="Arial"/>
          <w:b/>
        </w:rPr>
        <w:t>_log.xml</w:t>
      </w:r>
      <w:r>
        <w:rPr>
          <w:rFonts w:cs="Arial"/>
        </w:rPr>
        <w:tab/>
      </w:r>
      <w:r>
        <w:rPr>
          <w:rFonts w:cs="Arial"/>
        </w:rPr>
        <w:tab/>
        <w:t>conformance report (XML format)</w:t>
      </w:r>
    </w:p>
    <w:p w:rsidR="00EC107B" w:rsidRDefault="00EC107B" w:rsidP="00BE0407">
      <w:pPr>
        <w:pStyle w:val="Heading2"/>
        <w:spacing w:before="0"/>
      </w:pPr>
      <w:r>
        <w:br w:type="page"/>
      </w:r>
      <w:bookmarkStart w:id="987" w:name="_Toc456255158"/>
      <w:r>
        <w:lastRenderedPageBreak/>
        <w:t>Test Case Specification 1</w:t>
      </w:r>
      <w:r w:rsidR="0004001E">
        <w:t>8</w:t>
      </w:r>
      <w:r>
        <w:t xml:space="preserve"> – FIO </w:t>
      </w:r>
      <w:r w:rsidR="00F23A13">
        <w:t>Health Monitor</w:t>
      </w:r>
      <w:bookmarkEnd w:id="987"/>
    </w:p>
    <w:p w:rsidR="00EC107B" w:rsidRDefault="00EC107B" w:rsidP="00EC107B">
      <w:pPr>
        <w:pStyle w:val="Heading3"/>
      </w:pPr>
      <w:r>
        <w:t>Test Case Specification Identifier</w:t>
      </w:r>
    </w:p>
    <w:p w:rsidR="00EC107B" w:rsidRDefault="00EC107B" w:rsidP="00EC107B">
      <w:pPr>
        <w:tabs>
          <w:tab w:val="left" w:pos="1440"/>
        </w:tabs>
        <w:jc w:val="both"/>
        <w:rPr>
          <w:rFonts w:cs="Arial"/>
        </w:rPr>
      </w:pPr>
      <w:r>
        <w:rPr>
          <w:rFonts w:cs="Arial"/>
        </w:rPr>
        <w:t>The identifier for this Test Case Specification is APIRI.TCS.3090.</w:t>
      </w:r>
    </w:p>
    <w:p w:rsidR="00B35F95" w:rsidRDefault="00B35F95" w:rsidP="00B35F95">
      <w:pPr>
        <w:pStyle w:val="Heading3"/>
      </w:pPr>
      <w:r>
        <w:t>Objective</w:t>
      </w:r>
    </w:p>
    <w:p w:rsidR="00BB240E" w:rsidRDefault="00BB240E" w:rsidP="00BB240E">
      <w:pPr>
        <w:tabs>
          <w:tab w:val="left" w:pos="1440"/>
        </w:tabs>
        <w:jc w:val="both"/>
        <w:rPr>
          <w:rFonts w:cs="Arial"/>
        </w:rPr>
      </w:pPr>
      <w:r>
        <w:rPr>
          <w:rFonts w:cs="Arial"/>
        </w:rPr>
        <w:t>The objective of this Test Case is to validate the API Health Monitor Function, which can be used by registered Field I/O applications</w:t>
      </w:r>
      <w:r w:rsidR="000D4F23">
        <w:rPr>
          <w:rFonts w:cs="Arial"/>
        </w:rPr>
        <w:t xml:space="preserve"> to disable all FIO outputs registered by that application should it become non-responsive for a time period longer than it’s Health Monitor Timeout.</w:t>
      </w:r>
    </w:p>
    <w:p w:rsidR="00EC107B" w:rsidRDefault="00EC107B" w:rsidP="00EC107B">
      <w:pPr>
        <w:pStyle w:val="Heading3"/>
      </w:pPr>
      <w:r>
        <w:t>Test Items</w:t>
      </w:r>
    </w:p>
    <w:p w:rsidR="00EC107B" w:rsidRDefault="00EC107B" w:rsidP="00EC107B">
      <w:pPr>
        <w:tabs>
          <w:tab w:val="left" w:pos="1440"/>
        </w:tabs>
        <w:jc w:val="both"/>
        <w:rPr>
          <w:rFonts w:cs="Arial"/>
        </w:rPr>
      </w:pPr>
      <w:r>
        <w:rPr>
          <w:rFonts w:cs="Arial"/>
        </w:rPr>
        <w:t>This test case tests the following requirements:</w:t>
      </w:r>
    </w:p>
    <w:p w:rsidR="00F23A13" w:rsidRDefault="00F23A13" w:rsidP="00F23A13">
      <w:pPr>
        <w:tabs>
          <w:tab w:val="left" w:pos="1440"/>
        </w:tabs>
        <w:jc w:val="both"/>
        <w:rPr>
          <w:rFonts w:cs="Arial"/>
        </w:rPr>
      </w:pPr>
    </w:p>
    <w:p w:rsidR="00F23A13" w:rsidRDefault="00F23A13" w:rsidP="00F23A13">
      <w:pPr>
        <w:tabs>
          <w:tab w:val="left" w:pos="1620"/>
        </w:tabs>
        <w:ind w:left="1620" w:hanging="1620"/>
        <w:jc w:val="both"/>
        <w:rPr>
          <w:rFonts w:eastAsia="Calibri" w:cs="Arial"/>
        </w:rPr>
      </w:pPr>
      <w:r w:rsidRPr="00F23A13">
        <w:rPr>
          <w:rFonts w:eastAsia="Calibri" w:cs="Arial"/>
        </w:rPr>
        <w:t>APIR3.1.2[10</w:t>
      </w:r>
      <w:r>
        <w:rPr>
          <w:rFonts w:eastAsia="Calibri" w:cs="Arial"/>
        </w:rPr>
        <w:t>9</w:t>
      </w:r>
      <w:r w:rsidRPr="00F23A13">
        <w:rPr>
          <w:rFonts w:eastAsia="Calibri" w:cs="Arial"/>
        </w:rPr>
        <w:t>]</w:t>
      </w:r>
      <w:r w:rsidRPr="00F23A13">
        <w:rPr>
          <w:rFonts w:eastAsia="Calibri" w:cs="Arial"/>
        </w:rPr>
        <w:tab/>
      </w:r>
      <w:r>
        <w:rPr>
          <w:rFonts w:eastAsia="Calibri" w:cs="Arial"/>
        </w:rPr>
        <w:t>The API shall provide an API Health Monitor Function which registered application programs use to indicate to the API that they are operational.</w:t>
      </w:r>
    </w:p>
    <w:p w:rsidR="00F23A13" w:rsidRDefault="00F23A13" w:rsidP="00F23A13">
      <w:pPr>
        <w:tabs>
          <w:tab w:val="left" w:pos="1620"/>
        </w:tabs>
        <w:ind w:left="1620" w:hanging="1620"/>
        <w:jc w:val="both"/>
        <w:rPr>
          <w:rFonts w:cs="Arial"/>
        </w:rPr>
      </w:pPr>
    </w:p>
    <w:p w:rsidR="00F23A13" w:rsidRPr="00F23A13" w:rsidRDefault="00F23A13" w:rsidP="00F23A13">
      <w:pPr>
        <w:tabs>
          <w:tab w:val="left" w:pos="1620"/>
        </w:tabs>
        <w:ind w:left="1620" w:hanging="1620"/>
        <w:jc w:val="both"/>
        <w:rPr>
          <w:rFonts w:eastAsia="Calibri" w:cs="Arial"/>
        </w:rPr>
      </w:pPr>
      <w:r w:rsidRPr="00F23A13">
        <w:rPr>
          <w:rFonts w:eastAsia="Calibri" w:cs="Arial"/>
        </w:rPr>
        <w:t>APIR3.1.2[1</w:t>
      </w:r>
      <w:r>
        <w:rPr>
          <w:rFonts w:eastAsia="Calibri" w:cs="Arial"/>
        </w:rPr>
        <w:t>10</w:t>
      </w:r>
      <w:r w:rsidRPr="00F23A13">
        <w:rPr>
          <w:rFonts w:eastAsia="Calibri" w:cs="Arial"/>
        </w:rPr>
        <w:t>]</w:t>
      </w:r>
      <w:r w:rsidRPr="00F23A13">
        <w:rPr>
          <w:rFonts w:eastAsia="Calibri" w:cs="Arial"/>
        </w:rPr>
        <w:tab/>
      </w:r>
      <w:r>
        <w:rPr>
          <w:rFonts w:eastAsia="Calibri" w:cs="Arial"/>
        </w:rPr>
        <w:t>The API shall provide a method to set an API Health Monitor Timeout for each application program (each application program has its own unique API Health Monitor Timeout).</w:t>
      </w:r>
    </w:p>
    <w:p w:rsidR="00F23A13" w:rsidRDefault="00F23A13" w:rsidP="00F23A13">
      <w:pPr>
        <w:tabs>
          <w:tab w:val="left" w:pos="1440"/>
        </w:tabs>
        <w:jc w:val="both"/>
        <w:rPr>
          <w:rFonts w:cs="Arial"/>
        </w:rPr>
      </w:pPr>
    </w:p>
    <w:p w:rsidR="00F23A13" w:rsidRPr="00F23A13" w:rsidRDefault="00F23A13" w:rsidP="00F23A13">
      <w:pPr>
        <w:tabs>
          <w:tab w:val="left" w:pos="1620"/>
        </w:tabs>
        <w:ind w:left="1620" w:hanging="1620"/>
        <w:jc w:val="both"/>
        <w:rPr>
          <w:rFonts w:eastAsia="Calibri" w:cs="Arial"/>
        </w:rPr>
      </w:pPr>
      <w:r w:rsidRPr="00F23A13">
        <w:rPr>
          <w:rFonts w:eastAsia="Calibri" w:cs="Arial"/>
        </w:rPr>
        <w:t>APIR3.1.2[1</w:t>
      </w:r>
      <w:r>
        <w:rPr>
          <w:rFonts w:eastAsia="Calibri" w:cs="Arial"/>
        </w:rPr>
        <w:t>11</w:t>
      </w:r>
      <w:r w:rsidRPr="00F23A13">
        <w:rPr>
          <w:rFonts w:eastAsia="Calibri" w:cs="Arial"/>
        </w:rPr>
        <w:t>]</w:t>
      </w:r>
      <w:r w:rsidRPr="00F23A13">
        <w:rPr>
          <w:rFonts w:eastAsia="Calibri" w:cs="Arial"/>
        </w:rPr>
        <w:tab/>
      </w:r>
      <w:r>
        <w:rPr>
          <w:rFonts w:eastAsia="Calibri" w:cs="Arial"/>
        </w:rPr>
        <w:t>This API Health Monitor Timeout shall indicate the maximum allowable time between calls to the API Health Monitor Function.</w:t>
      </w:r>
    </w:p>
    <w:p w:rsidR="00F23A13" w:rsidRDefault="00F23A13" w:rsidP="00F23A13">
      <w:pPr>
        <w:tabs>
          <w:tab w:val="left" w:pos="1440"/>
        </w:tabs>
        <w:jc w:val="both"/>
        <w:rPr>
          <w:rFonts w:cs="Arial"/>
        </w:rPr>
      </w:pPr>
    </w:p>
    <w:p w:rsidR="00F23A13" w:rsidRPr="00F23A13" w:rsidRDefault="00F23A13" w:rsidP="00F23A13">
      <w:pPr>
        <w:tabs>
          <w:tab w:val="left" w:pos="1620"/>
        </w:tabs>
        <w:ind w:left="1620" w:hanging="1620"/>
        <w:jc w:val="both"/>
        <w:rPr>
          <w:rFonts w:eastAsia="Calibri" w:cs="Arial"/>
        </w:rPr>
      </w:pPr>
      <w:r w:rsidRPr="00F23A13">
        <w:rPr>
          <w:rFonts w:eastAsia="Calibri" w:cs="Arial"/>
        </w:rPr>
        <w:t>APIR3.1.2[1</w:t>
      </w:r>
      <w:r>
        <w:rPr>
          <w:rFonts w:eastAsia="Calibri" w:cs="Arial"/>
        </w:rPr>
        <w:t>12</w:t>
      </w:r>
      <w:r w:rsidRPr="00F23A13">
        <w:rPr>
          <w:rFonts w:eastAsia="Calibri" w:cs="Arial"/>
        </w:rPr>
        <w:t>]</w:t>
      </w:r>
      <w:r w:rsidRPr="00F23A13">
        <w:rPr>
          <w:rFonts w:eastAsia="Calibri" w:cs="Arial"/>
        </w:rPr>
        <w:tab/>
      </w:r>
      <w:r>
        <w:rPr>
          <w:rFonts w:eastAsia="Calibri" w:cs="Arial"/>
        </w:rPr>
        <w:t>The API Health Monitor Timeout shall be specified in tenths of a second.</w:t>
      </w:r>
    </w:p>
    <w:p w:rsidR="00F23A13" w:rsidRDefault="00F23A13" w:rsidP="00F23A13">
      <w:pPr>
        <w:tabs>
          <w:tab w:val="left" w:pos="1440"/>
        </w:tabs>
        <w:jc w:val="both"/>
        <w:rPr>
          <w:rFonts w:cs="Arial"/>
        </w:rPr>
      </w:pPr>
    </w:p>
    <w:p w:rsidR="00F23A13" w:rsidRPr="00F23A13" w:rsidRDefault="00F23A13" w:rsidP="00F23A13">
      <w:pPr>
        <w:tabs>
          <w:tab w:val="left" w:pos="1620"/>
        </w:tabs>
        <w:ind w:left="1620" w:hanging="1620"/>
        <w:jc w:val="both"/>
        <w:rPr>
          <w:rFonts w:eastAsia="Calibri" w:cs="Arial"/>
        </w:rPr>
      </w:pPr>
      <w:r w:rsidRPr="00F23A13">
        <w:rPr>
          <w:rFonts w:eastAsia="Calibri" w:cs="Arial"/>
        </w:rPr>
        <w:t>APIR3.1.2[1</w:t>
      </w:r>
      <w:r>
        <w:rPr>
          <w:rFonts w:eastAsia="Calibri" w:cs="Arial"/>
        </w:rPr>
        <w:t>13</w:t>
      </w:r>
      <w:r w:rsidRPr="00F23A13">
        <w:rPr>
          <w:rFonts w:eastAsia="Calibri" w:cs="Arial"/>
        </w:rPr>
        <w:t>]</w:t>
      </w:r>
      <w:r w:rsidRPr="00F23A13">
        <w:rPr>
          <w:rFonts w:eastAsia="Calibri" w:cs="Arial"/>
        </w:rPr>
        <w:tab/>
      </w:r>
      <w:r>
        <w:rPr>
          <w:rFonts w:eastAsia="Calibri" w:cs="Arial"/>
        </w:rPr>
        <w:t>If the API Health Monitor Timeout expires for an application, the API shall disable (as defined previously in Item “g”) all Field I/O Devices registered by that application program.</w:t>
      </w:r>
    </w:p>
    <w:p w:rsidR="00F23A13" w:rsidRDefault="00F23A13" w:rsidP="00F23A13">
      <w:pPr>
        <w:tabs>
          <w:tab w:val="left" w:pos="1440"/>
        </w:tabs>
        <w:jc w:val="both"/>
        <w:rPr>
          <w:rFonts w:cs="Arial"/>
        </w:rPr>
      </w:pPr>
    </w:p>
    <w:p w:rsidR="00F23A13" w:rsidRPr="00F23A13" w:rsidRDefault="00F23A13" w:rsidP="00F23A13">
      <w:pPr>
        <w:tabs>
          <w:tab w:val="left" w:pos="1620"/>
        </w:tabs>
        <w:ind w:left="1620" w:hanging="1620"/>
        <w:jc w:val="both"/>
        <w:rPr>
          <w:rFonts w:eastAsia="Calibri" w:cs="Arial"/>
        </w:rPr>
      </w:pPr>
      <w:r w:rsidRPr="00F23A13">
        <w:rPr>
          <w:rFonts w:eastAsia="Calibri" w:cs="Arial"/>
        </w:rPr>
        <w:t>APIR3.1.2[1</w:t>
      </w:r>
      <w:r>
        <w:rPr>
          <w:rFonts w:eastAsia="Calibri" w:cs="Arial"/>
        </w:rPr>
        <w:t>14</w:t>
      </w:r>
      <w:r w:rsidRPr="00F23A13">
        <w:rPr>
          <w:rFonts w:eastAsia="Calibri" w:cs="Arial"/>
        </w:rPr>
        <w:t>]</w:t>
      </w:r>
      <w:r w:rsidRPr="00F23A13">
        <w:rPr>
          <w:rFonts w:eastAsia="Calibri" w:cs="Arial"/>
        </w:rPr>
        <w:tab/>
      </w:r>
      <w:r>
        <w:rPr>
          <w:rFonts w:eastAsia="Calibri" w:cs="Arial"/>
        </w:rPr>
        <w:t>The API shall provide a method for an application program to disable the API Health Monitor feature for itself.</w:t>
      </w:r>
    </w:p>
    <w:p w:rsidR="00F23A13" w:rsidRDefault="00F23A13" w:rsidP="00F23A13">
      <w:pPr>
        <w:tabs>
          <w:tab w:val="left" w:pos="1440"/>
        </w:tabs>
        <w:jc w:val="both"/>
        <w:rPr>
          <w:rFonts w:cs="Arial"/>
        </w:rPr>
      </w:pPr>
    </w:p>
    <w:p w:rsidR="00F23A13" w:rsidRPr="00F23A13" w:rsidRDefault="00F23A13" w:rsidP="00F23A13">
      <w:pPr>
        <w:tabs>
          <w:tab w:val="left" w:pos="1620"/>
        </w:tabs>
        <w:ind w:left="1620" w:hanging="1620"/>
        <w:jc w:val="both"/>
        <w:rPr>
          <w:rFonts w:eastAsia="Calibri" w:cs="Arial"/>
        </w:rPr>
      </w:pPr>
      <w:r w:rsidRPr="00F23A13">
        <w:rPr>
          <w:rFonts w:eastAsia="Calibri" w:cs="Arial"/>
        </w:rPr>
        <w:t>APIR3.1.2[1</w:t>
      </w:r>
      <w:r>
        <w:rPr>
          <w:rFonts w:eastAsia="Calibri" w:cs="Arial"/>
        </w:rPr>
        <w:t>15</w:t>
      </w:r>
      <w:r w:rsidRPr="00F23A13">
        <w:rPr>
          <w:rFonts w:eastAsia="Calibri" w:cs="Arial"/>
        </w:rPr>
        <w:t>]</w:t>
      </w:r>
      <w:r w:rsidRPr="00F23A13">
        <w:rPr>
          <w:rFonts w:eastAsia="Calibri" w:cs="Arial"/>
        </w:rPr>
        <w:tab/>
      </w:r>
      <w:r>
        <w:rPr>
          <w:rFonts w:eastAsia="Calibri" w:cs="Arial"/>
        </w:rPr>
        <w:t>The API shall provide a method for an application program to reset an API Health Monitor fault condition and allow the API to resume Field I/O Device communications.</w:t>
      </w:r>
    </w:p>
    <w:p w:rsidR="00F23A13" w:rsidRDefault="00F23A13" w:rsidP="00F23A13">
      <w:pPr>
        <w:tabs>
          <w:tab w:val="left" w:pos="1440"/>
        </w:tabs>
        <w:jc w:val="both"/>
        <w:rPr>
          <w:rFonts w:cs="Arial"/>
        </w:rPr>
      </w:pPr>
    </w:p>
    <w:p w:rsidR="00F23A13" w:rsidRPr="00F23A13" w:rsidRDefault="00F23A13" w:rsidP="00F23A13">
      <w:pPr>
        <w:tabs>
          <w:tab w:val="left" w:pos="1620"/>
        </w:tabs>
        <w:ind w:left="1620" w:hanging="1620"/>
        <w:jc w:val="both"/>
        <w:rPr>
          <w:rFonts w:eastAsia="Calibri" w:cs="Arial"/>
        </w:rPr>
      </w:pPr>
      <w:r w:rsidRPr="00F23A13">
        <w:rPr>
          <w:rFonts w:eastAsia="Calibri" w:cs="Arial"/>
        </w:rPr>
        <w:t>APIR3.1.2[1</w:t>
      </w:r>
      <w:r>
        <w:rPr>
          <w:rFonts w:eastAsia="Calibri" w:cs="Arial"/>
        </w:rPr>
        <w:t>16</w:t>
      </w:r>
      <w:r w:rsidRPr="00F23A13">
        <w:rPr>
          <w:rFonts w:eastAsia="Calibri" w:cs="Arial"/>
        </w:rPr>
        <w:t>]</w:t>
      </w:r>
      <w:r w:rsidRPr="00F23A13">
        <w:rPr>
          <w:rFonts w:eastAsia="Calibri" w:cs="Arial"/>
        </w:rPr>
        <w:tab/>
      </w:r>
      <w:r w:rsidR="00112E85">
        <w:rPr>
          <w:rFonts w:eastAsia="Calibri" w:cs="Arial"/>
        </w:rPr>
        <w:t>An application shall only be able to reset its own Health Monitor fault condition and not that of any other application program.</w:t>
      </w:r>
    </w:p>
    <w:p w:rsidR="00F23A13" w:rsidRDefault="00F23A13" w:rsidP="00F23A13">
      <w:pPr>
        <w:tabs>
          <w:tab w:val="left" w:pos="1440"/>
        </w:tabs>
        <w:jc w:val="both"/>
        <w:rPr>
          <w:rFonts w:cs="Arial"/>
        </w:rPr>
      </w:pPr>
    </w:p>
    <w:p w:rsidR="00F23A13" w:rsidRPr="00F23A13" w:rsidRDefault="00F23A13" w:rsidP="00F23A13">
      <w:pPr>
        <w:tabs>
          <w:tab w:val="left" w:pos="1620"/>
        </w:tabs>
        <w:ind w:left="1620" w:hanging="1620"/>
        <w:jc w:val="both"/>
        <w:rPr>
          <w:rFonts w:eastAsia="Calibri" w:cs="Arial"/>
        </w:rPr>
      </w:pPr>
      <w:r w:rsidRPr="00F23A13">
        <w:rPr>
          <w:rFonts w:eastAsia="Calibri" w:cs="Arial"/>
        </w:rPr>
        <w:t>APIR3.1.2[1</w:t>
      </w:r>
      <w:r>
        <w:rPr>
          <w:rFonts w:eastAsia="Calibri" w:cs="Arial"/>
        </w:rPr>
        <w:t>17</w:t>
      </w:r>
      <w:r w:rsidRPr="00F23A13">
        <w:rPr>
          <w:rFonts w:eastAsia="Calibri" w:cs="Arial"/>
        </w:rPr>
        <w:t>]</w:t>
      </w:r>
      <w:r w:rsidRPr="00F23A13">
        <w:rPr>
          <w:rFonts w:eastAsia="Calibri" w:cs="Arial"/>
        </w:rPr>
        <w:tab/>
      </w:r>
      <w:r w:rsidR="00112E85">
        <w:rPr>
          <w:rFonts w:eastAsia="Calibri" w:cs="Arial"/>
        </w:rPr>
        <w:t>If an application program resets the API Health Monitor fault condition, then any devices that were disabled due to that condition shall be re-enabled.</w:t>
      </w:r>
    </w:p>
    <w:p w:rsidR="00F23A13" w:rsidRDefault="00F23A13" w:rsidP="00F23A13">
      <w:pPr>
        <w:tabs>
          <w:tab w:val="left" w:pos="1440"/>
        </w:tabs>
        <w:jc w:val="both"/>
        <w:rPr>
          <w:rFonts w:cs="Arial"/>
        </w:rPr>
      </w:pPr>
    </w:p>
    <w:p w:rsidR="00F23A13" w:rsidRPr="00F23A13" w:rsidRDefault="00F23A13" w:rsidP="00F23A13">
      <w:pPr>
        <w:tabs>
          <w:tab w:val="left" w:pos="1620"/>
        </w:tabs>
        <w:ind w:left="1620" w:hanging="1620"/>
        <w:jc w:val="both"/>
        <w:rPr>
          <w:rFonts w:eastAsia="Calibri" w:cs="Arial"/>
        </w:rPr>
      </w:pPr>
      <w:r w:rsidRPr="00F23A13">
        <w:rPr>
          <w:rFonts w:eastAsia="Calibri" w:cs="Arial"/>
        </w:rPr>
        <w:t>APIR3.1.2[1</w:t>
      </w:r>
      <w:r>
        <w:rPr>
          <w:rFonts w:eastAsia="Calibri" w:cs="Arial"/>
        </w:rPr>
        <w:t>18</w:t>
      </w:r>
      <w:r w:rsidRPr="00F23A13">
        <w:rPr>
          <w:rFonts w:eastAsia="Calibri" w:cs="Arial"/>
        </w:rPr>
        <w:t>]</w:t>
      </w:r>
      <w:r w:rsidRPr="00F23A13">
        <w:rPr>
          <w:rFonts w:eastAsia="Calibri" w:cs="Arial"/>
        </w:rPr>
        <w:tab/>
      </w:r>
      <w:r w:rsidR="00112E85">
        <w:rPr>
          <w:rFonts w:eastAsia="Calibri" w:cs="Arial"/>
        </w:rPr>
        <w:t>If an application program attempts to enable a device (as defined in Item “g”) that has been disabled due to an API Health Monitor fault condition, then the enable operation shall return an error and the Field I/O Device remain disabled.</w:t>
      </w:r>
    </w:p>
    <w:p w:rsidR="00F23A13" w:rsidRDefault="00F23A13" w:rsidP="00F23A13">
      <w:pPr>
        <w:tabs>
          <w:tab w:val="left" w:pos="1440"/>
        </w:tabs>
        <w:jc w:val="both"/>
        <w:rPr>
          <w:rFonts w:cs="Arial"/>
        </w:rPr>
      </w:pPr>
    </w:p>
    <w:p w:rsidR="00F23A13" w:rsidRPr="00F23A13" w:rsidRDefault="00F23A13" w:rsidP="00F23A13">
      <w:pPr>
        <w:tabs>
          <w:tab w:val="left" w:pos="1620"/>
        </w:tabs>
        <w:ind w:left="1620" w:hanging="1620"/>
        <w:jc w:val="both"/>
        <w:rPr>
          <w:rFonts w:eastAsia="Calibri" w:cs="Arial"/>
        </w:rPr>
      </w:pPr>
      <w:r w:rsidRPr="00F23A13">
        <w:rPr>
          <w:rFonts w:eastAsia="Calibri" w:cs="Arial"/>
        </w:rPr>
        <w:t>APIR3.1.2[1</w:t>
      </w:r>
      <w:r>
        <w:rPr>
          <w:rFonts w:eastAsia="Calibri" w:cs="Arial"/>
        </w:rPr>
        <w:t>19</w:t>
      </w:r>
      <w:r w:rsidRPr="00F23A13">
        <w:rPr>
          <w:rFonts w:eastAsia="Calibri" w:cs="Arial"/>
        </w:rPr>
        <w:t>]</w:t>
      </w:r>
      <w:r w:rsidRPr="00F23A13">
        <w:rPr>
          <w:rFonts w:eastAsia="Calibri" w:cs="Arial"/>
        </w:rPr>
        <w:tab/>
      </w:r>
      <w:r w:rsidR="00112E85">
        <w:rPr>
          <w:rFonts w:eastAsia="Calibri" w:cs="Arial"/>
        </w:rPr>
        <w:t>A call to the API Health Monitor Function after a Health Monitor fault has occurred shall not reset the Health Monitor fault condition.</w:t>
      </w:r>
    </w:p>
    <w:p w:rsidR="00F23A13" w:rsidRDefault="00F23A13" w:rsidP="00F23A13">
      <w:pPr>
        <w:tabs>
          <w:tab w:val="left" w:pos="1440"/>
        </w:tabs>
        <w:jc w:val="both"/>
        <w:rPr>
          <w:rFonts w:cs="Arial"/>
        </w:rPr>
      </w:pPr>
    </w:p>
    <w:p w:rsidR="00F23A13" w:rsidRDefault="00F23A13" w:rsidP="00112E85">
      <w:pPr>
        <w:tabs>
          <w:tab w:val="left" w:pos="1620"/>
        </w:tabs>
        <w:ind w:left="1620" w:hanging="1620"/>
        <w:jc w:val="both"/>
        <w:rPr>
          <w:rFonts w:ascii="Arial Bold" w:hAnsi="Arial Bold" w:cs="Arial"/>
          <w:b/>
          <w:bCs/>
          <w:szCs w:val="32"/>
        </w:rPr>
      </w:pPr>
      <w:r w:rsidRPr="00F23A13">
        <w:rPr>
          <w:rFonts w:eastAsia="Calibri" w:cs="Arial"/>
        </w:rPr>
        <w:t>APIR3.1.2[1</w:t>
      </w:r>
      <w:r>
        <w:rPr>
          <w:rFonts w:eastAsia="Calibri" w:cs="Arial"/>
        </w:rPr>
        <w:t>20</w:t>
      </w:r>
      <w:r w:rsidRPr="00F23A13">
        <w:rPr>
          <w:rFonts w:eastAsia="Calibri" w:cs="Arial"/>
        </w:rPr>
        <w:t>]</w:t>
      </w:r>
      <w:r w:rsidRPr="00F23A13">
        <w:rPr>
          <w:rFonts w:eastAsia="Calibri" w:cs="Arial"/>
        </w:rPr>
        <w:tab/>
      </w:r>
      <w:r w:rsidR="00112E85">
        <w:rPr>
          <w:rFonts w:eastAsia="Calibri" w:cs="Arial"/>
        </w:rPr>
        <w:t>The API Health Monitor Function shall return whether an API Health Monitor fault condition exists.</w:t>
      </w:r>
      <w:r>
        <w:br w:type="page"/>
      </w:r>
    </w:p>
    <w:p w:rsidR="00EC107B" w:rsidRDefault="00EC107B" w:rsidP="00EC107B">
      <w:pPr>
        <w:pStyle w:val="Heading3"/>
      </w:pPr>
      <w:r>
        <w:lastRenderedPageBreak/>
        <w:t>Input Specifications</w:t>
      </w:r>
    </w:p>
    <w:p w:rsidR="00EC107B" w:rsidRDefault="00EC107B" w:rsidP="00EC107B">
      <w:pPr>
        <w:tabs>
          <w:tab w:val="left" w:pos="1440"/>
        </w:tabs>
        <w:jc w:val="both"/>
        <w:rPr>
          <w:rFonts w:cs="Arial"/>
        </w:rPr>
      </w:pPr>
      <w:r>
        <w:rPr>
          <w:rFonts w:cs="Arial"/>
        </w:rPr>
        <w:t>This test case requires the following file(s) as input: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3090</w:t>
      </w:r>
      <w:r w:rsidRPr="007A4E54">
        <w:rPr>
          <w:rFonts w:cs="Arial"/>
          <w:b/>
        </w:rPr>
        <w:t>_in.xml</w:t>
      </w:r>
      <w:r>
        <w:rPr>
          <w:rFonts w:cs="Arial"/>
        </w:rPr>
        <w:tab/>
      </w:r>
      <w:r>
        <w:rPr>
          <w:rFonts w:cs="Arial"/>
        </w:rPr>
        <w:tab/>
        <w:t>APIVSXML test script (XML format)</w:t>
      </w:r>
    </w:p>
    <w:p w:rsidR="00306DD7" w:rsidRDefault="00306DD7" w:rsidP="00306DD7">
      <w:pPr>
        <w:tabs>
          <w:tab w:val="left" w:pos="1440"/>
        </w:tabs>
        <w:ind w:left="720"/>
        <w:jc w:val="both"/>
        <w:rPr>
          <w:ins w:id="988" w:author="Author"/>
          <w:rFonts w:cs="Arial"/>
        </w:rPr>
      </w:pPr>
    </w:p>
    <w:p w:rsidR="00306DD7" w:rsidRDefault="00306DD7" w:rsidP="00306DD7">
      <w:pPr>
        <w:tabs>
          <w:tab w:val="left" w:pos="1440"/>
        </w:tabs>
        <w:ind w:left="720"/>
        <w:jc w:val="both"/>
        <w:rPr>
          <w:ins w:id="989" w:author="Author"/>
          <w:rFonts w:cs="Arial"/>
        </w:rPr>
      </w:pPr>
      <w:ins w:id="990" w:author="Author">
        <w:r w:rsidRPr="00B86E2F">
          <w:rPr>
            <w:rFonts w:cs="Arial"/>
            <w:b/>
          </w:rPr>
          <w:t>Cxxxx_</w:t>
        </w:r>
        <w:r>
          <w:rPr>
            <w:rFonts w:cs="Arial"/>
            <w:b/>
          </w:rPr>
          <w:t>rsp177</w:t>
        </w:r>
        <w:r w:rsidRPr="00B86E2F">
          <w:rPr>
            <w:rFonts w:cs="Arial"/>
            <w:b/>
          </w:rPr>
          <w:t>.txt</w:t>
        </w:r>
        <w:r>
          <w:rPr>
            <w:rFonts w:cs="Arial"/>
          </w:rPr>
          <w:tab/>
          <w:t>FIO Response Message data (Frame 177)</w:t>
        </w:r>
      </w:ins>
    </w:p>
    <w:p w:rsidR="00306DD7" w:rsidRDefault="00306DD7" w:rsidP="00306DD7">
      <w:pPr>
        <w:tabs>
          <w:tab w:val="left" w:pos="1440"/>
        </w:tabs>
        <w:ind w:left="720"/>
        <w:jc w:val="both"/>
        <w:rPr>
          <w:ins w:id="991" w:author="Author"/>
          <w:rFonts w:cs="Arial"/>
        </w:rPr>
      </w:pPr>
      <w:ins w:id="992" w:author="Author">
        <w:r w:rsidRPr="00B86E2F">
          <w:rPr>
            <w:rFonts w:cs="Arial"/>
            <w:b/>
          </w:rPr>
          <w:t>Cxxxx_</w:t>
        </w:r>
        <w:r>
          <w:rPr>
            <w:rFonts w:cs="Arial"/>
            <w:b/>
          </w:rPr>
          <w:t>rsp181a</w:t>
        </w:r>
        <w:r w:rsidRPr="00B86E2F">
          <w:rPr>
            <w:rFonts w:cs="Arial"/>
            <w:b/>
          </w:rPr>
          <w:t>.txt</w:t>
        </w:r>
        <w:r>
          <w:rPr>
            <w:rFonts w:cs="Arial"/>
          </w:rPr>
          <w:tab/>
          <w:t>FIO Response Message data (Frame 181)</w:t>
        </w:r>
      </w:ins>
    </w:p>
    <w:p w:rsidR="00306DD7" w:rsidRDefault="00306DD7" w:rsidP="00306DD7">
      <w:pPr>
        <w:tabs>
          <w:tab w:val="left" w:pos="1440"/>
        </w:tabs>
        <w:ind w:left="720"/>
        <w:jc w:val="both"/>
        <w:rPr>
          <w:ins w:id="993" w:author="Author"/>
          <w:rFonts w:cs="Arial"/>
        </w:rPr>
      </w:pPr>
      <w:ins w:id="994" w:author="Author">
        <w:r w:rsidRPr="00B86E2F">
          <w:rPr>
            <w:rFonts w:cs="Arial"/>
            <w:b/>
          </w:rPr>
          <w:t>Cxxxx_</w:t>
        </w:r>
        <w:r>
          <w:rPr>
            <w:rFonts w:cs="Arial"/>
            <w:b/>
          </w:rPr>
          <w:t>rsp183</w:t>
        </w:r>
        <w:r w:rsidRPr="00B86E2F">
          <w:rPr>
            <w:rFonts w:cs="Arial"/>
            <w:b/>
          </w:rPr>
          <w:t>.txt</w:t>
        </w:r>
        <w:r>
          <w:rPr>
            <w:rFonts w:cs="Arial"/>
          </w:rPr>
          <w:tab/>
          <w:t>FIO Response Message data (Frame 183)</w:t>
        </w:r>
      </w:ins>
    </w:p>
    <w:p w:rsidR="00306DD7" w:rsidRDefault="00306DD7" w:rsidP="00306DD7">
      <w:pPr>
        <w:tabs>
          <w:tab w:val="left" w:pos="1440"/>
        </w:tabs>
        <w:ind w:left="720"/>
        <w:jc w:val="both"/>
        <w:rPr>
          <w:ins w:id="995" w:author="Author"/>
          <w:rFonts w:cs="Arial"/>
          <w:b/>
        </w:rPr>
      </w:pPr>
    </w:p>
    <w:p w:rsidR="00EC107B" w:rsidRDefault="00EC107B" w:rsidP="00EC107B">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C107B" w:rsidRDefault="00EC107B" w:rsidP="00EC107B">
      <w:pPr>
        <w:pStyle w:val="Heading3"/>
      </w:pPr>
      <w:r>
        <w:t>Output Specifications</w:t>
      </w:r>
    </w:p>
    <w:p w:rsidR="00EC107B" w:rsidRDefault="00EC107B" w:rsidP="00EC107B">
      <w:pPr>
        <w:tabs>
          <w:tab w:val="left" w:pos="1440"/>
        </w:tabs>
        <w:jc w:val="both"/>
        <w:rPr>
          <w:rFonts w:cs="Arial"/>
        </w:rPr>
      </w:pPr>
      <w:r>
        <w:rPr>
          <w:rFonts w:cs="Arial"/>
        </w:rPr>
        <w:t>This test case produces the following file(s) as output: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3090</w:t>
      </w:r>
      <w:r w:rsidRPr="007A4E54">
        <w:rPr>
          <w:rFonts w:cs="Arial"/>
          <w:b/>
        </w:rPr>
        <w:t>_log.xml</w:t>
      </w:r>
      <w:r>
        <w:rPr>
          <w:rFonts w:cs="Arial"/>
        </w:rPr>
        <w:tab/>
      </w:r>
      <w:r>
        <w:rPr>
          <w:rFonts w:cs="Arial"/>
        </w:rPr>
        <w:tab/>
        <w:t>conformance report (XML format)</w:t>
      </w:r>
    </w:p>
    <w:p w:rsidR="00EC107B" w:rsidRDefault="00EC107B" w:rsidP="00BE0407">
      <w:pPr>
        <w:pStyle w:val="Heading2"/>
        <w:spacing w:before="0"/>
      </w:pPr>
      <w:r>
        <w:br w:type="page"/>
      </w:r>
      <w:bookmarkStart w:id="996" w:name="_Toc456255159"/>
      <w:r>
        <w:lastRenderedPageBreak/>
        <w:t xml:space="preserve">Test Case Specification </w:t>
      </w:r>
      <w:r w:rsidR="0004001E">
        <w:t>19</w:t>
      </w:r>
      <w:r>
        <w:t xml:space="preserve"> – FIO </w:t>
      </w:r>
      <w:r w:rsidR="00112E85">
        <w:t>CMU Configuration</w:t>
      </w:r>
      <w:bookmarkEnd w:id="996"/>
    </w:p>
    <w:p w:rsidR="00EC107B" w:rsidRDefault="00EC107B" w:rsidP="00EC107B">
      <w:pPr>
        <w:pStyle w:val="Heading3"/>
      </w:pPr>
      <w:r>
        <w:t>Test Case Specification Identifier</w:t>
      </w:r>
    </w:p>
    <w:p w:rsidR="00EC107B" w:rsidRDefault="00EC107B" w:rsidP="00EC107B">
      <w:pPr>
        <w:tabs>
          <w:tab w:val="left" w:pos="1440"/>
        </w:tabs>
        <w:jc w:val="both"/>
        <w:rPr>
          <w:rFonts w:cs="Arial"/>
        </w:rPr>
      </w:pPr>
      <w:r>
        <w:rPr>
          <w:rFonts w:cs="Arial"/>
        </w:rPr>
        <w:t>The identifier for this Test Case Specification is APIRI.TCS.3100.</w:t>
      </w:r>
    </w:p>
    <w:p w:rsidR="00B35F95" w:rsidRDefault="00B35F95" w:rsidP="00B35F95">
      <w:pPr>
        <w:pStyle w:val="Heading3"/>
      </w:pPr>
      <w:r>
        <w:t>Objective</w:t>
      </w:r>
    </w:p>
    <w:p w:rsidR="000D4F23" w:rsidRDefault="000D4F23" w:rsidP="000D4F23">
      <w:pPr>
        <w:tabs>
          <w:tab w:val="left" w:pos="1440"/>
        </w:tabs>
        <w:jc w:val="both"/>
        <w:rPr>
          <w:rFonts w:cs="Arial"/>
        </w:rPr>
      </w:pPr>
      <w:r>
        <w:rPr>
          <w:rFonts w:cs="Arial"/>
        </w:rPr>
        <w:t>The objective of this Test Case is to validate the API method for retrieving Datakey configuration information from a CMU device.</w:t>
      </w:r>
    </w:p>
    <w:p w:rsidR="00EC107B" w:rsidRDefault="00EC107B" w:rsidP="00EC107B">
      <w:pPr>
        <w:pStyle w:val="Heading3"/>
      </w:pPr>
      <w:r>
        <w:t>Test Items</w:t>
      </w:r>
    </w:p>
    <w:p w:rsidR="00EC107B" w:rsidRDefault="00EC107B" w:rsidP="00EC107B">
      <w:pPr>
        <w:tabs>
          <w:tab w:val="left" w:pos="1440"/>
        </w:tabs>
        <w:jc w:val="both"/>
        <w:rPr>
          <w:rFonts w:cs="Arial"/>
        </w:rPr>
      </w:pPr>
      <w:r>
        <w:rPr>
          <w:rFonts w:cs="Arial"/>
        </w:rPr>
        <w:t>This test case tests the following requirements:</w:t>
      </w:r>
    </w:p>
    <w:p w:rsidR="00EC107B" w:rsidRDefault="00EC107B" w:rsidP="00EC107B">
      <w:pPr>
        <w:tabs>
          <w:tab w:val="left" w:pos="1440"/>
        </w:tabs>
        <w:jc w:val="both"/>
        <w:rPr>
          <w:rFonts w:cs="Arial"/>
        </w:rPr>
      </w:pPr>
    </w:p>
    <w:p w:rsidR="00112E85" w:rsidRDefault="00112E85" w:rsidP="00112E85">
      <w:pPr>
        <w:tabs>
          <w:tab w:val="left" w:pos="1620"/>
        </w:tabs>
        <w:ind w:left="1620" w:hanging="1620"/>
        <w:jc w:val="both"/>
        <w:rPr>
          <w:rFonts w:ascii="Arial Bold" w:hAnsi="Arial Bold" w:cs="Arial"/>
          <w:b/>
          <w:bCs/>
          <w:szCs w:val="32"/>
        </w:rPr>
      </w:pPr>
      <w:r w:rsidRPr="00F23A13">
        <w:rPr>
          <w:rFonts w:eastAsia="Calibri" w:cs="Arial"/>
        </w:rPr>
        <w:t>APIR3.1.2[1</w:t>
      </w:r>
      <w:r>
        <w:rPr>
          <w:rFonts w:eastAsia="Calibri" w:cs="Arial"/>
        </w:rPr>
        <w:t>21</w:t>
      </w:r>
      <w:r w:rsidRPr="00F23A13">
        <w:rPr>
          <w:rFonts w:eastAsia="Calibri" w:cs="Arial"/>
        </w:rPr>
        <w:t>]</w:t>
      </w:r>
      <w:r w:rsidRPr="00F23A13">
        <w:rPr>
          <w:rFonts w:eastAsia="Calibri" w:cs="Arial"/>
        </w:rPr>
        <w:tab/>
      </w:r>
      <w:r>
        <w:rPr>
          <w:rFonts w:eastAsia="Calibri" w:cs="Arial"/>
        </w:rPr>
        <w:t>The API shall provide a method for an application program to send the Get CMU Configuration frame to a registered FIOCMU device.</w:t>
      </w:r>
    </w:p>
    <w:p w:rsidR="00EC107B" w:rsidRDefault="00EC107B" w:rsidP="00EC107B">
      <w:pPr>
        <w:pStyle w:val="Heading3"/>
      </w:pPr>
      <w:r>
        <w:t>Input Specifications</w:t>
      </w:r>
    </w:p>
    <w:p w:rsidR="00EC107B" w:rsidRDefault="00EC107B" w:rsidP="00EC107B">
      <w:pPr>
        <w:tabs>
          <w:tab w:val="left" w:pos="1440"/>
        </w:tabs>
        <w:jc w:val="both"/>
        <w:rPr>
          <w:rFonts w:cs="Arial"/>
        </w:rPr>
      </w:pPr>
      <w:r>
        <w:rPr>
          <w:rFonts w:cs="Arial"/>
        </w:rPr>
        <w:t>This test case requires the following file(s) as input: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3100</w:t>
      </w:r>
      <w:r w:rsidRPr="007A4E54">
        <w:rPr>
          <w:rFonts w:cs="Arial"/>
          <w:b/>
        </w:rPr>
        <w:t>_in.xml</w:t>
      </w:r>
      <w:r>
        <w:rPr>
          <w:rFonts w:cs="Arial"/>
        </w:rPr>
        <w:tab/>
      </w:r>
      <w:r>
        <w:rPr>
          <w:rFonts w:cs="Arial"/>
        </w:rPr>
        <w:tab/>
        <w:t>APIVSXML test script (XML format)</w:t>
      </w:r>
    </w:p>
    <w:p w:rsidR="00306DD7" w:rsidRDefault="00306DD7" w:rsidP="00EC107B">
      <w:pPr>
        <w:tabs>
          <w:tab w:val="left" w:pos="1440"/>
        </w:tabs>
        <w:ind w:left="720"/>
        <w:jc w:val="both"/>
        <w:rPr>
          <w:ins w:id="997" w:author="Author"/>
          <w:rFonts w:cs="Arial"/>
          <w:b/>
        </w:rPr>
      </w:pPr>
    </w:p>
    <w:p w:rsidR="00306DD7" w:rsidRDefault="00306DD7" w:rsidP="00306DD7">
      <w:pPr>
        <w:tabs>
          <w:tab w:val="left" w:pos="1440"/>
        </w:tabs>
        <w:ind w:left="720"/>
        <w:jc w:val="both"/>
        <w:rPr>
          <w:ins w:id="998" w:author="Author"/>
          <w:rFonts w:cs="Arial"/>
        </w:rPr>
      </w:pPr>
      <w:ins w:id="999" w:author="Author">
        <w:r w:rsidRPr="00B86E2F">
          <w:rPr>
            <w:rFonts w:cs="Arial"/>
            <w:b/>
          </w:rPr>
          <w:t>Cxxxx_</w:t>
        </w:r>
        <w:r>
          <w:rPr>
            <w:rFonts w:cs="Arial"/>
            <w:b/>
          </w:rPr>
          <w:t>rsp193</w:t>
        </w:r>
        <w:r w:rsidRPr="00B86E2F">
          <w:rPr>
            <w:rFonts w:cs="Arial"/>
            <w:b/>
          </w:rPr>
          <w:t>.txt</w:t>
        </w:r>
        <w:r>
          <w:rPr>
            <w:rFonts w:cs="Arial"/>
          </w:rPr>
          <w:tab/>
          <w:t>FIO Response Message data (Frame 193)</w:t>
        </w:r>
      </w:ins>
    </w:p>
    <w:p w:rsidR="00306DD7" w:rsidRDefault="00306DD7" w:rsidP="00306DD7">
      <w:pPr>
        <w:tabs>
          <w:tab w:val="left" w:pos="1440"/>
        </w:tabs>
        <w:ind w:left="720"/>
        <w:jc w:val="both"/>
        <w:rPr>
          <w:ins w:id="1000" w:author="Author"/>
          <w:rFonts w:cs="Arial"/>
          <w:b/>
        </w:rPr>
      </w:pPr>
    </w:p>
    <w:p w:rsidR="00306DD7" w:rsidRDefault="00306DD7" w:rsidP="00306DD7">
      <w:pPr>
        <w:tabs>
          <w:tab w:val="left" w:pos="1440"/>
        </w:tabs>
        <w:ind w:left="720"/>
        <w:jc w:val="both"/>
        <w:rPr>
          <w:ins w:id="1001" w:author="Author"/>
          <w:rFonts w:cs="Arial"/>
        </w:rPr>
      </w:pPr>
      <w:ins w:id="1002" w:author="Author">
        <w:r w:rsidRPr="00B86E2F">
          <w:rPr>
            <w:rFonts w:cs="Arial"/>
            <w:b/>
          </w:rPr>
          <w:t>Cxxxx_</w:t>
        </w:r>
        <w:r>
          <w:rPr>
            <w:rFonts w:cs="Arial"/>
            <w:b/>
          </w:rPr>
          <w:t>cmd65</w:t>
        </w:r>
        <w:r w:rsidRPr="00B86E2F">
          <w:rPr>
            <w:rFonts w:cs="Arial"/>
            <w:b/>
          </w:rPr>
          <w:t>.txt</w:t>
        </w:r>
        <w:r>
          <w:rPr>
            <w:rFonts w:cs="Arial"/>
          </w:rPr>
          <w:tab/>
          <w:t>FIO Command Message data (Frame 65)</w:t>
        </w:r>
      </w:ins>
    </w:p>
    <w:p w:rsidR="00306DD7" w:rsidRDefault="00306DD7" w:rsidP="00EC107B">
      <w:pPr>
        <w:tabs>
          <w:tab w:val="left" w:pos="1440"/>
        </w:tabs>
        <w:ind w:left="720"/>
        <w:jc w:val="both"/>
        <w:rPr>
          <w:ins w:id="1003" w:author="Author"/>
          <w:rFonts w:cs="Arial"/>
          <w:b/>
        </w:rPr>
      </w:pPr>
    </w:p>
    <w:p w:rsidR="00EC107B" w:rsidRDefault="00EC107B" w:rsidP="00EC107B">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C107B" w:rsidRDefault="00EC107B" w:rsidP="00EC107B">
      <w:pPr>
        <w:pStyle w:val="Heading3"/>
      </w:pPr>
      <w:r>
        <w:t>Output Specifications</w:t>
      </w:r>
    </w:p>
    <w:p w:rsidR="00EC107B" w:rsidRDefault="00EC107B" w:rsidP="00EC107B">
      <w:pPr>
        <w:tabs>
          <w:tab w:val="left" w:pos="1440"/>
        </w:tabs>
        <w:jc w:val="both"/>
        <w:rPr>
          <w:rFonts w:cs="Arial"/>
        </w:rPr>
      </w:pPr>
      <w:r>
        <w:rPr>
          <w:rFonts w:cs="Arial"/>
        </w:rPr>
        <w:t>This test case produces the following file(s) as output: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3100</w:t>
      </w:r>
      <w:r w:rsidRPr="007A4E54">
        <w:rPr>
          <w:rFonts w:cs="Arial"/>
          <w:b/>
        </w:rPr>
        <w:t>_log.xml</w:t>
      </w:r>
      <w:r>
        <w:rPr>
          <w:rFonts w:cs="Arial"/>
        </w:rPr>
        <w:tab/>
      </w:r>
      <w:r>
        <w:rPr>
          <w:rFonts w:cs="Arial"/>
        </w:rPr>
        <w:tab/>
        <w:t>conformance report (XML format)</w:t>
      </w:r>
    </w:p>
    <w:p w:rsidR="00EC107B" w:rsidRDefault="00EC107B" w:rsidP="00BE0407">
      <w:pPr>
        <w:pStyle w:val="Heading2"/>
        <w:spacing w:before="0"/>
      </w:pPr>
      <w:r>
        <w:br w:type="page"/>
      </w:r>
      <w:bookmarkStart w:id="1004" w:name="_Toc456255160"/>
      <w:r>
        <w:lastRenderedPageBreak/>
        <w:t xml:space="preserve">Test Case Specification </w:t>
      </w:r>
      <w:r w:rsidR="00B36B02">
        <w:t>2</w:t>
      </w:r>
      <w:r w:rsidR="0004001E">
        <w:t>0</w:t>
      </w:r>
      <w:r>
        <w:t xml:space="preserve"> – FIO </w:t>
      </w:r>
      <w:r w:rsidR="00112E85">
        <w:t>Module Status</w:t>
      </w:r>
      <w:bookmarkEnd w:id="1004"/>
    </w:p>
    <w:p w:rsidR="00EC107B" w:rsidRDefault="00EC107B" w:rsidP="00EC107B">
      <w:pPr>
        <w:pStyle w:val="Heading3"/>
      </w:pPr>
      <w:r>
        <w:t>Test Case Specification Identifier</w:t>
      </w:r>
    </w:p>
    <w:p w:rsidR="00EC107B" w:rsidRDefault="00EC107B" w:rsidP="00EC107B">
      <w:pPr>
        <w:tabs>
          <w:tab w:val="left" w:pos="1440"/>
        </w:tabs>
        <w:jc w:val="both"/>
        <w:rPr>
          <w:rFonts w:cs="Arial"/>
        </w:rPr>
      </w:pPr>
      <w:r>
        <w:rPr>
          <w:rFonts w:cs="Arial"/>
        </w:rPr>
        <w:t>The identifier for this Test Case Specification is APIRI.TCS.3110.</w:t>
      </w:r>
    </w:p>
    <w:p w:rsidR="00B35F95" w:rsidRDefault="00B35F95" w:rsidP="00B35F95">
      <w:pPr>
        <w:pStyle w:val="Heading3"/>
      </w:pPr>
      <w:r>
        <w:t>Objective</w:t>
      </w:r>
    </w:p>
    <w:p w:rsidR="00B35F95" w:rsidRDefault="00B35F95" w:rsidP="00B35F95">
      <w:pPr>
        <w:tabs>
          <w:tab w:val="left" w:pos="1440"/>
        </w:tabs>
        <w:jc w:val="both"/>
        <w:rPr>
          <w:rFonts w:cs="Arial"/>
        </w:rPr>
      </w:pPr>
      <w:r>
        <w:rPr>
          <w:rFonts w:cs="Arial"/>
        </w:rPr>
        <w:t xml:space="preserve">The objective of this Test Case is </w:t>
      </w:r>
      <w:r w:rsidR="000D4F23">
        <w:rPr>
          <w:rFonts w:cs="Arial"/>
        </w:rPr>
        <w:t>to validate the API methods for managing Module Status bits from FIO devices which use such status bits.</w:t>
      </w:r>
    </w:p>
    <w:p w:rsidR="00EC107B" w:rsidRDefault="00EC107B" w:rsidP="00EC107B">
      <w:pPr>
        <w:pStyle w:val="Heading3"/>
      </w:pPr>
      <w:r>
        <w:t>Test Items</w:t>
      </w:r>
    </w:p>
    <w:p w:rsidR="00EC107B" w:rsidRDefault="00EC107B" w:rsidP="00EC107B">
      <w:pPr>
        <w:tabs>
          <w:tab w:val="left" w:pos="1440"/>
        </w:tabs>
        <w:jc w:val="both"/>
        <w:rPr>
          <w:rFonts w:cs="Arial"/>
        </w:rPr>
      </w:pPr>
      <w:r>
        <w:rPr>
          <w:rFonts w:cs="Arial"/>
        </w:rPr>
        <w:t>This test case tests the following requirements:</w:t>
      </w:r>
    </w:p>
    <w:p w:rsidR="00112E85" w:rsidRDefault="00112E85" w:rsidP="00112E85">
      <w:pPr>
        <w:tabs>
          <w:tab w:val="left" w:pos="1440"/>
        </w:tabs>
        <w:jc w:val="both"/>
        <w:rPr>
          <w:rFonts w:cs="Arial"/>
        </w:rPr>
      </w:pPr>
    </w:p>
    <w:p w:rsidR="00112E85" w:rsidRDefault="00112E85" w:rsidP="00112E85">
      <w:pPr>
        <w:tabs>
          <w:tab w:val="left" w:pos="1620"/>
        </w:tabs>
        <w:ind w:left="1620" w:hanging="1620"/>
        <w:jc w:val="both"/>
        <w:rPr>
          <w:rFonts w:eastAsia="Calibri" w:cs="Arial"/>
        </w:rPr>
      </w:pPr>
      <w:r w:rsidRPr="00F23A13">
        <w:rPr>
          <w:rFonts w:eastAsia="Calibri" w:cs="Arial"/>
        </w:rPr>
        <w:t>APIR3.1.2[1</w:t>
      </w:r>
      <w:r>
        <w:rPr>
          <w:rFonts w:eastAsia="Calibri" w:cs="Arial"/>
        </w:rPr>
        <w:t>22</w:t>
      </w:r>
      <w:r w:rsidRPr="00F23A13">
        <w:rPr>
          <w:rFonts w:eastAsia="Calibri" w:cs="Arial"/>
        </w:rPr>
        <w:t>]</w:t>
      </w:r>
      <w:r w:rsidRPr="00F23A13">
        <w:rPr>
          <w:rFonts w:eastAsia="Calibri" w:cs="Arial"/>
        </w:rPr>
        <w:tab/>
      </w:r>
      <w:r>
        <w:rPr>
          <w:rFonts w:eastAsia="Calibri" w:cs="Arial"/>
        </w:rPr>
        <w:t>The API shall reset all Module Status bits using the Request Module Status frame when a FIO332, FIOTS1, FIOTS2 or SIU device is first Enabled (as defined in Item “g”).</w:t>
      </w:r>
    </w:p>
    <w:p w:rsidR="00112E85" w:rsidRDefault="00112E85" w:rsidP="00112E85">
      <w:pPr>
        <w:tabs>
          <w:tab w:val="left" w:pos="1620"/>
        </w:tabs>
        <w:ind w:left="1620" w:hanging="1620"/>
        <w:jc w:val="both"/>
        <w:rPr>
          <w:rFonts w:cs="Arial"/>
        </w:rPr>
      </w:pPr>
    </w:p>
    <w:p w:rsidR="00112E85" w:rsidRDefault="00112E85" w:rsidP="00112E85">
      <w:pPr>
        <w:tabs>
          <w:tab w:val="left" w:pos="1620"/>
        </w:tabs>
        <w:ind w:left="1620" w:hanging="1620"/>
        <w:jc w:val="both"/>
        <w:rPr>
          <w:rFonts w:ascii="Arial Bold" w:hAnsi="Arial Bold" w:cs="Arial"/>
          <w:b/>
          <w:bCs/>
          <w:szCs w:val="32"/>
        </w:rPr>
      </w:pPr>
      <w:r w:rsidRPr="00F23A13">
        <w:rPr>
          <w:rFonts w:eastAsia="Calibri" w:cs="Arial"/>
        </w:rPr>
        <w:t>APIR3.1.2[1</w:t>
      </w:r>
      <w:r>
        <w:rPr>
          <w:rFonts w:eastAsia="Calibri" w:cs="Arial"/>
        </w:rPr>
        <w:t>23</w:t>
      </w:r>
      <w:r w:rsidRPr="00F23A13">
        <w:rPr>
          <w:rFonts w:eastAsia="Calibri" w:cs="Arial"/>
        </w:rPr>
        <w:t>]</w:t>
      </w:r>
      <w:r w:rsidRPr="00F23A13">
        <w:rPr>
          <w:rFonts w:eastAsia="Calibri" w:cs="Arial"/>
        </w:rPr>
        <w:tab/>
      </w:r>
      <w:r>
        <w:rPr>
          <w:rFonts w:eastAsia="Calibri" w:cs="Arial"/>
        </w:rPr>
        <w:t>Anytime a response to a Request Module Status frame has Module Status bits indicating hardware reset, comm loss, or watchdog reset, then the API shall clear those bits, reset the input point filter values (Item “k”) and reconfigure transition reporting (Item “l”).</w:t>
      </w:r>
    </w:p>
    <w:p w:rsidR="00EC107B" w:rsidRDefault="00EC107B" w:rsidP="00EC107B">
      <w:pPr>
        <w:pStyle w:val="Heading3"/>
      </w:pPr>
      <w:r>
        <w:t>Input Specifications</w:t>
      </w:r>
    </w:p>
    <w:p w:rsidR="00EC107B" w:rsidRDefault="00EC107B" w:rsidP="00EC107B">
      <w:pPr>
        <w:tabs>
          <w:tab w:val="left" w:pos="1440"/>
        </w:tabs>
        <w:jc w:val="both"/>
        <w:rPr>
          <w:rFonts w:cs="Arial"/>
        </w:rPr>
      </w:pPr>
      <w:r>
        <w:rPr>
          <w:rFonts w:cs="Arial"/>
        </w:rPr>
        <w:t>This test case requires the following file(s) as input: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3110</w:t>
      </w:r>
      <w:r w:rsidRPr="007A4E54">
        <w:rPr>
          <w:rFonts w:cs="Arial"/>
          <w:b/>
        </w:rPr>
        <w:t>_in.xml</w:t>
      </w:r>
      <w:r>
        <w:rPr>
          <w:rFonts w:cs="Arial"/>
        </w:rPr>
        <w:tab/>
      </w:r>
      <w:r>
        <w:rPr>
          <w:rFonts w:cs="Arial"/>
        </w:rPr>
        <w:tab/>
        <w:t>APIVSXML test script (XML format)</w:t>
      </w:r>
    </w:p>
    <w:p w:rsidR="00306DD7" w:rsidRDefault="00306DD7" w:rsidP="00306DD7">
      <w:pPr>
        <w:tabs>
          <w:tab w:val="left" w:pos="1440"/>
        </w:tabs>
        <w:ind w:left="720"/>
        <w:jc w:val="both"/>
        <w:rPr>
          <w:ins w:id="1005" w:author="Author"/>
          <w:rFonts w:cs="Arial"/>
        </w:rPr>
      </w:pPr>
    </w:p>
    <w:p w:rsidR="00306DD7" w:rsidRDefault="00306DD7" w:rsidP="00306DD7">
      <w:pPr>
        <w:tabs>
          <w:tab w:val="left" w:pos="1440"/>
        </w:tabs>
        <w:ind w:left="720"/>
        <w:jc w:val="both"/>
        <w:rPr>
          <w:ins w:id="1006" w:author="Author"/>
          <w:rFonts w:cs="Arial"/>
        </w:rPr>
      </w:pPr>
      <w:ins w:id="1007" w:author="Author">
        <w:r w:rsidRPr="00B86E2F">
          <w:rPr>
            <w:rFonts w:cs="Arial"/>
            <w:b/>
          </w:rPr>
          <w:t>Cxxxx_</w:t>
        </w:r>
        <w:r>
          <w:rPr>
            <w:rFonts w:cs="Arial"/>
            <w:b/>
          </w:rPr>
          <w:t>rsp177</w:t>
        </w:r>
        <w:r w:rsidRPr="00B86E2F">
          <w:rPr>
            <w:rFonts w:cs="Arial"/>
            <w:b/>
          </w:rPr>
          <w:t>.txt</w:t>
        </w:r>
        <w:r>
          <w:rPr>
            <w:rFonts w:cs="Arial"/>
          </w:rPr>
          <w:tab/>
          <w:t>FIO Response Message data (Frame 177)</w:t>
        </w:r>
      </w:ins>
    </w:p>
    <w:p w:rsidR="00306DD7" w:rsidRDefault="00306DD7" w:rsidP="00306DD7">
      <w:pPr>
        <w:tabs>
          <w:tab w:val="left" w:pos="1440"/>
        </w:tabs>
        <w:ind w:left="720"/>
        <w:jc w:val="both"/>
        <w:rPr>
          <w:ins w:id="1008" w:author="Author"/>
          <w:rFonts w:cs="Arial"/>
        </w:rPr>
      </w:pPr>
      <w:ins w:id="1009" w:author="Author">
        <w:r w:rsidRPr="00B86E2F">
          <w:rPr>
            <w:rFonts w:cs="Arial"/>
            <w:b/>
          </w:rPr>
          <w:t>Cxxxx_</w:t>
        </w:r>
        <w:r>
          <w:rPr>
            <w:rFonts w:cs="Arial"/>
            <w:b/>
          </w:rPr>
          <w:t>rsp177a</w:t>
        </w:r>
        <w:r w:rsidRPr="00B86E2F">
          <w:rPr>
            <w:rFonts w:cs="Arial"/>
            <w:b/>
          </w:rPr>
          <w:t>.txt</w:t>
        </w:r>
        <w:r>
          <w:rPr>
            <w:rFonts w:cs="Arial"/>
          </w:rPr>
          <w:tab/>
          <w:t>FIO Response Message data (Frame 177)</w:t>
        </w:r>
      </w:ins>
    </w:p>
    <w:p w:rsidR="00306DD7" w:rsidRDefault="00306DD7" w:rsidP="00306DD7">
      <w:pPr>
        <w:tabs>
          <w:tab w:val="left" w:pos="1440"/>
        </w:tabs>
        <w:ind w:left="720"/>
        <w:jc w:val="both"/>
        <w:rPr>
          <w:ins w:id="1010" w:author="Author"/>
          <w:rFonts w:cs="Arial"/>
        </w:rPr>
      </w:pPr>
      <w:ins w:id="1011" w:author="Author">
        <w:r w:rsidRPr="00B86E2F">
          <w:rPr>
            <w:rFonts w:cs="Arial"/>
            <w:b/>
          </w:rPr>
          <w:t>Cxxxx_</w:t>
        </w:r>
        <w:r>
          <w:rPr>
            <w:rFonts w:cs="Arial"/>
            <w:b/>
          </w:rPr>
          <w:t>rsp177b</w:t>
        </w:r>
        <w:r w:rsidRPr="00B86E2F">
          <w:rPr>
            <w:rFonts w:cs="Arial"/>
            <w:b/>
          </w:rPr>
          <w:t>.txt</w:t>
        </w:r>
        <w:r>
          <w:rPr>
            <w:rFonts w:cs="Arial"/>
          </w:rPr>
          <w:tab/>
          <w:t>FIO Response Message data (Frame 177)</w:t>
        </w:r>
      </w:ins>
    </w:p>
    <w:p w:rsidR="00306DD7" w:rsidRDefault="00306DD7" w:rsidP="00306DD7">
      <w:pPr>
        <w:tabs>
          <w:tab w:val="left" w:pos="1440"/>
        </w:tabs>
        <w:ind w:left="720"/>
        <w:jc w:val="both"/>
        <w:rPr>
          <w:ins w:id="1012" w:author="Author"/>
          <w:rFonts w:cs="Arial"/>
        </w:rPr>
      </w:pPr>
      <w:ins w:id="1013" w:author="Author">
        <w:r w:rsidRPr="00B86E2F">
          <w:rPr>
            <w:rFonts w:cs="Arial"/>
            <w:b/>
          </w:rPr>
          <w:t>Cxxxx_</w:t>
        </w:r>
        <w:r>
          <w:rPr>
            <w:rFonts w:cs="Arial"/>
            <w:b/>
          </w:rPr>
          <w:t>rsp177c</w:t>
        </w:r>
        <w:r w:rsidRPr="00B86E2F">
          <w:rPr>
            <w:rFonts w:cs="Arial"/>
            <w:b/>
          </w:rPr>
          <w:t>.txt</w:t>
        </w:r>
        <w:r>
          <w:rPr>
            <w:rFonts w:cs="Arial"/>
          </w:rPr>
          <w:tab/>
          <w:t>FIO Response Message data (Frame 177)</w:t>
        </w:r>
      </w:ins>
    </w:p>
    <w:p w:rsidR="00306DD7" w:rsidRDefault="00306DD7" w:rsidP="00306DD7">
      <w:pPr>
        <w:tabs>
          <w:tab w:val="left" w:pos="1440"/>
        </w:tabs>
        <w:ind w:left="720"/>
        <w:jc w:val="both"/>
        <w:rPr>
          <w:ins w:id="1014" w:author="Author"/>
          <w:rFonts w:cs="Arial"/>
        </w:rPr>
      </w:pPr>
    </w:p>
    <w:p w:rsidR="00306DD7" w:rsidRDefault="00306DD7" w:rsidP="00306DD7">
      <w:pPr>
        <w:tabs>
          <w:tab w:val="left" w:pos="1440"/>
        </w:tabs>
        <w:ind w:left="720"/>
        <w:jc w:val="both"/>
        <w:rPr>
          <w:ins w:id="1015" w:author="Author"/>
          <w:rFonts w:cs="Arial"/>
        </w:rPr>
      </w:pPr>
      <w:ins w:id="1016" w:author="Author">
        <w:r w:rsidRPr="00B86E2F">
          <w:rPr>
            <w:rFonts w:cs="Arial"/>
            <w:b/>
          </w:rPr>
          <w:t>Cxxxx_</w:t>
        </w:r>
        <w:r>
          <w:rPr>
            <w:rFonts w:cs="Arial"/>
            <w:b/>
          </w:rPr>
          <w:t>cmd49a</w:t>
        </w:r>
        <w:r w:rsidRPr="00B86E2F">
          <w:rPr>
            <w:rFonts w:cs="Arial"/>
            <w:b/>
          </w:rPr>
          <w:t>.txt</w:t>
        </w:r>
        <w:r>
          <w:rPr>
            <w:rFonts w:cs="Arial"/>
          </w:rPr>
          <w:tab/>
          <w:t>FIO Command Message data (Frame 49)</w:t>
        </w:r>
      </w:ins>
    </w:p>
    <w:p w:rsidR="00306DD7" w:rsidRDefault="00306DD7" w:rsidP="00306DD7">
      <w:pPr>
        <w:tabs>
          <w:tab w:val="left" w:pos="1440"/>
        </w:tabs>
        <w:ind w:left="720"/>
        <w:jc w:val="both"/>
        <w:rPr>
          <w:ins w:id="1017" w:author="Author"/>
          <w:rFonts w:cs="Arial"/>
        </w:rPr>
      </w:pPr>
      <w:ins w:id="1018" w:author="Author">
        <w:r w:rsidRPr="00B86E2F">
          <w:rPr>
            <w:rFonts w:cs="Arial"/>
            <w:b/>
          </w:rPr>
          <w:t>Cxxxx_</w:t>
        </w:r>
        <w:r>
          <w:rPr>
            <w:rFonts w:cs="Arial"/>
            <w:b/>
          </w:rPr>
          <w:t>cmd49b</w:t>
        </w:r>
        <w:r w:rsidRPr="00B86E2F">
          <w:rPr>
            <w:rFonts w:cs="Arial"/>
            <w:b/>
          </w:rPr>
          <w:t>.txt</w:t>
        </w:r>
        <w:r>
          <w:rPr>
            <w:rFonts w:cs="Arial"/>
          </w:rPr>
          <w:tab/>
          <w:t>FIO Command Message data (Frame 49)</w:t>
        </w:r>
      </w:ins>
    </w:p>
    <w:p w:rsidR="00306DD7" w:rsidRDefault="00306DD7" w:rsidP="00306DD7">
      <w:pPr>
        <w:tabs>
          <w:tab w:val="left" w:pos="1440"/>
        </w:tabs>
        <w:ind w:left="720"/>
        <w:jc w:val="both"/>
        <w:rPr>
          <w:ins w:id="1019" w:author="Author"/>
          <w:rFonts w:cs="Arial"/>
        </w:rPr>
      </w:pPr>
      <w:ins w:id="1020" w:author="Author">
        <w:r w:rsidRPr="00B86E2F">
          <w:rPr>
            <w:rFonts w:cs="Arial"/>
            <w:b/>
          </w:rPr>
          <w:t>Cxxxx_</w:t>
        </w:r>
        <w:r>
          <w:rPr>
            <w:rFonts w:cs="Arial"/>
            <w:b/>
          </w:rPr>
          <w:t>cmd49c</w:t>
        </w:r>
        <w:r w:rsidRPr="00B86E2F">
          <w:rPr>
            <w:rFonts w:cs="Arial"/>
            <w:b/>
          </w:rPr>
          <w:t>.txt</w:t>
        </w:r>
        <w:r>
          <w:rPr>
            <w:rFonts w:cs="Arial"/>
          </w:rPr>
          <w:tab/>
          <w:t>FIO Command Message data (Frame 49)</w:t>
        </w:r>
      </w:ins>
    </w:p>
    <w:p w:rsidR="00306DD7" w:rsidRDefault="00306DD7" w:rsidP="00306DD7">
      <w:pPr>
        <w:tabs>
          <w:tab w:val="left" w:pos="1440"/>
        </w:tabs>
        <w:ind w:left="720"/>
        <w:jc w:val="both"/>
        <w:rPr>
          <w:ins w:id="1021" w:author="Author"/>
          <w:rFonts w:cs="Arial"/>
        </w:rPr>
      </w:pPr>
      <w:ins w:id="1022" w:author="Author">
        <w:r w:rsidRPr="00B86E2F">
          <w:rPr>
            <w:rFonts w:cs="Arial"/>
            <w:b/>
          </w:rPr>
          <w:t>Cxxxx_</w:t>
        </w:r>
        <w:r>
          <w:rPr>
            <w:rFonts w:cs="Arial"/>
            <w:b/>
          </w:rPr>
          <w:t>cmd49d</w:t>
        </w:r>
        <w:r w:rsidRPr="00B86E2F">
          <w:rPr>
            <w:rFonts w:cs="Arial"/>
            <w:b/>
          </w:rPr>
          <w:t>.txt</w:t>
        </w:r>
        <w:r>
          <w:rPr>
            <w:rFonts w:cs="Arial"/>
          </w:rPr>
          <w:tab/>
          <w:t>FIO Command Message data (Frame 49)</w:t>
        </w:r>
      </w:ins>
    </w:p>
    <w:p w:rsidR="00306DD7" w:rsidRDefault="00306DD7" w:rsidP="00306DD7">
      <w:pPr>
        <w:tabs>
          <w:tab w:val="left" w:pos="1440"/>
        </w:tabs>
        <w:ind w:left="720"/>
        <w:jc w:val="both"/>
        <w:rPr>
          <w:ins w:id="1023" w:author="Author"/>
          <w:rFonts w:cs="Arial"/>
        </w:rPr>
      </w:pPr>
      <w:ins w:id="1024" w:author="Author">
        <w:r w:rsidRPr="00B86E2F">
          <w:rPr>
            <w:rFonts w:cs="Arial"/>
            <w:b/>
          </w:rPr>
          <w:t>Cxxxx_</w:t>
        </w:r>
        <w:r>
          <w:rPr>
            <w:rFonts w:cs="Arial"/>
            <w:b/>
          </w:rPr>
          <w:t>cmd49e</w:t>
        </w:r>
        <w:r w:rsidRPr="00B86E2F">
          <w:rPr>
            <w:rFonts w:cs="Arial"/>
            <w:b/>
          </w:rPr>
          <w:t>.txt</w:t>
        </w:r>
        <w:r>
          <w:rPr>
            <w:rFonts w:cs="Arial"/>
          </w:rPr>
          <w:tab/>
          <w:t>FIO Command Message data (Frame 49)</w:t>
        </w:r>
      </w:ins>
    </w:p>
    <w:p w:rsidR="00306DD7" w:rsidRDefault="00306DD7" w:rsidP="00306DD7">
      <w:pPr>
        <w:tabs>
          <w:tab w:val="left" w:pos="1440"/>
        </w:tabs>
        <w:ind w:left="720"/>
        <w:jc w:val="both"/>
        <w:rPr>
          <w:ins w:id="1025" w:author="Author"/>
          <w:rFonts w:cs="Arial"/>
          <w:b/>
        </w:rPr>
      </w:pPr>
    </w:p>
    <w:p w:rsidR="00EC107B" w:rsidRDefault="00EC107B" w:rsidP="00EC107B">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C107B" w:rsidRDefault="00EC107B" w:rsidP="00EC107B">
      <w:pPr>
        <w:pStyle w:val="Heading3"/>
      </w:pPr>
      <w:r>
        <w:t>Output Specifications</w:t>
      </w:r>
    </w:p>
    <w:p w:rsidR="00EC107B" w:rsidRDefault="00EC107B" w:rsidP="00EC107B">
      <w:pPr>
        <w:tabs>
          <w:tab w:val="left" w:pos="1440"/>
        </w:tabs>
        <w:jc w:val="both"/>
        <w:rPr>
          <w:rFonts w:cs="Arial"/>
        </w:rPr>
      </w:pPr>
      <w:r>
        <w:rPr>
          <w:rFonts w:cs="Arial"/>
        </w:rPr>
        <w:t>This test case produces the following file(s) as output: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3110</w:t>
      </w:r>
      <w:r w:rsidRPr="007A4E54">
        <w:rPr>
          <w:rFonts w:cs="Arial"/>
          <w:b/>
        </w:rPr>
        <w:t>_log.xml</w:t>
      </w:r>
      <w:r>
        <w:rPr>
          <w:rFonts w:cs="Arial"/>
        </w:rPr>
        <w:tab/>
      </w:r>
      <w:r>
        <w:rPr>
          <w:rFonts w:cs="Arial"/>
        </w:rPr>
        <w:tab/>
        <w:t>conformance report (XML format)</w:t>
      </w:r>
    </w:p>
    <w:p w:rsidR="00EC107B" w:rsidRDefault="00EC107B" w:rsidP="00BE0407">
      <w:pPr>
        <w:pStyle w:val="Heading2"/>
        <w:spacing w:before="0"/>
      </w:pPr>
      <w:r>
        <w:br w:type="page"/>
      </w:r>
      <w:bookmarkStart w:id="1026" w:name="_Toc456255161"/>
      <w:r>
        <w:lastRenderedPageBreak/>
        <w:t>Test Case Specification 2</w:t>
      </w:r>
      <w:r w:rsidR="0004001E">
        <w:t>1</w:t>
      </w:r>
      <w:r>
        <w:t xml:space="preserve"> – FIO </w:t>
      </w:r>
      <w:r w:rsidR="00112E85">
        <w:t>Asynchronous Notification</w:t>
      </w:r>
      <w:bookmarkEnd w:id="1026"/>
    </w:p>
    <w:p w:rsidR="00EC107B" w:rsidRDefault="00EC107B" w:rsidP="00EC107B">
      <w:pPr>
        <w:pStyle w:val="Heading3"/>
      </w:pPr>
      <w:r>
        <w:t>Test Case Specification Identifier</w:t>
      </w:r>
    </w:p>
    <w:p w:rsidR="00EC107B" w:rsidRDefault="00EC107B" w:rsidP="00EC107B">
      <w:pPr>
        <w:tabs>
          <w:tab w:val="left" w:pos="1440"/>
        </w:tabs>
        <w:jc w:val="both"/>
        <w:rPr>
          <w:rFonts w:cs="Arial"/>
        </w:rPr>
      </w:pPr>
      <w:r>
        <w:rPr>
          <w:rFonts w:cs="Arial"/>
        </w:rPr>
        <w:t>The identifier for this Test Case Specification is APIRI.TCS.3120.</w:t>
      </w:r>
    </w:p>
    <w:p w:rsidR="00B35F95" w:rsidRDefault="00B35F95" w:rsidP="00B35F95">
      <w:pPr>
        <w:pStyle w:val="Heading3"/>
      </w:pPr>
      <w:r>
        <w:t>Objective</w:t>
      </w:r>
    </w:p>
    <w:p w:rsidR="000D4F23" w:rsidRDefault="000D4F23" w:rsidP="000D4F23">
      <w:pPr>
        <w:tabs>
          <w:tab w:val="left" w:pos="1440"/>
        </w:tabs>
        <w:jc w:val="both"/>
        <w:rPr>
          <w:rFonts w:cs="Arial"/>
        </w:rPr>
      </w:pPr>
      <w:r>
        <w:rPr>
          <w:rFonts w:cs="Arial"/>
        </w:rPr>
        <w:t>The objective of this Test Case is to validate the API asynchronous notification methods which are used by applications to signal the receipt of a response frame from a FIO device.</w:t>
      </w:r>
    </w:p>
    <w:p w:rsidR="00EC107B" w:rsidRDefault="00EC107B" w:rsidP="00EC107B">
      <w:pPr>
        <w:pStyle w:val="Heading3"/>
      </w:pPr>
      <w:r>
        <w:t>Test Items</w:t>
      </w:r>
    </w:p>
    <w:p w:rsidR="00EC107B" w:rsidRDefault="00EC107B" w:rsidP="00EC107B">
      <w:pPr>
        <w:tabs>
          <w:tab w:val="left" w:pos="1440"/>
        </w:tabs>
        <w:jc w:val="both"/>
        <w:rPr>
          <w:rFonts w:cs="Arial"/>
        </w:rPr>
      </w:pPr>
      <w:r>
        <w:rPr>
          <w:rFonts w:cs="Arial"/>
        </w:rPr>
        <w:t>This test case tests the following requirements:</w:t>
      </w:r>
    </w:p>
    <w:p w:rsidR="00112E85" w:rsidRDefault="00112E85" w:rsidP="00112E85">
      <w:pPr>
        <w:tabs>
          <w:tab w:val="left" w:pos="1620"/>
        </w:tabs>
        <w:ind w:left="1620" w:hanging="1620"/>
        <w:jc w:val="both"/>
        <w:rPr>
          <w:rFonts w:cs="Arial"/>
        </w:rPr>
      </w:pPr>
    </w:p>
    <w:p w:rsidR="00112E85" w:rsidRDefault="00112E85" w:rsidP="00112E85">
      <w:pPr>
        <w:tabs>
          <w:tab w:val="left" w:pos="1620"/>
        </w:tabs>
        <w:ind w:left="1620" w:hanging="1620"/>
        <w:jc w:val="both"/>
        <w:rPr>
          <w:rFonts w:ascii="Arial Bold" w:hAnsi="Arial Bold" w:cs="Arial"/>
          <w:b/>
          <w:bCs/>
          <w:szCs w:val="32"/>
        </w:rPr>
      </w:pPr>
      <w:r w:rsidRPr="00F23A13">
        <w:rPr>
          <w:rFonts w:eastAsia="Calibri" w:cs="Arial"/>
        </w:rPr>
        <w:t>APIR3.1.2[1</w:t>
      </w:r>
      <w:r>
        <w:rPr>
          <w:rFonts w:eastAsia="Calibri" w:cs="Arial"/>
        </w:rPr>
        <w:t>24</w:t>
      </w:r>
      <w:r w:rsidRPr="00F23A13">
        <w:rPr>
          <w:rFonts w:eastAsia="Calibri" w:cs="Arial"/>
        </w:rPr>
        <w:t>]</w:t>
      </w:r>
      <w:r w:rsidRPr="00F23A13">
        <w:rPr>
          <w:rFonts w:eastAsia="Calibri" w:cs="Arial"/>
        </w:rPr>
        <w:tab/>
      </w:r>
      <w:r>
        <w:rPr>
          <w:rFonts w:eastAsia="Calibri" w:cs="Arial"/>
        </w:rPr>
        <w:t>The API shall provide a method to notify an application program when a command frame is acknowledged (response frame received by the API) or when an error occurs.</w:t>
      </w:r>
    </w:p>
    <w:p w:rsidR="00112E85" w:rsidRDefault="00112E85" w:rsidP="00112E85">
      <w:pPr>
        <w:tabs>
          <w:tab w:val="left" w:pos="1620"/>
        </w:tabs>
        <w:ind w:left="1620" w:hanging="1620"/>
        <w:jc w:val="both"/>
        <w:rPr>
          <w:rFonts w:cs="Arial"/>
        </w:rPr>
      </w:pPr>
    </w:p>
    <w:p w:rsidR="00112E85" w:rsidRDefault="00112E85" w:rsidP="00112E85">
      <w:pPr>
        <w:tabs>
          <w:tab w:val="left" w:pos="1620"/>
        </w:tabs>
        <w:ind w:left="1620" w:hanging="1620"/>
        <w:jc w:val="both"/>
        <w:rPr>
          <w:rFonts w:ascii="Arial Bold" w:hAnsi="Arial Bold" w:cs="Arial"/>
          <w:b/>
          <w:bCs/>
          <w:szCs w:val="32"/>
        </w:rPr>
      </w:pPr>
      <w:r w:rsidRPr="00F23A13">
        <w:rPr>
          <w:rFonts w:eastAsia="Calibri" w:cs="Arial"/>
        </w:rPr>
        <w:t>APIR3.1.2[1</w:t>
      </w:r>
      <w:r>
        <w:rPr>
          <w:rFonts w:eastAsia="Calibri" w:cs="Arial"/>
        </w:rPr>
        <w:t>25</w:t>
      </w:r>
      <w:r w:rsidRPr="00F23A13">
        <w:rPr>
          <w:rFonts w:eastAsia="Calibri" w:cs="Arial"/>
        </w:rPr>
        <w:t>]</w:t>
      </w:r>
      <w:r w:rsidRPr="00F23A13">
        <w:rPr>
          <w:rFonts w:eastAsia="Calibri" w:cs="Arial"/>
        </w:rPr>
        <w:tab/>
      </w:r>
      <w:r>
        <w:rPr>
          <w:rFonts w:eastAsia="Calibri" w:cs="Arial"/>
        </w:rPr>
        <w:t>The command frame shall be identified by the frame type and a registered Field I/O Device.</w:t>
      </w:r>
    </w:p>
    <w:p w:rsidR="00112E85" w:rsidRDefault="00112E85" w:rsidP="00112E85">
      <w:pPr>
        <w:tabs>
          <w:tab w:val="left" w:pos="1620"/>
        </w:tabs>
        <w:ind w:left="1620" w:hanging="1620"/>
        <w:jc w:val="both"/>
        <w:rPr>
          <w:rFonts w:cs="Arial"/>
        </w:rPr>
      </w:pPr>
    </w:p>
    <w:p w:rsidR="00112E85" w:rsidRDefault="00112E85" w:rsidP="00112E85">
      <w:pPr>
        <w:tabs>
          <w:tab w:val="left" w:pos="1620"/>
        </w:tabs>
        <w:ind w:left="1620" w:hanging="1620"/>
        <w:jc w:val="both"/>
        <w:rPr>
          <w:rFonts w:ascii="Arial Bold" w:hAnsi="Arial Bold" w:cs="Arial"/>
          <w:b/>
          <w:bCs/>
          <w:szCs w:val="32"/>
        </w:rPr>
      </w:pPr>
      <w:r w:rsidRPr="00F23A13">
        <w:rPr>
          <w:rFonts w:eastAsia="Calibri" w:cs="Arial"/>
        </w:rPr>
        <w:t>APIR3.1.2[1</w:t>
      </w:r>
      <w:r>
        <w:rPr>
          <w:rFonts w:eastAsia="Calibri" w:cs="Arial"/>
        </w:rPr>
        <w:t>26</w:t>
      </w:r>
      <w:r w:rsidRPr="00F23A13">
        <w:rPr>
          <w:rFonts w:eastAsia="Calibri" w:cs="Arial"/>
        </w:rPr>
        <w:t>]</w:t>
      </w:r>
      <w:r w:rsidRPr="00F23A13">
        <w:rPr>
          <w:rFonts w:eastAsia="Calibri" w:cs="Arial"/>
        </w:rPr>
        <w:tab/>
      </w:r>
      <w:r>
        <w:rPr>
          <w:rFonts w:eastAsia="Calibri" w:cs="Arial"/>
        </w:rPr>
        <w:t>The response frame notification shall include the Field I/O Device, response frame type, response frame sequence number, response frame size in bytes and an indication as to why the notification occurred (response received or error detected).</w:t>
      </w:r>
    </w:p>
    <w:p w:rsidR="00112E85" w:rsidRDefault="00112E85" w:rsidP="00112E85">
      <w:pPr>
        <w:tabs>
          <w:tab w:val="left" w:pos="1620"/>
        </w:tabs>
        <w:ind w:left="1620" w:hanging="1620"/>
        <w:jc w:val="both"/>
        <w:rPr>
          <w:rFonts w:cs="Arial"/>
        </w:rPr>
      </w:pPr>
    </w:p>
    <w:p w:rsidR="00112E85" w:rsidRDefault="00112E85" w:rsidP="00112E85">
      <w:pPr>
        <w:tabs>
          <w:tab w:val="left" w:pos="1620"/>
        </w:tabs>
        <w:ind w:left="1620" w:hanging="1620"/>
        <w:jc w:val="both"/>
        <w:rPr>
          <w:rFonts w:ascii="Arial Bold" w:hAnsi="Arial Bold" w:cs="Arial"/>
          <w:b/>
          <w:bCs/>
          <w:szCs w:val="32"/>
        </w:rPr>
      </w:pPr>
      <w:r w:rsidRPr="00F23A13">
        <w:rPr>
          <w:rFonts w:eastAsia="Calibri" w:cs="Arial"/>
        </w:rPr>
        <w:t>APIR3.1.2[1</w:t>
      </w:r>
      <w:r>
        <w:rPr>
          <w:rFonts w:eastAsia="Calibri" w:cs="Arial"/>
        </w:rPr>
        <w:t>27</w:t>
      </w:r>
      <w:r w:rsidRPr="00F23A13">
        <w:rPr>
          <w:rFonts w:eastAsia="Calibri" w:cs="Arial"/>
        </w:rPr>
        <w:t>]</w:t>
      </w:r>
      <w:r w:rsidRPr="00F23A13">
        <w:rPr>
          <w:rFonts w:eastAsia="Calibri" w:cs="Arial"/>
        </w:rPr>
        <w:tab/>
      </w:r>
      <w:r>
        <w:rPr>
          <w:rFonts w:eastAsia="Calibri" w:cs="Arial"/>
        </w:rPr>
        <w:t>The notification shall be able to be set for a one time occurrence or continuous occurrence.</w:t>
      </w:r>
    </w:p>
    <w:p w:rsidR="00EC107B" w:rsidRDefault="00EC107B" w:rsidP="00EC107B">
      <w:pPr>
        <w:pStyle w:val="Heading3"/>
      </w:pPr>
      <w:r>
        <w:t>Input Specifications</w:t>
      </w:r>
    </w:p>
    <w:p w:rsidR="00EC107B" w:rsidRDefault="00EC107B" w:rsidP="00EC107B">
      <w:pPr>
        <w:tabs>
          <w:tab w:val="left" w:pos="1440"/>
        </w:tabs>
        <w:jc w:val="both"/>
        <w:rPr>
          <w:rFonts w:cs="Arial"/>
        </w:rPr>
      </w:pPr>
      <w:r>
        <w:rPr>
          <w:rFonts w:cs="Arial"/>
        </w:rPr>
        <w:t>This test case requires the following file(s) as input: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3120</w:t>
      </w:r>
      <w:r w:rsidRPr="007A4E54">
        <w:rPr>
          <w:rFonts w:cs="Arial"/>
          <w:b/>
        </w:rPr>
        <w:t>_in.xml</w:t>
      </w:r>
      <w:r>
        <w:rPr>
          <w:rFonts w:cs="Arial"/>
        </w:rPr>
        <w:tab/>
      </w:r>
      <w:r>
        <w:rPr>
          <w:rFonts w:cs="Arial"/>
        </w:rPr>
        <w:tab/>
        <w:t>APIVSXML test script (XML format)</w:t>
      </w:r>
    </w:p>
    <w:p w:rsidR="00306DD7" w:rsidRDefault="00306DD7" w:rsidP="00EC107B">
      <w:pPr>
        <w:tabs>
          <w:tab w:val="left" w:pos="1440"/>
        </w:tabs>
        <w:ind w:left="720"/>
        <w:jc w:val="both"/>
        <w:rPr>
          <w:ins w:id="1027" w:author="Author"/>
          <w:rFonts w:cs="Arial"/>
          <w:b/>
        </w:rPr>
      </w:pPr>
    </w:p>
    <w:p w:rsidR="00306DD7" w:rsidRDefault="00306DD7" w:rsidP="00306DD7">
      <w:pPr>
        <w:tabs>
          <w:tab w:val="left" w:pos="1440"/>
        </w:tabs>
        <w:ind w:left="720"/>
        <w:jc w:val="both"/>
        <w:rPr>
          <w:ins w:id="1028" w:author="Author"/>
          <w:rFonts w:cs="Arial"/>
        </w:rPr>
      </w:pPr>
      <w:ins w:id="1029" w:author="Author">
        <w:r w:rsidRPr="00B86E2F">
          <w:rPr>
            <w:rFonts w:cs="Arial"/>
            <w:b/>
          </w:rPr>
          <w:t>Cxxxx_</w:t>
        </w:r>
        <w:r>
          <w:rPr>
            <w:rFonts w:cs="Arial"/>
            <w:b/>
          </w:rPr>
          <w:t>rsp177</w:t>
        </w:r>
        <w:r w:rsidRPr="00B86E2F">
          <w:rPr>
            <w:rFonts w:cs="Arial"/>
            <w:b/>
          </w:rPr>
          <w:t>.txt</w:t>
        </w:r>
        <w:r>
          <w:rPr>
            <w:rFonts w:cs="Arial"/>
          </w:rPr>
          <w:tab/>
          <w:t>FIO Response Message data (Frame 177)</w:t>
        </w:r>
      </w:ins>
    </w:p>
    <w:p w:rsidR="00306DD7" w:rsidRDefault="00306DD7" w:rsidP="00EC107B">
      <w:pPr>
        <w:tabs>
          <w:tab w:val="left" w:pos="1440"/>
        </w:tabs>
        <w:ind w:left="720"/>
        <w:jc w:val="both"/>
        <w:rPr>
          <w:ins w:id="1030" w:author="Author"/>
          <w:rFonts w:cs="Arial"/>
          <w:b/>
        </w:rPr>
      </w:pPr>
    </w:p>
    <w:p w:rsidR="00EC107B" w:rsidRDefault="00EC107B" w:rsidP="00EC107B">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C107B" w:rsidRDefault="00EC107B" w:rsidP="00EC107B">
      <w:pPr>
        <w:pStyle w:val="Heading3"/>
      </w:pPr>
      <w:r>
        <w:t>Output Specifications</w:t>
      </w:r>
    </w:p>
    <w:p w:rsidR="00EC107B" w:rsidRDefault="00EC107B" w:rsidP="00EC107B">
      <w:pPr>
        <w:tabs>
          <w:tab w:val="left" w:pos="1440"/>
        </w:tabs>
        <w:jc w:val="both"/>
        <w:rPr>
          <w:rFonts w:cs="Arial"/>
        </w:rPr>
      </w:pPr>
      <w:r>
        <w:rPr>
          <w:rFonts w:cs="Arial"/>
        </w:rPr>
        <w:t>This test case produces the following file(s) as output: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3120</w:t>
      </w:r>
      <w:r w:rsidRPr="007A4E54">
        <w:rPr>
          <w:rFonts w:cs="Arial"/>
          <w:b/>
        </w:rPr>
        <w:t>_log.xml</w:t>
      </w:r>
      <w:r>
        <w:rPr>
          <w:rFonts w:cs="Arial"/>
        </w:rPr>
        <w:tab/>
      </w:r>
      <w:r>
        <w:rPr>
          <w:rFonts w:cs="Arial"/>
        </w:rPr>
        <w:tab/>
        <w:t>conformance report (XML format)</w:t>
      </w:r>
    </w:p>
    <w:p w:rsidR="00EC107B" w:rsidRDefault="00EC107B" w:rsidP="00BE0407">
      <w:pPr>
        <w:pStyle w:val="Heading2"/>
        <w:spacing w:before="0"/>
      </w:pPr>
      <w:r>
        <w:br w:type="page"/>
      </w:r>
      <w:bookmarkStart w:id="1031" w:name="_Toc456255162"/>
      <w:r>
        <w:lastRenderedPageBreak/>
        <w:t>Test Case Specification 2</w:t>
      </w:r>
      <w:r w:rsidR="0004001E">
        <w:t>2</w:t>
      </w:r>
      <w:r>
        <w:t xml:space="preserve"> – FIO </w:t>
      </w:r>
      <w:r w:rsidR="00112E85">
        <w:t>Dark Channel Mapping</w:t>
      </w:r>
      <w:bookmarkEnd w:id="1031"/>
    </w:p>
    <w:p w:rsidR="00EC107B" w:rsidRDefault="00EC107B" w:rsidP="00EC107B">
      <w:pPr>
        <w:pStyle w:val="Heading3"/>
      </w:pPr>
      <w:r>
        <w:t>Test Case Specification Identifier</w:t>
      </w:r>
    </w:p>
    <w:p w:rsidR="00EC107B" w:rsidRDefault="00EC107B" w:rsidP="00EC107B">
      <w:pPr>
        <w:tabs>
          <w:tab w:val="left" w:pos="1440"/>
        </w:tabs>
        <w:jc w:val="both"/>
        <w:rPr>
          <w:rFonts w:cs="Arial"/>
        </w:rPr>
      </w:pPr>
      <w:r>
        <w:rPr>
          <w:rFonts w:cs="Arial"/>
        </w:rPr>
        <w:t>The identifier for this Test Case Specification is APIRI.TCS.3130.</w:t>
      </w:r>
    </w:p>
    <w:p w:rsidR="00B35F95" w:rsidRDefault="00B35F95" w:rsidP="00B35F95">
      <w:pPr>
        <w:pStyle w:val="Heading3"/>
      </w:pPr>
      <w:r>
        <w:t>Objective</w:t>
      </w:r>
    </w:p>
    <w:p w:rsidR="00B35F95" w:rsidRDefault="00B35F95" w:rsidP="00B35F95">
      <w:pPr>
        <w:tabs>
          <w:tab w:val="left" w:pos="1440"/>
        </w:tabs>
        <w:jc w:val="both"/>
        <w:rPr>
          <w:rFonts w:cs="Arial"/>
        </w:rPr>
      </w:pPr>
      <w:r>
        <w:rPr>
          <w:rFonts w:cs="Arial"/>
        </w:rPr>
        <w:t xml:space="preserve">The objective of this Test Case is </w:t>
      </w:r>
      <w:r w:rsidR="000D4F23">
        <w:rPr>
          <w:rFonts w:cs="Arial"/>
        </w:rPr>
        <w:t>to validate the API methods which permit the configuration of the Dark Channel Mask on a CMU device and the Load Switch Flash bit on an MMU device.</w:t>
      </w:r>
    </w:p>
    <w:p w:rsidR="00EC107B" w:rsidRDefault="00EC107B" w:rsidP="00EC107B">
      <w:pPr>
        <w:pStyle w:val="Heading3"/>
      </w:pPr>
      <w:r>
        <w:t>Test Items</w:t>
      </w:r>
    </w:p>
    <w:p w:rsidR="00EC107B" w:rsidRDefault="00EC107B" w:rsidP="00EC107B">
      <w:pPr>
        <w:tabs>
          <w:tab w:val="left" w:pos="1440"/>
        </w:tabs>
        <w:jc w:val="both"/>
        <w:rPr>
          <w:rFonts w:cs="Arial"/>
        </w:rPr>
      </w:pPr>
      <w:r>
        <w:rPr>
          <w:rFonts w:cs="Arial"/>
        </w:rPr>
        <w:t>This test case tests the following requirements:</w:t>
      </w:r>
    </w:p>
    <w:p w:rsidR="00112E85" w:rsidRDefault="00112E85" w:rsidP="00112E85">
      <w:pPr>
        <w:tabs>
          <w:tab w:val="left" w:pos="1620"/>
        </w:tabs>
        <w:ind w:left="1620" w:hanging="1620"/>
        <w:jc w:val="both"/>
        <w:rPr>
          <w:rFonts w:cs="Arial"/>
        </w:rPr>
      </w:pPr>
    </w:p>
    <w:p w:rsidR="00112E85" w:rsidRDefault="00112E85" w:rsidP="00112E85">
      <w:pPr>
        <w:tabs>
          <w:tab w:val="left" w:pos="1620"/>
        </w:tabs>
        <w:ind w:left="1620" w:hanging="1620"/>
        <w:jc w:val="both"/>
        <w:rPr>
          <w:rFonts w:ascii="Arial Bold" w:hAnsi="Arial Bold" w:cs="Arial"/>
          <w:b/>
          <w:bCs/>
          <w:szCs w:val="32"/>
        </w:rPr>
      </w:pPr>
      <w:r w:rsidRPr="00F23A13">
        <w:rPr>
          <w:rFonts w:eastAsia="Calibri" w:cs="Arial"/>
        </w:rPr>
        <w:t>APIR3.1.2[1</w:t>
      </w:r>
      <w:r>
        <w:rPr>
          <w:rFonts w:eastAsia="Calibri" w:cs="Arial"/>
        </w:rPr>
        <w:t>28</w:t>
      </w:r>
      <w:r w:rsidRPr="00F23A13">
        <w:rPr>
          <w:rFonts w:eastAsia="Calibri" w:cs="Arial"/>
        </w:rPr>
        <w:t>]</w:t>
      </w:r>
      <w:r w:rsidRPr="00F23A13">
        <w:rPr>
          <w:rFonts w:eastAsia="Calibri" w:cs="Arial"/>
        </w:rPr>
        <w:tab/>
      </w:r>
      <w:r>
        <w:rPr>
          <w:rFonts w:eastAsia="Calibri" w:cs="Arial"/>
        </w:rPr>
        <w:t>The API shall provide a method to set and get the Dark Channel Map selection for a registered FIOCMU device.</w:t>
      </w:r>
    </w:p>
    <w:p w:rsidR="00112E85" w:rsidRDefault="00112E85" w:rsidP="00112E85">
      <w:pPr>
        <w:tabs>
          <w:tab w:val="left" w:pos="1620"/>
        </w:tabs>
        <w:ind w:left="1620" w:hanging="1620"/>
        <w:jc w:val="both"/>
        <w:rPr>
          <w:rFonts w:cs="Arial"/>
        </w:rPr>
      </w:pPr>
    </w:p>
    <w:p w:rsidR="00112E85" w:rsidRDefault="00112E85" w:rsidP="00112E85">
      <w:pPr>
        <w:tabs>
          <w:tab w:val="left" w:pos="1620"/>
        </w:tabs>
        <w:ind w:left="1620" w:hanging="1620"/>
        <w:jc w:val="both"/>
        <w:rPr>
          <w:rFonts w:ascii="Arial Bold" w:hAnsi="Arial Bold" w:cs="Arial"/>
          <w:b/>
          <w:bCs/>
          <w:szCs w:val="32"/>
        </w:rPr>
      </w:pPr>
      <w:r w:rsidRPr="00F23A13">
        <w:rPr>
          <w:rFonts w:eastAsia="Calibri" w:cs="Arial"/>
        </w:rPr>
        <w:t>APIR3.1.2[1</w:t>
      </w:r>
      <w:r>
        <w:rPr>
          <w:rFonts w:eastAsia="Calibri" w:cs="Arial"/>
        </w:rPr>
        <w:t>29</w:t>
      </w:r>
      <w:r w:rsidRPr="00F23A13">
        <w:rPr>
          <w:rFonts w:eastAsia="Calibri" w:cs="Arial"/>
        </w:rPr>
        <w:t>]</w:t>
      </w:r>
      <w:r w:rsidRPr="00F23A13">
        <w:rPr>
          <w:rFonts w:eastAsia="Calibri" w:cs="Arial"/>
        </w:rPr>
        <w:tab/>
      </w:r>
      <w:r>
        <w:rPr>
          <w:rFonts w:eastAsia="Calibri" w:cs="Arial"/>
        </w:rPr>
        <w:t>If multiple application programs attempt to set the Dark Channel Map selection, the API shall use the most recent selection.</w:t>
      </w:r>
    </w:p>
    <w:p w:rsidR="00112E85" w:rsidRDefault="00112E85" w:rsidP="00112E85">
      <w:pPr>
        <w:tabs>
          <w:tab w:val="left" w:pos="1620"/>
        </w:tabs>
        <w:ind w:left="1620" w:hanging="1620"/>
        <w:jc w:val="both"/>
        <w:rPr>
          <w:rFonts w:cs="Arial"/>
        </w:rPr>
      </w:pPr>
    </w:p>
    <w:p w:rsidR="00112E85" w:rsidRDefault="00112E85" w:rsidP="00112E85">
      <w:pPr>
        <w:tabs>
          <w:tab w:val="left" w:pos="1620"/>
        </w:tabs>
        <w:ind w:left="1620" w:hanging="1620"/>
        <w:jc w:val="both"/>
        <w:rPr>
          <w:rFonts w:ascii="Arial Bold" w:hAnsi="Arial Bold" w:cs="Arial"/>
          <w:b/>
          <w:bCs/>
          <w:szCs w:val="32"/>
        </w:rPr>
      </w:pPr>
      <w:r w:rsidRPr="00F23A13">
        <w:rPr>
          <w:rFonts w:eastAsia="Calibri" w:cs="Arial"/>
        </w:rPr>
        <w:t>APIR3.1.2[1</w:t>
      </w:r>
      <w:r>
        <w:rPr>
          <w:rFonts w:eastAsia="Calibri" w:cs="Arial"/>
        </w:rPr>
        <w:t>30</w:t>
      </w:r>
      <w:r w:rsidRPr="00F23A13">
        <w:rPr>
          <w:rFonts w:eastAsia="Calibri" w:cs="Arial"/>
        </w:rPr>
        <w:t>]</w:t>
      </w:r>
      <w:r w:rsidRPr="00F23A13">
        <w:rPr>
          <w:rFonts w:eastAsia="Calibri" w:cs="Arial"/>
        </w:rPr>
        <w:tab/>
      </w:r>
      <w:r w:rsidR="009A5F19">
        <w:rPr>
          <w:rFonts w:eastAsia="Calibri" w:cs="Arial"/>
        </w:rPr>
        <w:t>The default value of the Dark Channel Map Select bits shall be 0 (Mask #1).</w:t>
      </w:r>
    </w:p>
    <w:p w:rsidR="00112E85" w:rsidRDefault="00112E85" w:rsidP="00112E85">
      <w:pPr>
        <w:tabs>
          <w:tab w:val="left" w:pos="1620"/>
        </w:tabs>
        <w:ind w:left="1620" w:hanging="1620"/>
        <w:jc w:val="both"/>
        <w:rPr>
          <w:rFonts w:cs="Arial"/>
        </w:rPr>
      </w:pPr>
    </w:p>
    <w:p w:rsidR="00112E85" w:rsidRDefault="00112E85" w:rsidP="00112E85">
      <w:pPr>
        <w:tabs>
          <w:tab w:val="left" w:pos="1620"/>
        </w:tabs>
        <w:ind w:left="1620" w:hanging="1620"/>
        <w:jc w:val="both"/>
        <w:rPr>
          <w:rFonts w:eastAsia="Calibri" w:cs="Arial"/>
        </w:rPr>
      </w:pPr>
      <w:r w:rsidRPr="00F23A13">
        <w:rPr>
          <w:rFonts w:eastAsia="Calibri" w:cs="Arial"/>
        </w:rPr>
        <w:t>APIR3.1.2[1</w:t>
      </w:r>
      <w:r>
        <w:rPr>
          <w:rFonts w:eastAsia="Calibri" w:cs="Arial"/>
        </w:rPr>
        <w:t>31</w:t>
      </w:r>
      <w:r w:rsidRPr="00F23A13">
        <w:rPr>
          <w:rFonts w:eastAsia="Calibri" w:cs="Arial"/>
        </w:rPr>
        <w:t>]</w:t>
      </w:r>
      <w:r w:rsidRPr="00F23A13">
        <w:rPr>
          <w:rFonts w:eastAsia="Calibri" w:cs="Arial"/>
        </w:rPr>
        <w:tab/>
      </w:r>
      <w:r w:rsidR="009A5F19">
        <w:rPr>
          <w:rFonts w:eastAsia="Calibri" w:cs="Arial"/>
        </w:rPr>
        <w:t>The API shall provide a method to set and get the state of the Load Switch Flash bit of a registered FIOMMU device.</w:t>
      </w:r>
    </w:p>
    <w:p w:rsidR="009A5F19" w:rsidRDefault="009A5F19" w:rsidP="00112E85">
      <w:pPr>
        <w:tabs>
          <w:tab w:val="left" w:pos="1620"/>
        </w:tabs>
        <w:ind w:left="1620" w:hanging="1620"/>
        <w:jc w:val="both"/>
        <w:rPr>
          <w:rFonts w:cs="Arial"/>
        </w:rPr>
      </w:pPr>
    </w:p>
    <w:p w:rsidR="00112E85" w:rsidRDefault="00112E85" w:rsidP="00112E85">
      <w:pPr>
        <w:tabs>
          <w:tab w:val="left" w:pos="1620"/>
        </w:tabs>
        <w:ind w:left="1620" w:hanging="1620"/>
        <w:jc w:val="both"/>
        <w:rPr>
          <w:rFonts w:ascii="Arial Bold" w:hAnsi="Arial Bold" w:cs="Arial"/>
          <w:b/>
          <w:bCs/>
          <w:szCs w:val="32"/>
        </w:rPr>
      </w:pPr>
      <w:r w:rsidRPr="00F23A13">
        <w:rPr>
          <w:rFonts w:eastAsia="Calibri" w:cs="Arial"/>
        </w:rPr>
        <w:t>APIR3.1.2[1</w:t>
      </w:r>
      <w:r>
        <w:rPr>
          <w:rFonts w:eastAsia="Calibri" w:cs="Arial"/>
        </w:rPr>
        <w:t>32</w:t>
      </w:r>
      <w:r w:rsidRPr="00F23A13">
        <w:rPr>
          <w:rFonts w:eastAsia="Calibri" w:cs="Arial"/>
        </w:rPr>
        <w:t>]</w:t>
      </w:r>
      <w:r w:rsidRPr="00F23A13">
        <w:rPr>
          <w:rFonts w:eastAsia="Calibri" w:cs="Arial"/>
        </w:rPr>
        <w:tab/>
      </w:r>
      <w:r w:rsidR="009A5F19">
        <w:rPr>
          <w:rFonts w:eastAsia="Calibri" w:cs="Arial"/>
        </w:rPr>
        <w:t>If multiple application programs attempt to set the state of the Load Switch Flash bit, the API shall use the most recent state.</w:t>
      </w:r>
    </w:p>
    <w:p w:rsidR="00112E85" w:rsidRDefault="00112E85" w:rsidP="00112E85">
      <w:pPr>
        <w:tabs>
          <w:tab w:val="left" w:pos="1620"/>
        </w:tabs>
        <w:ind w:left="1620" w:hanging="1620"/>
        <w:jc w:val="both"/>
        <w:rPr>
          <w:rFonts w:cs="Arial"/>
        </w:rPr>
      </w:pPr>
    </w:p>
    <w:p w:rsidR="00112E85" w:rsidRDefault="00112E85" w:rsidP="00112E85">
      <w:pPr>
        <w:tabs>
          <w:tab w:val="left" w:pos="1620"/>
        </w:tabs>
        <w:ind w:left="1620" w:hanging="1620"/>
        <w:jc w:val="both"/>
        <w:rPr>
          <w:rFonts w:ascii="Arial Bold" w:hAnsi="Arial Bold" w:cs="Arial"/>
          <w:b/>
          <w:bCs/>
          <w:szCs w:val="32"/>
        </w:rPr>
      </w:pPr>
      <w:r w:rsidRPr="00F23A13">
        <w:rPr>
          <w:rFonts w:eastAsia="Calibri" w:cs="Arial"/>
        </w:rPr>
        <w:t>APIR3.1.2[1</w:t>
      </w:r>
      <w:r>
        <w:rPr>
          <w:rFonts w:eastAsia="Calibri" w:cs="Arial"/>
        </w:rPr>
        <w:t>33</w:t>
      </w:r>
      <w:r w:rsidRPr="00F23A13">
        <w:rPr>
          <w:rFonts w:eastAsia="Calibri" w:cs="Arial"/>
        </w:rPr>
        <w:t>]</w:t>
      </w:r>
      <w:r w:rsidRPr="00F23A13">
        <w:rPr>
          <w:rFonts w:eastAsia="Calibri" w:cs="Arial"/>
        </w:rPr>
        <w:tab/>
      </w:r>
      <w:r w:rsidR="009A5F19">
        <w:rPr>
          <w:rFonts w:eastAsia="Calibri" w:cs="Arial"/>
        </w:rPr>
        <w:t>The default value of the Load Switch Flash bit shall be 0</w:t>
      </w:r>
      <w:r>
        <w:rPr>
          <w:rFonts w:eastAsia="Calibri" w:cs="Arial"/>
        </w:rPr>
        <w:t>.</w:t>
      </w:r>
    </w:p>
    <w:p w:rsidR="00EC107B" w:rsidRDefault="00EC107B" w:rsidP="00EC107B">
      <w:pPr>
        <w:pStyle w:val="Heading3"/>
      </w:pPr>
      <w:r>
        <w:t>Input Specifications</w:t>
      </w:r>
    </w:p>
    <w:p w:rsidR="00EC107B" w:rsidRDefault="00EC107B" w:rsidP="00EC107B">
      <w:pPr>
        <w:tabs>
          <w:tab w:val="left" w:pos="1440"/>
        </w:tabs>
        <w:jc w:val="both"/>
        <w:rPr>
          <w:rFonts w:cs="Arial"/>
        </w:rPr>
      </w:pPr>
      <w:r>
        <w:rPr>
          <w:rFonts w:cs="Arial"/>
        </w:rPr>
        <w:t>This test case requires the following file(s) as input: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3130</w:t>
      </w:r>
      <w:r w:rsidRPr="007A4E54">
        <w:rPr>
          <w:rFonts w:cs="Arial"/>
          <w:b/>
        </w:rPr>
        <w:t>_in.xml</w:t>
      </w:r>
      <w:r>
        <w:rPr>
          <w:rFonts w:cs="Arial"/>
        </w:rPr>
        <w:tab/>
      </w:r>
      <w:r>
        <w:rPr>
          <w:rFonts w:cs="Arial"/>
        </w:rPr>
        <w:tab/>
        <w:t>APIVSXML test script (XML format)</w:t>
      </w:r>
    </w:p>
    <w:p w:rsidR="00306DD7" w:rsidRDefault="00306DD7" w:rsidP="00306DD7">
      <w:pPr>
        <w:tabs>
          <w:tab w:val="left" w:pos="1440"/>
        </w:tabs>
        <w:ind w:left="720"/>
        <w:jc w:val="both"/>
        <w:rPr>
          <w:ins w:id="1032" w:author="Author"/>
          <w:rFonts w:cs="Arial"/>
        </w:rPr>
      </w:pPr>
    </w:p>
    <w:p w:rsidR="00306DD7" w:rsidRDefault="00306DD7" w:rsidP="00306DD7">
      <w:pPr>
        <w:tabs>
          <w:tab w:val="left" w:pos="1440"/>
        </w:tabs>
        <w:ind w:left="720"/>
        <w:jc w:val="both"/>
        <w:rPr>
          <w:ins w:id="1033" w:author="Author"/>
          <w:rFonts w:cs="Arial"/>
        </w:rPr>
      </w:pPr>
      <w:ins w:id="1034" w:author="Author">
        <w:r w:rsidRPr="00B86E2F">
          <w:rPr>
            <w:rFonts w:cs="Arial"/>
            <w:b/>
          </w:rPr>
          <w:t>C</w:t>
        </w:r>
        <w:r>
          <w:rPr>
            <w:rFonts w:cs="Arial"/>
            <w:b/>
          </w:rPr>
          <w:t>3130</w:t>
        </w:r>
        <w:r w:rsidRPr="00B86E2F">
          <w:rPr>
            <w:rFonts w:cs="Arial"/>
            <w:b/>
          </w:rPr>
          <w:t>_</w:t>
        </w:r>
        <w:r>
          <w:rPr>
            <w:rFonts w:cs="Arial"/>
            <w:b/>
          </w:rPr>
          <w:t>cmd67b</w:t>
        </w:r>
        <w:r w:rsidRPr="00B86E2F">
          <w:rPr>
            <w:rFonts w:cs="Arial"/>
            <w:b/>
          </w:rPr>
          <w:t>.txt</w:t>
        </w:r>
        <w:r>
          <w:rPr>
            <w:rFonts w:cs="Arial"/>
          </w:rPr>
          <w:tab/>
          <w:t>FIO Command Message data (Frame 67)</w:t>
        </w:r>
      </w:ins>
    </w:p>
    <w:p w:rsidR="00306DD7" w:rsidRDefault="00306DD7" w:rsidP="00306DD7">
      <w:pPr>
        <w:tabs>
          <w:tab w:val="left" w:pos="1440"/>
        </w:tabs>
        <w:ind w:left="720"/>
        <w:jc w:val="both"/>
        <w:rPr>
          <w:ins w:id="1035" w:author="Author"/>
          <w:rFonts w:cs="Arial"/>
        </w:rPr>
      </w:pPr>
      <w:ins w:id="1036" w:author="Author">
        <w:r w:rsidRPr="00B86E2F">
          <w:rPr>
            <w:rFonts w:cs="Arial"/>
            <w:b/>
          </w:rPr>
          <w:t>C</w:t>
        </w:r>
        <w:r>
          <w:rPr>
            <w:rFonts w:cs="Arial"/>
            <w:b/>
          </w:rPr>
          <w:t>3130</w:t>
        </w:r>
        <w:r w:rsidRPr="00B86E2F">
          <w:rPr>
            <w:rFonts w:cs="Arial"/>
            <w:b/>
          </w:rPr>
          <w:t>_</w:t>
        </w:r>
        <w:r>
          <w:rPr>
            <w:rFonts w:cs="Arial"/>
            <w:b/>
          </w:rPr>
          <w:t>cmd67c</w:t>
        </w:r>
        <w:r w:rsidRPr="00B86E2F">
          <w:rPr>
            <w:rFonts w:cs="Arial"/>
            <w:b/>
          </w:rPr>
          <w:t>.txt</w:t>
        </w:r>
        <w:r>
          <w:rPr>
            <w:rFonts w:cs="Arial"/>
          </w:rPr>
          <w:tab/>
          <w:t>FIO Command Message data (Frame 67)</w:t>
        </w:r>
      </w:ins>
    </w:p>
    <w:p w:rsidR="00306DD7" w:rsidRDefault="00306DD7" w:rsidP="00306DD7">
      <w:pPr>
        <w:tabs>
          <w:tab w:val="left" w:pos="1440"/>
        </w:tabs>
        <w:ind w:left="720"/>
        <w:jc w:val="both"/>
        <w:rPr>
          <w:ins w:id="1037" w:author="Author"/>
          <w:rFonts w:cs="Arial"/>
        </w:rPr>
      </w:pPr>
      <w:ins w:id="1038" w:author="Author">
        <w:r w:rsidRPr="00B86E2F">
          <w:rPr>
            <w:rFonts w:cs="Arial"/>
            <w:b/>
          </w:rPr>
          <w:t>C</w:t>
        </w:r>
        <w:r>
          <w:rPr>
            <w:rFonts w:cs="Arial"/>
            <w:b/>
          </w:rPr>
          <w:t>3130</w:t>
        </w:r>
        <w:r w:rsidRPr="00B86E2F">
          <w:rPr>
            <w:rFonts w:cs="Arial"/>
            <w:b/>
          </w:rPr>
          <w:t>_</w:t>
        </w:r>
        <w:r>
          <w:rPr>
            <w:rFonts w:cs="Arial"/>
            <w:b/>
          </w:rPr>
          <w:t>cmd0a</w:t>
        </w:r>
        <w:r w:rsidRPr="00B86E2F">
          <w:rPr>
            <w:rFonts w:cs="Arial"/>
            <w:b/>
          </w:rPr>
          <w:t>.txt</w:t>
        </w:r>
        <w:r>
          <w:rPr>
            <w:rFonts w:cs="Arial"/>
          </w:rPr>
          <w:tab/>
          <w:t>FIO Command Message data (Frame 0)</w:t>
        </w:r>
      </w:ins>
    </w:p>
    <w:p w:rsidR="00306DD7" w:rsidRDefault="00306DD7" w:rsidP="00306DD7">
      <w:pPr>
        <w:tabs>
          <w:tab w:val="left" w:pos="1440"/>
        </w:tabs>
        <w:ind w:left="720"/>
        <w:jc w:val="both"/>
        <w:rPr>
          <w:ins w:id="1039" w:author="Author"/>
          <w:rFonts w:cs="Arial"/>
        </w:rPr>
      </w:pPr>
      <w:ins w:id="1040" w:author="Author">
        <w:r w:rsidRPr="00B86E2F">
          <w:rPr>
            <w:rFonts w:cs="Arial"/>
            <w:b/>
          </w:rPr>
          <w:t>C</w:t>
        </w:r>
        <w:r>
          <w:rPr>
            <w:rFonts w:cs="Arial"/>
            <w:b/>
          </w:rPr>
          <w:t>3130</w:t>
        </w:r>
        <w:r w:rsidRPr="00B86E2F">
          <w:rPr>
            <w:rFonts w:cs="Arial"/>
            <w:b/>
          </w:rPr>
          <w:t>_</w:t>
        </w:r>
        <w:r>
          <w:rPr>
            <w:rFonts w:cs="Arial"/>
            <w:b/>
          </w:rPr>
          <w:t>cmd0b</w:t>
        </w:r>
        <w:r w:rsidRPr="00B86E2F">
          <w:rPr>
            <w:rFonts w:cs="Arial"/>
            <w:b/>
          </w:rPr>
          <w:t>.txt</w:t>
        </w:r>
        <w:r>
          <w:rPr>
            <w:rFonts w:cs="Arial"/>
          </w:rPr>
          <w:tab/>
          <w:t>FIO Command Message data (Frame 0)</w:t>
        </w:r>
      </w:ins>
    </w:p>
    <w:p w:rsidR="00306DD7" w:rsidRDefault="00306DD7" w:rsidP="00306DD7">
      <w:pPr>
        <w:tabs>
          <w:tab w:val="left" w:pos="1440"/>
        </w:tabs>
        <w:ind w:left="720"/>
        <w:jc w:val="both"/>
        <w:rPr>
          <w:ins w:id="1041" w:author="Author"/>
          <w:rFonts w:cs="Arial"/>
          <w:b/>
        </w:rPr>
      </w:pPr>
    </w:p>
    <w:p w:rsidR="00EC107B" w:rsidRDefault="00EC107B" w:rsidP="00EC107B">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C107B" w:rsidRDefault="00EC107B" w:rsidP="00EC107B">
      <w:pPr>
        <w:pStyle w:val="Heading3"/>
      </w:pPr>
      <w:r>
        <w:t>Output Specifications</w:t>
      </w:r>
    </w:p>
    <w:p w:rsidR="00EC107B" w:rsidRDefault="00EC107B" w:rsidP="00EC107B">
      <w:pPr>
        <w:tabs>
          <w:tab w:val="left" w:pos="1440"/>
        </w:tabs>
        <w:jc w:val="both"/>
        <w:rPr>
          <w:rFonts w:cs="Arial"/>
        </w:rPr>
      </w:pPr>
      <w:r>
        <w:rPr>
          <w:rFonts w:cs="Arial"/>
        </w:rPr>
        <w:t>This test case produces the following file(s) as output:</w:t>
      </w:r>
    </w:p>
    <w:p w:rsidR="00EC107B" w:rsidRDefault="00EC107B" w:rsidP="00EC107B">
      <w:pPr>
        <w:tabs>
          <w:tab w:val="left" w:pos="1440"/>
        </w:tabs>
        <w:jc w:val="both"/>
        <w:rPr>
          <w:rFonts w:cs="Arial"/>
        </w:rPr>
      </w:pPr>
    </w:p>
    <w:p w:rsidR="00EC107B" w:rsidRPr="007A4E54" w:rsidRDefault="00EC107B" w:rsidP="00EC107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C107B" w:rsidRDefault="00EC107B" w:rsidP="00EC107B">
      <w:pPr>
        <w:tabs>
          <w:tab w:val="left" w:pos="1440"/>
        </w:tabs>
        <w:ind w:left="720"/>
        <w:jc w:val="both"/>
        <w:rPr>
          <w:rFonts w:cs="Arial"/>
        </w:rPr>
      </w:pPr>
      <w:r w:rsidRPr="007A4E54">
        <w:rPr>
          <w:rFonts w:cs="Arial"/>
          <w:b/>
        </w:rPr>
        <w:t>C</w:t>
      </w:r>
      <w:r>
        <w:rPr>
          <w:rFonts w:cs="Arial"/>
          <w:b/>
        </w:rPr>
        <w:t>3130</w:t>
      </w:r>
      <w:r w:rsidRPr="007A4E54">
        <w:rPr>
          <w:rFonts w:cs="Arial"/>
          <w:b/>
        </w:rPr>
        <w:t>_log.xml</w:t>
      </w:r>
      <w:r>
        <w:rPr>
          <w:rFonts w:cs="Arial"/>
        </w:rPr>
        <w:tab/>
      </w:r>
      <w:r>
        <w:rPr>
          <w:rFonts w:cs="Arial"/>
        </w:rPr>
        <w:tab/>
        <w:t>conformance report (XML format)</w:t>
      </w:r>
    </w:p>
    <w:p w:rsidR="001F5224" w:rsidRDefault="00EC107B" w:rsidP="00BE0407">
      <w:pPr>
        <w:pStyle w:val="Heading2"/>
        <w:spacing w:before="0"/>
      </w:pPr>
      <w:r>
        <w:br w:type="page"/>
      </w:r>
      <w:bookmarkStart w:id="1042" w:name="_Toc456255163"/>
      <w:r w:rsidR="001F5224">
        <w:lastRenderedPageBreak/>
        <w:t xml:space="preserve">Test Case Specification </w:t>
      </w:r>
      <w:r w:rsidR="0050076D">
        <w:t>2</w:t>
      </w:r>
      <w:r w:rsidR="0004001E">
        <w:t>3</w:t>
      </w:r>
      <w:r w:rsidR="001F5224">
        <w:t xml:space="preserve"> – </w:t>
      </w:r>
      <w:r w:rsidR="00B67FF8">
        <w:t>TOD</w:t>
      </w:r>
      <w:r w:rsidR="001F5224" w:rsidRPr="001F5224">
        <w:t xml:space="preserve"> </w:t>
      </w:r>
      <w:r w:rsidR="0050076D">
        <w:t>Time Handling Functions</w:t>
      </w:r>
      <w:bookmarkEnd w:id="1042"/>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w:t>
      </w:r>
      <w:r w:rsidR="005716E7">
        <w:rPr>
          <w:rFonts w:cs="Arial"/>
        </w:rPr>
        <w:t xml:space="preserve">ase Specification is </w:t>
      </w:r>
      <w:r w:rsidR="007A74DA">
        <w:rPr>
          <w:rFonts w:cs="Arial"/>
        </w:rPr>
        <w:t>APIRI.TCS</w:t>
      </w:r>
      <w:r w:rsidR="005716E7">
        <w:rPr>
          <w:rFonts w:cs="Arial"/>
        </w:rPr>
        <w:t>.</w:t>
      </w:r>
      <w:r w:rsidR="00F83E3A">
        <w:rPr>
          <w:rFonts w:cs="Arial"/>
        </w:rPr>
        <w:t>4010</w:t>
      </w:r>
      <w:r>
        <w:rPr>
          <w:rFonts w:cs="Arial"/>
        </w:rPr>
        <w:t>.</w:t>
      </w:r>
    </w:p>
    <w:p w:rsidR="00B35F95" w:rsidRDefault="00B35F95" w:rsidP="00B35F95">
      <w:pPr>
        <w:pStyle w:val="Heading3"/>
      </w:pPr>
      <w:r>
        <w:t>Objective</w:t>
      </w:r>
    </w:p>
    <w:p w:rsidR="00B35F95" w:rsidRDefault="00B35F95" w:rsidP="00B35F95">
      <w:pPr>
        <w:tabs>
          <w:tab w:val="left" w:pos="1440"/>
        </w:tabs>
        <w:jc w:val="both"/>
        <w:rPr>
          <w:rFonts w:cs="Arial"/>
        </w:rPr>
      </w:pPr>
      <w:r>
        <w:rPr>
          <w:rFonts w:cs="Arial"/>
        </w:rPr>
        <w:t xml:space="preserve">The objective of this Test Case is </w:t>
      </w:r>
      <w:r w:rsidR="006C2F85">
        <w:rPr>
          <w:rFonts w:cs="Arial"/>
        </w:rPr>
        <w:t>to validate the API’s time-handling functions by using them to asjust the controller’s clock and verifying the result.</w:t>
      </w:r>
    </w:p>
    <w:p w:rsidR="001F5224" w:rsidRDefault="001F5224" w:rsidP="001F5224">
      <w:pPr>
        <w:pStyle w:val="Heading3"/>
      </w:pPr>
      <w:r>
        <w:t>Test Items</w:t>
      </w:r>
    </w:p>
    <w:p w:rsidR="00F83E3A" w:rsidRDefault="00F83E3A" w:rsidP="00F83E3A">
      <w:pPr>
        <w:tabs>
          <w:tab w:val="left" w:pos="1440"/>
        </w:tabs>
        <w:jc w:val="both"/>
        <w:rPr>
          <w:rFonts w:cs="Arial"/>
        </w:rPr>
      </w:pPr>
      <w:r>
        <w:rPr>
          <w:rFonts w:cs="Arial"/>
        </w:rPr>
        <w:t>This test case tests the following requirements:</w:t>
      </w:r>
    </w:p>
    <w:p w:rsidR="00F83E3A" w:rsidRDefault="00F83E3A" w:rsidP="00F83E3A">
      <w:pPr>
        <w:tabs>
          <w:tab w:val="left" w:pos="1440"/>
        </w:tabs>
        <w:jc w:val="both"/>
        <w:rPr>
          <w:rFonts w:cs="Arial"/>
        </w:rPr>
      </w:pPr>
    </w:p>
    <w:p w:rsidR="00F83E3A" w:rsidRDefault="00F83E3A" w:rsidP="00F83E3A">
      <w:pPr>
        <w:tabs>
          <w:tab w:val="left" w:pos="1440"/>
        </w:tabs>
        <w:ind w:left="1440" w:hanging="1440"/>
        <w:jc w:val="both"/>
        <w:rPr>
          <w:ins w:id="1043" w:author="Author"/>
          <w:rFonts w:eastAsia="Calibri" w:cs="Arial"/>
        </w:rPr>
      </w:pPr>
      <w:r>
        <w:rPr>
          <w:rFonts w:eastAsia="Calibri" w:cs="Arial"/>
        </w:rPr>
        <w:t>APIR3.2.2[10]</w:t>
      </w:r>
      <w:r>
        <w:rPr>
          <w:rFonts w:eastAsia="Calibri" w:cs="Arial"/>
        </w:rPr>
        <w:tab/>
        <w:t>The API shall provide a function(s) to set and get the system time including the date, time, time zone, and DST information.</w:t>
      </w:r>
    </w:p>
    <w:p w:rsidR="00CA58CC" w:rsidRDefault="00CA58CC" w:rsidP="00F83E3A">
      <w:pPr>
        <w:tabs>
          <w:tab w:val="left" w:pos="1440"/>
        </w:tabs>
        <w:ind w:left="1440" w:hanging="1440"/>
        <w:jc w:val="both"/>
        <w:rPr>
          <w:ins w:id="1044" w:author="Author"/>
          <w:rFonts w:eastAsia="Calibri" w:cs="Arial"/>
        </w:rPr>
      </w:pPr>
    </w:p>
    <w:p w:rsidR="00CA58CC" w:rsidRDefault="00CA58CC" w:rsidP="00CA58CC">
      <w:pPr>
        <w:tabs>
          <w:tab w:val="left" w:pos="1440"/>
        </w:tabs>
        <w:ind w:left="1440" w:hanging="1440"/>
        <w:jc w:val="both"/>
        <w:rPr>
          <w:ins w:id="1045" w:author="Author"/>
          <w:rFonts w:eastAsia="Calibri" w:cs="Arial"/>
        </w:rPr>
      </w:pPr>
      <w:ins w:id="1046" w:author="Author">
        <w:r>
          <w:rPr>
            <w:rFonts w:eastAsia="Calibri" w:cs="Arial"/>
          </w:rPr>
          <w:t>APIR3.2.2[11]</w:t>
        </w:r>
        <w:r>
          <w:rPr>
            <w:rFonts w:eastAsia="Calibri" w:cs="Arial"/>
          </w:rPr>
          <w:tab/>
        </w:r>
        <w:r w:rsidRPr="00CA58CC">
          <w:rPr>
            <w:rFonts w:eastAsia="Calibri" w:cs="Arial"/>
          </w:rPr>
          <w:t>The system time function(s) shall not require "root" permissions to operate.</w:t>
        </w:r>
        <w:r>
          <w:rPr>
            <w:rFonts w:eastAsia="Calibri" w:cs="Arial"/>
          </w:rPr>
          <w:t>.</w:t>
        </w:r>
      </w:ins>
    </w:p>
    <w:p w:rsidR="00CA58CC" w:rsidDel="00CA58CC" w:rsidRDefault="00CA58CC" w:rsidP="00F83E3A">
      <w:pPr>
        <w:tabs>
          <w:tab w:val="left" w:pos="1440"/>
        </w:tabs>
        <w:ind w:left="1440" w:hanging="1440"/>
        <w:jc w:val="both"/>
        <w:rPr>
          <w:del w:id="1047" w:author="Author"/>
          <w:rFonts w:eastAsia="Calibri" w:cs="Arial"/>
        </w:rPr>
      </w:pP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ins w:id="1048" w:author="Author"/>
          <w:rFonts w:cs="Arial"/>
        </w:rPr>
      </w:pPr>
      <w:r w:rsidRPr="007A4E54">
        <w:rPr>
          <w:rFonts w:cs="Arial"/>
          <w:b/>
        </w:rPr>
        <w:t>C</w:t>
      </w:r>
      <w:r w:rsidR="00F83E3A">
        <w:rPr>
          <w:rFonts w:cs="Arial"/>
          <w:b/>
        </w:rPr>
        <w:t>4010</w:t>
      </w:r>
      <w:r w:rsidRPr="007A4E54">
        <w:rPr>
          <w:rFonts w:cs="Arial"/>
          <w:b/>
        </w:rPr>
        <w:t>_in.xml</w:t>
      </w:r>
      <w:r>
        <w:rPr>
          <w:rFonts w:cs="Arial"/>
        </w:rPr>
        <w:tab/>
      </w:r>
      <w:r>
        <w:rPr>
          <w:rFonts w:cs="Arial"/>
        </w:rPr>
        <w:tab/>
        <w:t>APIVSXML test script (XML format)</w:t>
      </w:r>
    </w:p>
    <w:p w:rsidR="00306DD7" w:rsidRDefault="00306DD7" w:rsidP="001F5224">
      <w:pPr>
        <w:tabs>
          <w:tab w:val="left" w:pos="1440"/>
        </w:tabs>
        <w:ind w:left="720"/>
        <w:jc w:val="both"/>
        <w:rPr>
          <w:rFonts w:cs="Arial"/>
        </w:rPr>
      </w:pPr>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sidR="00F83E3A">
        <w:rPr>
          <w:rFonts w:cs="Arial"/>
          <w:b/>
        </w:rPr>
        <w:t>4010</w:t>
      </w:r>
      <w:r w:rsidRPr="007A4E54">
        <w:rPr>
          <w:rFonts w:cs="Arial"/>
          <w:b/>
        </w:rPr>
        <w:t>_log.xml</w:t>
      </w:r>
      <w:r>
        <w:rPr>
          <w:rFonts w:cs="Arial"/>
        </w:rPr>
        <w:tab/>
      </w:r>
      <w:r>
        <w:rPr>
          <w:rFonts w:cs="Arial"/>
        </w:rPr>
        <w:tab/>
        <w:t>conformance report (XML format)</w:t>
      </w:r>
    </w:p>
    <w:p w:rsidR="000B04C6" w:rsidRDefault="000B04C6">
      <w:pPr>
        <w:rPr>
          <w:rFonts w:cs="Arial"/>
        </w:rPr>
      </w:pPr>
      <w:r>
        <w:rPr>
          <w:rFonts w:cs="Arial"/>
        </w:rPr>
        <w:br w:type="page"/>
      </w:r>
    </w:p>
    <w:p w:rsidR="00BE0407" w:rsidRDefault="00BE0407" w:rsidP="00BE0407">
      <w:pPr>
        <w:pStyle w:val="Heading2"/>
      </w:pPr>
      <w:bookmarkStart w:id="1049" w:name="_Toc456255164"/>
      <w:r>
        <w:lastRenderedPageBreak/>
        <w:t>Test Case Specification 2</w:t>
      </w:r>
      <w:r w:rsidR="0004001E">
        <w:t>4</w:t>
      </w:r>
      <w:r>
        <w:t xml:space="preserve"> – </w:t>
      </w:r>
      <w:r w:rsidR="00B841B7">
        <w:t xml:space="preserve">Front Panel Manager and </w:t>
      </w:r>
      <w:r w:rsidR="00E84731">
        <w:t>ATC</w:t>
      </w:r>
      <w:r w:rsidR="00B209D5">
        <w:t xml:space="preserve"> Configuration</w:t>
      </w:r>
      <w:r w:rsidR="00E84731">
        <w:t xml:space="preserve"> Menu</w:t>
      </w:r>
      <w:bookmarkEnd w:id="1049"/>
    </w:p>
    <w:p w:rsidR="00BE0407" w:rsidRDefault="00BE0407" w:rsidP="00BE0407">
      <w:pPr>
        <w:pStyle w:val="Heading3"/>
      </w:pPr>
      <w:r>
        <w:t>Test Case Specification Identifier</w:t>
      </w:r>
    </w:p>
    <w:p w:rsidR="00BE0407" w:rsidRDefault="00BE0407" w:rsidP="00BE0407">
      <w:pPr>
        <w:tabs>
          <w:tab w:val="left" w:pos="1440"/>
        </w:tabs>
        <w:jc w:val="both"/>
        <w:rPr>
          <w:rFonts w:cs="Arial"/>
        </w:rPr>
      </w:pPr>
      <w:r>
        <w:rPr>
          <w:rFonts w:cs="Arial"/>
        </w:rPr>
        <w:t>The identifier for this Test Cas</w:t>
      </w:r>
      <w:r w:rsidR="00A054D5">
        <w:rPr>
          <w:rFonts w:cs="Arial"/>
        </w:rPr>
        <w:t>e Specification is APIRI.TCS.601</w:t>
      </w:r>
      <w:r>
        <w:rPr>
          <w:rFonts w:cs="Arial"/>
        </w:rPr>
        <w:t>0.</w:t>
      </w:r>
    </w:p>
    <w:p w:rsidR="00B35F95" w:rsidRDefault="00B35F95" w:rsidP="00B35F95">
      <w:pPr>
        <w:pStyle w:val="Heading3"/>
      </w:pPr>
      <w:r>
        <w:t>Objective</w:t>
      </w:r>
    </w:p>
    <w:p w:rsidR="00B35F95" w:rsidRDefault="00B35F95" w:rsidP="00B35F95">
      <w:pPr>
        <w:tabs>
          <w:tab w:val="left" w:pos="1440"/>
        </w:tabs>
        <w:jc w:val="both"/>
        <w:rPr>
          <w:rFonts w:cs="Arial"/>
        </w:rPr>
      </w:pPr>
      <w:r>
        <w:rPr>
          <w:rFonts w:cs="Arial"/>
        </w:rPr>
        <w:t>The objective of this Test Case is to</w:t>
      </w:r>
      <w:r w:rsidRPr="00B35F95">
        <w:rPr>
          <w:rFonts w:cs="Arial"/>
        </w:rPr>
        <w:t xml:space="preserve"> validate</w:t>
      </w:r>
      <w:r>
        <w:rPr>
          <w:rFonts w:cs="Arial"/>
        </w:rPr>
        <w:t xml:space="preserve"> </w:t>
      </w:r>
      <w:r w:rsidRPr="00B35F95">
        <w:rPr>
          <w:rFonts w:cs="Arial"/>
        </w:rPr>
        <w:t xml:space="preserve">certain </w:t>
      </w:r>
      <w:r w:rsidR="008372B9">
        <w:rPr>
          <w:rFonts w:cs="Arial"/>
        </w:rPr>
        <w:t xml:space="preserve">functional and navigational API </w:t>
      </w:r>
      <w:r w:rsidRPr="00B35F95">
        <w:rPr>
          <w:rFonts w:cs="Arial"/>
        </w:rPr>
        <w:t>requirements for the ATC Front Panel Manager window a</w:t>
      </w:r>
      <w:r>
        <w:rPr>
          <w:rFonts w:cs="Arial"/>
        </w:rPr>
        <w:t>nd the ATC Configuration Menu.</w:t>
      </w:r>
    </w:p>
    <w:p w:rsidR="00BE0407" w:rsidRDefault="00BE0407" w:rsidP="00BE0407">
      <w:pPr>
        <w:pStyle w:val="Heading3"/>
      </w:pPr>
      <w:r>
        <w:t>Test Items</w:t>
      </w:r>
    </w:p>
    <w:p w:rsidR="00BE0407" w:rsidRDefault="00BE0407" w:rsidP="00BE0407">
      <w:pPr>
        <w:tabs>
          <w:tab w:val="left" w:pos="1440"/>
        </w:tabs>
        <w:jc w:val="both"/>
        <w:rPr>
          <w:rFonts w:cs="Arial"/>
        </w:rPr>
      </w:pPr>
      <w:r>
        <w:rPr>
          <w:rFonts w:cs="Arial"/>
        </w:rPr>
        <w:t>This test case tests the following requirements:</w:t>
      </w:r>
    </w:p>
    <w:p w:rsidR="00B841B7" w:rsidRDefault="00B841B7" w:rsidP="00B841B7">
      <w:pPr>
        <w:tabs>
          <w:tab w:val="left" w:pos="1440"/>
        </w:tabs>
        <w:jc w:val="both"/>
        <w:rPr>
          <w:rFonts w:cs="Arial"/>
        </w:rPr>
      </w:pPr>
    </w:p>
    <w:p w:rsidR="00B841B7" w:rsidRDefault="00B841B7" w:rsidP="00B841B7">
      <w:pPr>
        <w:ind w:left="1620" w:hanging="1620"/>
        <w:jc w:val="both"/>
        <w:rPr>
          <w:rFonts w:eastAsia="Calibri" w:cs="Arial"/>
        </w:rPr>
      </w:pPr>
      <w:r>
        <w:rPr>
          <w:rFonts w:eastAsia="Calibri" w:cs="Arial"/>
        </w:rPr>
        <w:t>APIR3.1.1[13</w:t>
      </w:r>
      <w:r w:rsidRPr="0075046E">
        <w:rPr>
          <w:rFonts w:eastAsia="Calibri" w:cs="Arial"/>
        </w:rPr>
        <w:t>]</w:t>
      </w:r>
      <w:r>
        <w:rPr>
          <w:rFonts w:eastAsia="Calibri" w:cs="Arial"/>
        </w:rPr>
        <w:tab/>
      </w:r>
      <w:r w:rsidRPr="00B841B7">
        <w:rPr>
          <w:rFonts w:eastAsia="Calibri" w:cs="Arial"/>
        </w:rPr>
        <w:t>The API shall provide an additional window referred to as the "ATC Configuration Window" for use by system</w:t>
      </w:r>
      <w:r>
        <w:rPr>
          <w:rFonts w:eastAsia="Calibri" w:cs="Arial"/>
        </w:rPr>
        <w:t xml:space="preserve"> configuration utility programs</w:t>
      </w:r>
      <w:r w:rsidRPr="0075046E">
        <w:rPr>
          <w:rFonts w:eastAsia="Calibri" w:cs="Arial"/>
        </w:rPr>
        <w:t>.</w:t>
      </w:r>
    </w:p>
    <w:p w:rsidR="00B841B7" w:rsidRDefault="00B841B7" w:rsidP="00B841B7">
      <w:pPr>
        <w:tabs>
          <w:tab w:val="left" w:pos="1440"/>
        </w:tabs>
        <w:jc w:val="both"/>
        <w:rPr>
          <w:rFonts w:cs="Arial"/>
        </w:rPr>
      </w:pPr>
    </w:p>
    <w:p w:rsidR="00B841B7" w:rsidDel="00C3707F" w:rsidRDefault="00B841B7" w:rsidP="00B841B7">
      <w:pPr>
        <w:ind w:left="1620" w:hanging="1620"/>
        <w:jc w:val="both"/>
        <w:rPr>
          <w:del w:id="1050" w:author="Author"/>
          <w:rFonts w:eastAsia="Calibri" w:cs="Arial"/>
        </w:rPr>
      </w:pPr>
      <w:del w:id="1051" w:author="Author">
        <w:r w:rsidRPr="0075046E" w:rsidDel="00C3707F">
          <w:rPr>
            <w:rFonts w:eastAsia="Calibri" w:cs="Arial"/>
          </w:rPr>
          <w:delText>APIR3.1.1[</w:delText>
        </w:r>
        <w:r w:rsidDel="00C3707F">
          <w:rPr>
            <w:rFonts w:eastAsia="Calibri" w:cs="Arial"/>
          </w:rPr>
          <w:delText>1</w:delText>
        </w:r>
        <w:r w:rsidRPr="0075046E" w:rsidDel="00C3707F">
          <w:rPr>
            <w:rFonts w:eastAsia="Calibri" w:cs="Arial"/>
          </w:rPr>
          <w:delText>4]</w:delText>
        </w:r>
        <w:r w:rsidDel="00C3707F">
          <w:rPr>
            <w:rFonts w:eastAsia="Calibri" w:cs="Arial"/>
          </w:rPr>
          <w:tab/>
        </w:r>
        <w:r w:rsidRPr="00B841B7" w:rsidDel="00C3707F">
          <w:rPr>
            <w:rFonts w:eastAsia="Calibri" w:cs="Arial"/>
          </w:rPr>
          <w:delText>The ATC Configuration Window shall not be assignable to application programs.</w:delText>
        </w:r>
      </w:del>
    </w:p>
    <w:p w:rsidR="00B841B7" w:rsidDel="00C3707F" w:rsidRDefault="00B841B7" w:rsidP="00B841B7">
      <w:pPr>
        <w:tabs>
          <w:tab w:val="left" w:pos="1440"/>
        </w:tabs>
        <w:ind w:left="1440" w:hanging="1440"/>
        <w:jc w:val="both"/>
        <w:rPr>
          <w:del w:id="1052" w:author="Author"/>
          <w:rFonts w:cs="Arial"/>
        </w:rPr>
      </w:pPr>
    </w:p>
    <w:p w:rsidR="00B841B7" w:rsidRDefault="00B841B7" w:rsidP="00B841B7">
      <w:pPr>
        <w:tabs>
          <w:tab w:val="left" w:pos="1620"/>
        </w:tabs>
        <w:ind w:left="1620" w:hanging="1620"/>
        <w:jc w:val="both"/>
        <w:rPr>
          <w:rFonts w:eastAsia="Calibri" w:cs="Arial"/>
        </w:rPr>
      </w:pPr>
      <w:r w:rsidRPr="00B841B7">
        <w:rPr>
          <w:rFonts w:cs="Arial"/>
        </w:rPr>
        <w:t>APIR3.1.1.1[1]</w:t>
      </w:r>
      <w:r>
        <w:rPr>
          <w:rFonts w:eastAsia="Calibri" w:cs="Arial"/>
        </w:rPr>
        <w:tab/>
      </w:r>
      <w:r w:rsidRPr="00B841B7">
        <w:rPr>
          <w:rFonts w:eastAsia="Calibri" w:cs="Arial"/>
        </w:rPr>
        <w:t>The API shall provide a window selection screen called the Front Panel Manager Window from which Operational Users ma</w:t>
      </w:r>
      <w:r>
        <w:rPr>
          <w:rFonts w:eastAsia="Calibri" w:cs="Arial"/>
        </w:rPr>
        <w:t>y select a window to have focus</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cs="Arial"/>
        </w:rPr>
        <w:t>APIR3.1.1.1[16]</w:t>
      </w:r>
      <w:r>
        <w:rPr>
          <w:rFonts w:eastAsia="Calibri" w:cs="Arial"/>
        </w:rPr>
        <w:tab/>
      </w:r>
      <w:r w:rsidRPr="00B841B7">
        <w:rPr>
          <w:rFonts w:eastAsia="Calibri" w:cs="Arial"/>
        </w:rPr>
        <w:t>The Operational User shall be able to put the ATC Configuration Window in focus by pressing {&lt;NEXT&gt;} in</w:t>
      </w:r>
      <w:r>
        <w:rPr>
          <w:rFonts w:eastAsia="Calibri" w:cs="Arial"/>
        </w:rPr>
        <w:t xml:space="preserve"> the Front Panel Manager Window</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cs="Arial"/>
        </w:rPr>
        <w:t>APIR3.1.1.1[17]</w:t>
      </w:r>
      <w:r>
        <w:rPr>
          <w:rFonts w:eastAsia="Calibri" w:cs="Arial"/>
        </w:rPr>
        <w:tab/>
      </w:r>
      <w:r w:rsidRPr="00B841B7">
        <w:rPr>
          <w:rFonts w:eastAsia="Calibri" w:cs="Arial"/>
        </w:rPr>
        <w:t>The top two lines and bottom line of the Front Panel Manager Window shal</w:t>
      </w:r>
      <w:r>
        <w:rPr>
          <w:rFonts w:eastAsia="Calibri" w:cs="Arial"/>
        </w:rPr>
        <w:t>l be fixed as shown in Figure 7</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cs="Arial"/>
        </w:rPr>
        <w:t>APIR3.1.1.1[18]</w:t>
      </w:r>
      <w:r>
        <w:rPr>
          <w:rFonts w:eastAsia="Calibri" w:cs="Arial"/>
        </w:rPr>
        <w:tab/>
      </w:r>
      <w:r w:rsidRPr="00B841B7">
        <w:rPr>
          <w:rFonts w:eastAsia="Calibri" w:cs="Arial"/>
        </w:rPr>
        <w:t>The number of lines between the second line and bottom lines used for displaying window names shall vary according</w:t>
      </w:r>
      <w:r>
        <w:rPr>
          <w:rFonts w:eastAsia="Calibri" w:cs="Arial"/>
        </w:rPr>
        <w:t xml:space="preserve"> to the size of the ATC display</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cs="Arial"/>
        </w:rPr>
        <w:t>APIR3.1.1.1[21]</w:t>
      </w:r>
      <w:r>
        <w:rPr>
          <w:rFonts w:eastAsia="Calibri" w:cs="Arial"/>
        </w:rPr>
        <w:tab/>
      </w:r>
      <w:r w:rsidRPr="00B841B7">
        <w:rPr>
          <w:rFonts w:eastAsia="Calibri" w:cs="Arial"/>
        </w:rPr>
        <w:t>If the Operational User attempts to put a window in focus that that does not have an application window assigned either by pressing {[0-F]} while the Front Panel Manager Window is in focus or {**,[0-F]} while any other window is in focus, the API shall activate the bell of the controller unit (see Section 7.1.4 of the ATC Controller Standard) (ATC 5201 has this in Section 6.1.4) and the {[0-F]}</w:t>
      </w:r>
      <w:r>
        <w:rPr>
          <w:rFonts w:eastAsia="Calibri" w:cs="Arial"/>
        </w:rPr>
        <w:t xml:space="preserve"> or {**,[0-F]} shall be ignored</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Pr>
          <w:rFonts w:eastAsia="Calibri" w:cs="Arial"/>
        </w:rPr>
        <w:t>APIR3.1.1.1[22</w:t>
      </w:r>
      <w:r w:rsidRPr="0075046E">
        <w:rPr>
          <w:rFonts w:eastAsia="Calibri" w:cs="Arial"/>
        </w:rPr>
        <w:t>]</w:t>
      </w:r>
      <w:r>
        <w:rPr>
          <w:rFonts w:eastAsia="Calibri" w:cs="Arial"/>
        </w:rPr>
        <w:tab/>
      </w:r>
      <w:r w:rsidRPr="00B841B7">
        <w:rPr>
          <w:rFonts w:eastAsia="Calibri" w:cs="Arial"/>
        </w:rPr>
        <w:t>If the user presses any key that is undefined in the context of the Front Panel Manager Window, the API shall activate the bell of the controller un</w:t>
      </w:r>
      <w:r>
        <w:rPr>
          <w:rFonts w:eastAsia="Calibri" w:cs="Arial"/>
        </w:rPr>
        <w:t>it and the key shall be ignored</w:t>
      </w:r>
      <w:r w:rsidRPr="0075046E">
        <w:rPr>
          <w:rFonts w:eastAsia="Calibri" w:cs="Arial"/>
        </w:rPr>
        <w:t>.</w:t>
      </w:r>
    </w:p>
    <w:p w:rsidR="00B841B7" w:rsidRDefault="00B841B7" w:rsidP="00B841B7">
      <w:pPr>
        <w:tabs>
          <w:tab w:val="left" w:pos="1440"/>
        </w:tabs>
        <w:jc w:val="both"/>
        <w:rPr>
          <w:rFonts w:cs="Arial"/>
        </w:rPr>
      </w:pPr>
    </w:p>
    <w:p w:rsidR="00C3707F" w:rsidRDefault="00C3707F" w:rsidP="00C3707F">
      <w:pPr>
        <w:tabs>
          <w:tab w:val="left" w:pos="1620"/>
        </w:tabs>
        <w:ind w:left="1620" w:hanging="1620"/>
        <w:jc w:val="both"/>
        <w:rPr>
          <w:ins w:id="1053" w:author="Author"/>
          <w:rFonts w:eastAsia="Calibri" w:cs="Arial"/>
        </w:rPr>
      </w:pPr>
      <w:ins w:id="1054" w:author="Author">
        <w:r w:rsidRPr="00B841B7">
          <w:rPr>
            <w:rFonts w:eastAsia="Calibri" w:cs="Arial"/>
          </w:rPr>
          <w:t>APIR3.2.1[</w:t>
        </w:r>
        <w:r>
          <w:rPr>
            <w:rFonts w:eastAsia="Calibri" w:cs="Arial"/>
          </w:rPr>
          <w:t>1</w:t>
        </w:r>
        <w:r w:rsidRPr="00B841B7">
          <w:rPr>
            <w:rFonts w:eastAsia="Calibri" w:cs="Arial"/>
          </w:rPr>
          <w:t>]</w:t>
        </w:r>
        <w:r>
          <w:rPr>
            <w:rFonts w:eastAsia="Calibri" w:cs="Arial"/>
          </w:rPr>
          <w:tab/>
        </w:r>
        <w:r w:rsidRPr="00C3707F">
          <w:rPr>
            <w:rFonts w:eastAsia="Calibri" w:cs="Arial"/>
          </w:rPr>
          <w:t>The API shall provide Operational User the ability to view or configure system-wide parameters of the ATC controller unit using the ATC Configuration Window.</w:t>
        </w:r>
      </w:ins>
    </w:p>
    <w:p w:rsidR="00C3707F" w:rsidRDefault="00C3707F" w:rsidP="00C3707F">
      <w:pPr>
        <w:tabs>
          <w:tab w:val="left" w:pos="1440"/>
        </w:tabs>
        <w:jc w:val="both"/>
        <w:rPr>
          <w:ins w:id="1055" w:author="Autho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APIR3.2.1[2]</w:t>
      </w:r>
      <w:r>
        <w:rPr>
          <w:rFonts w:eastAsia="Calibri" w:cs="Arial"/>
        </w:rPr>
        <w:tab/>
      </w:r>
      <w:r w:rsidRPr="00B841B7">
        <w:rPr>
          <w:rFonts w:eastAsia="Calibri" w:cs="Arial"/>
        </w:rPr>
        <w:t>The display size of the ATC Configuration Window shall be consistent with the windows of the Front Pa</w:t>
      </w:r>
      <w:r>
        <w:rPr>
          <w:rFonts w:eastAsia="Calibri" w:cs="Arial"/>
        </w:rPr>
        <w:t>nel Manager (see Section 3.1.1)</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APIR3.2.1[3]</w:t>
      </w:r>
      <w:r>
        <w:rPr>
          <w:rFonts w:eastAsia="Calibri" w:cs="Arial"/>
        </w:rPr>
        <w:tab/>
      </w:r>
      <w:r w:rsidRPr="00B841B7">
        <w:rPr>
          <w:rFonts w:eastAsia="Calibri" w:cs="Arial"/>
        </w:rPr>
        <w:t>The API shall provide a menu ("Configuration Menu") of up to 16 items ("configuration items") which can be selected by the Operational User from the keypad of the Front</w:t>
      </w:r>
      <w:r>
        <w:rPr>
          <w:rFonts w:eastAsia="Calibri" w:cs="Arial"/>
        </w:rPr>
        <w:t xml:space="preserve"> Panel display</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APIR3.2.1[4]</w:t>
      </w:r>
      <w:r>
        <w:rPr>
          <w:rFonts w:eastAsia="Calibri" w:cs="Arial"/>
        </w:rPr>
        <w:tab/>
      </w:r>
      <w:r w:rsidRPr="00B841B7">
        <w:rPr>
          <w:rFonts w:eastAsia="Calibri" w:cs="Arial"/>
        </w:rPr>
        <w:t>When the associated key of a configuration item is pressed, a configuration utility program ("configuration utility") shall be executed to view or configure the parameters associa</w:t>
      </w:r>
      <w:r>
        <w:rPr>
          <w:rFonts w:eastAsia="Calibri" w:cs="Arial"/>
        </w:rPr>
        <w:t>ted with the configuration item</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APIR3.2.1[5]</w:t>
      </w:r>
      <w:r>
        <w:rPr>
          <w:rFonts w:eastAsia="Calibri" w:cs="Arial"/>
        </w:rPr>
        <w:tab/>
      </w:r>
      <w:r w:rsidRPr="00B841B7">
        <w:rPr>
          <w:rFonts w:eastAsia="Calibri" w:cs="Arial"/>
        </w:rPr>
        <w:t>The configuration utility shall use the ATC Configuration Window as its user interface display and receive the characters input fr</w:t>
      </w:r>
      <w:r>
        <w:rPr>
          <w:rFonts w:eastAsia="Calibri" w:cs="Arial"/>
        </w:rPr>
        <w:t>om the Front Panel input device</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Pr>
          <w:rFonts w:eastAsia="Calibri" w:cs="Arial"/>
        </w:rPr>
        <w:t>6</w:t>
      </w:r>
      <w:r w:rsidRPr="00B841B7">
        <w:rPr>
          <w:rFonts w:eastAsia="Calibri" w:cs="Arial"/>
        </w:rPr>
        <w:t>]</w:t>
      </w:r>
      <w:r>
        <w:rPr>
          <w:rFonts w:eastAsia="Calibri" w:cs="Arial"/>
        </w:rPr>
        <w:tab/>
      </w:r>
      <w:r w:rsidRPr="00B841B7">
        <w:rPr>
          <w:rFonts w:eastAsia="Calibri" w:cs="Arial"/>
        </w:rPr>
        <w:t>Only one configuration utility</w:t>
      </w:r>
      <w:r>
        <w:rPr>
          <w:rFonts w:eastAsia="Calibri" w:cs="Arial"/>
        </w:rPr>
        <w:t xml:space="preserve"> shall be operational at a time</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Pr>
          <w:rFonts w:eastAsia="Calibri" w:cs="Arial"/>
        </w:rPr>
        <w:t>7</w:t>
      </w:r>
      <w:r w:rsidRPr="00B841B7">
        <w:rPr>
          <w:rFonts w:eastAsia="Calibri" w:cs="Arial"/>
        </w:rPr>
        <w:t>]</w:t>
      </w:r>
      <w:r>
        <w:rPr>
          <w:rFonts w:eastAsia="Calibri" w:cs="Arial"/>
        </w:rPr>
        <w:tab/>
      </w:r>
      <w:r w:rsidRPr="00B841B7">
        <w:rPr>
          <w:rFonts w:eastAsia="Calibri" w:cs="Arial"/>
        </w:rPr>
        <w:t>The configuration items sh</w:t>
      </w:r>
      <w:r>
        <w:rPr>
          <w:rFonts w:eastAsia="Calibri" w:cs="Arial"/>
        </w:rPr>
        <w:t>all be limited to 16 characters</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Pr>
          <w:rFonts w:eastAsia="Calibri" w:cs="Arial"/>
        </w:rPr>
        <w:t>8</w:t>
      </w:r>
      <w:r w:rsidRPr="00B841B7">
        <w:rPr>
          <w:rFonts w:eastAsia="Calibri" w:cs="Arial"/>
        </w:rPr>
        <w:t>]</w:t>
      </w:r>
      <w:r>
        <w:rPr>
          <w:rFonts w:eastAsia="Calibri" w:cs="Arial"/>
        </w:rPr>
        <w:tab/>
      </w:r>
      <w:r w:rsidRPr="00B841B7">
        <w:rPr>
          <w:rFonts w:eastAsia="Calibri" w:cs="Arial"/>
        </w:rPr>
        <w:t xml:space="preserve">If there is no configuration item associated to a key, the configuration </w:t>
      </w:r>
      <w:r>
        <w:rPr>
          <w:rFonts w:eastAsia="Calibri" w:cs="Arial"/>
        </w:rPr>
        <w:t>item shall be listed as a blank</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Pr>
          <w:rFonts w:eastAsia="Calibri" w:cs="Arial"/>
        </w:rPr>
        <w:t>9</w:t>
      </w:r>
      <w:r w:rsidRPr="00B841B7">
        <w:rPr>
          <w:rFonts w:eastAsia="Calibri" w:cs="Arial"/>
        </w:rPr>
        <w:t>]</w:t>
      </w:r>
      <w:r>
        <w:rPr>
          <w:rFonts w:eastAsia="Calibri" w:cs="Arial"/>
        </w:rPr>
        <w:tab/>
      </w:r>
      <w:r w:rsidRPr="00B841B7">
        <w:rPr>
          <w:rFonts w:eastAsia="Calibri" w:cs="Arial"/>
        </w:rPr>
        <w:t>There shall be five configuration items defined in the API standard as follows: "System Time," "Ethernet," "System Services," "Linux/API Info" and "Host EEPR</w:t>
      </w:r>
      <w:r>
        <w:rPr>
          <w:rFonts w:eastAsia="Calibri" w:cs="Arial"/>
        </w:rPr>
        <w:t>OM Info"</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Pr>
          <w:rFonts w:eastAsia="Calibri" w:cs="Arial"/>
        </w:rPr>
        <w:t>11</w:t>
      </w:r>
      <w:r w:rsidRPr="00B841B7">
        <w:rPr>
          <w:rFonts w:eastAsia="Calibri" w:cs="Arial"/>
        </w:rPr>
        <w:t>]</w:t>
      </w:r>
      <w:r>
        <w:rPr>
          <w:rFonts w:eastAsia="Calibri" w:cs="Arial"/>
        </w:rPr>
        <w:tab/>
      </w:r>
      <w:r w:rsidRPr="00B841B7">
        <w:rPr>
          <w:rFonts w:eastAsia="Calibri" w:cs="Arial"/>
        </w:rPr>
        <w:t>The Configuration Menu shall ha</w:t>
      </w:r>
      <w:r>
        <w:rPr>
          <w:rFonts w:eastAsia="Calibri" w:cs="Arial"/>
        </w:rPr>
        <w:t>ve the format shown in Figure 9</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Pr>
          <w:rFonts w:eastAsia="Calibri" w:cs="Arial"/>
        </w:rPr>
        <w:t>12</w:t>
      </w:r>
      <w:r w:rsidRPr="00B841B7">
        <w:rPr>
          <w:rFonts w:eastAsia="Calibri" w:cs="Arial"/>
        </w:rPr>
        <w:t>]</w:t>
      </w:r>
      <w:r>
        <w:rPr>
          <w:rFonts w:eastAsia="Calibri" w:cs="Arial"/>
        </w:rPr>
        <w:tab/>
      </w:r>
      <w:r w:rsidRPr="00B841B7">
        <w:rPr>
          <w:rFonts w:eastAsia="Calibri" w:cs="Arial"/>
        </w:rPr>
        <w:t>The Configuration Menu shall be displayed in the ATC Configuration Window when there is no con</w:t>
      </w:r>
      <w:r>
        <w:rPr>
          <w:rFonts w:eastAsia="Calibri" w:cs="Arial"/>
        </w:rPr>
        <w:t>figuration utility in operation</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Pr>
          <w:rFonts w:eastAsia="Calibri" w:cs="Arial"/>
        </w:rPr>
        <w:t>13</w:t>
      </w:r>
      <w:r w:rsidRPr="00B841B7">
        <w:rPr>
          <w:rFonts w:eastAsia="Calibri" w:cs="Arial"/>
        </w:rPr>
        <w:t>]</w:t>
      </w:r>
      <w:r>
        <w:rPr>
          <w:rFonts w:eastAsia="Calibri" w:cs="Arial"/>
        </w:rPr>
        <w:tab/>
      </w:r>
      <w:r w:rsidRPr="00B841B7">
        <w:rPr>
          <w:rFonts w:eastAsia="Calibri" w:cs="Arial"/>
        </w:rPr>
        <w:t xml:space="preserve">When the API displays the Configuration Menu, the screen attributes of the ATC Configuration Window shall be set to the values of the controller unit at power up as described in ATC Controller Standard, Section 7.1.4 (ATC </w:t>
      </w:r>
      <w:r>
        <w:rPr>
          <w:rFonts w:eastAsia="Calibri" w:cs="Arial"/>
        </w:rPr>
        <w:t>5201 has this in Section 6.1.4)</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14</w:t>
      </w:r>
      <w:r w:rsidRPr="00B841B7">
        <w:rPr>
          <w:rFonts w:eastAsia="Calibri" w:cs="Arial"/>
        </w:rPr>
        <w:t>]</w:t>
      </w:r>
      <w:r>
        <w:rPr>
          <w:rFonts w:eastAsia="Calibri" w:cs="Arial"/>
        </w:rPr>
        <w:tab/>
      </w:r>
      <w:r w:rsidR="00012F0D" w:rsidRPr="00012F0D">
        <w:rPr>
          <w:rFonts w:eastAsia="Calibri" w:cs="Arial"/>
        </w:rPr>
        <w:t>The Operational User shall be able to put the ATC Configuration Window in focus from any application program or the Front Panel Manager Window by pressing {**,&lt;NEXT&gt;} (** is as defined in Section 3.1.1.1 Item "e") from the keypad on the controller’s Front Pane</w:t>
      </w:r>
      <w:r w:rsidR="00012F0D">
        <w:rPr>
          <w:rFonts w:eastAsia="Calibri" w:cs="Arial"/>
        </w:rPr>
        <w:t>l</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1</w:t>
      </w:r>
      <w:r w:rsidRPr="00B841B7">
        <w:rPr>
          <w:rFonts w:eastAsia="Calibri" w:cs="Arial"/>
        </w:rPr>
        <w:t>5]</w:t>
      </w:r>
      <w:r>
        <w:rPr>
          <w:rFonts w:eastAsia="Calibri" w:cs="Arial"/>
        </w:rPr>
        <w:tab/>
      </w:r>
      <w:r w:rsidR="00012F0D" w:rsidRPr="00012F0D">
        <w:rPr>
          <w:rFonts w:eastAsia="Calibri" w:cs="Arial"/>
        </w:rPr>
        <w:t>The Operational User shall have the capability to select a configuration utility by pressing the corresponding key [0</w:t>
      </w:r>
      <w:r w:rsidR="00012F0D">
        <w:rPr>
          <w:rFonts w:eastAsia="Calibri" w:cs="Arial"/>
        </w:rPr>
        <w:t>-F] from the Configuration Menu</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16</w:t>
      </w:r>
      <w:r w:rsidRPr="00B841B7">
        <w:rPr>
          <w:rFonts w:eastAsia="Calibri" w:cs="Arial"/>
        </w:rPr>
        <w:t>]</w:t>
      </w:r>
      <w:r>
        <w:rPr>
          <w:rFonts w:eastAsia="Calibri" w:cs="Arial"/>
        </w:rPr>
        <w:tab/>
      </w:r>
      <w:r w:rsidR="00012F0D" w:rsidRPr="00012F0D">
        <w:rPr>
          <w:rFonts w:eastAsia="Calibri" w:cs="Arial"/>
        </w:rPr>
        <w:t>The top two lines and bottom line of the Configuration Menu shal</w:t>
      </w:r>
      <w:r w:rsidR="00012F0D">
        <w:rPr>
          <w:rFonts w:eastAsia="Calibri" w:cs="Arial"/>
        </w:rPr>
        <w:t>l be fixed as shown in Figure 9</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17</w:t>
      </w:r>
      <w:r w:rsidRPr="00B841B7">
        <w:rPr>
          <w:rFonts w:eastAsia="Calibri" w:cs="Arial"/>
        </w:rPr>
        <w:t>]</w:t>
      </w:r>
      <w:r>
        <w:rPr>
          <w:rFonts w:eastAsia="Calibri" w:cs="Arial"/>
        </w:rPr>
        <w:tab/>
      </w:r>
      <w:r w:rsidR="00012F0D" w:rsidRPr="00012F0D">
        <w:rPr>
          <w:rFonts w:eastAsia="Calibri" w:cs="Arial"/>
        </w:rPr>
        <w:t>The number of lines between the second line and bottom line used for displaying the configuration items shall vary according to the size</w:t>
      </w:r>
      <w:r w:rsidR="00012F0D">
        <w:rPr>
          <w:rFonts w:eastAsia="Calibri" w:cs="Arial"/>
        </w:rPr>
        <w:t xml:space="preserve"> of the ATC Front Panel display</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18</w:t>
      </w:r>
      <w:r w:rsidRPr="00B841B7">
        <w:rPr>
          <w:rFonts w:eastAsia="Calibri" w:cs="Arial"/>
        </w:rPr>
        <w:t>]</w:t>
      </w:r>
      <w:r>
        <w:rPr>
          <w:rFonts w:eastAsia="Calibri" w:cs="Arial"/>
        </w:rPr>
        <w:tab/>
      </w:r>
      <w:r w:rsidR="00012F0D" w:rsidRPr="00012F0D">
        <w:rPr>
          <w:rFonts w:eastAsia="Calibri" w:cs="Arial"/>
        </w:rPr>
        <w:t>The Operational User shall be able to scroll the Configuration Menu up and down one line at a time to view the configuration items using the up and down arrow keys of the controller key</w:t>
      </w:r>
      <w:r w:rsidR="00012F0D">
        <w:rPr>
          <w:rFonts w:eastAsia="Calibri" w:cs="Arial"/>
        </w:rPr>
        <w:t>pad</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19</w:t>
      </w:r>
      <w:r w:rsidRPr="00B841B7">
        <w:rPr>
          <w:rFonts w:eastAsia="Calibri" w:cs="Arial"/>
        </w:rPr>
        <w:t>]</w:t>
      </w:r>
      <w:r>
        <w:rPr>
          <w:rFonts w:eastAsia="Calibri" w:cs="Arial"/>
        </w:rPr>
        <w:tab/>
      </w:r>
      <w:r w:rsidR="00012F0D" w:rsidRPr="00012F0D">
        <w:rPr>
          <w:rFonts w:eastAsia="Calibri" w:cs="Arial"/>
        </w:rPr>
        <w:t>The Operational User shall be able to put the Front Panel Manager Window in focus by pressing {&lt;NEXT&gt;} in the ATC Confi</w:t>
      </w:r>
      <w:r w:rsidR="00012F0D">
        <w:rPr>
          <w:rFonts w:eastAsia="Calibri" w:cs="Arial"/>
        </w:rPr>
        <w:t>guration Menu</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20</w:t>
      </w:r>
      <w:r w:rsidRPr="00B841B7">
        <w:rPr>
          <w:rFonts w:eastAsia="Calibri" w:cs="Arial"/>
        </w:rPr>
        <w:t>]</w:t>
      </w:r>
      <w:r>
        <w:rPr>
          <w:rFonts w:eastAsia="Calibri" w:cs="Arial"/>
        </w:rPr>
        <w:tab/>
      </w:r>
      <w:r w:rsidR="00012F0D" w:rsidRPr="00012F0D">
        <w:rPr>
          <w:rFonts w:eastAsia="Calibri" w:cs="Arial"/>
        </w:rPr>
        <w:t>The only possible selections from the ATC Configuration Menu shall be itself, the Front Panel Manager Window (see Section 3.1.1.1), a window selected by pressing {**</w:t>
      </w:r>
      <w:r w:rsidR="00012F0D">
        <w:rPr>
          <w:rFonts w:eastAsia="Calibri" w:cs="Arial"/>
        </w:rPr>
        <w:t>,[0-F]} or a configuration item</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21</w:t>
      </w:r>
      <w:r w:rsidRPr="00B841B7">
        <w:rPr>
          <w:rFonts w:eastAsia="Calibri" w:cs="Arial"/>
        </w:rPr>
        <w:t>]</w:t>
      </w:r>
      <w:r>
        <w:rPr>
          <w:rFonts w:eastAsia="Calibri" w:cs="Arial"/>
        </w:rPr>
        <w:tab/>
      </w:r>
      <w:r w:rsidR="00012F0D" w:rsidRPr="00012F0D">
        <w:rPr>
          <w:rFonts w:eastAsia="Calibri" w:cs="Arial"/>
        </w:rPr>
        <w:t>The API shall provide a mechanism for Operational Users to modify configuration fields as identified in the requirements of the configuration utilities (see Section 3</w:t>
      </w:r>
      <w:r w:rsidR="00012F0D">
        <w:rPr>
          <w:rFonts w:eastAsia="Calibri" w:cs="Arial"/>
        </w:rPr>
        <w:t>.2.1.1 through Section 3.2.1.5)</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lastRenderedPageBreak/>
        <w:t>APIR3.2.1[</w:t>
      </w:r>
      <w:r w:rsidR="00012F0D">
        <w:rPr>
          <w:rFonts w:eastAsia="Calibri" w:cs="Arial"/>
        </w:rPr>
        <w:t>22</w:t>
      </w:r>
      <w:r w:rsidRPr="00B841B7">
        <w:rPr>
          <w:rFonts w:eastAsia="Calibri" w:cs="Arial"/>
        </w:rPr>
        <w:t>]</w:t>
      </w:r>
      <w:r>
        <w:rPr>
          <w:rFonts w:eastAsia="Calibri" w:cs="Arial"/>
        </w:rPr>
        <w:tab/>
      </w:r>
      <w:r w:rsidR="00012F0D" w:rsidRPr="00012F0D">
        <w:rPr>
          <w:rFonts w:eastAsia="Calibri" w:cs="Arial"/>
        </w:rPr>
        <w:t xml:space="preserve">The user shall be able to move the cursor from field to field using the left and right arrow keys from the keypad </w:t>
      </w:r>
      <w:r w:rsidR="00012F0D">
        <w:rPr>
          <w:rFonts w:eastAsia="Calibri" w:cs="Arial"/>
        </w:rPr>
        <w:t>of the controller's Front Panel</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23</w:t>
      </w:r>
      <w:r w:rsidRPr="00B841B7">
        <w:rPr>
          <w:rFonts w:eastAsia="Calibri" w:cs="Arial"/>
        </w:rPr>
        <w:t>]</w:t>
      </w:r>
      <w:r>
        <w:rPr>
          <w:rFonts w:eastAsia="Calibri" w:cs="Arial"/>
        </w:rPr>
        <w:tab/>
      </w:r>
      <w:r w:rsidR="00012F0D" w:rsidRPr="00012F0D">
        <w:rPr>
          <w:rFonts w:eastAsia="Calibri" w:cs="Arial"/>
        </w:rPr>
        <w:t>If a right arrow is pressed, the cursor shall jump to the next configurable field to the right or, if there is no configurable field to the right, it will jump to the first configurable field of the next downward line tha</w:t>
      </w:r>
      <w:r w:rsidR="00012F0D">
        <w:rPr>
          <w:rFonts w:eastAsia="Calibri" w:cs="Arial"/>
        </w:rPr>
        <w:t>t contains a configurable field</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24</w:t>
      </w:r>
      <w:r w:rsidRPr="00B841B7">
        <w:rPr>
          <w:rFonts w:eastAsia="Calibri" w:cs="Arial"/>
        </w:rPr>
        <w:t>]</w:t>
      </w:r>
      <w:r>
        <w:rPr>
          <w:rFonts w:eastAsia="Calibri" w:cs="Arial"/>
        </w:rPr>
        <w:tab/>
      </w:r>
      <w:r w:rsidR="00012F0D" w:rsidRPr="00012F0D">
        <w:rPr>
          <w:rFonts w:eastAsia="Calibri" w:cs="Arial"/>
        </w:rPr>
        <w:t>If there are no configurable fields to the right or downward, then the right</w:t>
      </w:r>
      <w:r w:rsidR="00012F0D">
        <w:rPr>
          <w:rFonts w:eastAsia="Calibri" w:cs="Arial"/>
        </w:rPr>
        <w:t xml:space="preserve"> arrow key shall have no effect</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25</w:t>
      </w:r>
      <w:r w:rsidRPr="00B841B7">
        <w:rPr>
          <w:rFonts w:eastAsia="Calibri" w:cs="Arial"/>
        </w:rPr>
        <w:t>]</w:t>
      </w:r>
      <w:r>
        <w:rPr>
          <w:rFonts w:eastAsia="Calibri" w:cs="Arial"/>
        </w:rPr>
        <w:tab/>
      </w:r>
      <w:r w:rsidR="00012F0D" w:rsidRPr="00012F0D">
        <w:rPr>
          <w:rFonts w:eastAsia="Calibri" w:cs="Arial"/>
        </w:rPr>
        <w:t>If a left arrow is pressed, the cursor shall jump to the next configurable field to the left or, if there is no configurable field to the left, it will jump to the last configurable field of the next upward line tha</w:t>
      </w:r>
      <w:r w:rsidR="00012F0D">
        <w:rPr>
          <w:rFonts w:eastAsia="Calibri" w:cs="Arial"/>
        </w:rPr>
        <w:t>t contains a configurable field</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26</w:t>
      </w:r>
      <w:r w:rsidRPr="00B841B7">
        <w:rPr>
          <w:rFonts w:eastAsia="Calibri" w:cs="Arial"/>
        </w:rPr>
        <w:t>]</w:t>
      </w:r>
      <w:r>
        <w:rPr>
          <w:rFonts w:eastAsia="Calibri" w:cs="Arial"/>
        </w:rPr>
        <w:tab/>
      </w:r>
      <w:r w:rsidR="00012F0D" w:rsidRPr="00012F0D">
        <w:rPr>
          <w:rFonts w:eastAsia="Calibri" w:cs="Arial"/>
        </w:rPr>
        <w:t>If there are no configurable fields to the left or upward, then the left ar</w:t>
      </w:r>
      <w:r w:rsidR="00012F0D">
        <w:rPr>
          <w:rFonts w:eastAsia="Calibri" w:cs="Arial"/>
        </w:rPr>
        <w:t>row key shall have no effect</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27</w:t>
      </w:r>
      <w:r w:rsidRPr="00B841B7">
        <w:rPr>
          <w:rFonts w:eastAsia="Calibri" w:cs="Arial"/>
        </w:rPr>
        <w:t>]</w:t>
      </w:r>
      <w:r>
        <w:rPr>
          <w:rFonts w:eastAsia="Calibri" w:cs="Arial"/>
        </w:rPr>
        <w:tab/>
      </w:r>
      <w:r w:rsidR="00012F0D" w:rsidRPr="00012F0D">
        <w:rPr>
          <w:rFonts w:eastAsia="Calibri" w:cs="Arial"/>
        </w:rPr>
        <w:t>The user shall be able to apply the values of fields modified by the</w:t>
      </w:r>
      <w:r w:rsidR="00012F0D">
        <w:rPr>
          <w:rFonts w:eastAsia="Calibri" w:cs="Arial"/>
        </w:rPr>
        <w:t xml:space="preserve"> user by pressing the &lt;ENT&gt; key</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28</w:t>
      </w:r>
      <w:r w:rsidRPr="00B841B7">
        <w:rPr>
          <w:rFonts w:eastAsia="Calibri" w:cs="Arial"/>
        </w:rPr>
        <w:t>]</w:t>
      </w:r>
      <w:r>
        <w:rPr>
          <w:rFonts w:eastAsia="Calibri" w:cs="Arial"/>
        </w:rPr>
        <w:tab/>
      </w:r>
      <w:r w:rsidR="00012F0D" w:rsidRPr="00012F0D">
        <w:rPr>
          <w:rFonts w:eastAsia="Calibri" w:cs="Arial"/>
        </w:rPr>
        <w:t>When the &lt;ENT&gt; key is pressed, the configuratio</w:t>
      </w:r>
      <w:r w:rsidR="00012F0D">
        <w:rPr>
          <w:rFonts w:eastAsia="Calibri" w:cs="Arial"/>
        </w:rPr>
        <w:t>n utility shall remain in focus</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29</w:t>
      </w:r>
      <w:r w:rsidRPr="00B841B7">
        <w:rPr>
          <w:rFonts w:eastAsia="Calibri" w:cs="Arial"/>
        </w:rPr>
        <w:t>]</w:t>
      </w:r>
      <w:r>
        <w:rPr>
          <w:rFonts w:eastAsia="Calibri" w:cs="Arial"/>
        </w:rPr>
        <w:tab/>
      </w:r>
      <w:r w:rsidR="00012F0D" w:rsidRPr="00012F0D">
        <w:rPr>
          <w:rFonts w:eastAsia="Calibri" w:cs="Arial"/>
        </w:rPr>
        <w:t>When the cursor is over the value of a configurable field, the user shall then be able to scroll continuously through all of the possible values of t</w:t>
      </w:r>
      <w:r w:rsidR="00012F0D">
        <w:rPr>
          <w:rFonts w:eastAsia="Calibri" w:cs="Arial"/>
        </w:rPr>
        <w:t>he field using the + and – keys</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30</w:t>
      </w:r>
      <w:r w:rsidRPr="00B841B7">
        <w:rPr>
          <w:rFonts w:eastAsia="Calibri" w:cs="Arial"/>
        </w:rPr>
        <w:t>]</w:t>
      </w:r>
      <w:r>
        <w:rPr>
          <w:rFonts w:eastAsia="Calibri" w:cs="Arial"/>
        </w:rPr>
        <w:tab/>
      </w:r>
      <w:r w:rsidR="00012F0D" w:rsidRPr="00012F0D">
        <w:rPr>
          <w:rFonts w:eastAsia="Calibri" w:cs="Arial"/>
        </w:rPr>
        <w:t>When the user finds the desired value, the user shall be able set the value by pressing the &lt;YES&gt; key, by pushing arrow (left, right, up or down) ke</w:t>
      </w:r>
      <w:r w:rsidR="00012F0D">
        <w:rPr>
          <w:rFonts w:eastAsia="Calibri" w:cs="Arial"/>
        </w:rPr>
        <w:t>ys, or by pushing the &lt;ENT&gt; key</w:t>
      </w:r>
      <w:r w:rsidRPr="0075046E">
        <w:rPr>
          <w:rFonts w:eastAsia="Calibri" w:cs="Arial"/>
        </w:rPr>
        <w:t>.</w:t>
      </w:r>
    </w:p>
    <w:p w:rsidR="00B841B7" w:rsidRDefault="00B841B7" w:rsidP="00B841B7">
      <w:pPr>
        <w:tabs>
          <w:tab w:val="left" w:pos="1440"/>
        </w:tabs>
        <w:jc w:val="both"/>
        <w:rPr>
          <w:rFonts w:cs="Arial"/>
        </w:rPr>
      </w:pPr>
    </w:p>
    <w:p w:rsidR="00B841B7" w:rsidRDefault="00B841B7" w:rsidP="00B841B7">
      <w:pPr>
        <w:tabs>
          <w:tab w:val="left" w:pos="1620"/>
        </w:tabs>
        <w:ind w:left="1620" w:hanging="1620"/>
        <w:jc w:val="both"/>
        <w:rPr>
          <w:rFonts w:eastAsia="Calibri" w:cs="Arial"/>
        </w:rPr>
      </w:pPr>
      <w:r w:rsidRPr="00B841B7">
        <w:rPr>
          <w:rFonts w:eastAsia="Calibri" w:cs="Arial"/>
        </w:rPr>
        <w:t>APIR3.2.1[</w:t>
      </w:r>
      <w:r w:rsidR="00012F0D">
        <w:rPr>
          <w:rFonts w:eastAsia="Calibri" w:cs="Arial"/>
        </w:rPr>
        <w:t>31</w:t>
      </w:r>
      <w:r w:rsidRPr="00B841B7">
        <w:rPr>
          <w:rFonts w:eastAsia="Calibri" w:cs="Arial"/>
        </w:rPr>
        <w:t>]</w:t>
      </w:r>
      <w:r>
        <w:rPr>
          <w:rFonts w:eastAsia="Calibri" w:cs="Arial"/>
        </w:rPr>
        <w:tab/>
      </w:r>
      <w:r w:rsidR="00012F0D" w:rsidRPr="00012F0D">
        <w:rPr>
          <w:rFonts w:eastAsia="Calibri" w:cs="Arial"/>
        </w:rPr>
        <w:t>If the user presses the &lt;NO&gt; key while scrolling through values of a field, the field shall revert to the value p</w:t>
      </w:r>
      <w:r w:rsidR="00012F0D">
        <w:rPr>
          <w:rFonts w:eastAsia="Calibri" w:cs="Arial"/>
        </w:rPr>
        <w:t>rior to pushing the + and – key</w:t>
      </w:r>
      <w:r w:rsidRPr="0075046E">
        <w:rPr>
          <w:rFonts w:eastAsia="Calibri" w:cs="Arial"/>
        </w:rPr>
        <w:t>.</w:t>
      </w:r>
    </w:p>
    <w:p w:rsidR="00012F0D" w:rsidRDefault="00012F0D" w:rsidP="00012F0D">
      <w:pPr>
        <w:tabs>
          <w:tab w:val="left" w:pos="1440"/>
        </w:tabs>
        <w:jc w:val="both"/>
        <w:rPr>
          <w:rFonts w:cs="Arial"/>
        </w:rPr>
      </w:pPr>
    </w:p>
    <w:p w:rsidR="00012F0D" w:rsidRDefault="00012F0D" w:rsidP="00012F0D">
      <w:pPr>
        <w:tabs>
          <w:tab w:val="left" w:pos="1620"/>
        </w:tabs>
        <w:ind w:left="1620" w:hanging="1620"/>
        <w:jc w:val="both"/>
        <w:rPr>
          <w:rFonts w:eastAsia="Calibri" w:cs="Arial"/>
        </w:rPr>
      </w:pPr>
      <w:r w:rsidRPr="00B841B7">
        <w:rPr>
          <w:rFonts w:eastAsia="Calibri" w:cs="Arial"/>
        </w:rPr>
        <w:t>APIR3.2.1[</w:t>
      </w:r>
      <w:r>
        <w:rPr>
          <w:rFonts w:eastAsia="Calibri" w:cs="Arial"/>
        </w:rPr>
        <w:t>32</w:t>
      </w:r>
      <w:r w:rsidRPr="00B841B7">
        <w:rPr>
          <w:rFonts w:eastAsia="Calibri" w:cs="Arial"/>
        </w:rPr>
        <w:t>]</w:t>
      </w:r>
      <w:r>
        <w:rPr>
          <w:rFonts w:eastAsia="Calibri" w:cs="Arial"/>
        </w:rPr>
        <w:tab/>
      </w:r>
      <w:r w:rsidRPr="00012F0D">
        <w:rPr>
          <w:rFonts w:eastAsia="Calibri" w:cs="Arial"/>
        </w:rPr>
        <w:t>In addition to the method described in (ii), when the cursor is over the value of a configurable field that is made up of one or more digits 0-9, the user shall be able to enter the value using the keys 0-9 from the keypad of the c</w:t>
      </w:r>
      <w:r>
        <w:rPr>
          <w:rFonts w:eastAsia="Calibri" w:cs="Arial"/>
        </w:rPr>
        <w:t>ontroller's Front Panel display</w:t>
      </w:r>
      <w:r w:rsidRPr="0075046E">
        <w:rPr>
          <w:rFonts w:eastAsia="Calibri" w:cs="Arial"/>
        </w:rPr>
        <w:t>.</w:t>
      </w:r>
    </w:p>
    <w:p w:rsidR="00012F0D" w:rsidRDefault="00012F0D" w:rsidP="00012F0D">
      <w:pPr>
        <w:tabs>
          <w:tab w:val="left" w:pos="1440"/>
        </w:tabs>
        <w:jc w:val="both"/>
        <w:rPr>
          <w:rFonts w:cs="Arial"/>
        </w:rPr>
      </w:pPr>
    </w:p>
    <w:p w:rsidR="00012F0D" w:rsidRDefault="00012F0D" w:rsidP="00012F0D">
      <w:pPr>
        <w:tabs>
          <w:tab w:val="left" w:pos="1620"/>
        </w:tabs>
        <w:ind w:left="1620" w:hanging="1620"/>
        <w:jc w:val="both"/>
        <w:rPr>
          <w:rFonts w:eastAsia="Calibri" w:cs="Arial"/>
        </w:rPr>
      </w:pPr>
      <w:r w:rsidRPr="00B841B7">
        <w:rPr>
          <w:rFonts w:eastAsia="Calibri" w:cs="Arial"/>
        </w:rPr>
        <w:t>APIR3.2.1[</w:t>
      </w:r>
      <w:r>
        <w:rPr>
          <w:rFonts w:eastAsia="Calibri" w:cs="Arial"/>
        </w:rPr>
        <w:t>33</w:t>
      </w:r>
      <w:r w:rsidRPr="00B841B7">
        <w:rPr>
          <w:rFonts w:eastAsia="Calibri" w:cs="Arial"/>
        </w:rPr>
        <w:t>]</w:t>
      </w:r>
      <w:r>
        <w:rPr>
          <w:rFonts w:eastAsia="Calibri" w:cs="Arial"/>
        </w:rPr>
        <w:tab/>
      </w:r>
      <w:r w:rsidRPr="00012F0D">
        <w:rPr>
          <w:rFonts w:eastAsia="Calibri" w:cs="Arial"/>
        </w:rPr>
        <w:t>Numeric values as entered shall be displayed r</w:t>
      </w:r>
      <w:r>
        <w:rPr>
          <w:rFonts w:eastAsia="Calibri" w:cs="Arial"/>
        </w:rPr>
        <w:t>ight justified within the field</w:t>
      </w:r>
      <w:r w:rsidRPr="0075046E">
        <w:rPr>
          <w:rFonts w:eastAsia="Calibri" w:cs="Arial"/>
        </w:rPr>
        <w:t>.</w:t>
      </w:r>
    </w:p>
    <w:p w:rsidR="00012F0D" w:rsidRDefault="00012F0D" w:rsidP="00012F0D">
      <w:pPr>
        <w:tabs>
          <w:tab w:val="left" w:pos="1440"/>
        </w:tabs>
        <w:jc w:val="both"/>
        <w:rPr>
          <w:rFonts w:cs="Arial"/>
        </w:rPr>
      </w:pPr>
    </w:p>
    <w:p w:rsidR="00012F0D" w:rsidRDefault="00012F0D" w:rsidP="00012F0D">
      <w:pPr>
        <w:tabs>
          <w:tab w:val="left" w:pos="1620"/>
        </w:tabs>
        <w:ind w:left="1620" w:hanging="1620"/>
        <w:jc w:val="both"/>
        <w:rPr>
          <w:rFonts w:eastAsia="Calibri" w:cs="Arial"/>
        </w:rPr>
      </w:pPr>
      <w:r w:rsidRPr="00B841B7">
        <w:rPr>
          <w:rFonts w:eastAsia="Calibri" w:cs="Arial"/>
        </w:rPr>
        <w:t>APIR3.2.1[</w:t>
      </w:r>
      <w:r>
        <w:rPr>
          <w:rFonts w:eastAsia="Calibri" w:cs="Arial"/>
        </w:rPr>
        <w:t>34</w:t>
      </w:r>
      <w:r w:rsidRPr="00B841B7">
        <w:rPr>
          <w:rFonts w:eastAsia="Calibri" w:cs="Arial"/>
        </w:rPr>
        <w:t>]</w:t>
      </w:r>
      <w:r>
        <w:rPr>
          <w:rFonts w:eastAsia="Calibri" w:cs="Arial"/>
        </w:rPr>
        <w:tab/>
      </w:r>
      <w:r w:rsidRPr="00012F0D">
        <w:rPr>
          <w:rFonts w:eastAsia="Calibri" w:cs="Arial"/>
        </w:rPr>
        <w:t>If while entering digits, the user enters more digits than the field will hold, the left most digit shall be removed from th</w:t>
      </w:r>
      <w:r>
        <w:rPr>
          <w:rFonts w:eastAsia="Calibri" w:cs="Arial"/>
        </w:rPr>
        <w:t>e field</w:t>
      </w:r>
      <w:r w:rsidRPr="0075046E">
        <w:rPr>
          <w:rFonts w:eastAsia="Calibri" w:cs="Arial"/>
        </w:rPr>
        <w:t>.</w:t>
      </w:r>
    </w:p>
    <w:p w:rsidR="00012F0D" w:rsidRDefault="00012F0D" w:rsidP="00012F0D">
      <w:pPr>
        <w:tabs>
          <w:tab w:val="left" w:pos="1440"/>
        </w:tabs>
        <w:jc w:val="both"/>
        <w:rPr>
          <w:rFonts w:cs="Arial"/>
        </w:rPr>
      </w:pPr>
    </w:p>
    <w:p w:rsidR="00012F0D" w:rsidRDefault="00012F0D" w:rsidP="00012F0D">
      <w:pPr>
        <w:tabs>
          <w:tab w:val="left" w:pos="1620"/>
        </w:tabs>
        <w:ind w:left="1620" w:hanging="1620"/>
        <w:jc w:val="both"/>
        <w:rPr>
          <w:rFonts w:eastAsia="Calibri" w:cs="Arial"/>
        </w:rPr>
      </w:pPr>
      <w:r w:rsidRPr="00B841B7">
        <w:rPr>
          <w:rFonts w:eastAsia="Calibri" w:cs="Arial"/>
        </w:rPr>
        <w:t>APIR3.2.1[</w:t>
      </w:r>
      <w:r>
        <w:rPr>
          <w:rFonts w:eastAsia="Calibri" w:cs="Arial"/>
        </w:rPr>
        <w:t>35</w:t>
      </w:r>
      <w:r w:rsidRPr="00B841B7">
        <w:rPr>
          <w:rFonts w:eastAsia="Calibri" w:cs="Arial"/>
        </w:rPr>
        <w:t>]</w:t>
      </w:r>
      <w:r>
        <w:rPr>
          <w:rFonts w:eastAsia="Calibri" w:cs="Arial"/>
        </w:rPr>
        <w:tab/>
      </w:r>
      <w:r w:rsidRPr="00012F0D">
        <w:rPr>
          <w:rFonts w:eastAsia="Calibri" w:cs="Arial"/>
        </w:rPr>
        <w:t>The user shall be able to set the value by pressing the &lt;YES&gt; key by pushing arrow keys (left, right, up or dow</w:t>
      </w:r>
      <w:r>
        <w:rPr>
          <w:rFonts w:eastAsia="Calibri" w:cs="Arial"/>
        </w:rPr>
        <w:t>n), or by pushing the &lt;ENT&gt; key</w:t>
      </w:r>
      <w:r w:rsidRPr="0075046E">
        <w:rPr>
          <w:rFonts w:eastAsia="Calibri" w:cs="Arial"/>
        </w:rPr>
        <w:t>.</w:t>
      </w:r>
    </w:p>
    <w:p w:rsidR="00012F0D" w:rsidRDefault="00012F0D" w:rsidP="00012F0D">
      <w:pPr>
        <w:tabs>
          <w:tab w:val="left" w:pos="1440"/>
        </w:tabs>
        <w:jc w:val="both"/>
        <w:rPr>
          <w:rFonts w:cs="Arial"/>
        </w:rPr>
      </w:pPr>
    </w:p>
    <w:p w:rsidR="00012F0D" w:rsidRDefault="00012F0D" w:rsidP="00012F0D">
      <w:pPr>
        <w:tabs>
          <w:tab w:val="left" w:pos="1620"/>
        </w:tabs>
        <w:ind w:left="1620" w:hanging="1620"/>
        <w:jc w:val="both"/>
        <w:rPr>
          <w:rFonts w:eastAsia="Calibri" w:cs="Arial"/>
        </w:rPr>
      </w:pPr>
      <w:r w:rsidRPr="00B841B7">
        <w:rPr>
          <w:rFonts w:eastAsia="Calibri" w:cs="Arial"/>
        </w:rPr>
        <w:t>APIR3.2.1[</w:t>
      </w:r>
      <w:r>
        <w:rPr>
          <w:rFonts w:eastAsia="Calibri" w:cs="Arial"/>
        </w:rPr>
        <w:t>36</w:t>
      </w:r>
      <w:r w:rsidRPr="00B841B7">
        <w:rPr>
          <w:rFonts w:eastAsia="Calibri" w:cs="Arial"/>
        </w:rPr>
        <w:t>]</w:t>
      </w:r>
      <w:r>
        <w:rPr>
          <w:rFonts w:eastAsia="Calibri" w:cs="Arial"/>
        </w:rPr>
        <w:tab/>
      </w:r>
      <w:r w:rsidRPr="00012F0D">
        <w:rPr>
          <w:rFonts w:eastAsia="Calibri" w:cs="Arial"/>
        </w:rPr>
        <w:t>If the user presses the &lt;NO&gt; key while modifying a field, the field shall revert to the value p</w:t>
      </w:r>
      <w:r>
        <w:rPr>
          <w:rFonts w:eastAsia="Calibri" w:cs="Arial"/>
        </w:rPr>
        <w:t>rior to pushing a numerical key</w:t>
      </w:r>
      <w:r w:rsidRPr="0075046E">
        <w:rPr>
          <w:rFonts w:eastAsia="Calibri" w:cs="Arial"/>
        </w:rPr>
        <w:t>.</w:t>
      </w:r>
    </w:p>
    <w:p w:rsidR="00012F0D" w:rsidRDefault="00012F0D" w:rsidP="00012F0D">
      <w:pPr>
        <w:tabs>
          <w:tab w:val="left" w:pos="1440"/>
        </w:tabs>
        <w:jc w:val="both"/>
        <w:rPr>
          <w:rFonts w:cs="Arial"/>
        </w:rPr>
      </w:pPr>
    </w:p>
    <w:p w:rsidR="00012F0D" w:rsidRDefault="00012F0D" w:rsidP="00012F0D">
      <w:pPr>
        <w:tabs>
          <w:tab w:val="left" w:pos="1620"/>
        </w:tabs>
        <w:ind w:left="1620" w:hanging="1620"/>
        <w:jc w:val="both"/>
        <w:rPr>
          <w:rFonts w:eastAsia="Calibri" w:cs="Arial"/>
        </w:rPr>
      </w:pPr>
      <w:r w:rsidRPr="00B841B7">
        <w:rPr>
          <w:rFonts w:eastAsia="Calibri" w:cs="Arial"/>
        </w:rPr>
        <w:t>APIR3.2.1[</w:t>
      </w:r>
      <w:r>
        <w:rPr>
          <w:rFonts w:eastAsia="Calibri" w:cs="Arial"/>
        </w:rPr>
        <w:t>37</w:t>
      </w:r>
      <w:r w:rsidRPr="00B841B7">
        <w:rPr>
          <w:rFonts w:eastAsia="Calibri" w:cs="Arial"/>
        </w:rPr>
        <w:t>]</w:t>
      </w:r>
      <w:r>
        <w:rPr>
          <w:rFonts w:eastAsia="Calibri" w:cs="Arial"/>
        </w:rPr>
        <w:tab/>
      </w:r>
      <w:r w:rsidRPr="00012F0D">
        <w:rPr>
          <w:rFonts w:eastAsia="Calibri" w:cs="Arial"/>
        </w:rPr>
        <w:t>If the user edits a field and enters a value that is out of range, the API shall activate the bell of the controller unit (see Section 7.1.4 (ATC 5201 has this in Section 6.1.4) of the ATC Controller Standard) and the field shall rever</w:t>
      </w:r>
      <w:r>
        <w:rPr>
          <w:rFonts w:eastAsia="Calibri" w:cs="Arial"/>
        </w:rPr>
        <w:t>t to the value prior to editing</w:t>
      </w:r>
      <w:r w:rsidRPr="0075046E">
        <w:rPr>
          <w:rFonts w:eastAsia="Calibri" w:cs="Arial"/>
        </w:rPr>
        <w:t>.</w:t>
      </w:r>
    </w:p>
    <w:p w:rsidR="00012F0D" w:rsidRDefault="00012F0D" w:rsidP="00012F0D">
      <w:pPr>
        <w:tabs>
          <w:tab w:val="left" w:pos="1440"/>
        </w:tabs>
        <w:jc w:val="both"/>
        <w:rPr>
          <w:rFonts w:cs="Arial"/>
        </w:rPr>
      </w:pPr>
    </w:p>
    <w:p w:rsidR="00012F0D" w:rsidRDefault="00012F0D" w:rsidP="00012F0D">
      <w:pPr>
        <w:tabs>
          <w:tab w:val="left" w:pos="1620"/>
        </w:tabs>
        <w:ind w:left="1620" w:hanging="1620"/>
        <w:jc w:val="both"/>
        <w:rPr>
          <w:rFonts w:eastAsia="Calibri" w:cs="Arial"/>
        </w:rPr>
      </w:pPr>
      <w:r w:rsidRPr="00B841B7">
        <w:rPr>
          <w:rFonts w:eastAsia="Calibri" w:cs="Arial"/>
        </w:rPr>
        <w:lastRenderedPageBreak/>
        <w:t>APIR3.2.1[</w:t>
      </w:r>
      <w:r>
        <w:rPr>
          <w:rFonts w:eastAsia="Calibri" w:cs="Arial"/>
        </w:rPr>
        <w:t>38</w:t>
      </w:r>
      <w:r w:rsidRPr="00B841B7">
        <w:rPr>
          <w:rFonts w:eastAsia="Calibri" w:cs="Arial"/>
        </w:rPr>
        <w:t>]</w:t>
      </w:r>
      <w:r>
        <w:rPr>
          <w:rFonts w:eastAsia="Calibri" w:cs="Arial"/>
        </w:rPr>
        <w:tab/>
      </w:r>
      <w:r w:rsidR="00CC0BDE" w:rsidRPr="00CC0BDE">
        <w:rPr>
          <w:rFonts w:eastAsia="Calibri" w:cs="Arial"/>
        </w:rPr>
        <w:t>If the user enters a keyboard character that cannot be interpreted under the context of the ATC Configuration Window or active configuration utility, the API shall activate the bell of the controller unit and t</w:t>
      </w:r>
      <w:r w:rsidR="00CC0BDE">
        <w:rPr>
          <w:rFonts w:eastAsia="Calibri" w:cs="Arial"/>
        </w:rPr>
        <w:t>he invalid key shall be ignored</w:t>
      </w:r>
      <w:r w:rsidRPr="0075046E">
        <w:rPr>
          <w:rFonts w:eastAsia="Calibri" w:cs="Arial"/>
        </w:rPr>
        <w:t>.</w:t>
      </w:r>
    </w:p>
    <w:p w:rsidR="00012F0D" w:rsidRDefault="00012F0D" w:rsidP="00012F0D">
      <w:pPr>
        <w:tabs>
          <w:tab w:val="left" w:pos="1440"/>
        </w:tabs>
        <w:jc w:val="both"/>
        <w:rPr>
          <w:rFonts w:cs="Arial"/>
        </w:rPr>
      </w:pPr>
    </w:p>
    <w:p w:rsidR="00012F0D" w:rsidRDefault="00012F0D" w:rsidP="00012F0D">
      <w:pPr>
        <w:tabs>
          <w:tab w:val="left" w:pos="1620"/>
        </w:tabs>
        <w:ind w:left="1620" w:hanging="1620"/>
        <w:jc w:val="both"/>
        <w:rPr>
          <w:rFonts w:eastAsia="Calibri" w:cs="Arial"/>
        </w:rPr>
      </w:pPr>
      <w:r w:rsidRPr="00B841B7">
        <w:rPr>
          <w:rFonts w:eastAsia="Calibri" w:cs="Arial"/>
        </w:rPr>
        <w:t>APIR3.2.1[</w:t>
      </w:r>
      <w:r>
        <w:rPr>
          <w:rFonts w:eastAsia="Calibri" w:cs="Arial"/>
        </w:rPr>
        <w:t>39</w:t>
      </w:r>
      <w:r w:rsidRPr="00B841B7">
        <w:rPr>
          <w:rFonts w:eastAsia="Calibri" w:cs="Arial"/>
        </w:rPr>
        <w:t>]</w:t>
      </w:r>
      <w:r>
        <w:rPr>
          <w:rFonts w:eastAsia="Calibri" w:cs="Arial"/>
        </w:rPr>
        <w:tab/>
      </w:r>
      <w:r w:rsidR="00CC0BDE" w:rsidRPr="00CC0BDE">
        <w:rPr>
          <w:rFonts w:eastAsia="Calibri" w:cs="Arial"/>
        </w:rPr>
        <w:t xml:space="preserve">The Operational User shall quit a configuration </w:t>
      </w:r>
      <w:r w:rsidR="00CC0BDE">
        <w:rPr>
          <w:rFonts w:eastAsia="Calibri" w:cs="Arial"/>
        </w:rPr>
        <w:t>utility by pressing {**,&lt;NEXT&gt;}</w:t>
      </w:r>
      <w:r w:rsidRPr="0075046E">
        <w:rPr>
          <w:rFonts w:eastAsia="Calibri" w:cs="Arial"/>
        </w:rPr>
        <w:t>.</w:t>
      </w:r>
    </w:p>
    <w:p w:rsidR="00012F0D" w:rsidRDefault="00012F0D" w:rsidP="00012F0D">
      <w:pPr>
        <w:tabs>
          <w:tab w:val="left" w:pos="1440"/>
        </w:tabs>
        <w:jc w:val="both"/>
        <w:rPr>
          <w:rFonts w:cs="Arial"/>
        </w:rPr>
      </w:pPr>
    </w:p>
    <w:p w:rsidR="00012F0D" w:rsidRDefault="00012F0D" w:rsidP="00012F0D">
      <w:pPr>
        <w:tabs>
          <w:tab w:val="left" w:pos="1620"/>
        </w:tabs>
        <w:ind w:left="1620" w:hanging="1620"/>
        <w:jc w:val="both"/>
        <w:rPr>
          <w:rFonts w:eastAsia="Calibri" w:cs="Arial"/>
        </w:rPr>
      </w:pPr>
      <w:r w:rsidRPr="00B841B7">
        <w:rPr>
          <w:rFonts w:eastAsia="Calibri" w:cs="Arial"/>
        </w:rPr>
        <w:t>APIR3.2.1[</w:t>
      </w:r>
      <w:r>
        <w:rPr>
          <w:rFonts w:eastAsia="Calibri" w:cs="Arial"/>
        </w:rPr>
        <w:t>40</w:t>
      </w:r>
      <w:r w:rsidRPr="00B841B7">
        <w:rPr>
          <w:rFonts w:eastAsia="Calibri" w:cs="Arial"/>
        </w:rPr>
        <w:t>]</w:t>
      </w:r>
      <w:r>
        <w:rPr>
          <w:rFonts w:eastAsia="Calibri" w:cs="Arial"/>
        </w:rPr>
        <w:tab/>
      </w:r>
      <w:r w:rsidR="00CC0BDE" w:rsidRPr="00CC0BDE">
        <w:rPr>
          <w:rFonts w:eastAsia="Calibri" w:cs="Arial"/>
        </w:rPr>
        <w:t>If the configuration utility terminates in 2 seconds or less, the API shall display the Configuration Menu</w:t>
      </w:r>
      <w:r w:rsidRPr="0075046E">
        <w:rPr>
          <w:rFonts w:eastAsia="Calibri" w:cs="Arial"/>
        </w:rPr>
        <w:t>.</w:t>
      </w:r>
    </w:p>
    <w:p w:rsidR="00012F0D" w:rsidRDefault="00012F0D" w:rsidP="00012F0D">
      <w:pPr>
        <w:tabs>
          <w:tab w:val="left" w:pos="1440"/>
        </w:tabs>
        <w:jc w:val="both"/>
        <w:rPr>
          <w:rFonts w:cs="Arial"/>
        </w:rPr>
      </w:pPr>
    </w:p>
    <w:p w:rsidR="00012F0D" w:rsidRDefault="00012F0D" w:rsidP="00012F0D">
      <w:pPr>
        <w:tabs>
          <w:tab w:val="left" w:pos="1620"/>
        </w:tabs>
        <w:ind w:left="1620" w:hanging="1620"/>
        <w:jc w:val="both"/>
        <w:rPr>
          <w:rFonts w:eastAsia="Calibri" w:cs="Arial"/>
        </w:rPr>
      </w:pPr>
      <w:r w:rsidRPr="00B841B7">
        <w:rPr>
          <w:rFonts w:eastAsia="Calibri" w:cs="Arial"/>
        </w:rPr>
        <w:t>APIR3.2.1[</w:t>
      </w:r>
      <w:r>
        <w:rPr>
          <w:rFonts w:eastAsia="Calibri" w:cs="Arial"/>
        </w:rPr>
        <w:t>41</w:t>
      </w:r>
      <w:r w:rsidRPr="00B841B7">
        <w:rPr>
          <w:rFonts w:eastAsia="Calibri" w:cs="Arial"/>
        </w:rPr>
        <w:t>]</w:t>
      </w:r>
      <w:r>
        <w:rPr>
          <w:rFonts w:eastAsia="Calibri" w:cs="Arial"/>
        </w:rPr>
        <w:tab/>
      </w:r>
      <w:r w:rsidR="00CC0BDE" w:rsidRPr="00CC0BDE">
        <w:rPr>
          <w:rFonts w:eastAsia="Calibri" w:cs="Arial"/>
        </w:rPr>
        <w:t>If a configuration utility does not terminate within the 2 second period, the user shall be provided an option to terminate the configuratio</w:t>
      </w:r>
      <w:r w:rsidR="00CC0BDE">
        <w:rPr>
          <w:rFonts w:eastAsia="Calibri" w:cs="Arial"/>
        </w:rPr>
        <w:t>n utility as shown in Figure 10</w:t>
      </w:r>
      <w:r w:rsidRPr="0075046E">
        <w:rPr>
          <w:rFonts w:eastAsia="Calibri" w:cs="Arial"/>
        </w:rPr>
        <w:t>.</w:t>
      </w:r>
    </w:p>
    <w:p w:rsidR="00012F0D" w:rsidRDefault="00012F0D" w:rsidP="00012F0D">
      <w:pPr>
        <w:tabs>
          <w:tab w:val="left" w:pos="1440"/>
        </w:tabs>
        <w:jc w:val="both"/>
        <w:rPr>
          <w:rFonts w:cs="Arial"/>
        </w:rPr>
      </w:pPr>
    </w:p>
    <w:p w:rsidR="00012F0D" w:rsidRDefault="00012F0D" w:rsidP="00012F0D">
      <w:pPr>
        <w:tabs>
          <w:tab w:val="left" w:pos="1620"/>
        </w:tabs>
        <w:ind w:left="1620" w:hanging="1620"/>
        <w:jc w:val="both"/>
        <w:rPr>
          <w:rFonts w:eastAsia="Calibri" w:cs="Arial"/>
        </w:rPr>
      </w:pPr>
      <w:r w:rsidRPr="00B841B7">
        <w:rPr>
          <w:rFonts w:eastAsia="Calibri" w:cs="Arial"/>
        </w:rPr>
        <w:t>APIR3.2.1[</w:t>
      </w:r>
      <w:r>
        <w:rPr>
          <w:rFonts w:eastAsia="Calibri" w:cs="Arial"/>
        </w:rPr>
        <w:t>42</w:t>
      </w:r>
      <w:r w:rsidRPr="00B841B7">
        <w:rPr>
          <w:rFonts w:eastAsia="Calibri" w:cs="Arial"/>
        </w:rPr>
        <w:t>]</w:t>
      </w:r>
      <w:r>
        <w:rPr>
          <w:rFonts w:eastAsia="Calibri" w:cs="Arial"/>
        </w:rPr>
        <w:tab/>
      </w:r>
      <w:r w:rsidR="00CC0BDE" w:rsidRPr="00CC0BDE">
        <w:rPr>
          <w:rFonts w:eastAsia="Calibri" w:cs="Arial"/>
        </w:rPr>
        <w:t>If the user presses &lt;YES&gt;, the API shall terminate the configuration utility using the Linux SIGTERM signal then</w:t>
      </w:r>
      <w:r w:rsidR="00CC0BDE">
        <w:rPr>
          <w:rFonts w:eastAsia="Calibri" w:cs="Arial"/>
        </w:rPr>
        <w:t xml:space="preserve"> display the Configuration Menu</w:t>
      </w:r>
      <w:r w:rsidRPr="0075046E">
        <w:rPr>
          <w:rFonts w:eastAsia="Calibri" w:cs="Arial"/>
        </w:rPr>
        <w:t>.</w:t>
      </w:r>
    </w:p>
    <w:p w:rsidR="00012F0D" w:rsidRDefault="00012F0D" w:rsidP="00012F0D">
      <w:pPr>
        <w:tabs>
          <w:tab w:val="left" w:pos="1440"/>
        </w:tabs>
        <w:jc w:val="both"/>
        <w:rPr>
          <w:rFonts w:cs="Arial"/>
        </w:rPr>
      </w:pPr>
    </w:p>
    <w:p w:rsidR="00012F0D" w:rsidRDefault="00012F0D" w:rsidP="00012F0D">
      <w:pPr>
        <w:tabs>
          <w:tab w:val="left" w:pos="1620"/>
        </w:tabs>
        <w:ind w:left="1620" w:hanging="1620"/>
        <w:jc w:val="both"/>
        <w:rPr>
          <w:rFonts w:eastAsia="Calibri" w:cs="Arial"/>
        </w:rPr>
      </w:pPr>
      <w:r w:rsidRPr="00B841B7">
        <w:rPr>
          <w:rFonts w:eastAsia="Calibri" w:cs="Arial"/>
        </w:rPr>
        <w:t>APIR3.2.1[</w:t>
      </w:r>
      <w:r>
        <w:rPr>
          <w:rFonts w:eastAsia="Calibri" w:cs="Arial"/>
        </w:rPr>
        <w:t>43</w:t>
      </w:r>
      <w:r w:rsidRPr="00B841B7">
        <w:rPr>
          <w:rFonts w:eastAsia="Calibri" w:cs="Arial"/>
        </w:rPr>
        <w:t>]</w:t>
      </w:r>
      <w:r>
        <w:rPr>
          <w:rFonts w:eastAsia="Calibri" w:cs="Arial"/>
        </w:rPr>
        <w:tab/>
      </w:r>
      <w:r w:rsidR="00CC0BDE" w:rsidRPr="00CC0BDE">
        <w:rPr>
          <w:rFonts w:eastAsia="Calibri" w:cs="Arial"/>
        </w:rPr>
        <w:t>If the user presses &lt;NO&gt;, the configuration u</w:t>
      </w:r>
      <w:r w:rsidR="00CC0BDE">
        <w:rPr>
          <w:rFonts w:eastAsia="Calibri" w:cs="Arial"/>
        </w:rPr>
        <w:t>tility shall be redisplayed</w:t>
      </w:r>
      <w:r w:rsidRPr="0075046E">
        <w:rPr>
          <w:rFonts w:eastAsia="Calibri" w:cs="Arial"/>
        </w:rPr>
        <w:t>.</w:t>
      </w:r>
    </w:p>
    <w:p w:rsidR="00012F0D" w:rsidRDefault="00012F0D" w:rsidP="00012F0D">
      <w:pPr>
        <w:tabs>
          <w:tab w:val="left" w:pos="1440"/>
        </w:tabs>
        <w:jc w:val="both"/>
        <w:rPr>
          <w:rFonts w:cs="Arial"/>
        </w:rPr>
      </w:pPr>
    </w:p>
    <w:p w:rsidR="00012F0D" w:rsidRDefault="00012F0D" w:rsidP="00012F0D">
      <w:pPr>
        <w:tabs>
          <w:tab w:val="left" w:pos="1620"/>
        </w:tabs>
        <w:ind w:left="1620" w:hanging="1620"/>
        <w:jc w:val="both"/>
        <w:rPr>
          <w:rFonts w:eastAsia="Calibri" w:cs="Arial"/>
        </w:rPr>
      </w:pPr>
      <w:r w:rsidRPr="00B841B7">
        <w:rPr>
          <w:rFonts w:eastAsia="Calibri" w:cs="Arial"/>
        </w:rPr>
        <w:t>APIR3.2.1[</w:t>
      </w:r>
      <w:r>
        <w:rPr>
          <w:rFonts w:eastAsia="Calibri" w:cs="Arial"/>
        </w:rPr>
        <w:t>44</w:t>
      </w:r>
      <w:r w:rsidRPr="00B841B7">
        <w:rPr>
          <w:rFonts w:eastAsia="Calibri" w:cs="Arial"/>
        </w:rPr>
        <w:t>]</w:t>
      </w:r>
      <w:r>
        <w:rPr>
          <w:rFonts w:eastAsia="Calibri" w:cs="Arial"/>
        </w:rPr>
        <w:tab/>
      </w:r>
      <w:r w:rsidR="00CC0BDE" w:rsidRPr="00CC0BDE">
        <w:rPr>
          <w:rFonts w:eastAsia="Calibri" w:cs="Arial"/>
        </w:rPr>
        <w:t>When a configuration utility terminates, changes made to configurable fields that were not applied using the &lt;ENT&gt; key prior to the</w:t>
      </w:r>
      <w:r w:rsidR="00CC0BDE">
        <w:rPr>
          <w:rFonts w:eastAsia="Calibri" w:cs="Arial"/>
        </w:rPr>
        <w:t xml:space="preserve"> termination shall be discarded</w:t>
      </w:r>
      <w:r w:rsidRPr="0075046E">
        <w:rPr>
          <w:rFonts w:eastAsia="Calibri" w:cs="Arial"/>
        </w:rPr>
        <w:t>.</w:t>
      </w:r>
    </w:p>
    <w:p w:rsidR="00BE0407" w:rsidRDefault="00BE0407" w:rsidP="00BE0407">
      <w:pPr>
        <w:pStyle w:val="Heading3"/>
      </w:pPr>
      <w:r>
        <w:t>Input Specifications</w:t>
      </w:r>
    </w:p>
    <w:p w:rsidR="00BE0407" w:rsidRDefault="00BE0407" w:rsidP="00BE0407">
      <w:pPr>
        <w:tabs>
          <w:tab w:val="left" w:pos="1440"/>
        </w:tabs>
        <w:jc w:val="both"/>
        <w:rPr>
          <w:rFonts w:cs="Arial"/>
        </w:rPr>
      </w:pPr>
      <w:r>
        <w:rPr>
          <w:rFonts w:cs="Arial"/>
        </w:rPr>
        <w:t xml:space="preserve">This test case requires </w:t>
      </w:r>
      <w:r w:rsidR="00D3128C">
        <w:rPr>
          <w:rFonts w:cs="Arial"/>
        </w:rPr>
        <w:t>no input.</w:t>
      </w:r>
    </w:p>
    <w:p w:rsidR="00BE0407" w:rsidRDefault="00BE0407" w:rsidP="00BE0407">
      <w:pPr>
        <w:pStyle w:val="Heading3"/>
      </w:pPr>
      <w:r>
        <w:t>Output Specifications</w:t>
      </w:r>
    </w:p>
    <w:p w:rsidR="00BE0407" w:rsidRDefault="00BE0407" w:rsidP="00BE0407">
      <w:pPr>
        <w:tabs>
          <w:tab w:val="left" w:pos="1440"/>
        </w:tabs>
        <w:jc w:val="both"/>
        <w:rPr>
          <w:rFonts w:cs="Arial"/>
        </w:rPr>
      </w:pPr>
      <w:r>
        <w:rPr>
          <w:rFonts w:cs="Arial"/>
        </w:rPr>
        <w:t xml:space="preserve">This test case produces </w:t>
      </w:r>
      <w:r w:rsidR="00D3128C">
        <w:rPr>
          <w:rFonts w:cs="Arial"/>
        </w:rPr>
        <w:t>no output.</w:t>
      </w:r>
    </w:p>
    <w:p w:rsidR="00BE0407" w:rsidRDefault="00BE0407" w:rsidP="00BE0407">
      <w:pPr>
        <w:pStyle w:val="Heading3"/>
      </w:pPr>
      <w:r>
        <w:t>Environmental Needs</w:t>
      </w:r>
    </w:p>
    <w:p w:rsidR="00BE0407" w:rsidRDefault="00BE0407" w:rsidP="00BE0407">
      <w:pPr>
        <w:pStyle w:val="Heading4"/>
        <w:tabs>
          <w:tab w:val="clear" w:pos="1440"/>
          <w:tab w:val="left" w:pos="1080"/>
        </w:tabs>
      </w:pPr>
      <w:r>
        <w:t>Hardware</w:t>
      </w:r>
    </w:p>
    <w:p w:rsidR="00BE0407" w:rsidRPr="00E12DAD" w:rsidRDefault="00BE0407" w:rsidP="00BE0407">
      <w:r>
        <w:t>This test case utilizes the standard APIVS test hardware configuration as detailed in Section 2.1.</w:t>
      </w:r>
    </w:p>
    <w:p w:rsidR="00BE0407" w:rsidRDefault="00BE0407" w:rsidP="00BE0407">
      <w:pPr>
        <w:pStyle w:val="Heading4"/>
        <w:tabs>
          <w:tab w:val="clear" w:pos="1440"/>
          <w:tab w:val="left" w:pos="1080"/>
        </w:tabs>
      </w:pPr>
      <w:r>
        <w:t>Software</w:t>
      </w:r>
    </w:p>
    <w:p w:rsidR="00BE0407" w:rsidRPr="00E12DAD" w:rsidRDefault="00BE0407" w:rsidP="00BE0407">
      <w:r>
        <w:t>This test case utilizes the standard APIVS test software as detailed in Section 2.1.</w:t>
      </w:r>
    </w:p>
    <w:p w:rsidR="00BE0407" w:rsidRDefault="00BE0407" w:rsidP="00BE0407">
      <w:pPr>
        <w:pStyle w:val="Heading4"/>
        <w:tabs>
          <w:tab w:val="clear" w:pos="1440"/>
          <w:tab w:val="left" w:pos="1080"/>
        </w:tabs>
      </w:pPr>
      <w:r>
        <w:t>Other</w:t>
      </w:r>
    </w:p>
    <w:p w:rsidR="00BE0407" w:rsidRPr="00A91055" w:rsidRDefault="00BE0407" w:rsidP="00BE0407">
      <w:r>
        <w:t>None.</w:t>
      </w:r>
    </w:p>
    <w:p w:rsidR="00BE0407" w:rsidRDefault="00BE0407" w:rsidP="00BE0407">
      <w:pPr>
        <w:pStyle w:val="Heading3"/>
      </w:pPr>
      <w:r>
        <w:t>Special Procedural Requirements</w:t>
      </w:r>
    </w:p>
    <w:p w:rsidR="00BE0407" w:rsidRDefault="00BE0407" w:rsidP="00BE0407">
      <w:pPr>
        <w:tabs>
          <w:tab w:val="left" w:pos="1440"/>
        </w:tabs>
        <w:jc w:val="both"/>
        <w:rPr>
          <w:rFonts w:cs="Arial"/>
        </w:rPr>
      </w:pPr>
      <w:r>
        <w:rPr>
          <w:rFonts w:cs="Arial"/>
        </w:rPr>
        <w:t>None.</w:t>
      </w:r>
    </w:p>
    <w:p w:rsidR="00BE0407" w:rsidRDefault="00BE0407" w:rsidP="00BE0407">
      <w:pPr>
        <w:pStyle w:val="Heading3"/>
      </w:pPr>
      <w:r>
        <w:t>Intercase Dependencies</w:t>
      </w:r>
    </w:p>
    <w:p w:rsidR="00BE0407" w:rsidRDefault="00BE0407" w:rsidP="00BE0407">
      <w:pPr>
        <w:tabs>
          <w:tab w:val="left" w:pos="1440"/>
        </w:tabs>
        <w:jc w:val="both"/>
        <w:rPr>
          <w:rFonts w:cs="Arial"/>
        </w:rPr>
      </w:pPr>
      <w:r>
        <w:rPr>
          <w:rFonts w:cs="Arial"/>
        </w:rPr>
        <w:t>None.</w:t>
      </w:r>
    </w:p>
    <w:p w:rsidR="00BE0407" w:rsidRDefault="00BE0407" w:rsidP="00BE0407">
      <w:pPr>
        <w:pStyle w:val="Heading3"/>
      </w:pPr>
      <w:r>
        <w:t>Additional Pass/Fail Criteria</w:t>
      </w:r>
    </w:p>
    <w:p w:rsidR="00D3128C" w:rsidRDefault="00D3128C" w:rsidP="00D3128C">
      <w:pPr>
        <w:tabs>
          <w:tab w:val="left" w:pos="1440"/>
        </w:tabs>
        <w:jc w:val="both"/>
      </w:pPr>
      <w:r>
        <w:rPr>
          <w:rFonts w:cs="Arial"/>
        </w:rPr>
        <w:t>All requirements in Section 2.27.</w:t>
      </w:r>
      <w:r w:rsidR="00B35F95">
        <w:rPr>
          <w:rFonts w:cs="Arial"/>
        </w:rPr>
        <w:t>3</w:t>
      </w:r>
      <w:r>
        <w:rPr>
          <w:rFonts w:cs="Arial"/>
        </w:rPr>
        <w:t xml:space="preserve"> must be satisfied for this test case to pass.</w:t>
      </w:r>
    </w:p>
    <w:p w:rsidR="00BE0407" w:rsidRDefault="00BE0407" w:rsidP="00BE0407">
      <w:pPr>
        <w:pStyle w:val="Heading2"/>
        <w:spacing w:before="0"/>
      </w:pPr>
      <w:r>
        <w:br w:type="page"/>
      </w:r>
      <w:bookmarkStart w:id="1056" w:name="_Toc456255165"/>
      <w:r>
        <w:lastRenderedPageBreak/>
        <w:t>Test Case Specification 2</w:t>
      </w:r>
      <w:r w:rsidR="0004001E">
        <w:t>5</w:t>
      </w:r>
      <w:r>
        <w:t xml:space="preserve"> – </w:t>
      </w:r>
      <w:r w:rsidR="00B209D5">
        <w:t xml:space="preserve">System </w:t>
      </w:r>
      <w:r w:rsidR="00CC0BDE">
        <w:t>Configuration Utilities</w:t>
      </w:r>
      <w:bookmarkEnd w:id="1056"/>
    </w:p>
    <w:p w:rsidR="00BE0407" w:rsidRDefault="00BE0407" w:rsidP="00BE0407">
      <w:pPr>
        <w:pStyle w:val="Heading3"/>
      </w:pPr>
      <w:r>
        <w:t>Test Case Specification Identifier</w:t>
      </w:r>
    </w:p>
    <w:p w:rsidR="00BE0407" w:rsidRDefault="00BE0407" w:rsidP="00BE0407">
      <w:pPr>
        <w:tabs>
          <w:tab w:val="left" w:pos="1440"/>
        </w:tabs>
        <w:jc w:val="both"/>
        <w:rPr>
          <w:rFonts w:cs="Arial"/>
        </w:rPr>
      </w:pPr>
      <w:r>
        <w:rPr>
          <w:rFonts w:cs="Arial"/>
        </w:rPr>
        <w:t>The identifier for this Test Case Specification is APIRI.TCS.60</w:t>
      </w:r>
      <w:r w:rsidR="00A054D5">
        <w:rPr>
          <w:rFonts w:cs="Arial"/>
        </w:rPr>
        <w:t>2</w:t>
      </w:r>
      <w:r>
        <w:rPr>
          <w:rFonts w:cs="Arial"/>
        </w:rPr>
        <w:t>0.</w:t>
      </w:r>
    </w:p>
    <w:p w:rsidR="00B35F95" w:rsidRDefault="00B35F95" w:rsidP="00B35F95">
      <w:pPr>
        <w:pStyle w:val="Heading3"/>
      </w:pPr>
      <w:r>
        <w:t>Objective</w:t>
      </w:r>
    </w:p>
    <w:p w:rsidR="008372B9" w:rsidRPr="008372B9" w:rsidRDefault="008372B9" w:rsidP="008372B9">
      <w:pPr>
        <w:tabs>
          <w:tab w:val="left" w:pos="1440"/>
        </w:tabs>
        <w:jc w:val="both"/>
        <w:rPr>
          <w:rFonts w:cs="Arial"/>
        </w:rPr>
      </w:pPr>
      <w:r>
        <w:rPr>
          <w:rFonts w:cs="Arial"/>
        </w:rPr>
        <w:t>The objective of this Test Case is to</w:t>
      </w:r>
      <w:r w:rsidRPr="00B35F95">
        <w:rPr>
          <w:rFonts w:cs="Arial"/>
        </w:rPr>
        <w:t xml:space="preserve"> validate</w:t>
      </w:r>
      <w:r>
        <w:rPr>
          <w:rFonts w:cs="Arial"/>
        </w:rPr>
        <w:t xml:space="preserve"> </w:t>
      </w:r>
      <w:r w:rsidRPr="00B35F95">
        <w:rPr>
          <w:rFonts w:cs="Arial"/>
        </w:rPr>
        <w:t xml:space="preserve">certain </w:t>
      </w:r>
      <w:r>
        <w:rPr>
          <w:rFonts w:cs="Arial"/>
        </w:rPr>
        <w:t xml:space="preserve">functional and navigational API requirements for the </w:t>
      </w:r>
    </w:p>
    <w:p w:rsidR="00B35F95" w:rsidRDefault="008372B9" w:rsidP="00B35F95">
      <w:pPr>
        <w:tabs>
          <w:tab w:val="left" w:pos="1440"/>
        </w:tabs>
        <w:jc w:val="both"/>
        <w:rPr>
          <w:rFonts w:cs="Arial"/>
        </w:rPr>
      </w:pPr>
      <w:r w:rsidRPr="008372B9">
        <w:rPr>
          <w:rFonts w:cs="Arial"/>
        </w:rPr>
        <w:t>S</w:t>
      </w:r>
      <w:r>
        <w:rPr>
          <w:rFonts w:cs="Arial"/>
        </w:rPr>
        <w:t>ystem Configuration Utilities.</w:t>
      </w:r>
    </w:p>
    <w:p w:rsidR="00BE0407" w:rsidRDefault="00BE0407" w:rsidP="00BE0407">
      <w:pPr>
        <w:pStyle w:val="Heading3"/>
      </w:pPr>
      <w:r>
        <w:t>Test Items</w:t>
      </w:r>
    </w:p>
    <w:p w:rsidR="00BE0407" w:rsidRDefault="00BE0407" w:rsidP="00BE0407">
      <w:pPr>
        <w:tabs>
          <w:tab w:val="left" w:pos="1440"/>
        </w:tabs>
        <w:jc w:val="both"/>
        <w:rPr>
          <w:rFonts w:cs="Arial"/>
        </w:rPr>
      </w:pPr>
      <w:r>
        <w:rPr>
          <w:rFonts w:cs="Arial"/>
        </w:rPr>
        <w:t>This test case tests the following requirements:</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APIR3.2.</w:t>
      </w:r>
      <w:r>
        <w:rPr>
          <w:rFonts w:eastAsia="Calibri" w:cs="Arial"/>
        </w:rPr>
        <w:t>2</w:t>
      </w:r>
      <w:r w:rsidRPr="00B841B7">
        <w:rPr>
          <w:rFonts w:eastAsia="Calibri" w:cs="Arial"/>
        </w:rPr>
        <w:t>[</w:t>
      </w:r>
      <w:r>
        <w:rPr>
          <w:rFonts w:eastAsia="Calibri" w:cs="Arial"/>
        </w:rPr>
        <w:t>1</w:t>
      </w:r>
      <w:r w:rsidRPr="00B841B7">
        <w:rPr>
          <w:rFonts w:eastAsia="Calibri" w:cs="Arial"/>
        </w:rPr>
        <w:t>]</w:t>
      </w:r>
      <w:r>
        <w:rPr>
          <w:rFonts w:eastAsia="Calibri" w:cs="Arial"/>
        </w:rPr>
        <w:tab/>
      </w:r>
      <w:r w:rsidRPr="00CC0BDE">
        <w:rPr>
          <w:rFonts w:eastAsia="Calibri" w:cs="Arial"/>
        </w:rPr>
        <w:t xml:space="preserve">The API shall provide a method for the Operational User to view and set the system time </w:t>
      </w:r>
      <w:r>
        <w:rPr>
          <w:rFonts w:eastAsia="Calibri" w:cs="Arial"/>
        </w:rPr>
        <w:t>through the System Time Utility</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APIR3.2.</w:t>
      </w:r>
      <w:r>
        <w:rPr>
          <w:rFonts w:eastAsia="Calibri" w:cs="Arial"/>
        </w:rPr>
        <w:t>2</w:t>
      </w:r>
      <w:r w:rsidRPr="00B841B7">
        <w:rPr>
          <w:rFonts w:eastAsia="Calibri" w:cs="Arial"/>
        </w:rPr>
        <w:t>[</w:t>
      </w:r>
      <w:r>
        <w:rPr>
          <w:rFonts w:eastAsia="Calibri" w:cs="Arial"/>
        </w:rPr>
        <w:t>2</w:t>
      </w:r>
      <w:r w:rsidRPr="00B841B7">
        <w:rPr>
          <w:rFonts w:eastAsia="Calibri" w:cs="Arial"/>
        </w:rPr>
        <w:t>]</w:t>
      </w:r>
      <w:r>
        <w:rPr>
          <w:rFonts w:eastAsia="Calibri" w:cs="Arial"/>
        </w:rPr>
        <w:tab/>
      </w:r>
      <w:r w:rsidRPr="00CC0BDE">
        <w:rPr>
          <w:rFonts w:eastAsia="Calibri" w:cs="Arial"/>
        </w:rPr>
        <w:t>The System Time Configuration Utility shall have t</w:t>
      </w:r>
      <w:r>
        <w:rPr>
          <w:rFonts w:eastAsia="Calibri" w:cs="Arial"/>
        </w:rPr>
        <w:t>he format as shown in Figure 12</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APIR3.2.</w:t>
      </w:r>
      <w:r>
        <w:rPr>
          <w:rFonts w:eastAsia="Calibri" w:cs="Arial"/>
        </w:rPr>
        <w:t>2</w:t>
      </w:r>
      <w:r w:rsidRPr="00B841B7">
        <w:rPr>
          <w:rFonts w:eastAsia="Calibri" w:cs="Arial"/>
        </w:rPr>
        <w:t>[</w:t>
      </w:r>
      <w:r>
        <w:rPr>
          <w:rFonts w:eastAsia="Calibri" w:cs="Arial"/>
        </w:rPr>
        <w:t>3</w:t>
      </w:r>
      <w:r w:rsidRPr="00B841B7">
        <w:rPr>
          <w:rFonts w:eastAsia="Calibri" w:cs="Arial"/>
        </w:rPr>
        <w:t>]</w:t>
      </w:r>
      <w:r>
        <w:rPr>
          <w:rFonts w:eastAsia="Calibri" w:cs="Arial"/>
        </w:rPr>
        <w:tab/>
      </w:r>
      <w:r w:rsidRPr="00CC0BDE">
        <w:rPr>
          <w:rFonts w:eastAsia="Calibri" w:cs="Arial"/>
        </w:rPr>
        <w:t>The top line and bottom line of the System Time Configuration Utility shall be fixed as shown in Figure 12</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APIR3.2.</w:t>
      </w:r>
      <w:r>
        <w:rPr>
          <w:rFonts w:eastAsia="Calibri" w:cs="Arial"/>
        </w:rPr>
        <w:t>2</w:t>
      </w:r>
      <w:r w:rsidRPr="00B841B7">
        <w:rPr>
          <w:rFonts w:eastAsia="Calibri" w:cs="Arial"/>
        </w:rPr>
        <w:t>[</w:t>
      </w:r>
      <w:r>
        <w:rPr>
          <w:rFonts w:eastAsia="Calibri" w:cs="Arial"/>
        </w:rPr>
        <w:t>4</w:t>
      </w:r>
      <w:r w:rsidRPr="00B841B7">
        <w:rPr>
          <w:rFonts w:eastAsia="Calibri" w:cs="Arial"/>
        </w:rPr>
        <w:t>]</w:t>
      </w:r>
      <w:r>
        <w:rPr>
          <w:rFonts w:eastAsia="Calibri" w:cs="Arial"/>
        </w:rPr>
        <w:tab/>
      </w:r>
      <w:r w:rsidRPr="00CC0BDE">
        <w:rPr>
          <w:rFonts w:eastAsia="Calibri" w:cs="Arial"/>
        </w:rPr>
        <w:t>The number of lines between the top line and bottom line used for displaying the Ethernet configuration information shall vary according to the size</w:t>
      </w:r>
      <w:r>
        <w:rPr>
          <w:rFonts w:eastAsia="Calibri" w:cs="Arial"/>
        </w:rPr>
        <w:t xml:space="preserve"> of the ATC Front Panel display</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APIR3.2.</w:t>
      </w:r>
      <w:r>
        <w:rPr>
          <w:rFonts w:eastAsia="Calibri" w:cs="Arial"/>
        </w:rPr>
        <w:t>2</w:t>
      </w:r>
      <w:r w:rsidRPr="00B841B7">
        <w:rPr>
          <w:rFonts w:eastAsia="Calibri" w:cs="Arial"/>
        </w:rPr>
        <w:t>[</w:t>
      </w:r>
      <w:r>
        <w:rPr>
          <w:rFonts w:eastAsia="Calibri" w:cs="Arial"/>
        </w:rPr>
        <w:t>5</w:t>
      </w:r>
      <w:r w:rsidRPr="00B841B7">
        <w:rPr>
          <w:rFonts w:eastAsia="Calibri" w:cs="Arial"/>
        </w:rPr>
        <w:t>]</w:t>
      </w:r>
      <w:r>
        <w:rPr>
          <w:rFonts w:eastAsia="Calibri" w:cs="Arial"/>
        </w:rPr>
        <w:tab/>
      </w:r>
      <w:r w:rsidRPr="00CC0BDE">
        <w:rPr>
          <w:rFonts w:eastAsia="Calibri" w:cs="Arial"/>
        </w:rPr>
        <w:t xml:space="preserve">The Operational User shall be able to scroll the System Time Configuration Utility up and down one line at a time using the up and down arrow keys </w:t>
      </w:r>
      <w:r>
        <w:rPr>
          <w:rFonts w:eastAsia="Calibri" w:cs="Arial"/>
        </w:rPr>
        <w:t>of the controller unit's keypad</w:t>
      </w:r>
      <w:r w:rsidRPr="0075046E">
        <w:rPr>
          <w:rFonts w:eastAsia="Calibri" w:cs="Arial"/>
        </w:rPr>
        <w:t>.</w:t>
      </w:r>
    </w:p>
    <w:p w:rsidR="00CC0BDE" w:rsidRDefault="00CC0BDE" w:rsidP="00CC0BDE">
      <w:pPr>
        <w:tabs>
          <w:tab w:val="left" w:pos="1440"/>
        </w:tabs>
        <w:jc w:val="both"/>
        <w:rPr>
          <w:rFonts w:cs="Arial"/>
        </w:rPr>
      </w:pPr>
    </w:p>
    <w:p w:rsidR="000C0F45" w:rsidRDefault="00CC0BDE" w:rsidP="000C0F45">
      <w:pPr>
        <w:tabs>
          <w:tab w:val="left" w:pos="1620"/>
        </w:tabs>
        <w:ind w:left="1620" w:hanging="1620"/>
        <w:jc w:val="both"/>
        <w:rPr>
          <w:rFonts w:eastAsia="Calibri" w:cs="Arial"/>
        </w:rPr>
      </w:pPr>
      <w:r w:rsidRPr="00B841B7">
        <w:rPr>
          <w:rFonts w:eastAsia="Calibri" w:cs="Arial"/>
        </w:rPr>
        <w:t>APIR3.2.</w:t>
      </w:r>
      <w:r>
        <w:rPr>
          <w:rFonts w:eastAsia="Calibri" w:cs="Arial"/>
        </w:rPr>
        <w:t>2</w:t>
      </w:r>
      <w:r w:rsidRPr="00B841B7">
        <w:rPr>
          <w:rFonts w:eastAsia="Calibri" w:cs="Arial"/>
        </w:rPr>
        <w:t>[</w:t>
      </w:r>
      <w:r>
        <w:rPr>
          <w:rFonts w:eastAsia="Calibri" w:cs="Arial"/>
        </w:rPr>
        <w:t>6</w:t>
      </w:r>
      <w:r w:rsidRPr="00B841B7">
        <w:rPr>
          <w:rFonts w:eastAsia="Calibri" w:cs="Arial"/>
        </w:rPr>
        <w:t>]</w:t>
      </w:r>
      <w:r>
        <w:rPr>
          <w:rFonts w:eastAsia="Calibri" w:cs="Arial"/>
        </w:rPr>
        <w:tab/>
      </w:r>
      <w:r w:rsidR="000C0F45" w:rsidRPr="000C0F45">
        <w:rPr>
          <w:rFonts w:eastAsia="Calibri" w:cs="Arial"/>
        </w:rPr>
        <w:t>The Operational User shall be able to modify the following fields on Line 7 of Figure 12 using the method described in Section 3.2.1 Item "h":</w:t>
      </w:r>
    </w:p>
    <w:p w:rsidR="000C0F45" w:rsidRPr="000C0F45" w:rsidRDefault="000C0F45" w:rsidP="000C0F45">
      <w:pPr>
        <w:tabs>
          <w:tab w:val="left" w:pos="1620"/>
        </w:tabs>
        <w:ind w:left="1620" w:hanging="1620"/>
        <w:jc w:val="both"/>
        <w:rPr>
          <w:rFonts w:eastAsia="Calibri" w:cs="Arial"/>
        </w:rPr>
      </w:pPr>
    </w:p>
    <w:p w:rsidR="000C0F45" w:rsidRPr="000C0F45" w:rsidRDefault="000C0F45" w:rsidP="000C0F45">
      <w:pPr>
        <w:pStyle w:val="ListParagraph"/>
        <w:numPr>
          <w:ilvl w:val="0"/>
          <w:numId w:val="9"/>
        </w:numPr>
        <w:tabs>
          <w:tab w:val="left" w:pos="1620"/>
        </w:tabs>
        <w:jc w:val="both"/>
        <w:rPr>
          <w:rFonts w:eastAsia="Calibri" w:cs="Arial"/>
        </w:rPr>
      </w:pPr>
      <w:r w:rsidRPr="000C0F45">
        <w:rPr>
          <w:rFonts w:eastAsia="Calibri" w:cs="Arial"/>
        </w:rPr>
        <w:t xml:space="preserve">MM/DD/YYYY is the date where MM is the two digit month with values ranging 01-12, DD is the two digit day with values ranging 01-31, and YYYY  is the two digit year with values ranging 0000-9999.  </w:t>
      </w:r>
    </w:p>
    <w:p w:rsidR="000C0F45" w:rsidRPr="000C0F45" w:rsidRDefault="000C0F45" w:rsidP="000C0F45">
      <w:pPr>
        <w:pStyle w:val="ListParagraph"/>
        <w:numPr>
          <w:ilvl w:val="0"/>
          <w:numId w:val="9"/>
        </w:numPr>
        <w:tabs>
          <w:tab w:val="left" w:pos="1620"/>
        </w:tabs>
        <w:jc w:val="both"/>
        <w:rPr>
          <w:rFonts w:eastAsia="Calibri" w:cs="Arial"/>
        </w:rPr>
      </w:pPr>
      <w:r w:rsidRPr="000C0F45">
        <w:rPr>
          <w:rFonts w:eastAsia="Calibri" w:cs="Arial"/>
        </w:rPr>
        <w:t>hh:mm:ss is the time based on a 24 hour clock (00:00:00 is 12:00 midnight) where hh is the two digit hour with values ranging 00-23, mm is the two digit minute with values ranging 00-59 and ss is the two digit second with values ranging 00-59.</w:t>
      </w:r>
    </w:p>
    <w:p w:rsidR="000C0F45" w:rsidRPr="000C0F45" w:rsidRDefault="000C0F45" w:rsidP="000C0F45">
      <w:pPr>
        <w:pStyle w:val="ListParagraph"/>
        <w:numPr>
          <w:ilvl w:val="0"/>
          <w:numId w:val="9"/>
        </w:numPr>
        <w:tabs>
          <w:tab w:val="left" w:pos="1620"/>
        </w:tabs>
        <w:jc w:val="both"/>
        <w:rPr>
          <w:rFonts w:eastAsia="Calibri" w:cs="Arial"/>
        </w:rPr>
      </w:pPr>
      <w:r w:rsidRPr="000C0F45">
        <w:rPr>
          <w:rFonts w:eastAsia="Calibri" w:cs="Arial"/>
        </w:rPr>
        <w:t>shh:mm is the time zone represented as an offset from Coordinated Universal Time (UTC) where s is the sign with values + or -, hh is the two digit number of hours with values 00-12, and mm is the two digit number of minutes with values ranging 00-59.</w:t>
      </w:r>
    </w:p>
    <w:p w:rsidR="00CC0BDE" w:rsidRPr="000C0F45" w:rsidRDefault="000C0F45" w:rsidP="000C0F45">
      <w:pPr>
        <w:pStyle w:val="ListParagraph"/>
        <w:numPr>
          <w:ilvl w:val="0"/>
          <w:numId w:val="9"/>
        </w:numPr>
        <w:tabs>
          <w:tab w:val="left" w:pos="1620"/>
        </w:tabs>
        <w:jc w:val="both"/>
        <w:rPr>
          <w:rFonts w:eastAsia="Calibri" w:cs="Arial"/>
        </w:rPr>
      </w:pPr>
      <w:r w:rsidRPr="000C0F45">
        <w:rPr>
          <w:rFonts w:eastAsia="Calibri" w:cs="Arial"/>
        </w:rPr>
        <w:t>enadis is a field with values "Enable" or "Disabl" indicating whether Daylight Savings Time (DST) is enabled or disabled for the location of the controller unit</w:t>
      </w:r>
      <w:r w:rsidR="00CC0BDE" w:rsidRPr="000C0F45">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APIR3.2.</w:t>
      </w:r>
      <w:r>
        <w:rPr>
          <w:rFonts w:eastAsia="Calibri" w:cs="Arial"/>
        </w:rPr>
        <w:t>2</w:t>
      </w:r>
      <w:r w:rsidRPr="00B841B7">
        <w:rPr>
          <w:rFonts w:eastAsia="Calibri" w:cs="Arial"/>
        </w:rPr>
        <w:t>[</w:t>
      </w:r>
      <w:r>
        <w:rPr>
          <w:rFonts w:eastAsia="Calibri" w:cs="Arial"/>
        </w:rPr>
        <w:t>7</w:t>
      </w:r>
      <w:r w:rsidRPr="00B841B7">
        <w:rPr>
          <w:rFonts w:eastAsia="Calibri" w:cs="Arial"/>
        </w:rPr>
        <w:t>]</w:t>
      </w:r>
      <w:r>
        <w:rPr>
          <w:rFonts w:eastAsia="Calibri" w:cs="Arial"/>
        </w:rPr>
        <w:tab/>
      </w:r>
      <w:r w:rsidR="000C0F45" w:rsidRPr="000C0F45">
        <w:rPr>
          <w:rFonts w:eastAsia="Calibri" w:cs="Arial"/>
        </w:rPr>
        <w:t>Line 3 of Figure 12 shall represent the current date and time values of the controller unit and shall be updated once a second by the Sy</w:t>
      </w:r>
      <w:r w:rsidR="000C0F45">
        <w:rPr>
          <w:rFonts w:eastAsia="Calibri" w:cs="Arial"/>
        </w:rPr>
        <w:t>stem Time Configuration Utility</w:t>
      </w:r>
      <w:r w:rsidRPr="0075046E">
        <w:rPr>
          <w:rFonts w:eastAsia="Calibri" w:cs="Arial"/>
        </w:rPr>
        <w:t>.</w:t>
      </w:r>
    </w:p>
    <w:p w:rsidR="00CC0BDE" w:rsidRDefault="00CC0BDE" w:rsidP="00CC0BDE">
      <w:pPr>
        <w:tabs>
          <w:tab w:val="left" w:pos="1440"/>
        </w:tabs>
        <w:jc w:val="both"/>
        <w:rPr>
          <w:rFonts w:cs="Arial"/>
        </w:rPr>
      </w:pPr>
    </w:p>
    <w:p w:rsidR="000C0F45" w:rsidRDefault="00CC0BDE" w:rsidP="000C0F45">
      <w:pPr>
        <w:tabs>
          <w:tab w:val="left" w:pos="1620"/>
        </w:tabs>
        <w:ind w:left="1620" w:hanging="1620"/>
        <w:jc w:val="both"/>
        <w:rPr>
          <w:rFonts w:eastAsia="Calibri" w:cs="Arial"/>
        </w:rPr>
      </w:pPr>
      <w:r w:rsidRPr="00B841B7">
        <w:rPr>
          <w:rFonts w:eastAsia="Calibri" w:cs="Arial"/>
        </w:rPr>
        <w:t>APIR3.2.</w:t>
      </w:r>
      <w:r>
        <w:rPr>
          <w:rFonts w:eastAsia="Calibri" w:cs="Arial"/>
        </w:rPr>
        <w:t>2</w:t>
      </w:r>
      <w:r w:rsidRPr="00B841B7">
        <w:rPr>
          <w:rFonts w:eastAsia="Calibri" w:cs="Arial"/>
        </w:rPr>
        <w:t>[</w:t>
      </w:r>
      <w:r>
        <w:rPr>
          <w:rFonts w:eastAsia="Calibri" w:cs="Arial"/>
        </w:rPr>
        <w:t>8</w:t>
      </w:r>
      <w:r w:rsidRPr="00B841B7">
        <w:rPr>
          <w:rFonts w:eastAsia="Calibri" w:cs="Arial"/>
        </w:rPr>
        <w:t>]</w:t>
      </w:r>
      <w:r>
        <w:rPr>
          <w:rFonts w:eastAsia="Calibri" w:cs="Arial"/>
        </w:rPr>
        <w:tab/>
      </w:r>
      <w:r w:rsidR="000C0F45" w:rsidRPr="000C0F45">
        <w:rPr>
          <w:rFonts w:eastAsia="Calibri" w:cs="Arial"/>
        </w:rPr>
        <w:t>The fields of Line 3 shall be as follows:</w:t>
      </w:r>
    </w:p>
    <w:p w:rsidR="000C0F45" w:rsidRPr="000C0F45" w:rsidRDefault="000C0F45" w:rsidP="000C0F45">
      <w:pPr>
        <w:tabs>
          <w:tab w:val="left" w:pos="1620"/>
        </w:tabs>
        <w:ind w:left="1620" w:hanging="1620"/>
        <w:jc w:val="both"/>
        <w:rPr>
          <w:rFonts w:eastAsia="Calibri" w:cs="Arial"/>
        </w:rPr>
      </w:pPr>
    </w:p>
    <w:p w:rsidR="000C0F45" w:rsidRPr="000C0F45" w:rsidRDefault="000C0F45" w:rsidP="000C0F45">
      <w:pPr>
        <w:pStyle w:val="ListParagraph"/>
        <w:numPr>
          <w:ilvl w:val="0"/>
          <w:numId w:val="10"/>
        </w:numPr>
        <w:tabs>
          <w:tab w:val="left" w:pos="1620"/>
        </w:tabs>
        <w:jc w:val="both"/>
        <w:rPr>
          <w:rFonts w:eastAsia="Calibri" w:cs="Arial"/>
        </w:rPr>
      </w:pPr>
      <w:r w:rsidRPr="000C0F45">
        <w:rPr>
          <w:rFonts w:eastAsia="Calibri" w:cs="Arial"/>
        </w:rPr>
        <w:t>All of the fields described in Item "d" of this section.</w:t>
      </w:r>
    </w:p>
    <w:p w:rsidR="00CC0BDE" w:rsidRPr="000C0F45" w:rsidRDefault="000C0F45" w:rsidP="000C0F45">
      <w:pPr>
        <w:pStyle w:val="ListParagraph"/>
        <w:numPr>
          <w:ilvl w:val="0"/>
          <w:numId w:val="10"/>
        </w:numPr>
        <w:tabs>
          <w:tab w:val="left" w:pos="1620"/>
        </w:tabs>
        <w:jc w:val="both"/>
        <w:rPr>
          <w:rFonts w:eastAsia="Calibri" w:cs="Arial"/>
        </w:rPr>
      </w:pPr>
      <w:r w:rsidRPr="000C0F45">
        <w:rPr>
          <w:rFonts w:eastAsia="Calibri" w:cs="Arial"/>
        </w:rPr>
        <w:t>status is a field with values "Active" or "Inactv" indicating whether or not the controller unit is currently applying DST.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APIR3.2.</w:t>
      </w:r>
      <w:r>
        <w:rPr>
          <w:rFonts w:eastAsia="Calibri" w:cs="Arial"/>
        </w:rPr>
        <w:t>2</w:t>
      </w:r>
      <w:r w:rsidRPr="00B841B7">
        <w:rPr>
          <w:rFonts w:eastAsia="Calibri" w:cs="Arial"/>
        </w:rPr>
        <w:t>[</w:t>
      </w:r>
      <w:r>
        <w:rPr>
          <w:rFonts w:eastAsia="Calibri" w:cs="Arial"/>
        </w:rPr>
        <w:t>9</w:t>
      </w:r>
      <w:r w:rsidRPr="00B841B7">
        <w:rPr>
          <w:rFonts w:eastAsia="Calibri" w:cs="Arial"/>
        </w:rPr>
        <w:t>]</w:t>
      </w:r>
      <w:r>
        <w:rPr>
          <w:rFonts w:eastAsia="Calibri" w:cs="Arial"/>
        </w:rPr>
        <w:tab/>
      </w:r>
      <w:r w:rsidR="000C0F45" w:rsidRPr="000C0F45">
        <w:rPr>
          <w:rFonts w:eastAsia="Calibri" w:cs="Arial"/>
        </w:rPr>
        <w:t>The default values of all fields shall be those values at the time the Operational User invokes the System Time Configuration Utility</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3.2.3</w:t>
      </w:r>
      <w:r w:rsidRPr="00B841B7">
        <w:rPr>
          <w:rFonts w:eastAsia="Calibri" w:cs="Arial"/>
        </w:rPr>
        <w:t>[</w:t>
      </w:r>
      <w:r>
        <w:rPr>
          <w:rFonts w:eastAsia="Calibri" w:cs="Arial"/>
        </w:rPr>
        <w:t>1</w:t>
      </w:r>
      <w:r w:rsidRPr="00B841B7">
        <w:rPr>
          <w:rFonts w:eastAsia="Calibri" w:cs="Arial"/>
        </w:rPr>
        <w:t>]</w:t>
      </w:r>
      <w:r>
        <w:rPr>
          <w:rFonts w:eastAsia="Calibri" w:cs="Arial"/>
        </w:rPr>
        <w:tab/>
      </w:r>
      <w:r w:rsidR="000C0F45" w:rsidRPr="000C0F45">
        <w:rPr>
          <w:rFonts w:eastAsia="Calibri" w:cs="Arial"/>
        </w:rPr>
        <w:t>The API shall provide a method for the Operational User to view and configure the Ethernet parameters of the ATC controller unit through the</w:t>
      </w:r>
      <w:r w:rsidR="000C0F45">
        <w:rPr>
          <w:rFonts w:eastAsia="Calibri" w:cs="Arial"/>
        </w:rPr>
        <w:t xml:space="preserve"> Ethernet Configuration Utility</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3.2.3</w:t>
      </w:r>
      <w:r w:rsidRPr="00B841B7">
        <w:rPr>
          <w:rFonts w:eastAsia="Calibri" w:cs="Arial"/>
        </w:rPr>
        <w:t>[</w:t>
      </w:r>
      <w:r>
        <w:rPr>
          <w:rFonts w:eastAsia="Calibri" w:cs="Arial"/>
        </w:rPr>
        <w:t>2</w:t>
      </w:r>
      <w:r w:rsidRPr="00B841B7">
        <w:rPr>
          <w:rFonts w:eastAsia="Calibri" w:cs="Arial"/>
        </w:rPr>
        <w:t>]</w:t>
      </w:r>
      <w:r>
        <w:rPr>
          <w:rFonts w:eastAsia="Calibri" w:cs="Arial"/>
        </w:rPr>
        <w:tab/>
      </w:r>
      <w:r w:rsidR="000C0F45" w:rsidRPr="000C0F45">
        <w:rPr>
          <w:rFonts w:eastAsia="Calibri" w:cs="Arial"/>
        </w:rPr>
        <w:t>The Ethernet Configuration Utility shall have t</w:t>
      </w:r>
      <w:r w:rsidR="000C0F45">
        <w:rPr>
          <w:rFonts w:eastAsia="Calibri" w:cs="Arial"/>
        </w:rPr>
        <w:t>he format as shown in Figure 13</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3.2.3</w:t>
      </w:r>
      <w:r w:rsidRPr="00B841B7">
        <w:rPr>
          <w:rFonts w:eastAsia="Calibri" w:cs="Arial"/>
        </w:rPr>
        <w:t>[</w:t>
      </w:r>
      <w:r>
        <w:rPr>
          <w:rFonts w:eastAsia="Calibri" w:cs="Arial"/>
        </w:rPr>
        <w:t>3</w:t>
      </w:r>
      <w:r w:rsidRPr="00B841B7">
        <w:rPr>
          <w:rFonts w:eastAsia="Calibri" w:cs="Arial"/>
        </w:rPr>
        <w:t>]</w:t>
      </w:r>
      <w:r>
        <w:rPr>
          <w:rFonts w:eastAsia="Calibri" w:cs="Arial"/>
        </w:rPr>
        <w:tab/>
      </w:r>
      <w:r w:rsidR="000C0F45" w:rsidRPr="000C0F45">
        <w:rPr>
          <w:rFonts w:eastAsia="Calibri" w:cs="Arial"/>
        </w:rPr>
        <w:t>The top line and bottom line of the Ethernet Configuration Utility shall be fixed as show</w:t>
      </w:r>
      <w:r w:rsidR="000C0F45">
        <w:rPr>
          <w:rFonts w:eastAsia="Calibri" w:cs="Arial"/>
        </w:rPr>
        <w:t>n in Figure 13</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3.2.3</w:t>
      </w:r>
      <w:r w:rsidRPr="00B841B7">
        <w:rPr>
          <w:rFonts w:eastAsia="Calibri" w:cs="Arial"/>
        </w:rPr>
        <w:t>[</w:t>
      </w:r>
      <w:r>
        <w:rPr>
          <w:rFonts w:eastAsia="Calibri" w:cs="Arial"/>
        </w:rPr>
        <w:t>4</w:t>
      </w:r>
      <w:r w:rsidRPr="00B841B7">
        <w:rPr>
          <w:rFonts w:eastAsia="Calibri" w:cs="Arial"/>
        </w:rPr>
        <w:t>]</w:t>
      </w:r>
      <w:r>
        <w:rPr>
          <w:rFonts w:eastAsia="Calibri" w:cs="Arial"/>
        </w:rPr>
        <w:tab/>
      </w:r>
      <w:r w:rsidR="000C0F45" w:rsidRPr="000C0F45">
        <w:rPr>
          <w:rFonts w:eastAsia="Calibri" w:cs="Arial"/>
        </w:rPr>
        <w:t>The number of lines between the top line and bottom line used for displaying the Ethernet configuration information shall vary according to the size</w:t>
      </w:r>
      <w:r w:rsidR="000C0F45">
        <w:rPr>
          <w:rFonts w:eastAsia="Calibri" w:cs="Arial"/>
        </w:rPr>
        <w:t xml:space="preserve"> of the ATC Front Panel display</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3.2.3</w:t>
      </w:r>
      <w:r w:rsidRPr="00B841B7">
        <w:rPr>
          <w:rFonts w:eastAsia="Calibri" w:cs="Arial"/>
        </w:rPr>
        <w:t>[</w:t>
      </w:r>
      <w:r>
        <w:rPr>
          <w:rFonts w:eastAsia="Calibri" w:cs="Arial"/>
        </w:rPr>
        <w:t>5</w:t>
      </w:r>
      <w:r w:rsidRPr="00B841B7">
        <w:rPr>
          <w:rFonts w:eastAsia="Calibri" w:cs="Arial"/>
        </w:rPr>
        <w:t>]</w:t>
      </w:r>
      <w:r>
        <w:rPr>
          <w:rFonts w:eastAsia="Calibri" w:cs="Arial"/>
        </w:rPr>
        <w:tab/>
      </w:r>
      <w:r w:rsidR="000C0F45" w:rsidRPr="000C0F45">
        <w:rPr>
          <w:rFonts w:eastAsia="Calibri" w:cs="Arial"/>
        </w:rPr>
        <w:t xml:space="preserve">The Operational User shall be able to scroll the Ethernet Configuration Utility up and down one line at a time using the up and down arrow keys </w:t>
      </w:r>
      <w:r w:rsidR="000C0F45">
        <w:rPr>
          <w:rFonts w:eastAsia="Calibri" w:cs="Arial"/>
        </w:rPr>
        <w:t>of the controller unit's keypad</w:t>
      </w:r>
      <w:r w:rsidRPr="0075046E">
        <w:rPr>
          <w:rFonts w:eastAsia="Calibri" w:cs="Arial"/>
        </w:rPr>
        <w:t>.</w:t>
      </w:r>
    </w:p>
    <w:p w:rsidR="00CC0BDE" w:rsidRDefault="00CC0BDE" w:rsidP="00CC0BDE">
      <w:pPr>
        <w:tabs>
          <w:tab w:val="left" w:pos="1440"/>
        </w:tabs>
        <w:jc w:val="both"/>
        <w:rPr>
          <w:rFonts w:cs="Arial"/>
        </w:rPr>
      </w:pPr>
    </w:p>
    <w:p w:rsidR="000C0F45" w:rsidRDefault="00CC0BDE" w:rsidP="000C0F45">
      <w:pPr>
        <w:tabs>
          <w:tab w:val="left" w:pos="1620"/>
        </w:tabs>
        <w:ind w:left="1620" w:hanging="1620"/>
        <w:jc w:val="both"/>
        <w:rPr>
          <w:rFonts w:eastAsia="Calibri" w:cs="Arial"/>
        </w:rPr>
      </w:pPr>
      <w:r w:rsidRPr="00B841B7">
        <w:rPr>
          <w:rFonts w:eastAsia="Calibri" w:cs="Arial"/>
        </w:rPr>
        <w:t>APIR</w:t>
      </w:r>
      <w:r>
        <w:rPr>
          <w:rFonts w:eastAsia="Calibri" w:cs="Arial"/>
        </w:rPr>
        <w:t>3.2.3</w:t>
      </w:r>
      <w:r w:rsidRPr="00B841B7">
        <w:rPr>
          <w:rFonts w:eastAsia="Calibri" w:cs="Arial"/>
        </w:rPr>
        <w:t>[</w:t>
      </w:r>
      <w:r>
        <w:rPr>
          <w:rFonts w:eastAsia="Calibri" w:cs="Arial"/>
        </w:rPr>
        <w:t>6</w:t>
      </w:r>
      <w:r w:rsidRPr="00B841B7">
        <w:rPr>
          <w:rFonts w:eastAsia="Calibri" w:cs="Arial"/>
        </w:rPr>
        <w:t>]</w:t>
      </w:r>
      <w:r>
        <w:rPr>
          <w:rFonts w:eastAsia="Calibri" w:cs="Arial"/>
        </w:rPr>
        <w:tab/>
      </w:r>
      <w:r w:rsidR="000C0F45" w:rsidRPr="000C0F45">
        <w:rPr>
          <w:rFonts w:eastAsia="Calibri" w:cs="Arial"/>
        </w:rPr>
        <w:t>The Operational User shall be able to modify the following fields using the method described in Section 3.2.1 Item "h" :</w:t>
      </w:r>
    </w:p>
    <w:p w:rsidR="000C0F45" w:rsidRPr="000C0F45" w:rsidRDefault="000C0F45" w:rsidP="000C0F45">
      <w:pPr>
        <w:tabs>
          <w:tab w:val="left" w:pos="1620"/>
        </w:tabs>
        <w:ind w:left="1620" w:hanging="1620"/>
        <w:jc w:val="both"/>
        <w:rPr>
          <w:rFonts w:eastAsia="Calibri" w:cs="Arial"/>
        </w:rPr>
      </w:pPr>
    </w:p>
    <w:p w:rsidR="000C0F45" w:rsidRPr="000C0F45" w:rsidRDefault="000C0F45" w:rsidP="000C0F45">
      <w:pPr>
        <w:pStyle w:val="ListParagraph"/>
        <w:numPr>
          <w:ilvl w:val="0"/>
          <w:numId w:val="11"/>
        </w:numPr>
        <w:tabs>
          <w:tab w:val="left" w:pos="1620"/>
        </w:tabs>
        <w:jc w:val="both"/>
        <w:rPr>
          <w:rFonts w:eastAsia="Calibri" w:cs="Arial"/>
        </w:rPr>
      </w:pPr>
      <w:r w:rsidRPr="000C0F45">
        <w:rPr>
          <w:rFonts w:eastAsia="Calibri" w:cs="Arial"/>
        </w:rPr>
        <w:t>yon is a field that can be "Yes" or "No" indicating whether a port is enabled.</w:t>
      </w:r>
    </w:p>
    <w:p w:rsidR="000C0F45" w:rsidRPr="000C0F45" w:rsidRDefault="000C0F45" w:rsidP="000C0F45">
      <w:pPr>
        <w:pStyle w:val="ListParagraph"/>
        <w:numPr>
          <w:ilvl w:val="0"/>
          <w:numId w:val="11"/>
        </w:numPr>
        <w:tabs>
          <w:tab w:val="left" w:pos="1620"/>
        </w:tabs>
        <w:jc w:val="both"/>
        <w:rPr>
          <w:rFonts w:eastAsia="Calibri" w:cs="Arial"/>
        </w:rPr>
      </w:pPr>
      <w:r w:rsidRPr="000C0F45">
        <w:rPr>
          <w:rFonts w:eastAsia="Calibri" w:cs="Arial"/>
        </w:rPr>
        <w:t>### is a numerical field 0-255 used to set the Ethernet addresses (IPv4 addresses) associated with the port or network.</w:t>
      </w:r>
    </w:p>
    <w:p w:rsidR="00CC0BDE" w:rsidRPr="000C0F45" w:rsidRDefault="000C0F45" w:rsidP="000C0F45">
      <w:pPr>
        <w:pStyle w:val="ListParagraph"/>
        <w:numPr>
          <w:ilvl w:val="0"/>
          <w:numId w:val="10"/>
        </w:numPr>
        <w:tabs>
          <w:tab w:val="left" w:pos="1620"/>
        </w:tabs>
        <w:jc w:val="both"/>
        <w:rPr>
          <w:rFonts w:eastAsia="Calibri" w:cs="Arial"/>
        </w:rPr>
      </w:pPr>
      <w:r w:rsidRPr="000C0F45">
        <w:rPr>
          <w:rFonts w:eastAsia="Calibri" w:cs="Arial"/>
        </w:rPr>
        <w:t>hostname is an alphanumeric field up to 255 characters long indicating the Host Name of the controller unit.  If hostname extends beyond the edge of the display, it will wrap to the next line.   Each character of the field may be letters a-z, letters A-Z, the digits 0-9, the period (.) and the hyphen (-).  In addition to the valid alphanumeric characters, the user may enter an asterisk (*) to clear the existing character and all characters to the right of the cursor position.</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3.2.3</w:t>
      </w:r>
      <w:r w:rsidRPr="00B841B7">
        <w:rPr>
          <w:rFonts w:eastAsia="Calibri" w:cs="Arial"/>
        </w:rPr>
        <w:t>[</w:t>
      </w:r>
      <w:r>
        <w:rPr>
          <w:rFonts w:eastAsia="Calibri" w:cs="Arial"/>
        </w:rPr>
        <w:t>7</w:t>
      </w:r>
      <w:r w:rsidRPr="00B841B7">
        <w:rPr>
          <w:rFonts w:eastAsia="Calibri" w:cs="Arial"/>
        </w:rPr>
        <w:t>]</w:t>
      </w:r>
      <w:r>
        <w:rPr>
          <w:rFonts w:eastAsia="Calibri" w:cs="Arial"/>
        </w:rPr>
        <w:tab/>
      </w:r>
      <w:r w:rsidR="000C0F45" w:rsidRPr="000C0F45">
        <w:rPr>
          <w:rFonts w:eastAsia="Calibri" w:cs="Arial"/>
        </w:rPr>
        <w:t>The field identified as numofpackets shall be an unsigned integer value up to 10 digits long indicating the number of packets Sent and Received, Good and Bad over the Ethe</w:t>
      </w:r>
      <w:r w:rsidR="000C0F45">
        <w:rPr>
          <w:rFonts w:eastAsia="Calibri" w:cs="Arial"/>
        </w:rPr>
        <w:t>rnet port as shown in Figure 13</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3.2.3</w:t>
      </w:r>
      <w:r w:rsidRPr="00B841B7">
        <w:rPr>
          <w:rFonts w:eastAsia="Calibri" w:cs="Arial"/>
        </w:rPr>
        <w:t>[</w:t>
      </w:r>
      <w:r>
        <w:rPr>
          <w:rFonts w:eastAsia="Calibri" w:cs="Arial"/>
        </w:rPr>
        <w:t>8</w:t>
      </w:r>
      <w:r w:rsidRPr="00B841B7">
        <w:rPr>
          <w:rFonts w:eastAsia="Calibri" w:cs="Arial"/>
        </w:rPr>
        <w:t>]</w:t>
      </w:r>
      <w:r>
        <w:rPr>
          <w:rFonts w:eastAsia="Calibri" w:cs="Arial"/>
        </w:rPr>
        <w:tab/>
      </w:r>
      <w:r w:rsidR="000C0F45" w:rsidRPr="000C0F45">
        <w:rPr>
          <w:rFonts w:eastAsia="Calibri" w:cs="Arial"/>
        </w:rPr>
        <w:t>numofpackets shall be updated by the Ethernet Configurat</w:t>
      </w:r>
      <w:r w:rsidR="000C0F45">
        <w:rPr>
          <w:rFonts w:eastAsia="Calibri" w:cs="Arial"/>
        </w:rPr>
        <w:t>ion Utility one time per second</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3.2.3</w:t>
      </w:r>
      <w:r w:rsidRPr="00B841B7">
        <w:rPr>
          <w:rFonts w:eastAsia="Calibri" w:cs="Arial"/>
        </w:rPr>
        <w:t>[</w:t>
      </w:r>
      <w:r>
        <w:rPr>
          <w:rFonts w:eastAsia="Calibri" w:cs="Arial"/>
        </w:rPr>
        <w:t>9</w:t>
      </w:r>
      <w:r w:rsidRPr="00B841B7">
        <w:rPr>
          <w:rFonts w:eastAsia="Calibri" w:cs="Arial"/>
        </w:rPr>
        <w:t>]</w:t>
      </w:r>
      <w:r>
        <w:rPr>
          <w:rFonts w:eastAsia="Calibri" w:cs="Arial"/>
        </w:rPr>
        <w:tab/>
      </w:r>
      <w:r w:rsidR="000C0F45" w:rsidRPr="000C0F45">
        <w:rPr>
          <w:rFonts w:eastAsia="Calibri" w:cs="Arial"/>
        </w:rPr>
        <w:t xml:space="preserve">The Operational User shall not be able </w:t>
      </w:r>
      <w:r w:rsidR="000C0F45">
        <w:rPr>
          <w:rFonts w:eastAsia="Calibri" w:cs="Arial"/>
        </w:rPr>
        <w:t>to modify these fields directly</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3.2.3</w:t>
      </w:r>
      <w:r w:rsidRPr="00B841B7">
        <w:rPr>
          <w:rFonts w:eastAsia="Calibri" w:cs="Arial"/>
        </w:rPr>
        <w:t>[</w:t>
      </w:r>
      <w:r>
        <w:rPr>
          <w:rFonts w:eastAsia="Calibri" w:cs="Arial"/>
        </w:rPr>
        <w:t>10</w:t>
      </w:r>
      <w:r w:rsidRPr="00B841B7">
        <w:rPr>
          <w:rFonts w:eastAsia="Calibri" w:cs="Arial"/>
        </w:rPr>
        <w:t>]</w:t>
      </w:r>
      <w:r>
        <w:rPr>
          <w:rFonts w:eastAsia="Calibri" w:cs="Arial"/>
        </w:rPr>
        <w:tab/>
      </w:r>
      <w:r w:rsidR="000C0F45" w:rsidRPr="000C0F45">
        <w:rPr>
          <w:rFonts w:eastAsia="Calibri" w:cs="Arial"/>
        </w:rPr>
        <w:t>The default values of all fields shall be those values at the time the Operational User invokes the</w:t>
      </w:r>
      <w:r w:rsidR="000C0F45">
        <w:rPr>
          <w:rFonts w:eastAsia="Calibri" w:cs="Arial"/>
        </w:rPr>
        <w:t xml:space="preserve"> Ethernet Configuration Utility</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3.2.4</w:t>
      </w:r>
      <w:r w:rsidRPr="00B841B7">
        <w:rPr>
          <w:rFonts w:eastAsia="Calibri" w:cs="Arial"/>
        </w:rPr>
        <w:t>[</w:t>
      </w:r>
      <w:r>
        <w:rPr>
          <w:rFonts w:eastAsia="Calibri" w:cs="Arial"/>
        </w:rPr>
        <w:t>1</w:t>
      </w:r>
      <w:r w:rsidRPr="00B841B7">
        <w:rPr>
          <w:rFonts w:eastAsia="Calibri" w:cs="Arial"/>
        </w:rPr>
        <w:t>]</w:t>
      </w:r>
      <w:r>
        <w:rPr>
          <w:rFonts w:eastAsia="Calibri" w:cs="Arial"/>
        </w:rPr>
        <w:tab/>
      </w:r>
      <w:r w:rsidR="000C0F45" w:rsidRPr="000C0F45">
        <w:rPr>
          <w:rFonts w:eastAsia="Calibri" w:cs="Arial"/>
        </w:rPr>
        <w:t>The API shall provide a method for the Operational User to enable and disable services through the System Services Configuration Utility</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lastRenderedPageBreak/>
        <w:t>APIR</w:t>
      </w:r>
      <w:r>
        <w:rPr>
          <w:rFonts w:eastAsia="Calibri" w:cs="Arial"/>
        </w:rPr>
        <w:t>3.2.4</w:t>
      </w:r>
      <w:r w:rsidRPr="00B841B7">
        <w:rPr>
          <w:rFonts w:eastAsia="Calibri" w:cs="Arial"/>
        </w:rPr>
        <w:t>[</w:t>
      </w:r>
      <w:r>
        <w:rPr>
          <w:rFonts w:eastAsia="Calibri" w:cs="Arial"/>
        </w:rPr>
        <w:t>2</w:t>
      </w:r>
      <w:r w:rsidRPr="00B841B7">
        <w:rPr>
          <w:rFonts w:eastAsia="Calibri" w:cs="Arial"/>
        </w:rPr>
        <w:t>]</w:t>
      </w:r>
      <w:r>
        <w:rPr>
          <w:rFonts w:eastAsia="Calibri" w:cs="Arial"/>
        </w:rPr>
        <w:tab/>
      </w:r>
      <w:r w:rsidR="000C0F45" w:rsidRPr="000C0F45">
        <w:rPr>
          <w:rFonts w:eastAsia="Calibri" w:cs="Arial"/>
        </w:rPr>
        <w:t>The Systems Services Configuration Utility shall have the format as shown in Figure 14</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3.2.4</w:t>
      </w:r>
      <w:r w:rsidRPr="00B841B7">
        <w:rPr>
          <w:rFonts w:eastAsia="Calibri" w:cs="Arial"/>
        </w:rPr>
        <w:t>[</w:t>
      </w:r>
      <w:r>
        <w:rPr>
          <w:rFonts w:eastAsia="Calibri" w:cs="Arial"/>
        </w:rPr>
        <w:t>3</w:t>
      </w:r>
      <w:r w:rsidRPr="00B841B7">
        <w:rPr>
          <w:rFonts w:eastAsia="Calibri" w:cs="Arial"/>
        </w:rPr>
        <w:t>]</w:t>
      </w:r>
      <w:r>
        <w:rPr>
          <w:rFonts w:eastAsia="Calibri" w:cs="Arial"/>
        </w:rPr>
        <w:tab/>
      </w:r>
      <w:r w:rsidR="000C0F45" w:rsidRPr="000C0F45">
        <w:rPr>
          <w:rFonts w:eastAsia="Calibri" w:cs="Arial"/>
        </w:rPr>
        <w:t>The top line and bottom line of the Systems Services Configuration Utility shall be fixed as shown in Figure 14</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3.2.4</w:t>
      </w:r>
      <w:r w:rsidRPr="00B841B7">
        <w:rPr>
          <w:rFonts w:eastAsia="Calibri" w:cs="Arial"/>
        </w:rPr>
        <w:t>[</w:t>
      </w:r>
      <w:r>
        <w:rPr>
          <w:rFonts w:eastAsia="Calibri" w:cs="Arial"/>
        </w:rPr>
        <w:t>4</w:t>
      </w:r>
      <w:r w:rsidRPr="00B841B7">
        <w:rPr>
          <w:rFonts w:eastAsia="Calibri" w:cs="Arial"/>
        </w:rPr>
        <w:t>]</w:t>
      </w:r>
      <w:r>
        <w:rPr>
          <w:rFonts w:eastAsia="Calibri" w:cs="Arial"/>
        </w:rPr>
        <w:tab/>
      </w:r>
      <w:r w:rsidR="000C0F45" w:rsidRPr="000C0F45">
        <w:rPr>
          <w:rFonts w:eastAsia="Calibri" w:cs="Arial"/>
        </w:rPr>
        <w:t>The number of lines between the top line and bottom line used for displaying the system services information shall vary according to the size of the ATC Front Panel display</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3.2.4</w:t>
      </w:r>
      <w:r w:rsidRPr="00B841B7">
        <w:rPr>
          <w:rFonts w:eastAsia="Calibri" w:cs="Arial"/>
        </w:rPr>
        <w:t>[</w:t>
      </w:r>
      <w:r>
        <w:rPr>
          <w:rFonts w:eastAsia="Calibri" w:cs="Arial"/>
        </w:rPr>
        <w:t>5</w:t>
      </w:r>
      <w:r w:rsidRPr="00B841B7">
        <w:rPr>
          <w:rFonts w:eastAsia="Calibri" w:cs="Arial"/>
        </w:rPr>
        <w:t>]</w:t>
      </w:r>
      <w:r>
        <w:rPr>
          <w:rFonts w:eastAsia="Calibri" w:cs="Arial"/>
        </w:rPr>
        <w:tab/>
      </w:r>
      <w:r w:rsidR="000C0F45" w:rsidRPr="000C0F45">
        <w:rPr>
          <w:rFonts w:eastAsia="Calibri" w:cs="Arial"/>
        </w:rPr>
        <w:t>The Operational User shall be able to scroll the Systems Services Configuration Utility up and down one line at a time using the up and down arrow keys of the controller unit's keypad</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3.2.4</w:t>
      </w:r>
      <w:r w:rsidRPr="00B841B7">
        <w:rPr>
          <w:rFonts w:eastAsia="Calibri" w:cs="Arial"/>
        </w:rPr>
        <w:t>[</w:t>
      </w:r>
      <w:r>
        <w:rPr>
          <w:rFonts w:eastAsia="Calibri" w:cs="Arial"/>
        </w:rPr>
        <w:t>6</w:t>
      </w:r>
      <w:r w:rsidRPr="00B841B7">
        <w:rPr>
          <w:rFonts w:eastAsia="Calibri" w:cs="Arial"/>
        </w:rPr>
        <w:t>]</w:t>
      </w:r>
      <w:r>
        <w:rPr>
          <w:rFonts w:eastAsia="Calibri" w:cs="Arial"/>
        </w:rPr>
        <w:tab/>
      </w:r>
      <w:r w:rsidR="002A0D27" w:rsidRPr="002A0D27">
        <w:rPr>
          <w:rFonts w:eastAsia="Calibri" w:cs="Arial"/>
        </w:rPr>
        <w:t>The Systems Services Configuration Utility shall display all of the services available on the controller with up to 50 services listed</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3.2.4</w:t>
      </w:r>
      <w:r w:rsidRPr="00B841B7">
        <w:rPr>
          <w:rFonts w:eastAsia="Calibri" w:cs="Arial"/>
        </w:rPr>
        <w:t>[</w:t>
      </w:r>
      <w:r>
        <w:rPr>
          <w:rFonts w:eastAsia="Calibri" w:cs="Arial"/>
        </w:rPr>
        <w:t>7</w:t>
      </w:r>
      <w:r w:rsidRPr="00B841B7">
        <w:rPr>
          <w:rFonts w:eastAsia="Calibri" w:cs="Arial"/>
        </w:rPr>
        <w:t>]</w:t>
      </w:r>
      <w:r>
        <w:rPr>
          <w:rFonts w:eastAsia="Calibri" w:cs="Arial"/>
        </w:rPr>
        <w:tab/>
      </w:r>
      <w:r w:rsidR="002A0D27" w:rsidRPr="002A0D27">
        <w:rPr>
          <w:rFonts w:eastAsia="Calibri" w:cs="Arial"/>
        </w:rPr>
        <w:t>The services listed in the Systems Services Configuration Utility shall be limited to 22 characters</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3.2.4</w:t>
      </w:r>
      <w:r w:rsidRPr="00B841B7">
        <w:rPr>
          <w:rFonts w:eastAsia="Calibri" w:cs="Arial"/>
        </w:rPr>
        <w:t>[</w:t>
      </w:r>
      <w:r>
        <w:rPr>
          <w:rFonts w:eastAsia="Calibri" w:cs="Arial"/>
        </w:rPr>
        <w:t>8</w:t>
      </w:r>
      <w:r w:rsidRPr="00B841B7">
        <w:rPr>
          <w:rFonts w:eastAsia="Calibri" w:cs="Arial"/>
        </w:rPr>
        <w:t>]</w:t>
      </w:r>
      <w:r>
        <w:rPr>
          <w:rFonts w:eastAsia="Calibri" w:cs="Arial"/>
        </w:rPr>
        <w:tab/>
      </w:r>
      <w:r w:rsidR="002A0D27" w:rsidRPr="002A0D27">
        <w:rPr>
          <w:rFonts w:eastAsia="Calibri" w:cs="Arial"/>
        </w:rPr>
        <w:t>The current status of the services listed shall be displayed in the "STATUS" column as shown in Figure 14</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3.2.4</w:t>
      </w:r>
      <w:r w:rsidRPr="00B841B7">
        <w:rPr>
          <w:rFonts w:eastAsia="Calibri" w:cs="Arial"/>
        </w:rPr>
        <w:t>[</w:t>
      </w:r>
      <w:r>
        <w:rPr>
          <w:rFonts w:eastAsia="Calibri" w:cs="Arial"/>
        </w:rPr>
        <w:t>9</w:t>
      </w:r>
      <w:r w:rsidRPr="00B841B7">
        <w:rPr>
          <w:rFonts w:eastAsia="Calibri" w:cs="Arial"/>
        </w:rPr>
        <w:t>]</w:t>
      </w:r>
      <w:r>
        <w:rPr>
          <w:rFonts w:eastAsia="Calibri" w:cs="Arial"/>
        </w:rPr>
        <w:tab/>
      </w:r>
      <w:r w:rsidR="002A0D27" w:rsidRPr="002A0D27">
        <w:rPr>
          <w:rFonts w:eastAsia="Calibri" w:cs="Arial"/>
        </w:rPr>
        <w:t>The field enaordis shall be "Enabled" or "Disabled" based on the status of the service</w:t>
      </w:r>
      <w:r w:rsidRPr="0075046E">
        <w:rPr>
          <w:rFonts w:eastAsia="Calibri" w:cs="Arial"/>
        </w:rPr>
        <w:t>.</w:t>
      </w:r>
    </w:p>
    <w:p w:rsidR="002A0D27" w:rsidRDefault="002A0D27" w:rsidP="002A0D27">
      <w:pPr>
        <w:tabs>
          <w:tab w:val="left" w:pos="1440"/>
        </w:tabs>
        <w:jc w:val="both"/>
        <w:rPr>
          <w:rFonts w:cs="Arial"/>
        </w:rPr>
      </w:pPr>
    </w:p>
    <w:p w:rsidR="002A0D27" w:rsidRDefault="002A0D27" w:rsidP="002A0D27">
      <w:pPr>
        <w:tabs>
          <w:tab w:val="left" w:pos="1620"/>
        </w:tabs>
        <w:ind w:left="1620" w:hanging="1620"/>
        <w:jc w:val="both"/>
        <w:rPr>
          <w:rFonts w:eastAsia="Calibri" w:cs="Arial"/>
        </w:rPr>
      </w:pPr>
      <w:r w:rsidRPr="00B841B7">
        <w:rPr>
          <w:rFonts w:eastAsia="Calibri" w:cs="Arial"/>
        </w:rPr>
        <w:t>APIR</w:t>
      </w:r>
      <w:r>
        <w:rPr>
          <w:rFonts w:eastAsia="Calibri" w:cs="Arial"/>
        </w:rPr>
        <w:t>3.2.4</w:t>
      </w:r>
      <w:r w:rsidRPr="00B841B7">
        <w:rPr>
          <w:rFonts w:eastAsia="Calibri" w:cs="Arial"/>
        </w:rPr>
        <w:t>[</w:t>
      </w:r>
      <w:r>
        <w:rPr>
          <w:rFonts w:eastAsia="Calibri" w:cs="Arial"/>
        </w:rPr>
        <w:t>10</w:t>
      </w:r>
      <w:r w:rsidRPr="00B841B7">
        <w:rPr>
          <w:rFonts w:eastAsia="Calibri" w:cs="Arial"/>
        </w:rPr>
        <w:t>]</w:t>
      </w:r>
      <w:r>
        <w:rPr>
          <w:rFonts w:eastAsia="Calibri" w:cs="Arial"/>
        </w:rPr>
        <w:tab/>
      </w:r>
      <w:r w:rsidRPr="002A0D27">
        <w:rPr>
          <w:rFonts w:eastAsia="Calibri" w:cs="Arial"/>
        </w:rPr>
        <w:t>The Operational User shall not be able to modify this field directly.</w:t>
      </w:r>
    </w:p>
    <w:p w:rsidR="002A0D27" w:rsidRDefault="002A0D27" w:rsidP="002A0D27">
      <w:pPr>
        <w:tabs>
          <w:tab w:val="left" w:pos="1440"/>
        </w:tabs>
        <w:jc w:val="both"/>
        <w:rPr>
          <w:rFonts w:cs="Arial"/>
        </w:rPr>
      </w:pPr>
    </w:p>
    <w:p w:rsidR="002A0D27" w:rsidRDefault="002A0D27" w:rsidP="002A0D27">
      <w:pPr>
        <w:tabs>
          <w:tab w:val="left" w:pos="1620"/>
        </w:tabs>
        <w:ind w:left="1620" w:hanging="1620"/>
        <w:jc w:val="both"/>
        <w:rPr>
          <w:rFonts w:eastAsia="Calibri" w:cs="Arial"/>
        </w:rPr>
      </w:pPr>
      <w:r w:rsidRPr="00B841B7">
        <w:rPr>
          <w:rFonts w:eastAsia="Calibri" w:cs="Arial"/>
        </w:rPr>
        <w:t>APIR</w:t>
      </w:r>
      <w:r>
        <w:rPr>
          <w:rFonts w:eastAsia="Calibri" w:cs="Arial"/>
        </w:rPr>
        <w:t>3.2.4</w:t>
      </w:r>
      <w:r w:rsidRPr="00B841B7">
        <w:rPr>
          <w:rFonts w:eastAsia="Calibri" w:cs="Arial"/>
        </w:rPr>
        <w:t>[</w:t>
      </w:r>
      <w:r>
        <w:rPr>
          <w:rFonts w:eastAsia="Calibri" w:cs="Arial"/>
        </w:rPr>
        <w:t>11</w:t>
      </w:r>
      <w:r w:rsidRPr="00B841B7">
        <w:rPr>
          <w:rFonts w:eastAsia="Calibri" w:cs="Arial"/>
        </w:rPr>
        <w:t>]</w:t>
      </w:r>
      <w:r>
        <w:rPr>
          <w:rFonts w:eastAsia="Calibri" w:cs="Arial"/>
        </w:rPr>
        <w:tab/>
      </w:r>
      <w:r w:rsidRPr="002A0D27">
        <w:rPr>
          <w:rFonts w:eastAsia="Calibri" w:cs="Arial"/>
        </w:rPr>
        <w:t>The Operational User shall be able to modify the enaordis field in the "CHANGE" column as shown in Figure 14 using the method described in Section 3.2.1 Item "h".</w:t>
      </w:r>
    </w:p>
    <w:p w:rsidR="002A0D27" w:rsidRDefault="002A0D27" w:rsidP="002A0D27">
      <w:pPr>
        <w:tabs>
          <w:tab w:val="left" w:pos="1440"/>
        </w:tabs>
        <w:jc w:val="both"/>
        <w:rPr>
          <w:rFonts w:cs="Arial"/>
        </w:rPr>
      </w:pPr>
    </w:p>
    <w:p w:rsidR="002A0D27" w:rsidRDefault="002A0D27" w:rsidP="002A0D27">
      <w:pPr>
        <w:tabs>
          <w:tab w:val="left" w:pos="1620"/>
        </w:tabs>
        <w:ind w:left="1620" w:hanging="1620"/>
        <w:jc w:val="both"/>
        <w:rPr>
          <w:rFonts w:eastAsia="Calibri" w:cs="Arial"/>
        </w:rPr>
      </w:pPr>
      <w:r w:rsidRPr="00B841B7">
        <w:rPr>
          <w:rFonts w:eastAsia="Calibri" w:cs="Arial"/>
        </w:rPr>
        <w:t>APIR</w:t>
      </w:r>
      <w:r>
        <w:rPr>
          <w:rFonts w:eastAsia="Calibri" w:cs="Arial"/>
        </w:rPr>
        <w:t>3.2.4</w:t>
      </w:r>
      <w:r w:rsidRPr="00B841B7">
        <w:rPr>
          <w:rFonts w:eastAsia="Calibri" w:cs="Arial"/>
        </w:rPr>
        <w:t>[</w:t>
      </w:r>
      <w:r>
        <w:rPr>
          <w:rFonts w:eastAsia="Calibri" w:cs="Arial"/>
        </w:rPr>
        <w:t>12</w:t>
      </w:r>
      <w:r w:rsidRPr="00B841B7">
        <w:rPr>
          <w:rFonts w:eastAsia="Calibri" w:cs="Arial"/>
        </w:rPr>
        <w:t>]</w:t>
      </w:r>
      <w:r>
        <w:rPr>
          <w:rFonts w:eastAsia="Calibri" w:cs="Arial"/>
        </w:rPr>
        <w:tab/>
      </w:r>
      <w:r w:rsidRPr="002A0D27">
        <w:rPr>
          <w:rFonts w:eastAsia="Calibri" w:cs="Arial"/>
        </w:rPr>
        <w:t>The possible values shall be "Enabled" or "Disabled".</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3.2.5</w:t>
      </w:r>
      <w:r w:rsidRPr="00B841B7">
        <w:rPr>
          <w:rFonts w:eastAsia="Calibri" w:cs="Arial"/>
        </w:rPr>
        <w:t>[</w:t>
      </w:r>
      <w:r>
        <w:rPr>
          <w:rFonts w:eastAsia="Calibri" w:cs="Arial"/>
        </w:rPr>
        <w:t>1</w:t>
      </w:r>
      <w:r w:rsidRPr="00B841B7">
        <w:rPr>
          <w:rFonts w:eastAsia="Calibri" w:cs="Arial"/>
        </w:rPr>
        <w:t>]</w:t>
      </w:r>
      <w:r>
        <w:rPr>
          <w:rFonts w:eastAsia="Calibri" w:cs="Arial"/>
        </w:rPr>
        <w:tab/>
      </w:r>
      <w:r w:rsidR="002A0D27" w:rsidRPr="002A0D27">
        <w:rPr>
          <w:rFonts w:eastAsia="Calibri" w:cs="Arial"/>
        </w:rPr>
        <w:t>The API shall provide a method for the Operational User to view Linux system and API library information through the Linux/API Information Utility as shown in Figure 15.</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3.2.5</w:t>
      </w:r>
      <w:r w:rsidRPr="00B841B7">
        <w:rPr>
          <w:rFonts w:eastAsia="Calibri" w:cs="Arial"/>
        </w:rPr>
        <w:t>[</w:t>
      </w:r>
      <w:r>
        <w:rPr>
          <w:rFonts w:eastAsia="Calibri" w:cs="Arial"/>
        </w:rPr>
        <w:t>2</w:t>
      </w:r>
      <w:r w:rsidRPr="00B841B7">
        <w:rPr>
          <w:rFonts w:eastAsia="Calibri" w:cs="Arial"/>
        </w:rPr>
        <w:t>]</w:t>
      </w:r>
      <w:r>
        <w:rPr>
          <w:rFonts w:eastAsia="Calibri" w:cs="Arial"/>
        </w:rPr>
        <w:tab/>
      </w:r>
      <w:r w:rsidR="002A0D27" w:rsidRPr="002A0D27">
        <w:rPr>
          <w:rFonts w:eastAsia="Calibri" w:cs="Arial"/>
        </w:rPr>
        <w:t>The top line and bottom line of the Linux/API Information Utility shall be fixed as shown in Figure 15.</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3.2.5</w:t>
      </w:r>
      <w:r w:rsidRPr="00B841B7">
        <w:rPr>
          <w:rFonts w:eastAsia="Calibri" w:cs="Arial"/>
        </w:rPr>
        <w:t>[</w:t>
      </w:r>
      <w:r>
        <w:rPr>
          <w:rFonts w:eastAsia="Calibri" w:cs="Arial"/>
        </w:rPr>
        <w:t>3</w:t>
      </w:r>
      <w:r w:rsidRPr="00B841B7">
        <w:rPr>
          <w:rFonts w:eastAsia="Calibri" w:cs="Arial"/>
        </w:rPr>
        <w:t>]</w:t>
      </w:r>
      <w:r>
        <w:rPr>
          <w:rFonts w:eastAsia="Calibri" w:cs="Arial"/>
        </w:rPr>
        <w:tab/>
      </w:r>
      <w:r w:rsidR="002A0D27" w:rsidRPr="002A0D27">
        <w:rPr>
          <w:rFonts w:eastAsia="Calibri" w:cs="Arial"/>
        </w:rPr>
        <w:t>The number of lines between the top line and bottom line used for displaying the system services information shall vary according to the size of the ATC Front Panel display.</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3.2.5</w:t>
      </w:r>
      <w:r w:rsidRPr="00B841B7">
        <w:rPr>
          <w:rFonts w:eastAsia="Calibri" w:cs="Arial"/>
        </w:rPr>
        <w:t>[</w:t>
      </w:r>
      <w:r>
        <w:rPr>
          <w:rFonts w:eastAsia="Calibri" w:cs="Arial"/>
        </w:rPr>
        <w:t>4</w:t>
      </w:r>
      <w:r w:rsidRPr="00B841B7">
        <w:rPr>
          <w:rFonts w:eastAsia="Calibri" w:cs="Arial"/>
        </w:rPr>
        <w:t>]</w:t>
      </w:r>
      <w:r>
        <w:rPr>
          <w:rFonts w:eastAsia="Calibri" w:cs="Arial"/>
        </w:rPr>
        <w:tab/>
      </w:r>
      <w:r w:rsidR="002A0D27" w:rsidRPr="002A0D27">
        <w:rPr>
          <w:rFonts w:eastAsia="Calibri" w:cs="Arial"/>
        </w:rPr>
        <w:t>The Operational User shall be able to scroll the Linux/API Information Utility up and down one line at a time using the up and down arrow keys of the controller unit's keypad.</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3.2.5</w:t>
      </w:r>
      <w:r w:rsidRPr="00B841B7">
        <w:rPr>
          <w:rFonts w:eastAsia="Calibri" w:cs="Arial"/>
        </w:rPr>
        <w:t>[</w:t>
      </w:r>
      <w:r>
        <w:rPr>
          <w:rFonts w:eastAsia="Calibri" w:cs="Arial"/>
        </w:rPr>
        <w:t>5</w:t>
      </w:r>
      <w:r w:rsidRPr="00B841B7">
        <w:rPr>
          <w:rFonts w:eastAsia="Calibri" w:cs="Arial"/>
        </w:rPr>
        <w:t>]</w:t>
      </w:r>
      <w:r>
        <w:rPr>
          <w:rFonts w:eastAsia="Calibri" w:cs="Arial"/>
        </w:rPr>
        <w:tab/>
      </w:r>
      <w:r w:rsidR="002A0D27" w:rsidRPr="002A0D27">
        <w:rPr>
          <w:rFonts w:eastAsia="Calibri" w:cs="Arial"/>
        </w:rPr>
        <w:t>The Linux/API Information Utility shall display the Linux system information available from the Linux "uname()" function (see also ATC Controller Standard, Section 2.2.5) as follows: "Kernel Name," "Network Node Name," "Kernel Release," "Machine Hardware Name," "Processor Type," "Hardware Platform," and "Operating System" as shown in Figure 15</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3.2.5</w:t>
      </w:r>
      <w:r w:rsidRPr="00B841B7">
        <w:rPr>
          <w:rFonts w:eastAsia="Calibri" w:cs="Arial"/>
        </w:rPr>
        <w:t>[</w:t>
      </w:r>
      <w:r>
        <w:rPr>
          <w:rFonts w:eastAsia="Calibri" w:cs="Arial"/>
        </w:rPr>
        <w:t>6</w:t>
      </w:r>
      <w:r w:rsidRPr="00B841B7">
        <w:rPr>
          <w:rFonts w:eastAsia="Calibri" w:cs="Arial"/>
        </w:rPr>
        <w:t>]</w:t>
      </w:r>
      <w:r>
        <w:rPr>
          <w:rFonts w:eastAsia="Calibri" w:cs="Arial"/>
        </w:rPr>
        <w:tab/>
      </w:r>
      <w:r w:rsidR="002A0D27" w:rsidRPr="002A0D27">
        <w:rPr>
          <w:rFonts w:eastAsia="Calibri" w:cs="Arial"/>
        </w:rPr>
        <w:t>The text field shall represent the character strings returned from the uname() function.</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lastRenderedPageBreak/>
        <w:t>APIR</w:t>
      </w:r>
      <w:r>
        <w:rPr>
          <w:rFonts w:eastAsia="Calibri" w:cs="Arial"/>
        </w:rPr>
        <w:t>3.2.5</w:t>
      </w:r>
      <w:r w:rsidRPr="00B841B7">
        <w:rPr>
          <w:rFonts w:eastAsia="Calibri" w:cs="Arial"/>
        </w:rPr>
        <w:t>[</w:t>
      </w:r>
      <w:r>
        <w:rPr>
          <w:rFonts w:eastAsia="Calibri" w:cs="Arial"/>
        </w:rPr>
        <w:t>7</w:t>
      </w:r>
      <w:r w:rsidRPr="00B841B7">
        <w:rPr>
          <w:rFonts w:eastAsia="Calibri" w:cs="Arial"/>
        </w:rPr>
        <w:t>]</w:t>
      </w:r>
      <w:r>
        <w:rPr>
          <w:rFonts w:eastAsia="Calibri" w:cs="Arial"/>
        </w:rPr>
        <w:tab/>
      </w:r>
      <w:r w:rsidR="002A0D27" w:rsidRPr="002A0D27">
        <w:rPr>
          <w:rFonts w:eastAsia="Calibri" w:cs="Arial"/>
        </w:rPr>
        <w:t>The Linux/API Information Utility shall display the version information for API library and drivers including the manufacturer's name, the manufacturer's version number of the software, and the version of the API Standard to which the software is conformant.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3.2.5</w:t>
      </w:r>
      <w:r w:rsidRPr="00B841B7">
        <w:rPr>
          <w:rFonts w:eastAsia="Calibri" w:cs="Arial"/>
        </w:rPr>
        <w:t>[</w:t>
      </w:r>
      <w:r>
        <w:rPr>
          <w:rFonts w:eastAsia="Calibri" w:cs="Arial"/>
        </w:rPr>
        <w:t>8</w:t>
      </w:r>
      <w:r w:rsidRPr="00B841B7">
        <w:rPr>
          <w:rFonts w:eastAsia="Calibri" w:cs="Arial"/>
        </w:rPr>
        <w:t>]</w:t>
      </w:r>
      <w:r>
        <w:rPr>
          <w:rFonts w:eastAsia="Calibri" w:cs="Arial"/>
        </w:rPr>
        <w:tab/>
      </w:r>
      <w:r w:rsidR="002A0D27" w:rsidRPr="002A0D27">
        <w:rPr>
          <w:rFonts w:eastAsia="Calibri" w:cs="Arial"/>
        </w:rPr>
        <w:t>The API library and driver lines shall be repeated for each API library and driver installed on the controller unit</w:t>
      </w:r>
      <w:r w:rsidRPr="0075046E">
        <w:rPr>
          <w:rFonts w:eastAsia="Calibri" w:cs="Arial"/>
        </w:rPr>
        <w:t>.</w:t>
      </w: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3.2.5</w:t>
      </w:r>
      <w:r w:rsidRPr="00B841B7">
        <w:rPr>
          <w:rFonts w:eastAsia="Calibri" w:cs="Arial"/>
        </w:rPr>
        <w:t>[</w:t>
      </w:r>
      <w:r>
        <w:rPr>
          <w:rFonts w:eastAsia="Calibri" w:cs="Arial"/>
        </w:rPr>
        <w:t>9</w:t>
      </w:r>
      <w:r w:rsidRPr="00B841B7">
        <w:rPr>
          <w:rFonts w:eastAsia="Calibri" w:cs="Arial"/>
        </w:rPr>
        <w:t>]</w:t>
      </w:r>
      <w:r>
        <w:rPr>
          <w:rFonts w:eastAsia="Calibri" w:cs="Arial"/>
        </w:rPr>
        <w:tab/>
      </w:r>
      <w:r w:rsidR="002A0D27" w:rsidRPr="002A0D27">
        <w:rPr>
          <w:rFonts w:eastAsia="Calibri" w:cs="Arial"/>
        </w:rPr>
        <w:t>The API shall provide function(s) which return the version information of the API software in use on the controller unit.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3.2.5</w:t>
      </w:r>
      <w:r w:rsidRPr="00B841B7">
        <w:rPr>
          <w:rFonts w:eastAsia="Calibri" w:cs="Arial"/>
        </w:rPr>
        <w:t>[</w:t>
      </w:r>
      <w:r>
        <w:rPr>
          <w:rFonts w:eastAsia="Calibri" w:cs="Arial"/>
        </w:rPr>
        <w:t>10</w:t>
      </w:r>
      <w:r w:rsidRPr="00B841B7">
        <w:rPr>
          <w:rFonts w:eastAsia="Calibri" w:cs="Arial"/>
        </w:rPr>
        <w:t>]</w:t>
      </w:r>
      <w:r>
        <w:rPr>
          <w:rFonts w:eastAsia="Calibri" w:cs="Arial"/>
        </w:rPr>
        <w:tab/>
      </w:r>
      <w:r w:rsidR="002A0D27" w:rsidRPr="002A0D27">
        <w:rPr>
          <w:rFonts w:eastAsia="Calibri" w:cs="Arial"/>
        </w:rPr>
        <w:t>If the value of a field is too long to fit on the remainder of a line, the Linux/API Information Utility shall provide additional lines to accommodate the field in a wrapping fashion and the remaining Linux/API information shall start on a new line as shown in Figure 16.</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3.2.6</w:t>
      </w:r>
      <w:r w:rsidRPr="00B841B7">
        <w:rPr>
          <w:rFonts w:eastAsia="Calibri" w:cs="Arial"/>
        </w:rPr>
        <w:t>[</w:t>
      </w:r>
      <w:r>
        <w:rPr>
          <w:rFonts w:eastAsia="Calibri" w:cs="Arial"/>
        </w:rPr>
        <w:t>1</w:t>
      </w:r>
      <w:r w:rsidRPr="00B841B7">
        <w:rPr>
          <w:rFonts w:eastAsia="Calibri" w:cs="Arial"/>
        </w:rPr>
        <w:t>]</w:t>
      </w:r>
      <w:r>
        <w:rPr>
          <w:rFonts w:eastAsia="Calibri" w:cs="Arial"/>
        </w:rPr>
        <w:tab/>
      </w:r>
      <w:r w:rsidR="002A0D27" w:rsidRPr="002A0D27">
        <w:rPr>
          <w:rFonts w:eastAsia="Calibri" w:cs="Arial"/>
        </w:rPr>
        <w:t>The API shall provide a method for the Operational User to view the contents of the ATC Host Module EEPROM information (as defined by ATC Controller Standard, Annex B) through the Host EEPROM Information Utility as shown in Figures 17 and 18.</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3.2.6</w:t>
      </w:r>
      <w:r w:rsidRPr="00B841B7">
        <w:rPr>
          <w:rFonts w:eastAsia="Calibri" w:cs="Arial"/>
        </w:rPr>
        <w:t>[</w:t>
      </w:r>
      <w:r>
        <w:rPr>
          <w:rFonts w:eastAsia="Calibri" w:cs="Arial"/>
        </w:rPr>
        <w:t>2</w:t>
      </w:r>
      <w:r w:rsidRPr="00B841B7">
        <w:rPr>
          <w:rFonts w:eastAsia="Calibri" w:cs="Arial"/>
        </w:rPr>
        <w:t>]</w:t>
      </w:r>
      <w:r>
        <w:rPr>
          <w:rFonts w:eastAsia="Calibri" w:cs="Arial"/>
        </w:rPr>
        <w:tab/>
      </w:r>
      <w:r w:rsidR="002A0D27" w:rsidRPr="002A0D27">
        <w:rPr>
          <w:rFonts w:eastAsia="Calibri" w:cs="Arial"/>
        </w:rPr>
        <w:t>The field values shown are generally consistent with the "Default Configuration" as described in the ATC Controller Standard, Annex B.  Actual field values will vary.  The "User Data" field shall not be included in the Host EEPROM Information Utility.</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3.2.6</w:t>
      </w:r>
      <w:r w:rsidRPr="00B841B7">
        <w:rPr>
          <w:rFonts w:eastAsia="Calibri" w:cs="Arial"/>
        </w:rPr>
        <w:t>[</w:t>
      </w:r>
      <w:r>
        <w:rPr>
          <w:rFonts w:eastAsia="Calibri" w:cs="Arial"/>
        </w:rPr>
        <w:t>3</w:t>
      </w:r>
      <w:r w:rsidRPr="00B841B7">
        <w:rPr>
          <w:rFonts w:eastAsia="Calibri" w:cs="Arial"/>
        </w:rPr>
        <w:t>]</w:t>
      </w:r>
      <w:r>
        <w:rPr>
          <w:rFonts w:eastAsia="Calibri" w:cs="Arial"/>
        </w:rPr>
        <w:tab/>
      </w:r>
      <w:r w:rsidR="002A0D27" w:rsidRPr="002A0D27">
        <w:rPr>
          <w:rFonts w:eastAsia="Calibri" w:cs="Arial"/>
        </w:rPr>
        <w:t>The top line and bottom line of the Host EEPROM Information Utility shall be fixed as shown in Figures 17 and 18.</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3.2.6</w:t>
      </w:r>
      <w:r w:rsidRPr="00B841B7">
        <w:rPr>
          <w:rFonts w:eastAsia="Calibri" w:cs="Arial"/>
        </w:rPr>
        <w:t>[</w:t>
      </w:r>
      <w:r>
        <w:rPr>
          <w:rFonts w:eastAsia="Calibri" w:cs="Arial"/>
        </w:rPr>
        <w:t>4</w:t>
      </w:r>
      <w:r w:rsidRPr="00B841B7">
        <w:rPr>
          <w:rFonts w:eastAsia="Calibri" w:cs="Arial"/>
        </w:rPr>
        <w:t>]</w:t>
      </w:r>
      <w:r>
        <w:rPr>
          <w:rFonts w:eastAsia="Calibri" w:cs="Arial"/>
        </w:rPr>
        <w:tab/>
      </w:r>
      <w:r w:rsidR="002A0D27" w:rsidRPr="002A0D27">
        <w:rPr>
          <w:rFonts w:eastAsia="Calibri" w:cs="Arial"/>
        </w:rPr>
        <w:t>The number of lines between the top line and bottom line used for displaying the system services information shall vary according to the size of the ATC Front Panel display.</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3.2.6</w:t>
      </w:r>
      <w:r w:rsidRPr="00B841B7">
        <w:rPr>
          <w:rFonts w:eastAsia="Calibri" w:cs="Arial"/>
        </w:rPr>
        <w:t>[</w:t>
      </w:r>
      <w:r>
        <w:rPr>
          <w:rFonts w:eastAsia="Calibri" w:cs="Arial"/>
        </w:rPr>
        <w:t>5</w:t>
      </w:r>
      <w:r w:rsidRPr="00B841B7">
        <w:rPr>
          <w:rFonts w:eastAsia="Calibri" w:cs="Arial"/>
        </w:rPr>
        <w:t>]</w:t>
      </w:r>
      <w:r>
        <w:rPr>
          <w:rFonts w:eastAsia="Calibri" w:cs="Arial"/>
        </w:rPr>
        <w:tab/>
      </w:r>
      <w:r w:rsidR="002A0D27" w:rsidRPr="002A0D27">
        <w:rPr>
          <w:rFonts w:eastAsia="Calibri" w:cs="Arial"/>
        </w:rPr>
        <w:t>The Operational User shall be able to scroll the Host EEPROM Information Utility up and down one line at a time using the up and down arrow keys of the controller unit's keypad.</w:t>
      </w:r>
      <w:r w:rsidRPr="0075046E">
        <w:rPr>
          <w:rFonts w:eastAsia="Calibri" w:cs="Arial"/>
        </w:rPr>
        <w:t>.</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3.2.6</w:t>
      </w:r>
      <w:r w:rsidRPr="00B841B7">
        <w:rPr>
          <w:rFonts w:eastAsia="Calibri" w:cs="Arial"/>
        </w:rPr>
        <w:t>[</w:t>
      </w:r>
      <w:r>
        <w:rPr>
          <w:rFonts w:eastAsia="Calibri" w:cs="Arial"/>
        </w:rPr>
        <w:t>6</w:t>
      </w:r>
      <w:r w:rsidRPr="00B841B7">
        <w:rPr>
          <w:rFonts w:eastAsia="Calibri" w:cs="Arial"/>
        </w:rPr>
        <w:t>]</w:t>
      </w:r>
      <w:r>
        <w:rPr>
          <w:rFonts w:eastAsia="Calibri" w:cs="Arial"/>
        </w:rPr>
        <w:tab/>
      </w:r>
      <w:r w:rsidR="002A0D27" w:rsidRPr="002A0D27">
        <w:rPr>
          <w:rFonts w:eastAsia="Calibri" w:cs="Arial"/>
        </w:rPr>
        <w:t>The values the "Ethernet Switch/Router Mac Addresses," "Host Board Serial Ports Used" and the "Agency Reserved" fields shall be displayed as hexadecimal pairs as represented by HH in Figure 18.</w:t>
      </w:r>
    </w:p>
    <w:p w:rsidR="00CC0BDE" w:rsidRDefault="00CC0BDE" w:rsidP="00CC0BDE">
      <w:pPr>
        <w:tabs>
          <w:tab w:val="left" w:pos="1440"/>
        </w:tabs>
        <w:jc w:val="both"/>
        <w:rPr>
          <w:rFonts w:cs="Arial"/>
        </w:rPr>
      </w:pPr>
    </w:p>
    <w:p w:rsidR="00CC0BDE" w:rsidRDefault="00CC0BDE" w:rsidP="00CC0BDE">
      <w:pPr>
        <w:tabs>
          <w:tab w:val="left" w:pos="1620"/>
        </w:tabs>
        <w:ind w:left="1620" w:hanging="1620"/>
        <w:jc w:val="both"/>
        <w:rPr>
          <w:rFonts w:eastAsia="Calibri" w:cs="Arial"/>
        </w:rPr>
      </w:pPr>
      <w:r w:rsidRPr="00B841B7">
        <w:rPr>
          <w:rFonts w:eastAsia="Calibri" w:cs="Arial"/>
        </w:rPr>
        <w:t>APIR</w:t>
      </w:r>
      <w:r>
        <w:rPr>
          <w:rFonts w:eastAsia="Calibri" w:cs="Arial"/>
        </w:rPr>
        <w:t>3.2.6</w:t>
      </w:r>
      <w:r w:rsidRPr="00B841B7">
        <w:rPr>
          <w:rFonts w:eastAsia="Calibri" w:cs="Arial"/>
        </w:rPr>
        <w:t>[</w:t>
      </w:r>
      <w:r>
        <w:rPr>
          <w:rFonts w:eastAsia="Calibri" w:cs="Arial"/>
        </w:rPr>
        <w:t>7</w:t>
      </w:r>
      <w:r w:rsidRPr="00B841B7">
        <w:rPr>
          <w:rFonts w:eastAsia="Calibri" w:cs="Arial"/>
        </w:rPr>
        <w:t>]</w:t>
      </w:r>
      <w:r>
        <w:rPr>
          <w:rFonts w:eastAsia="Calibri" w:cs="Arial"/>
        </w:rPr>
        <w:tab/>
      </w:r>
      <w:r w:rsidR="002A0D27" w:rsidRPr="002A0D27">
        <w:rPr>
          <w:rFonts w:eastAsia="Calibri" w:cs="Arial"/>
        </w:rPr>
        <w:t>If the value of a field is too long to fit on the remainder of a line, the Host EEPROM Information Utility shall provide additional lines to accommodate the field in a wrapping fashion and the remaining Linux/API information shall start on a new line (similar operation to that of Linux/API Information Utility in Figure 16).</w:t>
      </w:r>
    </w:p>
    <w:p w:rsidR="002A0D27" w:rsidRDefault="002A0D27">
      <w:pPr>
        <w:rPr>
          <w:rFonts w:ascii="Arial Bold" w:hAnsi="Arial Bold" w:cs="Arial"/>
          <w:b/>
          <w:bCs/>
          <w:szCs w:val="32"/>
        </w:rPr>
      </w:pPr>
      <w:r>
        <w:br w:type="page"/>
      </w:r>
    </w:p>
    <w:p w:rsidR="005738BE" w:rsidRDefault="005738BE" w:rsidP="005738BE">
      <w:pPr>
        <w:pStyle w:val="Heading3"/>
      </w:pPr>
      <w:r>
        <w:lastRenderedPageBreak/>
        <w:t>Input Specifications</w:t>
      </w:r>
    </w:p>
    <w:p w:rsidR="005738BE" w:rsidRDefault="005738BE" w:rsidP="005738BE">
      <w:pPr>
        <w:tabs>
          <w:tab w:val="left" w:pos="1440"/>
        </w:tabs>
        <w:jc w:val="both"/>
        <w:rPr>
          <w:rFonts w:cs="Arial"/>
        </w:rPr>
      </w:pPr>
      <w:r>
        <w:rPr>
          <w:rFonts w:cs="Arial"/>
        </w:rPr>
        <w:t>This test case requires no input.</w:t>
      </w:r>
    </w:p>
    <w:p w:rsidR="005738BE" w:rsidRDefault="005738BE" w:rsidP="005738BE">
      <w:pPr>
        <w:pStyle w:val="Heading3"/>
      </w:pPr>
      <w:r>
        <w:t>Output Specifications</w:t>
      </w:r>
    </w:p>
    <w:p w:rsidR="005738BE" w:rsidRDefault="005738BE" w:rsidP="005738BE">
      <w:pPr>
        <w:tabs>
          <w:tab w:val="left" w:pos="1440"/>
        </w:tabs>
        <w:jc w:val="both"/>
        <w:rPr>
          <w:rFonts w:cs="Arial"/>
        </w:rPr>
      </w:pPr>
      <w:r>
        <w:rPr>
          <w:rFonts w:cs="Arial"/>
        </w:rPr>
        <w:t>This test case produces no output.</w:t>
      </w:r>
    </w:p>
    <w:p w:rsidR="005738BE" w:rsidRDefault="005738BE" w:rsidP="005738BE">
      <w:pPr>
        <w:pStyle w:val="Heading3"/>
      </w:pPr>
      <w:r>
        <w:t>Environmental Needs</w:t>
      </w:r>
    </w:p>
    <w:p w:rsidR="005738BE" w:rsidRDefault="005738BE" w:rsidP="005738BE">
      <w:pPr>
        <w:pStyle w:val="Heading4"/>
        <w:tabs>
          <w:tab w:val="clear" w:pos="1440"/>
          <w:tab w:val="left" w:pos="1080"/>
        </w:tabs>
      </w:pPr>
      <w:r>
        <w:t>Hardware</w:t>
      </w:r>
    </w:p>
    <w:p w:rsidR="005738BE" w:rsidRPr="00E12DAD" w:rsidRDefault="005738BE" w:rsidP="005738BE">
      <w:r>
        <w:t>This test case utilizes the standard APIVS test hardware configuration as detailed in Section 2.1.</w:t>
      </w:r>
    </w:p>
    <w:p w:rsidR="005738BE" w:rsidRDefault="005738BE" w:rsidP="005738BE">
      <w:pPr>
        <w:pStyle w:val="Heading4"/>
        <w:tabs>
          <w:tab w:val="clear" w:pos="1440"/>
          <w:tab w:val="left" w:pos="1080"/>
        </w:tabs>
      </w:pPr>
      <w:r>
        <w:t>Software</w:t>
      </w:r>
    </w:p>
    <w:p w:rsidR="005738BE" w:rsidRPr="00E12DAD" w:rsidRDefault="005738BE" w:rsidP="005738BE">
      <w:r>
        <w:t>This test case utilizes the standard APIVS test software as detailed in Section 2.1.</w:t>
      </w:r>
    </w:p>
    <w:p w:rsidR="005738BE" w:rsidRDefault="005738BE" w:rsidP="005738BE">
      <w:pPr>
        <w:pStyle w:val="Heading4"/>
        <w:tabs>
          <w:tab w:val="clear" w:pos="1440"/>
          <w:tab w:val="left" w:pos="1080"/>
        </w:tabs>
      </w:pPr>
      <w:r>
        <w:t>Other</w:t>
      </w:r>
    </w:p>
    <w:p w:rsidR="005738BE" w:rsidRPr="00A91055" w:rsidRDefault="005738BE" w:rsidP="005738BE">
      <w:r>
        <w:t>None.</w:t>
      </w:r>
    </w:p>
    <w:p w:rsidR="005738BE" w:rsidRDefault="005738BE" w:rsidP="005738BE">
      <w:pPr>
        <w:pStyle w:val="Heading3"/>
      </w:pPr>
      <w:r>
        <w:t>Special Procedural Requirements</w:t>
      </w:r>
    </w:p>
    <w:p w:rsidR="005738BE" w:rsidRDefault="005738BE" w:rsidP="005738BE">
      <w:pPr>
        <w:tabs>
          <w:tab w:val="left" w:pos="1440"/>
        </w:tabs>
        <w:jc w:val="both"/>
        <w:rPr>
          <w:rFonts w:cs="Arial"/>
        </w:rPr>
      </w:pPr>
      <w:r>
        <w:rPr>
          <w:rFonts w:cs="Arial"/>
        </w:rPr>
        <w:t>None.</w:t>
      </w:r>
    </w:p>
    <w:p w:rsidR="005738BE" w:rsidRDefault="005738BE" w:rsidP="005738BE">
      <w:pPr>
        <w:pStyle w:val="Heading3"/>
      </w:pPr>
      <w:r>
        <w:t>Intercase Dependencies</w:t>
      </w:r>
    </w:p>
    <w:p w:rsidR="005738BE" w:rsidRDefault="005738BE" w:rsidP="005738BE">
      <w:pPr>
        <w:tabs>
          <w:tab w:val="left" w:pos="1440"/>
        </w:tabs>
        <w:jc w:val="both"/>
        <w:rPr>
          <w:rFonts w:cs="Arial"/>
        </w:rPr>
      </w:pPr>
      <w:r>
        <w:rPr>
          <w:rFonts w:cs="Arial"/>
        </w:rPr>
        <w:t>None.</w:t>
      </w:r>
    </w:p>
    <w:p w:rsidR="005738BE" w:rsidRDefault="005738BE" w:rsidP="005738BE">
      <w:pPr>
        <w:pStyle w:val="Heading3"/>
      </w:pPr>
      <w:r>
        <w:t>Additional Pass/Fail Criteria</w:t>
      </w:r>
    </w:p>
    <w:p w:rsidR="005738BE" w:rsidRDefault="005738BE" w:rsidP="005738BE">
      <w:pPr>
        <w:tabs>
          <w:tab w:val="left" w:pos="1440"/>
        </w:tabs>
        <w:jc w:val="both"/>
      </w:pPr>
      <w:r>
        <w:rPr>
          <w:rFonts w:cs="Arial"/>
        </w:rPr>
        <w:t>All requirements in Section 2.28.</w:t>
      </w:r>
      <w:r w:rsidR="00B35F95">
        <w:rPr>
          <w:rFonts w:cs="Arial"/>
        </w:rPr>
        <w:t>3</w:t>
      </w:r>
      <w:r>
        <w:rPr>
          <w:rFonts w:cs="Arial"/>
        </w:rPr>
        <w:t xml:space="preserve"> must be satisfied for this test case to pass.</w:t>
      </w:r>
    </w:p>
    <w:p w:rsidR="00BE0407" w:rsidRDefault="00BE0407" w:rsidP="00BE0407">
      <w:pPr>
        <w:pStyle w:val="Heading2"/>
        <w:spacing w:before="0"/>
      </w:pPr>
      <w:r>
        <w:br w:type="page"/>
      </w:r>
      <w:bookmarkStart w:id="1057" w:name="_Toc456255166"/>
      <w:r>
        <w:lastRenderedPageBreak/>
        <w:t>Test Case Specification 2</w:t>
      </w:r>
      <w:r w:rsidR="0004001E">
        <w:t>6</w:t>
      </w:r>
      <w:r>
        <w:t xml:space="preserve"> – </w:t>
      </w:r>
      <w:r w:rsidR="00BC1A19">
        <w:t>Intrinsic API Requirements</w:t>
      </w:r>
      <w:bookmarkEnd w:id="1057"/>
    </w:p>
    <w:p w:rsidR="00BE0407" w:rsidRDefault="00BE0407" w:rsidP="00BE0407">
      <w:pPr>
        <w:pStyle w:val="Heading3"/>
      </w:pPr>
      <w:r>
        <w:t>Test Case Specification Identifier</w:t>
      </w:r>
    </w:p>
    <w:p w:rsidR="00BE0407" w:rsidRDefault="00BE0407" w:rsidP="00BE0407">
      <w:pPr>
        <w:tabs>
          <w:tab w:val="left" w:pos="1440"/>
        </w:tabs>
        <w:jc w:val="both"/>
        <w:rPr>
          <w:rFonts w:cs="Arial"/>
        </w:rPr>
      </w:pPr>
      <w:r>
        <w:rPr>
          <w:rFonts w:cs="Arial"/>
        </w:rPr>
        <w:t>The identifier for this Test Case Specification is APIRI.TCS.60</w:t>
      </w:r>
      <w:r w:rsidR="00A054D5">
        <w:rPr>
          <w:rFonts w:cs="Arial"/>
        </w:rPr>
        <w:t>3</w:t>
      </w:r>
      <w:r>
        <w:rPr>
          <w:rFonts w:cs="Arial"/>
        </w:rPr>
        <w:t>0.</w:t>
      </w:r>
    </w:p>
    <w:p w:rsidR="00B35F95" w:rsidRDefault="00B35F95" w:rsidP="00B35F95">
      <w:pPr>
        <w:pStyle w:val="Heading3"/>
      </w:pPr>
      <w:r>
        <w:t>Objective</w:t>
      </w:r>
    </w:p>
    <w:p w:rsidR="008372B9" w:rsidRDefault="008372B9" w:rsidP="008372B9">
      <w:pPr>
        <w:tabs>
          <w:tab w:val="left" w:pos="1440"/>
        </w:tabs>
        <w:jc w:val="both"/>
        <w:rPr>
          <w:rFonts w:cs="Arial"/>
        </w:rPr>
      </w:pPr>
      <w:r w:rsidRPr="00132D6D">
        <w:rPr>
          <w:rFonts w:cs="Arial"/>
        </w:rPr>
        <w:t xml:space="preserve">This </w:t>
      </w:r>
      <w:r>
        <w:rPr>
          <w:rFonts w:cs="Arial"/>
        </w:rPr>
        <w:t xml:space="preserve">Test Case is a placeholder for a number of API ‘requirements’ which are all intrinsic to the API Standard as well as the API Reference Implementation.  As such, there is no specific testing to be performed for this test case per se, but rather just an acknowledgement that these ‘requirements’ are all inherent qualities of the API as it was designed. </w:t>
      </w:r>
    </w:p>
    <w:p w:rsidR="00BE0407" w:rsidRDefault="00BE0407" w:rsidP="00BE0407">
      <w:pPr>
        <w:pStyle w:val="Heading3"/>
      </w:pPr>
      <w:r>
        <w:t>Test Items</w:t>
      </w:r>
    </w:p>
    <w:p w:rsidR="00BE0407" w:rsidRDefault="00BE0407" w:rsidP="00BE0407">
      <w:pPr>
        <w:tabs>
          <w:tab w:val="left" w:pos="1440"/>
        </w:tabs>
        <w:jc w:val="both"/>
        <w:rPr>
          <w:rFonts w:cs="Arial"/>
        </w:rPr>
      </w:pPr>
      <w:r>
        <w:rPr>
          <w:rFonts w:cs="Arial"/>
        </w:rPr>
        <w:t>This test case tests the following requirements:</w:t>
      </w:r>
    </w:p>
    <w:p w:rsidR="008B1507" w:rsidRDefault="008B1507" w:rsidP="008B1507">
      <w:pPr>
        <w:tabs>
          <w:tab w:val="left" w:pos="1440"/>
        </w:tabs>
        <w:jc w:val="both"/>
        <w:rPr>
          <w:rFonts w:cs="Arial"/>
        </w:rPr>
      </w:pPr>
    </w:p>
    <w:p w:rsidR="008B1507" w:rsidRDefault="008B1507" w:rsidP="008B1507">
      <w:pPr>
        <w:tabs>
          <w:tab w:val="left" w:pos="1620"/>
        </w:tabs>
        <w:ind w:left="1620" w:hanging="1620"/>
        <w:jc w:val="both"/>
        <w:rPr>
          <w:rFonts w:eastAsia="Calibri" w:cs="Arial"/>
        </w:rPr>
      </w:pPr>
      <w:r w:rsidRPr="008B1507">
        <w:rPr>
          <w:rFonts w:eastAsia="Calibri" w:cs="Arial"/>
        </w:rPr>
        <w:t>APIR3.4[1]</w:t>
      </w:r>
      <w:r>
        <w:rPr>
          <w:rFonts w:eastAsia="Calibri" w:cs="Arial"/>
        </w:rPr>
        <w:tab/>
      </w:r>
      <w:r w:rsidRPr="008B1507">
        <w:rPr>
          <w:rFonts w:eastAsia="Calibri" w:cs="Arial"/>
        </w:rPr>
        <w:t>The API shall operate on an ATC controller unit under the hardware limitations defined in the ATC Controller Standard.</w:t>
      </w:r>
    </w:p>
    <w:p w:rsidR="008B1507" w:rsidRDefault="008B1507" w:rsidP="008B1507">
      <w:pPr>
        <w:tabs>
          <w:tab w:val="left" w:pos="1440"/>
        </w:tabs>
        <w:jc w:val="both"/>
        <w:rPr>
          <w:rFonts w:cs="Arial"/>
        </w:rPr>
      </w:pPr>
    </w:p>
    <w:p w:rsidR="008B1507" w:rsidRDefault="008B1507" w:rsidP="008B1507">
      <w:pPr>
        <w:tabs>
          <w:tab w:val="left" w:pos="1620"/>
        </w:tabs>
        <w:ind w:left="1620" w:hanging="1620"/>
        <w:jc w:val="both"/>
        <w:rPr>
          <w:rFonts w:eastAsia="Calibri" w:cs="Arial"/>
        </w:rPr>
      </w:pPr>
      <w:r w:rsidRPr="008B1507">
        <w:rPr>
          <w:rFonts w:eastAsia="Calibri" w:cs="Arial"/>
        </w:rPr>
        <w:t>APIR3.4[2]</w:t>
      </w:r>
      <w:r>
        <w:rPr>
          <w:rFonts w:eastAsia="Calibri" w:cs="Arial"/>
        </w:rPr>
        <w:tab/>
      </w:r>
      <w:r w:rsidRPr="008B1507">
        <w:rPr>
          <w:rFonts w:eastAsia="Calibri" w:cs="Arial"/>
        </w:rPr>
        <w:t>The API function calls shall be specified using the C programming language as described by “ISO/IEC 9899:1999” commonly referred to as the C99 Standard.</w:t>
      </w:r>
    </w:p>
    <w:p w:rsidR="008B1507" w:rsidRDefault="008B1507" w:rsidP="008B1507">
      <w:pPr>
        <w:tabs>
          <w:tab w:val="left" w:pos="1440"/>
        </w:tabs>
        <w:jc w:val="both"/>
        <w:rPr>
          <w:rFonts w:cs="Arial"/>
        </w:rPr>
      </w:pPr>
    </w:p>
    <w:p w:rsidR="008B1507" w:rsidRDefault="0052191E" w:rsidP="008B1507">
      <w:pPr>
        <w:tabs>
          <w:tab w:val="left" w:pos="1620"/>
        </w:tabs>
        <w:ind w:left="1620" w:hanging="1620"/>
        <w:jc w:val="both"/>
        <w:rPr>
          <w:rFonts w:eastAsia="Calibri" w:cs="Arial"/>
        </w:rPr>
      </w:pPr>
      <w:r w:rsidRPr="0052191E">
        <w:rPr>
          <w:rFonts w:eastAsia="Calibri" w:cs="Arial"/>
        </w:rPr>
        <w:t>APIR3.5.2[1]</w:t>
      </w:r>
      <w:r w:rsidR="008B1507">
        <w:rPr>
          <w:rFonts w:eastAsia="Calibri" w:cs="Arial"/>
        </w:rPr>
        <w:tab/>
      </w:r>
      <w:r w:rsidRPr="0052191E">
        <w:rPr>
          <w:rFonts w:eastAsia="Calibri" w:cs="Arial"/>
        </w:rPr>
        <w:t>The operational look and feel of user interfaces developed for the API shall have consistent window titling conventions, scrolling methods, menu styles and selection methods.</w:t>
      </w:r>
    </w:p>
    <w:p w:rsidR="008B1507" w:rsidRDefault="008B1507" w:rsidP="008B1507">
      <w:pPr>
        <w:tabs>
          <w:tab w:val="left" w:pos="1440"/>
        </w:tabs>
        <w:jc w:val="both"/>
        <w:rPr>
          <w:rFonts w:cs="Arial"/>
        </w:rPr>
      </w:pPr>
    </w:p>
    <w:p w:rsidR="008B1507" w:rsidRDefault="0052191E" w:rsidP="008B1507">
      <w:pPr>
        <w:tabs>
          <w:tab w:val="left" w:pos="1620"/>
        </w:tabs>
        <w:ind w:left="1620" w:hanging="1620"/>
        <w:jc w:val="both"/>
        <w:rPr>
          <w:rFonts w:eastAsia="Calibri" w:cs="Arial"/>
        </w:rPr>
      </w:pPr>
      <w:r w:rsidRPr="0052191E">
        <w:rPr>
          <w:rFonts w:eastAsia="Calibri" w:cs="Arial"/>
        </w:rPr>
        <w:t>APIR3.5.2[2]</w:t>
      </w:r>
      <w:r w:rsidR="008B1507">
        <w:rPr>
          <w:rFonts w:eastAsia="Calibri" w:cs="Arial"/>
        </w:rPr>
        <w:tab/>
      </w:r>
      <w:r w:rsidRPr="0052191E">
        <w:rPr>
          <w:rFonts w:eastAsia="Calibri" w:cs="Arial"/>
        </w:rPr>
        <w:t>If API functions have a similar operation to existing Linux functions, they shall have a similar name and argument style to those functions to the extent possible without causing compilation issues.</w:t>
      </w:r>
    </w:p>
    <w:p w:rsidR="008B1507" w:rsidRDefault="008B1507" w:rsidP="008B1507">
      <w:pPr>
        <w:tabs>
          <w:tab w:val="left" w:pos="1440"/>
        </w:tabs>
        <w:jc w:val="both"/>
        <w:rPr>
          <w:rFonts w:cs="Arial"/>
        </w:rPr>
      </w:pPr>
    </w:p>
    <w:p w:rsidR="008B1507" w:rsidRDefault="0052191E" w:rsidP="008B1507">
      <w:pPr>
        <w:tabs>
          <w:tab w:val="left" w:pos="1620"/>
        </w:tabs>
        <w:ind w:left="1620" w:hanging="1620"/>
        <w:jc w:val="both"/>
        <w:rPr>
          <w:rFonts w:eastAsia="Calibri" w:cs="Arial"/>
        </w:rPr>
      </w:pPr>
      <w:r w:rsidRPr="0052191E">
        <w:rPr>
          <w:rFonts w:eastAsia="Calibri" w:cs="Arial"/>
        </w:rPr>
        <w:t>APIR3.5.2[3]</w:t>
      </w:r>
      <w:r w:rsidR="008B1507">
        <w:rPr>
          <w:rFonts w:eastAsia="Calibri" w:cs="Arial"/>
        </w:rPr>
        <w:tab/>
      </w:r>
      <w:r w:rsidRPr="0052191E">
        <w:rPr>
          <w:rFonts w:eastAsia="Calibri" w:cs="Arial"/>
        </w:rPr>
        <w:t>The API function names shall be lower case.</w:t>
      </w:r>
    </w:p>
    <w:p w:rsidR="008B1507" w:rsidRDefault="008B1507" w:rsidP="008B1507">
      <w:pPr>
        <w:tabs>
          <w:tab w:val="left" w:pos="1440"/>
        </w:tabs>
        <w:jc w:val="both"/>
        <w:rPr>
          <w:rFonts w:cs="Arial"/>
        </w:rPr>
      </w:pPr>
    </w:p>
    <w:p w:rsidR="008B1507" w:rsidRDefault="0052191E" w:rsidP="008B1507">
      <w:pPr>
        <w:tabs>
          <w:tab w:val="left" w:pos="1620"/>
        </w:tabs>
        <w:ind w:left="1620" w:hanging="1620"/>
        <w:jc w:val="both"/>
        <w:rPr>
          <w:rFonts w:eastAsia="Calibri" w:cs="Arial"/>
        </w:rPr>
      </w:pPr>
      <w:r w:rsidRPr="0052191E">
        <w:rPr>
          <w:rFonts w:eastAsia="Calibri" w:cs="Arial"/>
        </w:rPr>
        <w:t>APIR3.5.2[4]</w:t>
      </w:r>
      <w:r w:rsidR="008B1507">
        <w:rPr>
          <w:rFonts w:eastAsia="Calibri" w:cs="Arial"/>
        </w:rPr>
        <w:tab/>
      </w:r>
      <w:r w:rsidRPr="0052191E">
        <w:rPr>
          <w:rFonts w:eastAsia="Calibri" w:cs="Arial"/>
        </w:rPr>
        <w:t>API functions shall use the Linux “errno” error notification mechanism if an error indication is expected for a function.</w:t>
      </w:r>
    </w:p>
    <w:p w:rsidR="008B1507" w:rsidRDefault="008B1507" w:rsidP="008B1507">
      <w:pPr>
        <w:tabs>
          <w:tab w:val="left" w:pos="1440"/>
        </w:tabs>
        <w:jc w:val="both"/>
        <w:rPr>
          <w:rFonts w:cs="Arial"/>
        </w:rPr>
      </w:pPr>
    </w:p>
    <w:p w:rsidR="008B1507" w:rsidRDefault="0052191E" w:rsidP="008B1507">
      <w:pPr>
        <w:tabs>
          <w:tab w:val="left" w:pos="1620"/>
        </w:tabs>
        <w:ind w:left="1620" w:hanging="1620"/>
        <w:jc w:val="both"/>
        <w:rPr>
          <w:rFonts w:eastAsia="Calibri" w:cs="Arial"/>
        </w:rPr>
      </w:pPr>
      <w:r w:rsidRPr="0052191E">
        <w:rPr>
          <w:rFonts w:eastAsia="Calibri" w:cs="Arial"/>
        </w:rPr>
        <w:t>APIR3.5.2[5]</w:t>
      </w:r>
      <w:r w:rsidR="008B1507">
        <w:rPr>
          <w:rFonts w:eastAsia="Calibri" w:cs="Arial"/>
        </w:rPr>
        <w:tab/>
      </w:r>
      <w:r w:rsidRPr="0052191E">
        <w:rPr>
          <w:rFonts w:eastAsia="Calibri" w:cs="Arial"/>
        </w:rPr>
        <w:t>The API shall be loadable as an ELF (Executable and Linking Format) library</w:t>
      </w:r>
      <w:r w:rsidR="008B1507" w:rsidRPr="002A0D27">
        <w:rPr>
          <w:rFonts w:eastAsia="Calibri" w:cs="Arial"/>
        </w:rPr>
        <w:t>.</w:t>
      </w:r>
    </w:p>
    <w:p w:rsidR="008B1507" w:rsidRDefault="008B1507" w:rsidP="008B1507">
      <w:pPr>
        <w:tabs>
          <w:tab w:val="left" w:pos="1440"/>
        </w:tabs>
        <w:jc w:val="both"/>
        <w:rPr>
          <w:rFonts w:cs="Arial"/>
        </w:rPr>
      </w:pPr>
    </w:p>
    <w:p w:rsidR="008B1507" w:rsidRDefault="0052191E" w:rsidP="008B1507">
      <w:pPr>
        <w:tabs>
          <w:tab w:val="left" w:pos="1620"/>
        </w:tabs>
        <w:ind w:left="1620" w:hanging="1620"/>
        <w:jc w:val="both"/>
        <w:rPr>
          <w:rFonts w:eastAsia="Calibri" w:cs="Arial"/>
        </w:rPr>
      </w:pPr>
      <w:r>
        <w:rPr>
          <w:rFonts w:eastAsia="Calibri" w:cs="Arial"/>
        </w:rPr>
        <w:t>APIR3.6[1]</w:t>
      </w:r>
      <w:r w:rsidR="008B1507">
        <w:rPr>
          <w:rFonts w:eastAsia="Calibri" w:cs="Arial"/>
        </w:rPr>
        <w:tab/>
      </w:r>
      <w:r w:rsidRPr="0052191E">
        <w:rPr>
          <w:rFonts w:eastAsia="Calibri" w:cs="Arial"/>
        </w:rPr>
        <w:t>The API software shall only reference operating system commands and features that are available in the Linux environment defined in the ATC Board Support Package (see ATC Controller Standard, Section 2.2.5, Annex A and Annex B).</w:t>
      </w:r>
    </w:p>
    <w:p w:rsidR="008372B9" w:rsidDel="00DD56D4" w:rsidRDefault="008372B9" w:rsidP="008B1507">
      <w:pPr>
        <w:tabs>
          <w:tab w:val="left" w:pos="1620"/>
        </w:tabs>
        <w:ind w:left="1620" w:hanging="1620"/>
        <w:jc w:val="both"/>
        <w:rPr>
          <w:del w:id="1058" w:author="Author"/>
          <w:rFonts w:eastAsia="Calibri" w:cs="Arial"/>
        </w:rPr>
      </w:pPr>
    </w:p>
    <w:p w:rsidR="00BC1A19" w:rsidRDefault="00BC1A19" w:rsidP="00BC1A19">
      <w:pPr>
        <w:pStyle w:val="Heading3"/>
      </w:pPr>
      <w:r>
        <w:t>Input Specifications</w:t>
      </w:r>
    </w:p>
    <w:p w:rsidR="00DD56D4" w:rsidRDefault="00DD56D4" w:rsidP="00DD56D4">
      <w:pPr>
        <w:tabs>
          <w:tab w:val="left" w:pos="1440"/>
        </w:tabs>
        <w:jc w:val="both"/>
        <w:rPr>
          <w:ins w:id="1059" w:author="Author"/>
          <w:rFonts w:cs="Arial"/>
        </w:rPr>
      </w:pPr>
      <w:ins w:id="1060" w:author="Author">
        <w:r>
          <w:rPr>
            <w:rFonts w:cs="Arial"/>
          </w:rPr>
          <w:t>This test case requires the following file(s) as input:</w:t>
        </w:r>
      </w:ins>
    </w:p>
    <w:p w:rsidR="00DD56D4" w:rsidRDefault="00DD56D4" w:rsidP="00DD56D4">
      <w:pPr>
        <w:tabs>
          <w:tab w:val="left" w:pos="1440"/>
        </w:tabs>
        <w:jc w:val="both"/>
        <w:rPr>
          <w:ins w:id="1061" w:author="Author"/>
          <w:rFonts w:cs="Arial"/>
        </w:rPr>
      </w:pPr>
    </w:p>
    <w:p w:rsidR="00DD56D4" w:rsidRPr="007A4E54" w:rsidRDefault="00DD56D4" w:rsidP="00DD56D4">
      <w:pPr>
        <w:tabs>
          <w:tab w:val="left" w:pos="1440"/>
        </w:tabs>
        <w:ind w:left="720"/>
        <w:jc w:val="both"/>
        <w:rPr>
          <w:ins w:id="1062" w:author="Author"/>
          <w:rFonts w:cs="Arial"/>
        </w:rPr>
      </w:pPr>
      <w:ins w:id="1063" w:author="Author">
        <w:r w:rsidRPr="007A4E54">
          <w:rPr>
            <w:rFonts w:cs="Arial"/>
            <w:u w:val="single"/>
          </w:rPr>
          <w:t>File</w:t>
        </w:r>
        <w:r>
          <w:rPr>
            <w:rFonts w:cs="Arial"/>
          </w:rPr>
          <w:tab/>
        </w:r>
        <w:r>
          <w:rPr>
            <w:rFonts w:cs="Arial"/>
          </w:rPr>
          <w:tab/>
        </w:r>
        <w:r>
          <w:rPr>
            <w:rFonts w:cs="Arial"/>
          </w:rPr>
          <w:tab/>
        </w:r>
        <w:r w:rsidRPr="007A4E54">
          <w:rPr>
            <w:rFonts w:cs="Arial"/>
            <w:u w:val="single"/>
          </w:rPr>
          <w:t>Description</w:t>
        </w:r>
      </w:ins>
    </w:p>
    <w:p w:rsidR="00DD56D4" w:rsidRDefault="00DD56D4" w:rsidP="00DD56D4">
      <w:pPr>
        <w:tabs>
          <w:tab w:val="left" w:pos="1440"/>
        </w:tabs>
        <w:ind w:left="720"/>
        <w:jc w:val="both"/>
        <w:rPr>
          <w:ins w:id="1064" w:author="Author"/>
          <w:rFonts w:cs="Arial"/>
        </w:rPr>
      </w:pPr>
      <w:ins w:id="1065" w:author="Author">
        <w:r w:rsidRPr="007A4E54">
          <w:rPr>
            <w:rFonts w:cs="Arial"/>
            <w:b/>
          </w:rPr>
          <w:t>C</w:t>
        </w:r>
        <w:r>
          <w:rPr>
            <w:rFonts w:cs="Arial"/>
            <w:b/>
          </w:rPr>
          <w:t>6030</w:t>
        </w:r>
        <w:r w:rsidRPr="007A4E54">
          <w:rPr>
            <w:rFonts w:cs="Arial"/>
            <w:b/>
          </w:rPr>
          <w:t>_</w:t>
        </w:r>
        <w:r>
          <w:rPr>
            <w:rFonts w:cs="Arial"/>
            <w:b/>
          </w:rPr>
          <w:t>log.txt</w:t>
        </w:r>
        <w:r>
          <w:rPr>
            <w:rFonts w:cs="Arial"/>
          </w:rPr>
          <w:tab/>
        </w:r>
        <w:r>
          <w:rPr>
            <w:rFonts w:cs="Arial"/>
          </w:rPr>
          <w:tab/>
          <w:t>ELF library validation file (text format)</w:t>
        </w:r>
      </w:ins>
    </w:p>
    <w:p w:rsidR="00DD56D4" w:rsidRDefault="00DD56D4">
      <w:pPr>
        <w:rPr>
          <w:ins w:id="1066" w:author="Author"/>
          <w:rFonts w:ascii="Arial Bold" w:hAnsi="Arial Bold" w:cs="Arial"/>
          <w:b/>
          <w:bCs/>
          <w:szCs w:val="32"/>
        </w:rPr>
      </w:pPr>
      <w:ins w:id="1067" w:author="Author">
        <w:r>
          <w:br w:type="page"/>
        </w:r>
      </w:ins>
    </w:p>
    <w:p w:rsidR="00BC1A19" w:rsidDel="00DD56D4" w:rsidRDefault="00BC1A19" w:rsidP="00BC1A19">
      <w:pPr>
        <w:tabs>
          <w:tab w:val="left" w:pos="1440"/>
        </w:tabs>
        <w:jc w:val="both"/>
        <w:rPr>
          <w:del w:id="1068" w:author="Author"/>
          <w:rFonts w:cs="Arial"/>
        </w:rPr>
      </w:pPr>
      <w:del w:id="1069" w:author="Author">
        <w:r w:rsidDel="00DD56D4">
          <w:rPr>
            <w:rFonts w:cs="Arial"/>
          </w:rPr>
          <w:lastRenderedPageBreak/>
          <w:delText>This test case requires no input.</w:delText>
        </w:r>
      </w:del>
    </w:p>
    <w:p w:rsidR="00BC1A19" w:rsidRDefault="00BC1A19" w:rsidP="00BC1A19">
      <w:pPr>
        <w:pStyle w:val="Heading3"/>
      </w:pPr>
      <w:r>
        <w:t>Output Specifications</w:t>
      </w:r>
    </w:p>
    <w:p w:rsidR="00BC1A19" w:rsidRDefault="00BC1A19" w:rsidP="00BC1A19">
      <w:pPr>
        <w:tabs>
          <w:tab w:val="left" w:pos="1440"/>
        </w:tabs>
        <w:jc w:val="both"/>
        <w:rPr>
          <w:rFonts w:cs="Arial"/>
        </w:rPr>
      </w:pPr>
      <w:r>
        <w:rPr>
          <w:rFonts w:cs="Arial"/>
        </w:rPr>
        <w:t>This test case produces no output.</w:t>
      </w:r>
    </w:p>
    <w:p w:rsidR="00BE0407" w:rsidRDefault="00BE0407" w:rsidP="00BE0407">
      <w:pPr>
        <w:pStyle w:val="Heading3"/>
      </w:pPr>
      <w:r>
        <w:t>Environmental Needs</w:t>
      </w:r>
    </w:p>
    <w:p w:rsidR="00BE0407" w:rsidRDefault="00BE0407" w:rsidP="00BE0407">
      <w:pPr>
        <w:pStyle w:val="Heading4"/>
        <w:tabs>
          <w:tab w:val="clear" w:pos="1440"/>
          <w:tab w:val="left" w:pos="1080"/>
        </w:tabs>
      </w:pPr>
      <w:r>
        <w:t>Hardware</w:t>
      </w:r>
    </w:p>
    <w:p w:rsidR="00BE0407" w:rsidRPr="00E12DAD" w:rsidRDefault="00BE0407" w:rsidP="00BE0407">
      <w:r>
        <w:t>This test case utilizes the standard APIVS test hardware configuration as detailed in Section 2.1.</w:t>
      </w:r>
    </w:p>
    <w:p w:rsidR="00BE0407" w:rsidRDefault="00BE0407" w:rsidP="00BE0407">
      <w:pPr>
        <w:pStyle w:val="Heading4"/>
        <w:tabs>
          <w:tab w:val="clear" w:pos="1440"/>
          <w:tab w:val="left" w:pos="1080"/>
        </w:tabs>
      </w:pPr>
      <w:r>
        <w:t>Software</w:t>
      </w:r>
    </w:p>
    <w:p w:rsidR="00BE0407" w:rsidRPr="00E12DAD" w:rsidRDefault="00BE0407" w:rsidP="00BE0407">
      <w:r>
        <w:t>This test case utilizes the standard APIVS test software as detailed in Section 2.1.</w:t>
      </w:r>
    </w:p>
    <w:p w:rsidR="0097506C" w:rsidRDefault="0097506C" w:rsidP="0097506C">
      <w:pPr>
        <w:pStyle w:val="Heading4"/>
        <w:tabs>
          <w:tab w:val="clear" w:pos="1440"/>
          <w:tab w:val="left" w:pos="1080"/>
        </w:tabs>
      </w:pPr>
      <w:r>
        <w:t>Other</w:t>
      </w:r>
    </w:p>
    <w:p w:rsidR="0097506C" w:rsidRPr="00A91055" w:rsidRDefault="0097506C" w:rsidP="0097506C">
      <w:r>
        <w:t>None.</w:t>
      </w:r>
    </w:p>
    <w:p w:rsidR="0097506C" w:rsidRDefault="0097506C" w:rsidP="0097506C">
      <w:pPr>
        <w:pStyle w:val="Heading3"/>
      </w:pPr>
      <w:r>
        <w:t>Special Procedural Requirements</w:t>
      </w:r>
    </w:p>
    <w:p w:rsidR="0097506C" w:rsidRDefault="0097506C" w:rsidP="0097506C">
      <w:pPr>
        <w:tabs>
          <w:tab w:val="left" w:pos="1440"/>
        </w:tabs>
        <w:jc w:val="both"/>
        <w:rPr>
          <w:rFonts w:cs="Arial"/>
        </w:rPr>
      </w:pPr>
      <w:r>
        <w:rPr>
          <w:rFonts w:cs="Arial"/>
        </w:rPr>
        <w:t>None.</w:t>
      </w:r>
    </w:p>
    <w:p w:rsidR="0097506C" w:rsidRDefault="0097506C" w:rsidP="0097506C">
      <w:pPr>
        <w:pStyle w:val="Heading3"/>
      </w:pPr>
      <w:r>
        <w:t>Intercase Dependencies</w:t>
      </w:r>
    </w:p>
    <w:p w:rsidR="0097506C" w:rsidRDefault="0097506C" w:rsidP="0097506C">
      <w:pPr>
        <w:tabs>
          <w:tab w:val="left" w:pos="1440"/>
        </w:tabs>
        <w:jc w:val="both"/>
        <w:rPr>
          <w:rFonts w:cs="Arial"/>
        </w:rPr>
      </w:pPr>
      <w:r>
        <w:rPr>
          <w:rFonts w:cs="Arial"/>
        </w:rPr>
        <w:t>None.</w:t>
      </w:r>
    </w:p>
    <w:p w:rsidR="0097506C" w:rsidRDefault="0097506C" w:rsidP="0097506C">
      <w:pPr>
        <w:pStyle w:val="Heading3"/>
      </w:pPr>
      <w:r>
        <w:t>Additional Pass/Fail Criteria</w:t>
      </w:r>
    </w:p>
    <w:p w:rsidR="0097506C" w:rsidRDefault="00E35D67" w:rsidP="0097506C">
      <w:pPr>
        <w:tabs>
          <w:tab w:val="left" w:pos="1440"/>
        </w:tabs>
        <w:jc w:val="both"/>
      </w:pPr>
      <w:r>
        <w:rPr>
          <w:rFonts w:cs="Arial"/>
        </w:rPr>
        <w:t>TBD.</w:t>
      </w:r>
    </w:p>
    <w:p w:rsidR="00BE0407" w:rsidRDefault="00BE0407" w:rsidP="00BE0407">
      <w:pPr>
        <w:pStyle w:val="Heading2"/>
        <w:spacing w:before="0"/>
      </w:pPr>
      <w:r>
        <w:br w:type="page"/>
      </w:r>
      <w:bookmarkStart w:id="1070" w:name="_Toc456255167"/>
      <w:r w:rsidR="00B209D5">
        <w:lastRenderedPageBreak/>
        <w:t>Test Case Specification 2</w:t>
      </w:r>
      <w:r w:rsidR="0004001E">
        <w:t>7</w:t>
      </w:r>
      <w:r>
        <w:t xml:space="preserve"> – </w:t>
      </w:r>
      <w:r w:rsidR="00283120">
        <w:t xml:space="preserve">FIO </w:t>
      </w:r>
      <w:r w:rsidR="00142BD6">
        <w:t>Serial Ports and Status Counters</w:t>
      </w:r>
      <w:bookmarkEnd w:id="1070"/>
    </w:p>
    <w:p w:rsidR="00BE0407" w:rsidRDefault="00BE0407" w:rsidP="00BE0407">
      <w:pPr>
        <w:pStyle w:val="Heading3"/>
      </w:pPr>
      <w:r>
        <w:t>Test Case Specification Identifier</w:t>
      </w:r>
    </w:p>
    <w:p w:rsidR="00BE0407" w:rsidRDefault="00BE0407" w:rsidP="00BE0407">
      <w:pPr>
        <w:tabs>
          <w:tab w:val="left" w:pos="1440"/>
        </w:tabs>
        <w:jc w:val="both"/>
        <w:rPr>
          <w:rFonts w:cs="Arial"/>
        </w:rPr>
      </w:pPr>
      <w:r>
        <w:rPr>
          <w:rFonts w:cs="Arial"/>
        </w:rPr>
        <w:t>The identifier for this Test Cas</w:t>
      </w:r>
      <w:r w:rsidR="00A054D5">
        <w:rPr>
          <w:rFonts w:cs="Arial"/>
        </w:rPr>
        <w:t>e Specification is APIRI.TCS.604</w:t>
      </w:r>
      <w:r>
        <w:rPr>
          <w:rFonts w:cs="Arial"/>
        </w:rPr>
        <w:t>0.</w:t>
      </w:r>
    </w:p>
    <w:p w:rsidR="00B35F95" w:rsidRDefault="00B35F95" w:rsidP="00B35F95">
      <w:pPr>
        <w:pStyle w:val="Heading3"/>
      </w:pPr>
      <w:r>
        <w:t>Objective</w:t>
      </w:r>
    </w:p>
    <w:p w:rsidR="00B35F95" w:rsidRDefault="00B35F95" w:rsidP="00B35F95">
      <w:pPr>
        <w:tabs>
          <w:tab w:val="left" w:pos="1440"/>
        </w:tabs>
        <w:jc w:val="both"/>
        <w:rPr>
          <w:rFonts w:cs="Arial"/>
        </w:rPr>
      </w:pPr>
      <w:r>
        <w:rPr>
          <w:rFonts w:cs="Arial"/>
        </w:rPr>
        <w:t xml:space="preserve">The objective of this Test Case is </w:t>
      </w:r>
      <w:r w:rsidR="008372B9">
        <w:rPr>
          <w:rFonts w:cs="Arial"/>
        </w:rPr>
        <w:t xml:space="preserve">to </w:t>
      </w:r>
      <w:r w:rsidR="008372B9" w:rsidRPr="008372B9">
        <w:rPr>
          <w:rFonts w:cs="Arial"/>
        </w:rPr>
        <w:t xml:space="preserve">validate a number of software-related </w:t>
      </w:r>
      <w:r w:rsidR="008372B9">
        <w:rPr>
          <w:rFonts w:cs="Arial"/>
        </w:rPr>
        <w:t xml:space="preserve">API </w:t>
      </w:r>
      <w:r w:rsidR="008372B9" w:rsidRPr="008372B9">
        <w:rPr>
          <w:rFonts w:cs="Arial"/>
        </w:rPr>
        <w:t>requirements which do not have ‘exposure’ outside the internal workings of the API and so must be confirmed by an inspection of the relevant source code files.</w:t>
      </w:r>
    </w:p>
    <w:p w:rsidR="00BE0407" w:rsidRDefault="00BE0407" w:rsidP="00BE0407">
      <w:pPr>
        <w:pStyle w:val="Heading3"/>
      </w:pPr>
      <w:r>
        <w:t>Test Items</w:t>
      </w:r>
    </w:p>
    <w:p w:rsidR="00BE0407" w:rsidRDefault="00BE0407" w:rsidP="00BE0407">
      <w:pPr>
        <w:tabs>
          <w:tab w:val="left" w:pos="1440"/>
        </w:tabs>
        <w:jc w:val="both"/>
        <w:rPr>
          <w:rFonts w:cs="Arial"/>
        </w:rPr>
      </w:pPr>
      <w:r>
        <w:rPr>
          <w:rFonts w:cs="Arial"/>
        </w:rPr>
        <w:t>This test case tests the following requirements:</w:t>
      </w:r>
    </w:p>
    <w:p w:rsidR="0052191E" w:rsidRDefault="0052191E" w:rsidP="0052191E">
      <w:pPr>
        <w:tabs>
          <w:tab w:val="left" w:pos="1440"/>
        </w:tabs>
        <w:jc w:val="both"/>
        <w:rPr>
          <w:rFonts w:cs="Arial"/>
        </w:rPr>
      </w:pPr>
    </w:p>
    <w:p w:rsidR="0052191E" w:rsidRDefault="0052191E" w:rsidP="0052191E">
      <w:pPr>
        <w:tabs>
          <w:tab w:val="left" w:pos="1620"/>
        </w:tabs>
        <w:ind w:left="1620" w:hanging="1620"/>
        <w:jc w:val="both"/>
        <w:rPr>
          <w:rFonts w:eastAsia="Calibri" w:cs="Arial"/>
        </w:rPr>
      </w:pPr>
      <w:r w:rsidRPr="0052191E">
        <w:rPr>
          <w:rFonts w:eastAsia="Calibri" w:cs="Arial"/>
        </w:rPr>
        <w:t>APIR3.1.2[1]</w:t>
      </w:r>
      <w:r>
        <w:rPr>
          <w:rFonts w:eastAsia="Calibri" w:cs="Arial"/>
        </w:rPr>
        <w:tab/>
      </w:r>
      <w:r w:rsidRPr="0052191E">
        <w:rPr>
          <w:rFonts w:eastAsia="Calibri" w:cs="Arial"/>
        </w:rPr>
        <w:t>The API shall assume it has exclusive access to the serial communications ports of the ATC Engine Board that are designated for Field I/O Devices.</w:t>
      </w:r>
    </w:p>
    <w:p w:rsidR="0052191E" w:rsidRDefault="0052191E" w:rsidP="0052191E">
      <w:pPr>
        <w:tabs>
          <w:tab w:val="left" w:pos="1440"/>
        </w:tabs>
        <w:jc w:val="both"/>
        <w:rPr>
          <w:rFonts w:cs="Arial"/>
        </w:rPr>
      </w:pPr>
    </w:p>
    <w:p w:rsidR="0052191E" w:rsidRDefault="0052191E" w:rsidP="0052191E">
      <w:pPr>
        <w:tabs>
          <w:tab w:val="left" w:pos="1620"/>
        </w:tabs>
        <w:ind w:left="1620" w:hanging="1620"/>
        <w:jc w:val="both"/>
        <w:rPr>
          <w:rFonts w:eastAsia="Calibri" w:cs="Arial"/>
        </w:rPr>
      </w:pPr>
      <w:r w:rsidRPr="0052191E">
        <w:rPr>
          <w:rFonts w:eastAsia="Calibri" w:cs="Arial"/>
        </w:rPr>
        <w:t>APIR3.1.2[</w:t>
      </w:r>
      <w:r>
        <w:rPr>
          <w:rFonts w:eastAsia="Calibri" w:cs="Arial"/>
        </w:rPr>
        <w:t>2</w:t>
      </w:r>
      <w:r w:rsidRPr="0052191E">
        <w:rPr>
          <w:rFonts w:eastAsia="Calibri" w:cs="Arial"/>
        </w:rPr>
        <w:t>]</w:t>
      </w:r>
      <w:r>
        <w:rPr>
          <w:rFonts w:eastAsia="Calibri" w:cs="Arial"/>
        </w:rPr>
        <w:tab/>
      </w:r>
      <w:r w:rsidRPr="0052191E">
        <w:rPr>
          <w:rFonts w:eastAsia="Calibri" w:cs="Arial"/>
        </w:rPr>
        <w:t>The supported Field I/O serial communications ports shall be SP3, SP5 and SP8.</w:t>
      </w:r>
    </w:p>
    <w:p w:rsidR="0052191E" w:rsidRDefault="0052191E" w:rsidP="0052191E">
      <w:pPr>
        <w:tabs>
          <w:tab w:val="left" w:pos="1440"/>
        </w:tabs>
        <w:jc w:val="both"/>
        <w:rPr>
          <w:rFonts w:cs="Arial"/>
        </w:rPr>
      </w:pPr>
    </w:p>
    <w:p w:rsidR="0052191E" w:rsidRDefault="0052191E" w:rsidP="0052191E">
      <w:pPr>
        <w:tabs>
          <w:tab w:val="left" w:pos="1620"/>
        </w:tabs>
        <w:ind w:left="1620" w:hanging="1620"/>
        <w:jc w:val="both"/>
        <w:rPr>
          <w:rFonts w:eastAsia="Calibri" w:cs="Arial"/>
        </w:rPr>
      </w:pPr>
      <w:r w:rsidRPr="0052191E">
        <w:rPr>
          <w:rFonts w:eastAsia="Calibri" w:cs="Arial"/>
        </w:rPr>
        <w:t>APIR3.1.2[</w:t>
      </w:r>
      <w:r>
        <w:rPr>
          <w:rFonts w:eastAsia="Calibri" w:cs="Arial"/>
        </w:rPr>
        <w:t>3</w:t>
      </w:r>
      <w:r w:rsidRPr="0052191E">
        <w:rPr>
          <w:rFonts w:eastAsia="Calibri" w:cs="Arial"/>
        </w:rPr>
        <w:t>]</w:t>
      </w:r>
      <w:r>
        <w:rPr>
          <w:rFonts w:eastAsia="Calibri" w:cs="Arial"/>
        </w:rPr>
        <w:tab/>
      </w:r>
      <w:r w:rsidRPr="0052191E">
        <w:rPr>
          <w:rFonts w:eastAsia="Calibri" w:cs="Arial"/>
        </w:rPr>
        <w:t>The supported communication modes on those ports shall be 153.6 Kbps and 614.4 Kbps SDLC.</w:t>
      </w:r>
    </w:p>
    <w:p w:rsidR="0052191E" w:rsidRDefault="0052191E" w:rsidP="0052191E">
      <w:pPr>
        <w:tabs>
          <w:tab w:val="left" w:pos="1440"/>
        </w:tabs>
        <w:jc w:val="both"/>
        <w:rPr>
          <w:rFonts w:cs="Arial"/>
        </w:rPr>
      </w:pPr>
    </w:p>
    <w:p w:rsidR="0052191E" w:rsidRDefault="0052191E" w:rsidP="0052191E">
      <w:pPr>
        <w:tabs>
          <w:tab w:val="left" w:pos="1620"/>
        </w:tabs>
        <w:ind w:left="1620" w:hanging="1620"/>
        <w:jc w:val="both"/>
        <w:rPr>
          <w:rFonts w:eastAsia="Calibri" w:cs="Arial"/>
        </w:rPr>
      </w:pPr>
      <w:r w:rsidRPr="0052191E">
        <w:rPr>
          <w:rFonts w:eastAsia="Calibri" w:cs="Arial"/>
        </w:rPr>
        <w:t>APIR3.1.2[7]</w:t>
      </w:r>
      <w:r>
        <w:rPr>
          <w:rFonts w:eastAsia="Calibri" w:cs="Arial"/>
        </w:rPr>
        <w:tab/>
      </w:r>
      <w:r w:rsidRPr="0052191E">
        <w:rPr>
          <w:rFonts w:eastAsia="Calibri" w:cs="Arial"/>
        </w:rPr>
        <w:t>The API shall assume that BIU and MMU Field I/O Devices operate at 153.6 Kbps and all other Field I/O Device types operate at 614.4 Kbps.</w:t>
      </w:r>
    </w:p>
    <w:p w:rsidR="0052191E" w:rsidRDefault="0052191E" w:rsidP="0052191E">
      <w:pPr>
        <w:tabs>
          <w:tab w:val="left" w:pos="1440"/>
        </w:tabs>
        <w:jc w:val="both"/>
        <w:rPr>
          <w:ins w:id="1071" w:author="Author"/>
          <w:rFonts w:cs="Arial"/>
        </w:rPr>
      </w:pPr>
    </w:p>
    <w:p w:rsidR="00CD46E5" w:rsidRDefault="00CD46E5" w:rsidP="005A01B6">
      <w:pPr>
        <w:ind w:left="1620" w:hanging="1620"/>
        <w:jc w:val="both"/>
        <w:rPr>
          <w:ins w:id="1072" w:author="Author"/>
          <w:rFonts w:eastAsia="Calibri" w:cs="Arial"/>
        </w:rPr>
        <w:pPrChange w:id="1073" w:author="Author">
          <w:pPr>
            <w:tabs>
              <w:tab w:val="left" w:pos="1440"/>
            </w:tabs>
            <w:ind w:left="1440" w:hanging="1440"/>
            <w:jc w:val="both"/>
          </w:pPr>
        </w:pPrChange>
      </w:pPr>
      <w:ins w:id="1074" w:author="Author">
        <w:r>
          <w:rPr>
            <w:rFonts w:eastAsia="Calibri" w:cs="Arial"/>
          </w:rPr>
          <w:t>APIR3.1.2[42]</w:t>
        </w:r>
        <w:r>
          <w:rPr>
            <w:rFonts w:eastAsia="Calibri" w:cs="Arial"/>
          </w:rPr>
          <w:tab/>
          <w:t>To set the state of an output point and control dimming, the API shall use separate arrays for control of the Load Switch + and Load Switch – (see Section 3.3.1.4.1.5 of the TS 2 Standard).</w:t>
        </w:r>
      </w:ins>
    </w:p>
    <w:p w:rsidR="00CD46E5" w:rsidRDefault="00CD46E5" w:rsidP="00CD46E5">
      <w:pPr>
        <w:tabs>
          <w:tab w:val="left" w:pos="1440"/>
        </w:tabs>
        <w:jc w:val="both"/>
        <w:rPr>
          <w:ins w:id="1075" w:author="Author"/>
          <w:rFonts w:cs="Arial"/>
        </w:rPr>
      </w:pPr>
    </w:p>
    <w:p w:rsidR="00CD46E5" w:rsidRPr="00F23A13" w:rsidRDefault="00CD46E5" w:rsidP="00CD46E5">
      <w:pPr>
        <w:tabs>
          <w:tab w:val="left" w:pos="1620"/>
        </w:tabs>
        <w:ind w:left="1620" w:hanging="1620"/>
        <w:jc w:val="both"/>
        <w:rPr>
          <w:ins w:id="1076" w:author="Author"/>
          <w:rFonts w:eastAsia="Calibri" w:cs="Arial"/>
        </w:rPr>
      </w:pPr>
      <w:ins w:id="1077" w:author="Author">
        <w:r w:rsidRPr="00F23A13">
          <w:rPr>
            <w:rFonts w:eastAsia="Calibri" w:cs="Arial"/>
          </w:rPr>
          <w:t>APIR3.1.2[</w:t>
        </w:r>
        <w:r>
          <w:rPr>
            <w:rFonts w:eastAsia="Calibri" w:cs="Arial"/>
          </w:rPr>
          <w:t>73</w:t>
        </w:r>
        <w:r w:rsidRPr="00F23A13">
          <w:rPr>
            <w:rFonts w:eastAsia="Calibri" w:cs="Arial"/>
          </w:rPr>
          <w:t>]</w:t>
        </w:r>
        <w:r w:rsidRPr="00F23A13">
          <w:rPr>
            <w:rFonts w:eastAsia="Calibri" w:cs="Arial"/>
          </w:rPr>
          <w:tab/>
        </w:r>
        <w:r w:rsidRPr="00161F01">
          <w:rPr>
            <w:rFonts w:eastAsia="Calibri" w:cs="Arial"/>
          </w:rPr>
          <w:t>The timing for the command/response cycle of the frames shall be defined by the “Handshaking” algorithm in Section 3.3.1.5.3 of the NEMA TS 2 Standard.</w:t>
        </w:r>
      </w:ins>
    </w:p>
    <w:p w:rsidR="00CD46E5" w:rsidRDefault="00CD46E5" w:rsidP="0052191E">
      <w:pPr>
        <w:tabs>
          <w:tab w:val="left" w:pos="1440"/>
        </w:tabs>
        <w:jc w:val="both"/>
        <w:rPr>
          <w:rFonts w:cs="Arial"/>
        </w:rPr>
      </w:pPr>
    </w:p>
    <w:p w:rsidR="0052191E" w:rsidDel="00CD46E5" w:rsidRDefault="0052191E" w:rsidP="0052191E">
      <w:pPr>
        <w:tabs>
          <w:tab w:val="left" w:pos="1620"/>
        </w:tabs>
        <w:ind w:left="1620" w:hanging="1620"/>
        <w:jc w:val="both"/>
        <w:rPr>
          <w:del w:id="1078" w:author="Author"/>
          <w:rFonts w:eastAsia="Calibri" w:cs="Arial"/>
        </w:rPr>
      </w:pPr>
      <w:del w:id="1079" w:author="Author">
        <w:r w:rsidRPr="0052191E" w:rsidDel="00CD46E5">
          <w:rPr>
            <w:rFonts w:eastAsia="Calibri" w:cs="Arial"/>
          </w:rPr>
          <w:delText>APIR3.1.2[100]</w:delText>
        </w:r>
        <w:r w:rsidDel="00CD46E5">
          <w:rPr>
            <w:rFonts w:eastAsia="Calibri" w:cs="Arial"/>
          </w:rPr>
          <w:tab/>
        </w:r>
        <w:r w:rsidRPr="0052191E" w:rsidDel="00CD46E5">
          <w:rPr>
            <w:rFonts w:eastAsia="Calibri" w:cs="Arial"/>
          </w:rPr>
          <w:delText>When the API updates the output states of the Field I/O Device (see Item “n”), the API shall clear all previous toggle requests and the Watchdog Triggered Condition so that a new Watchdog Triggered Condition can be generated.</w:delText>
        </w:r>
        <w:r w:rsidRPr="0052191E" w:rsidDel="00CD46E5">
          <w:rPr>
            <w:rFonts w:eastAsia="Calibri" w:cs="Arial"/>
          </w:rPr>
          <w:tab/>
          <w:delText>fio_fiod_wd_heartbeat(3fio).</w:delText>
        </w:r>
      </w:del>
    </w:p>
    <w:p w:rsidR="0052191E" w:rsidDel="00CD46E5" w:rsidRDefault="0052191E" w:rsidP="0052191E">
      <w:pPr>
        <w:tabs>
          <w:tab w:val="left" w:pos="1440"/>
        </w:tabs>
        <w:jc w:val="both"/>
        <w:rPr>
          <w:del w:id="1080" w:author="Author"/>
          <w:rFonts w:cs="Arial"/>
        </w:rPr>
      </w:pPr>
    </w:p>
    <w:p w:rsidR="0052191E" w:rsidDel="00CD46E5" w:rsidRDefault="0052191E" w:rsidP="0052191E">
      <w:pPr>
        <w:tabs>
          <w:tab w:val="left" w:pos="1620"/>
        </w:tabs>
        <w:ind w:left="1620" w:hanging="1620"/>
        <w:jc w:val="both"/>
        <w:rPr>
          <w:del w:id="1081" w:author="Author"/>
          <w:rFonts w:eastAsia="Calibri" w:cs="Arial"/>
        </w:rPr>
      </w:pPr>
      <w:del w:id="1082" w:author="Author">
        <w:r w:rsidRPr="0052191E" w:rsidDel="00CD46E5">
          <w:rPr>
            <w:rFonts w:eastAsia="Calibri" w:cs="Arial"/>
          </w:rPr>
          <w:delText>APIR3.1.2[10</w:delText>
        </w:r>
        <w:r w:rsidDel="00CD46E5">
          <w:rPr>
            <w:rFonts w:eastAsia="Calibri" w:cs="Arial"/>
          </w:rPr>
          <w:delText>1</w:delText>
        </w:r>
        <w:r w:rsidRPr="0052191E" w:rsidDel="00CD46E5">
          <w:rPr>
            <w:rFonts w:eastAsia="Calibri" w:cs="Arial"/>
          </w:rPr>
          <w:delText>]</w:delText>
        </w:r>
        <w:r w:rsidDel="00CD46E5">
          <w:rPr>
            <w:rFonts w:eastAsia="Calibri" w:cs="Arial"/>
          </w:rPr>
          <w:tab/>
        </w:r>
        <w:r w:rsidRPr="0052191E" w:rsidDel="00CD46E5">
          <w:rPr>
            <w:rFonts w:eastAsia="Calibri" w:cs="Arial"/>
          </w:rPr>
          <w:delText>The API shall not toggle the Watchdog output point more than once per update of the output states on the Field I/O Device.</w:delText>
        </w:r>
      </w:del>
    </w:p>
    <w:p w:rsidR="0052191E" w:rsidDel="00CD46E5" w:rsidRDefault="0052191E" w:rsidP="0052191E">
      <w:pPr>
        <w:tabs>
          <w:tab w:val="left" w:pos="1440"/>
        </w:tabs>
        <w:jc w:val="both"/>
        <w:rPr>
          <w:del w:id="1083" w:author="Author"/>
          <w:rFonts w:cs="Arial"/>
        </w:rPr>
      </w:pPr>
    </w:p>
    <w:p w:rsidR="0052191E" w:rsidRDefault="0052191E" w:rsidP="0052191E">
      <w:pPr>
        <w:tabs>
          <w:tab w:val="left" w:pos="1620"/>
        </w:tabs>
        <w:ind w:left="1620" w:hanging="1620"/>
        <w:jc w:val="both"/>
        <w:rPr>
          <w:rFonts w:eastAsia="Calibri" w:cs="Arial"/>
        </w:rPr>
      </w:pPr>
      <w:r w:rsidRPr="0052191E">
        <w:rPr>
          <w:rFonts w:eastAsia="Calibri" w:cs="Arial"/>
        </w:rPr>
        <w:t>APIR3.1.2[10</w:t>
      </w:r>
      <w:r>
        <w:rPr>
          <w:rFonts w:eastAsia="Calibri" w:cs="Arial"/>
        </w:rPr>
        <w:t>3</w:t>
      </w:r>
      <w:r w:rsidRPr="0052191E">
        <w:rPr>
          <w:rFonts w:eastAsia="Calibri" w:cs="Arial"/>
        </w:rPr>
        <w:t>]</w:t>
      </w:r>
      <w:r>
        <w:rPr>
          <w:rFonts w:eastAsia="Calibri" w:cs="Arial"/>
        </w:rPr>
        <w:tab/>
      </w:r>
      <w:r w:rsidRPr="0052191E">
        <w:rPr>
          <w:rFonts w:eastAsia="Calibri" w:cs="Arial"/>
        </w:rPr>
        <w:t>All counters contained in the Field I/O Device status information shall be four byte unsigned values each with a</w:t>
      </w:r>
      <w:r>
        <w:rPr>
          <w:rFonts w:eastAsia="Calibri" w:cs="Arial"/>
        </w:rPr>
        <w:t xml:space="preserve"> maximum value of 4,294,967,295.</w:t>
      </w:r>
    </w:p>
    <w:p w:rsidR="0052191E" w:rsidRDefault="0052191E" w:rsidP="0052191E">
      <w:pPr>
        <w:tabs>
          <w:tab w:val="left" w:pos="1440"/>
        </w:tabs>
        <w:jc w:val="both"/>
        <w:rPr>
          <w:rFonts w:cs="Arial"/>
        </w:rPr>
      </w:pPr>
    </w:p>
    <w:p w:rsidR="0052191E" w:rsidRDefault="0052191E" w:rsidP="0052191E">
      <w:pPr>
        <w:tabs>
          <w:tab w:val="left" w:pos="1620"/>
        </w:tabs>
        <w:ind w:left="1620" w:hanging="1620"/>
        <w:jc w:val="both"/>
        <w:rPr>
          <w:rFonts w:eastAsia="Calibri" w:cs="Arial"/>
        </w:rPr>
      </w:pPr>
      <w:r w:rsidRPr="0052191E">
        <w:rPr>
          <w:rFonts w:eastAsia="Calibri" w:cs="Arial"/>
        </w:rPr>
        <w:t>APIR3.1.2[10</w:t>
      </w:r>
      <w:r>
        <w:rPr>
          <w:rFonts w:eastAsia="Calibri" w:cs="Arial"/>
        </w:rPr>
        <w:t>4</w:t>
      </w:r>
      <w:r w:rsidRPr="0052191E">
        <w:rPr>
          <w:rFonts w:eastAsia="Calibri" w:cs="Arial"/>
        </w:rPr>
        <w:t>]</w:t>
      </w:r>
      <w:r>
        <w:rPr>
          <w:rFonts w:eastAsia="Calibri" w:cs="Arial"/>
        </w:rPr>
        <w:tab/>
      </w:r>
      <w:r w:rsidRPr="0052191E">
        <w:rPr>
          <w:rFonts w:eastAsia="Calibri" w:cs="Arial"/>
        </w:rPr>
        <w:t>The counters shall be frozen when they reach the maximum value to prevent rollover.</w:t>
      </w:r>
    </w:p>
    <w:p w:rsidR="0052191E" w:rsidRDefault="0052191E" w:rsidP="0052191E">
      <w:pPr>
        <w:tabs>
          <w:tab w:val="left" w:pos="1440"/>
        </w:tabs>
        <w:jc w:val="both"/>
        <w:rPr>
          <w:rFonts w:cs="Arial"/>
        </w:rPr>
      </w:pPr>
    </w:p>
    <w:p w:rsidR="0052191E" w:rsidRDefault="00142BD6" w:rsidP="0052191E">
      <w:pPr>
        <w:tabs>
          <w:tab w:val="left" w:pos="1620"/>
        </w:tabs>
        <w:ind w:left="1620" w:hanging="1620"/>
        <w:jc w:val="both"/>
        <w:rPr>
          <w:rFonts w:eastAsia="Calibri" w:cs="Arial"/>
        </w:rPr>
      </w:pPr>
      <w:r w:rsidRPr="00142BD6">
        <w:rPr>
          <w:rFonts w:eastAsia="Calibri" w:cs="Arial"/>
        </w:rPr>
        <w:t>APIR3.1.2[106]</w:t>
      </w:r>
      <w:r w:rsidR="0052191E">
        <w:rPr>
          <w:rFonts w:eastAsia="Calibri" w:cs="Arial"/>
        </w:rPr>
        <w:tab/>
      </w:r>
      <w:r w:rsidRPr="00142BD6">
        <w:rPr>
          <w:rFonts w:eastAsia="Calibri" w:cs="Arial"/>
        </w:rPr>
        <w:t>The response frame sequence number shall be a four byte unsigned value and rollover after the maximum value.</w:t>
      </w:r>
    </w:p>
    <w:p w:rsidR="00E35D67" w:rsidRDefault="00E35D67" w:rsidP="00E35D67">
      <w:pPr>
        <w:pStyle w:val="Heading3"/>
      </w:pPr>
      <w:r>
        <w:t>Input Specifications</w:t>
      </w:r>
    </w:p>
    <w:p w:rsidR="00E35D67" w:rsidRDefault="00E35D67" w:rsidP="00E35D67">
      <w:pPr>
        <w:tabs>
          <w:tab w:val="left" w:pos="1440"/>
        </w:tabs>
        <w:jc w:val="both"/>
        <w:rPr>
          <w:rFonts w:cs="Arial"/>
        </w:rPr>
      </w:pPr>
      <w:r>
        <w:rPr>
          <w:rFonts w:cs="Arial"/>
        </w:rPr>
        <w:t>This test case requires no input.</w:t>
      </w:r>
    </w:p>
    <w:p w:rsidR="00E35D67" w:rsidRDefault="00E35D67" w:rsidP="00E35D67">
      <w:pPr>
        <w:pStyle w:val="Heading3"/>
      </w:pPr>
      <w:r>
        <w:t>Output Specifications</w:t>
      </w:r>
    </w:p>
    <w:p w:rsidR="00E35D67" w:rsidRDefault="00E35D67" w:rsidP="00E35D67">
      <w:pPr>
        <w:tabs>
          <w:tab w:val="left" w:pos="1440"/>
        </w:tabs>
        <w:jc w:val="both"/>
        <w:rPr>
          <w:rFonts w:cs="Arial"/>
        </w:rPr>
      </w:pPr>
      <w:r>
        <w:rPr>
          <w:rFonts w:cs="Arial"/>
        </w:rPr>
        <w:t>This test case produces no output.</w:t>
      </w:r>
    </w:p>
    <w:p w:rsidR="00BE0407" w:rsidRDefault="00BE0407" w:rsidP="00BE0407">
      <w:pPr>
        <w:pStyle w:val="Heading3"/>
      </w:pPr>
      <w:r>
        <w:lastRenderedPageBreak/>
        <w:t>Environmental Needs</w:t>
      </w:r>
    </w:p>
    <w:p w:rsidR="00BE0407" w:rsidRDefault="00BE0407" w:rsidP="00BE0407">
      <w:pPr>
        <w:pStyle w:val="Heading4"/>
        <w:tabs>
          <w:tab w:val="clear" w:pos="1440"/>
          <w:tab w:val="left" w:pos="1080"/>
        </w:tabs>
      </w:pPr>
      <w:r>
        <w:t>Hardware</w:t>
      </w:r>
    </w:p>
    <w:p w:rsidR="00BE0407" w:rsidRPr="00E12DAD" w:rsidRDefault="00BE0407" w:rsidP="00BE0407">
      <w:r>
        <w:t>This test case utilizes the standard APIVS test hardware configuration as detailed in Section 2.1.</w:t>
      </w:r>
    </w:p>
    <w:p w:rsidR="00BE0407" w:rsidRDefault="00BE0407" w:rsidP="00BE0407">
      <w:pPr>
        <w:pStyle w:val="Heading4"/>
        <w:tabs>
          <w:tab w:val="clear" w:pos="1440"/>
          <w:tab w:val="left" w:pos="1080"/>
        </w:tabs>
      </w:pPr>
      <w:r>
        <w:t>Software</w:t>
      </w:r>
    </w:p>
    <w:p w:rsidR="00BE0407" w:rsidRPr="00E12DAD" w:rsidRDefault="00BE0407" w:rsidP="00BE0407">
      <w:r>
        <w:t>This test case utilizes the standard APIVS test software as detailed in Section 2.1.</w:t>
      </w:r>
    </w:p>
    <w:p w:rsidR="00BE0407" w:rsidRDefault="00BE0407" w:rsidP="00BE0407">
      <w:pPr>
        <w:pStyle w:val="Heading4"/>
        <w:tabs>
          <w:tab w:val="clear" w:pos="1440"/>
          <w:tab w:val="left" w:pos="1080"/>
        </w:tabs>
      </w:pPr>
      <w:r>
        <w:t>Other</w:t>
      </w:r>
    </w:p>
    <w:p w:rsidR="00BE0407" w:rsidRPr="00A91055" w:rsidRDefault="00BE0407" w:rsidP="00BE0407">
      <w:r>
        <w:t>None.</w:t>
      </w:r>
    </w:p>
    <w:p w:rsidR="00BE0407" w:rsidRDefault="00BE0407" w:rsidP="00BE0407">
      <w:pPr>
        <w:pStyle w:val="Heading3"/>
      </w:pPr>
      <w:r>
        <w:t>Special Procedural Requirements</w:t>
      </w:r>
    </w:p>
    <w:p w:rsidR="00BE0407" w:rsidRDefault="00BE0407" w:rsidP="00BE0407">
      <w:pPr>
        <w:tabs>
          <w:tab w:val="left" w:pos="1440"/>
        </w:tabs>
        <w:jc w:val="both"/>
        <w:rPr>
          <w:rFonts w:cs="Arial"/>
        </w:rPr>
      </w:pPr>
      <w:r>
        <w:rPr>
          <w:rFonts w:cs="Arial"/>
        </w:rPr>
        <w:t>None.</w:t>
      </w:r>
    </w:p>
    <w:p w:rsidR="00BE0407" w:rsidRDefault="00BE0407" w:rsidP="00BE0407">
      <w:pPr>
        <w:pStyle w:val="Heading3"/>
      </w:pPr>
      <w:r>
        <w:t>Intercase Dependencies</w:t>
      </w:r>
    </w:p>
    <w:p w:rsidR="00BE0407" w:rsidRDefault="00BE0407" w:rsidP="00BE0407">
      <w:pPr>
        <w:tabs>
          <w:tab w:val="left" w:pos="1440"/>
        </w:tabs>
        <w:jc w:val="both"/>
        <w:rPr>
          <w:rFonts w:cs="Arial"/>
        </w:rPr>
      </w:pPr>
      <w:r>
        <w:rPr>
          <w:rFonts w:cs="Arial"/>
        </w:rPr>
        <w:t>None.</w:t>
      </w:r>
    </w:p>
    <w:p w:rsidR="00BE0407" w:rsidRDefault="00BE0407" w:rsidP="00BE0407">
      <w:pPr>
        <w:pStyle w:val="Heading3"/>
      </w:pPr>
      <w:r>
        <w:t>Additional Pass/Fail Criteria</w:t>
      </w:r>
    </w:p>
    <w:p w:rsidR="00E35D67" w:rsidRDefault="00E35D67" w:rsidP="00E35D67">
      <w:pPr>
        <w:tabs>
          <w:tab w:val="left" w:pos="1440"/>
        </w:tabs>
        <w:jc w:val="both"/>
      </w:pPr>
      <w:r>
        <w:rPr>
          <w:rFonts w:cs="Arial"/>
        </w:rPr>
        <w:t>All requirements in Section 2.30.</w:t>
      </w:r>
      <w:r w:rsidR="00B35F95">
        <w:rPr>
          <w:rFonts w:cs="Arial"/>
        </w:rPr>
        <w:t>3</w:t>
      </w:r>
      <w:r>
        <w:rPr>
          <w:rFonts w:cs="Arial"/>
        </w:rPr>
        <w:t xml:space="preserve"> must be satisfied for this test case to pass.</w:t>
      </w:r>
    </w:p>
    <w:p w:rsidR="00BE0407" w:rsidRDefault="00BE0407" w:rsidP="00BE0407">
      <w:pPr>
        <w:pStyle w:val="Heading2"/>
        <w:spacing w:before="0"/>
      </w:pPr>
      <w:r>
        <w:br w:type="page"/>
      </w:r>
      <w:bookmarkStart w:id="1084" w:name="_Toc456255168"/>
      <w:r>
        <w:lastRenderedPageBreak/>
        <w:t xml:space="preserve">Test Case Specification </w:t>
      </w:r>
      <w:r w:rsidR="005C6EC6">
        <w:t>2</w:t>
      </w:r>
      <w:r w:rsidR="0004001E">
        <w:t>8</w:t>
      </w:r>
      <w:r>
        <w:t xml:space="preserve"> – </w:t>
      </w:r>
      <w:r w:rsidR="00283120">
        <w:t xml:space="preserve">FPUI </w:t>
      </w:r>
      <w:r w:rsidR="00D57C18">
        <w:t>Display Presence and Size</w:t>
      </w:r>
      <w:bookmarkEnd w:id="1084"/>
    </w:p>
    <w:p w:rsidR="00BE0407" w:rsidRDefault="00BE0407" w:rsidP="00BE0407">
      <w:pPr>
        <w:pStyle w:val="Heading3"/>
      </w:pPr>
      <w:r>
        <w:t>Test Case Specification Identifier</w:t>
      </w:r>
    </w:p>
    <w:p w:rsidR="00BE0407" w:rsidRDefault="00BE0407" w:rsidP="00BE0407">
      <w:pPr>
        <w:tabs>
          <w:tab w:val="left" w:pos="1440"/>
        </w:tabs>
        <w:jc w:val="both"/>
        <w:rPr>
          <w:rFonts w:cs="Arial"/>
        </w:rPr>
      </w:pPr>
      <w:r>
        <w:rPr>
          <w:rFonts w:cs="Arial"/>
        </w:rPr>
        <w:t>The identifier for this Test Case Specification is APIRI.TCS.7010.</w:t>
      </w:r>
    </w:p>
    <w:p w:rsidR="00B35F95" w:rsidRDefault="00B35F95" w:rsidP="00B35F95">
      <w:pPr>
        <w:pStyle w:val="Heading3"/>
      </w:pPr>
      <w:r>
        <w:t>Objective</w:t>
      </w:r>
    </w:p>
    <w:p w:rsidR="00B35F95" w:rsidRDefault="00B35F95" w:rsidP="00B35F95">
      <w:pPr>
        <w:tabs>
          <w:tab w:val="left" w:pos="1440"/>
        </w:tabs>
        <w:jc w:val="both"/>
        <w:rPr>
          <w:rFonts w:cs="Arial"/>
        </w:rPr>
      </w:pPr>
      <w:r>
        <w:rPr>
          <w:rFonts w:cs="Arial"/>
        </w:rPr>
        <w:t xml:space="preserve">The objective of this Test Case is </w:t>
      </w:r>
      <w:r w:rsidR="008372B9">
        <w:rPr>
          <w:rFonts w:cs="Arial"/>
        </w:rPr>
        <w:t xml:space="preserve">to validate </w:t>
      </w:r>
      <w:r w:rsidR="008F7585">
        <w:rPr>
          <w:rFonts w:cs="Arial"/>
        </w:rPr>
        <w:t xml:space="preserve">certain </w:t>
      </w:r>
      <w:r w:rsidR="008372B9">
        <w:rPr>
          <w:rFonts w:cs="Arial"/>
        </w:rPr>
        <w:t xml:space="preserve">API requirements related to the </w:t>
      </w:r>
      <w:r w:rsidR="008F7585">
        <w:rPr>
          <w:rFonts w:cs="Arial"/>
        </w:rPr>
        <w:t>window</w:t>
      </w:r>
      <w:r w:rsidR="008372B9">
        <w:rPr>
          <w:rFonts w:cs="Arial"/>
        </w:rPr>
        <w:t xml:space="preserve"> display size and the detection of the presense (or absence) of a connected display panel.</w:t>
      </w:r>
    </w:p>
    <w:p w:rsidR="00BE0407" w:rsidRDefault="00BE0407" w:rsidP="00BE0407">
      <w:pPr>
        <w:pStyle w:val="Heading3"/>
      </w:pPr>
      <w:r>
        <w:t>Test Items</w:t>
      </w:r>
    </w:p>
    <w:p w:rsidR="00BE0407" w:rsidRDefault="00BE0407" w:rsidP="00BE0407">
      <w:pPr>
        <w:tabs>
          <w:tab w:val="left" w:pos="1440"/>
        </w:tabs>
        <w:jc w:val="both"/>
        <w:rPr>
          <w:rFonts w:cs="Arial"/>
        </w:rPr>
      </w:pPr>
      <w:r>
        <w:rPr>
          <w:rFonts w:cs="Arial"/>
        </w:rPr>
        <w:t>This test case tests the following requirements:</w:t>
      </w:r>
    </w:p>
    <w:p w:rsidR="00D57C18" w:rsidRDefault="00D57C18" w:rsidP="00D57C18">
      <w:pPr>
        <w:tabs>
          <w:tab w:val="left" w:pos="1440"/>
        </w:tabs>
        <w:jc w:val="both"/>
        <w:rPr>
          <w:rFonts w:cs="Arial"/>
        </w:rPr>
      </w:pPr>
    </w:p>
    <w:p w:rsidR="007C40A5" w:rsidDel="007A440B" w:rsidRDefault="007C40A5" w:rsidP="007C40A5">
      <w:pPr>
        <w:tabs>
          <w:tab w:val="left" w:pos="1440"/>
        </w:tabs>
        <w:ind w:left="1440" w:hanging="1440"/>
        <w:jc w:val="both"/>
        <w:rPr>
          <w:rFonts w:eastAsia="Calibri" w:cs="Arial"/>
        </w:rPr>
      </w:pPr>
      <w:r w:rsidRPr="0075046E" w:rsidDel="007A440B">
        <w:rPr>
          <w:rFonts w:eastAsia="Calibri" w:cs="Arial"/>
        </w:rPr>
        <w:t>APIR3.1.1[4]</w:t>
      </w:r>
      <w:r w:rsidDel="007A440B">
        <w:rPr>
          <w:rFonts w:eastAsia="Calibri" w:cs="Arial"/>
        </w:rPr>
        <w:tab/>
      </w:r>
      <w:r w:rsidRPr="0075046E" w:rsidDel="007A440B">
        <w:rPr>
          <w:rFonts w:eastAsia="Calibri" w:cs="Arial"/>
        </w:rPr>
        <w:t>The display size of the windows shall have a minimum size of 4 lines x 40 characters and a maximum size of 24 lines x 80 characters.</w:t>
      </w:r>
    </w:p>
    <w:p w:rsidR="00437EB5" w:rsidDel="007A440B" w:rsidRDefault="00437EB5" w:rsidP="007C40A5">
      <w:pPr>
        <w:tabs>
          <w:tab w:val="left" w:pos="1440"/>
        </w:tabs>
        <w:ind w:left="1440" w:hanging="1440"/>
        <w:jc w:val="both"/>
        <w:rPr>
          <w:rFonts w:eastAsia="Calibri" w:cs="Arial"/>
        </w:rPr>
      </w:pPr>
    </w:p>
    <w:p w:rsidR="00437EB5" w:rsidRPr="00437EB5" w:rsidDel="007A440B" w:rsidRDefault="00437EB5" w:rsidP="007C40A5">
      <w:pPr>
        <w:tabs>
          <w:tab w:val="left" w:pos="1440"/>
        </w:tabs>
        <w:ind w:left="1440" w:hanging="1440"/>
        <w:jc w:val="both"/>
        <w:rPr>
          <w:rFonts w:eastAsia="Calibri" w:cs="Arial"/>
          <w:i/>
        </w:rPr>
      </w:pPr>
      <w:r w:rsidRPr="00437EB5" w:rsidDel="007A440B">
        <w:rPr>
          <w:rFonts w:eastAsia="Calibri" w:cs="Arial"/>
          <w:i/>
        </w:rPr>
        <w:tab/>
        <w:t>Guidance: the ATC Controller Standard requires a minimum display size of 8 lines x 40 characters.</w:t>
      </w:r>
    </w:p>
    <w:p w:rsidR="007C40A5" w:rsidDel="007A440B" w:rsidRDefault="007C40A5" w:rsidP="00D57C18">
      <w:pPr>
        <w:tabs>
          <w:tab w:val="left" w:pos="1620"/>
        </w:tabs>
        <w:ind w:left="1620" w:hanging="1620"/>
        <w:jc w:val="both"/>
        <w:rPr>
          <w:rFonts w:eastAsia="Calibri" w:cs="Arial"/>
        </w:rPr>
      </w:pPr>
    </w:p>
    <w:p w:rsidR="00D57C18" w:rsidRDefault="00D57C18" w:rsidP="00D57C18">
      <w:pPr>
        <w:tabs>
          <w:tab w:val="left" w:pos="1620"/>
        </w:tabs>
        <w:ind w:left="1620" w:hanging="1620"/>
        <w:jc w:val="both"/>
        <w:rPr>
          <w:rFonts w:eastAsia="Calibri" w:cs="Arial"/>
        </w:rPr>
      </w:pPr>
      <w:r w:rsidRPr="008F52FC">
        <w:rPr>
          <w:rFonts w:eastAsia="Calibri" w:cs="Arial"/>
        </w:rPr>
        <w:t>APIR3.1.1[5]</w:t>
      </w:r>
      <w:r>
        <w:rPr>
          <w:rFonts w:eastAsia="Calibri" w:cs="Arial"/>
        </w:rPr>
        <w:tab/>
      </w:r>
      <w:r w:rsidRPr="008F52FC">
        <w:rPr>
          <w:rFonts w:eastAsia="Calibri" w:cs="Arial"/>
        </w:rPr>
        <w:t>If no physical display exists, the API shall operate as if it has a display with a size of 8 lines x 40 characters.</w:t>
      </w:r>
    </w:p>
    <w:p w:rsidR="00D57C18" w:rsidRDefault="00D57C18" w:rsidP="00D57C18">
      <w:pPr>
        <w:tabs>
          <w:tab w:val="left" w:pos="1440"/>
        </w:tabs>
        <w:jc w:val="both"/>
        <w:rPr>
          <w:rFonts w:cs="Arial"/>
        </w:rPr>
      </w:pPr>
    </w:p>
    <w:p w:rsidR="00D57C18" w:rsidRDefault="00D57C18" w:rsidP="00D57C18">
      <w:pPr>
        <w:tabs>
          <w:tab w:val="left" w:pos="1620"/>
        </w:tabs>
        <w:ind w:left="1620" w:hanging="1620"/>
        <w:jc w:val="both"/>
        <w:rPr>
          <w:rFonts w:eastAsia="Calibri" w:cs="Arial"/>
        </w:rPr>
      </w:pPr>
      <w:r w:rsidRPr="00D57C18">
        <w:rPr>
          <w:rFonts w:eastAsia="Calibri" w:cs="Arial"/>
        </w:rPr>
        <w:t>APIR3.1.1.2[38]</w:t>
      </w:r>
      <w:r>
        <w:rPr>
          <w:rFonts w:eastAsia="Calibri" w:cs="Arial"/>
        </w:rPr>
        <w:tab/>
      </w:r>
      <w:r w:rsidRPr="00D57C18">
        <w:rPr>
          <w:rFonts w:eastAsia="Calibri" w:cs="Arial"/>
        </w:rPr>
        <w:t>The API shall provide a mechanism to allow application programs to detect the presence or absence of a Front Panel.</w:t>
      </w:r>
    </w:p>
    <w:p w:rsidR="00D57C18" w:rsidRDefault="00D57C18" w:rsidP="00D57C18">
      <w:pPr>
        <w:tabs>
          <w:tab w:val="left" w:pos="1440"/>
        </w:tabs>
        <w:jc w:val="both"/>
        <w:rPr>
          <w:rFonts w:cs="Arial"/>
        </w:rPr>
      </w:pPr>
    </w:p>
    <w:p w:rsidR="00D57C18" w:rsidRDefault="00D57C18" w:rsidP="00D57C18">
      <w:pPr>
        <w:tabs>
          <w:tab w:val="left" w:pos="1620"/>
        </w:tabs>
        <w:ind w:left="1620" w:hanging="1620"/>
        <w:jc w:val="both"/>
        <w:rPr>
          <w:rFonts w:eastAsia="Calibri" w:cs="Arial"/>
        </w:rPr>
      </w:pPr>
      <w:r>
        <w:rPr>
          <w:rFonts w:eastAsia="Calibri" w:cs="Arial"/>
        </w:rPr>
        <w:t>APIR3.1.1.2[39</w:t>
      </w:r>
      <w:r w:rsidRPr="00D57C18">
        <w:rPr>
          <w:rFonts w:eastAsia="Calibri" w:cs="Arial"/>
        </w:rPr>
        <w:t>]</w:t>
      </w:r>
      <w:r>
        <w:rPr>
          <w:rFonts w:eastAsia="Calibri" w:cs="Arial"/>
        </w:rPr>
        <w:tab/>
      </w:r>
      <w:r w:rsidRPr="00D57C18">
        <w:rPr>
          <w:rFonts w:eastAsia="Calibri" w:cs="Arial"/>
        </w:rPr>
        <w:t>The API shall recognize the presence or absence of a Front Panel in 5 seconds.</w:t>
      </w:r>
    </w:p>
    <w:p w:rsidR="00D57C18" w:rsidRDefault="00D57C18" w:rsidP="00D57C18">
      <w:pPr>
        <w:tabs>
          <w:tab w:val="left" w:pos="1440"/>
        </w:tabs>
        <w:jc w:val="both"/>
        <w:rPr>
          <w:rFonts w:cs="Arial"/>
        </w:rPr>
      </w:pPr>
    </w:p>
    <w:p w:rsidR="00D57C18" w:rsidRDefault="00D57C18" w:rsidP="00D57C18">
      <w:pPr>
        <w:tabs>
          <w:tab w:val="left" w:pos="1620"/>
        </w:tabs>
        <w:ind w:left="1620" w:hanging="1620"/>
        <w:jc w:val="both"/>
        <w:rPr>
          <w:rFonts w:eastAsia="Calibri" w:cs="Arial"/>
        </w:rPr>
      </w:pPr>
      <w:r>
        <w:rPr>
          <w:rFonts w:eastAsia="Calibri" w:cs="Arial"/>
        </w:rPr>
        <w:t>APIR3.1.1.2[40</w:t>
      </w:r>
      <w:r w:rsidRPr="00D57C18">
        <w:rPr>
          <w:rFonts w:eastAsia="Calibri" w:cs="Arial"/>
        </w:rPr>
        <w:t>]</w:t>
      </w:r>
      <w:r>
        <w:rPr>
          <w:rFonts w:eastAsia="Calibri" w:cs="Arial"/>
        </w:rPr>
        <w:tab/>
      </w:r>
      <w:r w:rsidRPr="00D57C18">
        <w:rPr>
          <w:rFonts w:eastAsia="Calibri" w:cs="Arial"/>
        </w:rPr>
        <w:t>The API shall provide an asynchronous notification to alert application programs of a change in the presence or absence of a Front Panel.</w:t>
      </w:r>
    </w:p>
    <w:p w:rsidR="00D57C18" w:rsidRDefault="00D57C18" w:rsidP="00D57C18">
      <w:pPr>
        <w:tabs>
          <w:tab w:val="left" w:pos="1440"/>
        </w:tabs>
        <w:jc w:val="both"/>
        <w:rPr>
          <w:rFonts w:cs="Arial"/>
        </w:rPr>
      </w:pPr>
    </w:p>
    <w:p w:rsidR="00D57C18" w:rsidRDefault="00D57C18" w:rsidP="00D57C18">
      <w:pPr>
        <w:tabs>
          <w:tab w:val="left" w:pos="1620"/>
        </w:tabs>
        <w:ind w:left="1620" w:hanging="1620"/>
        <w:jc w:val="both"/>
        <w:rPr>
          <w:rFonts w:eastAsia="Calibri" w:cs="Arial"/>
        </w:rPr>
      </w:pPr>
      <w:r>
        <w:rPr>
          <w:rFonts w:eastAsia="Calibri" w:cs="Arial"/>
        </w:rPr>
        <w:t>APIR3.1.1.2[41</w:t>
      </w:r>
      <w:r w:rsidRPr="00D57C18">
        <w:rPr>
          <w:rFonts w:eastAsia="Calibri" w:cs="Arial"/>
        </w:rPr>
        <w:t>]</w:t>
      </w:r>
      <w:r>
        <w:rPr>
          <w:rFonts w:eastAsia="Calibri" w:cs="Arial"/>
        </w:rPr>
        <w:tab/>
      </w:r>
      <w:r w:rsidRPr="00D57C18">
        <w:rPr>
          <w:rFonts w:eastAsia="Calibri" w:cs="Arial"/>
        </w:rPr>
        <w:t>The API shall provide an asynchronous notification to alert all application programs when their associated windows change size.</w:t>
      </w:r>
    </w:p>
    <w:p w:rsidR="008653A3" w:rsidRDefault="008653A3" w:rsidP="008653A3">
      <w:pPr>
        <w:pStyle w:val="Heading3"/>
      </w:pPr>
      <w:r>
        <w:t>Input Specifications</w:t>
      </w:r>
    </w:p>
    <w:p w:rsidR="008653A3" w:rsidRDefault="008653A3" w:rsidP="008653A3">
      <w:pPr>
        <w:tabs>
          <w:tab w:val="left" w:pos="1440"/>
        </w:tabs>
        <w:jc w:val="both"/>
        <w:rPr>
          <w:rFonts w:cs="Arial"/>
        </w:rPr>
      </w:pPr>
      <w:r>
        <w:rPr>
          <w:rFonts w:cs="Arial"/>
        </w:rPr>
        <w:t>This test case requires the following file(s) as input:</w:t>
      </w:r>
    </w:p>
    <w:p w:rsidR="008653A3" w:rsidRDefault="008653A3" w:rsidP="008653A3">
      <w:pPr>
        <w:tabs>
          <w:tab w:val="left" w:pos="1440"/>
        </w:tabs>
        <w:jc w:val="both"/>
        <w:rPr>
          <w:rFonts w:cs="Arial"/>
        </w:rPr>
      </w:pPr>
    </w:p>
    <w:p w:rsidR="008653A3" w:rsidRPr="007A4E54" w:rsidRDefault="008653A3" w:rsidP="008653A3">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8653A3" w:rsidRDefault="008653A3" w:rsidP="008653A3">
      <w:pPr>
        <w:tabs>
          <w:tab w:val="left" w:pos="1440"/>
        </w:tabs>
        <w:ind w:left="720"/>
        <w:jc w:val="both"/>
        <w:rPr>
          <w:rFonts w:cs="Arial"/>
        </w:rPr>
      </w:pPr>
      <w:r w:rsidRPr="007A4E54">
        <w:rPr>
          <w:rFonts w:cs="Arial"/>
          <w:b/>
        </w:rPr>
        <w:t>C</w:t>
      </w:r>
      <w:r>
        <w:rPr>
          <w:rFonts w:cs="Arial"/>
          <w:b/>
        </w:rPr>
        <w:t>7010</w:t>
      </w:r>
      <w:r w:rsidRPr="007A4E54">
        <w:rPr>
          <w:rFonts w:cs="Arial"/>
          <w:b/>
        </w:rPr>
        <w:t>_in.xml</w:t>
      </w:r>
      <w:r>
        <w:rPr>
          <w:rFonts w:cs="Arial"/>
        </w:rPr>
        <w:tab/>
      </w:r>
      <w:r>
        <w:rPr>
          <w:rFonts w:cs="Arial"/>
        </w:rPr>
        <w:tab/>
        <w:t>APIVSXML test script (XML format)</w:t>
      </w:r>
    </w:p>
    <w:p w:rsidR="008653A3" w:rsidRDefault="008653A3" w:rsidP="008653A3">
      <w:pPr>
        <w:tabs>
          <w:tab w:val="left" w:pos="1440"/>
        </w:tabs>
        <w:ind w:left="720"/>
        <w:jc w:val="both"/>
        <w:rPr>
          <w:rFonts w:cs="Arial"/>
        </w:rPr>
      </w:pPr>
      <w:r w:rsidRPr="007A4E54">
        <w:rPr>
          <w:rFonts w:cs="Arial"/>
          <w:b/>
        </w:rPr>
        <w:t>VS_config_</w:t>
      </w:r>
      <w:r w:rsidR="00ED25BB">
        <w:rPr>
          <w:rFonts w:cs="Arial"/>
          <w:b/>
        </w:rPr>
        <w:t>2</w:t>
      </w:r>
      <w:r w:rsidRPr="007A4E54">
        <w:rPr>
          <w:rFonts w:cs="Arial"/>
          <w:b/>
        </w:rPr>
        <w:t>.txt</w:t>
      </w:r>
      <w:r w:rsidRPr="007A4E54">
        <w:rPr>
          <w:rFonts w:cs="Arial"/>
          <w:b/>
        </w:rPr>
        <w:tab/>
      </w:r>
      <w:r>
        <w:rPr>
          <w:rFonts w:cs="Arial"/>
        </w:rPr>
        <w:t>VSE configuration file (specified on VSE command line)</w:t>
      </w:r>
    </w:p>
    <w:p w:rsidR="00ED25BB" w:rsidRDefault="00ED25BB" w:rsidP="008653A3">
      <w:pPr>
        <w:tabs>
          <w:tab w:val="left" w:pos="1440"/>
        </w:tabs>
        <w:ind w:left="720"/>
        <w:jc w:val="both"/>
        <w:rPr>
          <w:rFonts w:cs="Arial"/>
        </w:rPr>
      </w:pPr>
    </w:p>
    <w:p w:rsidR="008653A3" w:rsidRDefault="008653A3" w:rsidP="008653A3">
      <w:pPr>
        <w:pStyle w:val="Heading3"/>
      </w:pPr>
      <w:r>
        <w:t>Output Specifications</w:t>
      </w:r>
    </w:p>
    <w:p w:rsidR="008F7585" w:rsidRDefault="008F7585" w:rsidP="008F7585">
      <w:pPr>
        <w:tabs>
          <w:tab w:val="left" w:pos="1440"/>
        </w:tabs>
        <w:jc w:val="both"/>
        <w:rPr>
          <w:rFonts w:cs="Arial"/>
        </w:rPr>
      </w:pPr>
      <w:r>
        <w:rPr>
          <w:rFonts w:cs="Arial"/>
        </w:rPr>
        <w:t>This test case produces the following file(s) as output:</w:t>
      </w:r>
    </w:p>
    <w:p w:rsidR="008F7585" w:rsidRDefault="008F7585" w:rsidP="008F7585">
      <w:pPr>
        <w:tabs>
          <w:tab w:val="left" w:pos="1440"/>
        </w:tabs>
        <w:jc w:val="both"/>
        <w:rPr>
          <w:rFonts w:cs="Arial"/>
        </w:rPr>
      </w:pPr>
    </w:p>
    <w:p w:rsidR="008F7585" w:rsidRPr="007A4E54" w:rsidRDefault="008F7585" w:rsidP="008F7585">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8F7585" w:rsidRDefault="008F7585" w:rsidP="008F7585">
      <w:pPr>
        <w:tabs>
          <w:tab w:val="left" w:pos="1440"/>
        </w:tabs>
        <w:ind w:left="720"/>
        <w:jc w:val="both"/>
        <w:rPr>
          <w:rFonts w:cs="Arial"/>
        </w:rPr>
      </w:pPr>
      <w:r w:rsidRPr="007A4E54">
        <w:rPr>
          <w:rFonts w:cs="Arial"/>
          <w:b/>
        </w:rPr>
        <w:t>C</w:t>
      </w:r>
      <w:r>
        <w:rPr>
          <w:rFonts w:cs="Arial"/>
          <w:b/>
        </w:rPr>
        <w:t>7010</w:t>
      </w:r>
      <w:r w:rsidRPr="007A4E54">
        <w:rPr>
          <w:rFonts w:cs="Arial"/>
          <w:b/>
        </w:rPr>
        <w:t>_log.xml</w:t>
      </w:r>
      <w:r>
        <w:rPr>
          <w:rFonts w:cs="Arial"/>
        </w:rPr>
        <w:tab/>
      </w:r>
      <w:r>
        <w:rPr>
          <w:rFonts w:cs="Arial"/>
        </w:rPr>
        <w:tab/>
        <w:t>conformance report (XML format)</w:t>
      </w:r>
    </w:p>
    <w:p w:rsidR="00BE0407" w:rsidRDefault="00BE0407" w:rsidP="00BE0407">
      <w:pPr>
        <w:pStyle w:val="Heading3"/>
      </w:pPr>
      <w:r>
        <w:lastRenderedPageBreak/>
        <w:t>Environmental Needs</w:t>
      </w:r>
    </w:p>
    <w:p w:rsidR="00BE0407" w:rsidRDefault="00BE0407" w:rsidP="00BE0407">
      <w:pPr>
        <w:pStyle w:val="Heading4"/>
        <w:tabs>
          <w:tab w:val="clear" w:pos="1440"/>
          <w:tab w:val="left" w:pos="1080"/>
        </w:tabs>
      </w:pPr>
      <w:r>
        <w:t>Hardware</w:t>
      </w:r>
    </w:p>
    <w:p w:rsidR="00BE0407" w:rsidRPr="00E12DAD" w:rsidRDefault="00BE0407" w:rsidP="008F7585">
      <w:pPr>
        <w:jc w:val="both"/>
      </w:pPr>
      <w:r>
        <w:t>This test case utilizes the standard APIVS test hardware configura</w:t>
      </w:r>
      <w:r w:rsidR="008F7585">
        <w:t xml:space="preserve">tion as detailed in Section 2.1, except that it also requires a display panel connection with a modified serial data communications path that can be interrupted on-demand by the use of custom cabling with an integrated mechanical switch (exact details TBD).  An example of such a controller would be a Model 2070 with a custom ribbon cable between the motherboard and Front Panel assembly. </w:t>
      </w:r>
    </w:p>
    <w:p w:rsidR="00BE0407" w:rsidRDefault="00BE0407" w:rsidP="00BE0407">
      <w:pPr>
        <w:pStyle w:val="Heading4"/>
        <w:tabs>
          <w:tab w:val="clear" w:pos="1440"/>
          <w:tab w:val="left" w:pos="1080"/>
        </w:tabs>
      </w:pPr>
      <w:r>
        <w:t>Software</w:t>
      </w:r>
    </w:p>
    <w:p w:rsidR="00BE0407" w:rsidRPr="00E12DAD" w:rsidRDefault="00BE0407" w:rsidP="00BE0407">
      <w:r>
        <w:t>This test case utilizes the standard APIVS test software as detailed in Section 2.1.</w:t>
      </w:r>
    </w:p>
    <w:p w:rsidR="00BE0407" w:rsidRDefault="00BE0407" w:rsidP="00BE0407">
      <w:pPr>
        <w:pStyle w:val="Heading3"/>
      </w:pPr>
      <w:r>
        <w:t>Additional Pass/Fail Criteria</w:t>
      </w:r>
    </w:p>
    <w:p w:rsidR="008F7585" w:rsidRDefault="00ED25BB" w:rsidP="00ED25BB">
      <w:pPr>
        <w:tabs>
          <w:tab w:val="left" w:pos="1440"/>
        </w:tabs>
        <w:jc w:val="both"/>
      </w:pPr>
      <w:r>
        <w:rPr>
          <w:rFonts w:cs="Arial"/>
        </w:rPr>
        <w:t>All requirements in Section 2.31.</w:t>
      </w:r>
      <w:r w:rsidR="00B35F95">
        <w:rPr>
          <w:rFonts w:cs="Arial"/>
        </w:rPr>
        <w:t>3</w:t>
      </w:r>
      <w:r>
        <w:rPr>
          <w:rFonts w:cs="Arial"/>
        </w:rPr>
        <w:t xml:space="preserve"> must be satisfied for this test case to pass</w:t>
      </w:r>
      <w:r w:rsidR="008F7585">
        <w:rPr>
          <w:rFonts w:cs="Arial"/>
        </w:rPr>
        <w:t xml:space="preserve">, although an exception may need to be be granted for requirement </w:t>
      </w:r>
      <w:r w:rsidR="008F7585">
        <w:rPr>
          <w:rFonts w:eastAsia="Calibri" w:cs="Arial"/>
        </w:rPr>
        <w:t>APIR3.1.1.2[41</w:t>
      </w:r>
      <w:r w:rsidR="008F7585" w:rsidRPr="00D57C18">
        <w:rPr>
          <w:rFonts w:eastAsia="Calibri" w:cs="Arial"/>
        </w:rPr>
        <w:t>]</w:t>
      </w:r>
      <w:r w:rsidR="008F7585">
        <w:rPr>
          <w:rFonts w:eastAsia="Calibri" w:cs="Arial"/>
        </w:rPr>
        <w:t>, as the hardware necessary to test this requirement (display window size changes) would not appear to be currently available.</w:t>
      </w:r>
    </w:p>
    <w:p w:rsidR="00BE0407" w:rsidRDefault="00BE0407" w:rsidP="00BE0407">
      <w:pPr>
        <w:pStyle w:val="Heading2"/>
        <w:spacing w:before="0"/>
      </w:pPr>
      <w:r>
        <w:br w:type="page"/>
      </w:r>
      <w:bookmarkStart w:id="1085" w:name="_Toc456255169"/>
      <w:r w:rsidR="0004001E">
        <w:lastRenderedPageBreak/>
        <w:t>Test Case Specification 29</w:t>
      </w:r>
      <w:r>
        <w:t xml:space="preserve"> – </w:t>
      </w:r>
      <w:r w:rsidR="00283120">
        <w:t xml:space="preserve">FPUI </w:t>
      </w:r>
      <w:r w:rsidR="00D57C18">
        <w:t>Bell Activation</w:t>
      </w:r>
      <w:r w:rsidR="005C6EC6">
        <w:t xml:space="preserve"> and Application Termination</w:t>
      </w:r>
      <w:bookmarkEnd w:id="1085"/>
    </w:p>
    <w:p w:rsidR="00BE0407" w:rsidRDefault="00BE0407" w:rsidP="00BE0407">
      <w:pPr>
        <w:pStyle w:val="Heading3"/>
      </w:pPr>
      <w:r>
        <w:t>Test Case Specification Identifier</w:t>
      </w:r>
    </w:p>
    <w:p w:rsidR="00BE0407" w:rsidRDefault="00BE0407" w:rsidP="00BE0407">
      <w:pPr>
        <w:tabs>
          <w:tab w:val="left" w:pos="1440"/>
        </w:tabs>
        <w:jc w:val="both"/>
        <w:rPr>
          <w:rFonts w:cs="Arial"/>
        </w:rPr>
      </w:pPr>
      <w:r>
        <w:rPr>
          <w:rFonts w:cs="Arial"/>
        </w:rPr>
        <w:t>The identifier for this Test Case Specification is APIRI.TCS.7020.</w:t>
      </w:r>
    </w:p>
    <w:p w:rsidR="00B35F95" w:rsidRDefault="00B35F95" w:rsidP="00B35F95">
      <w:pPr>
        <w:pStyle w:val="Heading3"/>
      </w:pPr>
      <w:r>
        <w:t>Objective</w:t>
      </w:r>
    </w:p>
    <w:p w:rsidR="00B35F95" w:rsidRDefault="00B35F95" w:rsidP="008372B9">
      <w:pPr>
        <w:tabs>
          <w:tab w:val="left" w:pos="1440"/>
        </w:tabs>
        <w:jc w:val="both"/>
        <w:rPr>
          <w:rFonts w:cs="Arial"/>
        </w:rPr>
      </w:pPr>
      <w:r>
        <w:rPr>
          <w:rFonts w:cs="Arial"/>
        </w:rPr>
        <w:t xml:space="preserve">The objective of this Test Case is </w:t>
      </w:r>
      <w:r w:rsidR="008372B9">
        <w:rPr>
          <w:rFonts w:cs="Arial"/>
        </w:rPr>
        <w:t>to</w:t>
      </w:r>
      <w:r w:rsidR="008372B9" w:rsidRPr="008372B9">
        <w:rPr>
          <w:rFonts w:cs="Arial"/>
        </w:rPr>
        <w:t xml:space="preserve"> test the </w:t>
      </w:r>
      <w:r w:rsidR="008372B9">
        <w:rPr>
          <w:rFonts w:cs="Arial"/>
        </w:rPr>
        <w:t>API’s</w:t>
      </w:r>
      <w:r w:rsidR="008372B9" w:rsidRPr="008372B9">
        <w:rPr>
          <w:rFonts w:cs="Arial"/>
        </w:rPr>
        <w:t xml:space="preserve"> bell activation requirements.  It also verifies that an FPUI API connection is closed when an application terminates without explicitly closing the connection.</w:t>
      </w:r>
    </w:p>
    <w:p w:rsidR="00BE0407" w:rsidRDefault="00BE0407" w:rsidP="00BE0407">
      <w:pPr>
        <w:pStyle w:val="Heading3"/>
      </w:pPr>
      <w:r>
        <w:t>Test Items</w:t>
      </w:r>
    </w:p>
    <w:p w:rsidR="00BE0407" w:rsidRDefault="00BE0407" w:rsidP="00BE0407">
      <w:pPr>
        <w:tabs>
          <w:tab w:val="left" w:pos="1440"/>
        </w:tabs>
        <w:jc w:val="both"/>
        <w:rPr>
          <w:rFonts w:cs="Arial"/>
        </w:rPr>
      </w:pPr>
      <w:r>
        <w:rPr>
          <w:rFonts w:cs="Arial"/>
        </w:rPr>
        <w:t>This test case tests the following requirements:</w:t>
      </w:r>
    </w:p>
    <w:p w:rsidR="008F52FC" w:rsidRDefault="008F52FC" w:rsidP="008F52FC">
      <w:pPr>
        <w:tabs>
          <w:tab w:val="left" w:pos="1440"/>
        </w:tabs>
        <w:jc w:val="both"/>
        <w:rPr>
          <w:rFonts w:cs="Arial"/>
        </w:rPr>
      </w:pPr>
    </w:p>
    <w:p w:rsidR="008F52FC" w:rsidRDefault="008F52FC" w:rsidP="008F52FC">
      <w:pPr>
        <w:tabs>
          <w:tab w:val="left" w:pos="1620"/>
        </w:tabs>
        <w:ind w:left="1620" w:hanging="1620"/>
        <w:jc w:val="both"/>
        <w:rPr>
          <w:rFonts w:eastAsia="Calibri" w:cs="Arial"/>
        </w:rPr>
      </w:pPr>
      <w:r w:rsidRPr="008F52FC">
        <w:rPr>
          <w:rFonts w:eastAsia="Calibri" w:cs="Arial"/>
        </w:rPr>
        <w:t>APIR3.1.1.2[24]</w:t>
      </w:r>
      <w:r>
        <w:rPr>
          <w:rFonts w:eastAsia="Calibri" w:cs="Arial"/>
        </w:rPr>
        <w:tab/>
      </w:r>
      <w:r w:rsidRPr="008F52FC">
        <w:rPr>
          <w:rFonts w:eastAsia="Calibri" w:cs="Arial"/>
        </w:rPr>
        <w:t>The bell of the controller’s Front Panel shall be activated only if a bell character, ^G (hex value 07), is sent from an application program which has a window that has focus.</w:t>
      </w:r>
    </w:p>
    <w:p w:rsidR="008F52FC" w:rsidRDefault="008F52FC" w:rsidP="008F52FC">
      <w:pPr>
        <w:tabs>
          <w:tab w:val="left" w:pos="1440"/>
        </w:tabs>
        <w:jc w:val="both"/>
        <w:rPr>
          <w:rFonts w:cs="Arial"/>
        </w:rPr>
      </w:pPr>
    </w:p>
    <w:p w:rsidR="008F52FC" w:rsidRDefault="008F52FC" w:rsidP="008F52FC">
      <w:pPr>
        <w:tabs>
          <w:tab w:val="left" w:pos="1620"/>
        </w:tabs>
        <w:ind w:left="1620" w:hanging="1620"/>
        <w:jc w:val="both"/>
        <w:rPr>
          <w:rFonts w:eastAsia="Calibri" w:cs="Arial"/>
        </w:rPr>
      </w:pPr>
      <w:r w:rsidRPr="008F52FC">
        <w:rPr>
          <w:rFonts w:eastAsia="Calibri" w:cs="Arial"/>
        </w:rPr>
        <w:t>APIR3.1.1.2[25]</w:t>
      </w:r>
      <w:r>
        <w:rPr>
          <w:rFonts w:eastAsia="Calibri" w:cs="Arial"/>
        </w:rPr>
        <w:tab/>
      </w:r>
      <w:r w:rsidRPr="008F52FC">
        <w:rPr>
          <w:rFonts w:eastAsia="Calibri" w:cs="Arial"/>
        </w:rPr>
        <w:t>If a bell character is sent from an application program that does not have a window that has focus, the bell character shall be ignored by the API.</w:t>
      </w:r>
    </w:p>
    <w:p w:rsidR="005C6EC6" w:rsidRDefault="005C6EC6" w:rsidP="005C6EC6">
      <w:pPr>
        <w:tabs>
          <w:tab w:val="left" w:pos="1440"/>
        </w:tabs>
        <w:jc w:val="both"/>
        <w:rPr>
          <w:rFonts w:cs="Arial"/>
        </w:rPr>
      </w:pPr>
    </w:p>
    <w:p w:rsidR="005C6EC6" w:rsidRPr="005C6EC6" w:rsidRDefault="005C6EC6" w:rsidP="005C6EC6">
      <w:pPr>
        <w:tabs>
          <w:tab w:val="left" w:pos="1620"/>
        </w:tabs>
        <w:ind w:left="1620" w:hanging="1620"/>
        <w:jc w:val="both"/>
        <w:rPr>
          <w:rFonts w:eastAsia="Calibri" w:cs="Arial"/>
        </w:rPr>
      </w:pPr>
      <w:r w:rsidRPr="005C6EC6">
        <w:rPr>
          <w:rFonts w:eastAsia="Calibri" w:cs="Arial"/>
        </w:rPr>
        <w:t>APIR3.1.2[134]</w:t>
      </w:r>
      <w:r w:rsidRPr="005C6EC6">
        <w:rPr>
          <w:rFonts w:eastAsia="Calibri" w:cs="Arial"/>
        </w:rPr>
        <w:tab/>
        <w:t>When an application program exits or terminates for any reason, the API shall deregister the application program from the API (as defined in Item “d”).</w:t>
      </w:r>
    </w:p>
    <w:p w:rsidR="00ED25BB" w:rsidRDefault="00ED25BB" w:rsidP="00ED25BB">
      <w:pPr>
        <w:pStyle w:val="Heading3"/>
      </w:pPr>
      <w:r>
        <w:t>Input Specifications</w:t>
      </w:r>
    </w:p>
    <w:p w:rsidR="00ED25BB" w:rsidRDefault="00ED25BB" w:rsidP="00ED25BB">
      <w:pPr>
        <w:tabs>
          <w:tab w:val="left" w:pos="1440"/>
        </w:tabs>
        <w:jc w:val="both"/>
        <w:rPr>
          <w:rFonts w:cs="Arial"/>
        </w:rPr>
      </w:pPr>
      <w:r>
        <w:rPr>
          <w:rFonts w:cs="Arial"/>
        </w:rPr>
        <w:t>This test case requires the following file(s) as input:</w:t>
      </w:r>
    </w:p>
    <w:p w:rsidR="00ED25BB" w:rsidRDefault="00ED25BB" w:rsidP="00ED25BB">
      <w:pPr>
        <w:tabs>
          <w:tab w:val="left" w:pos="1440"/>
        </w:tabs>
        <w:jc w:val="both"/>
        <w:rPr>
          <w:rFonts w:cs="Arial"/>
        </w:rPr>
      </w:pPr>
    </w:p>
    <w:p w:rsidR="00ED25BB" w:rsidRPr="007A4E54" w:rsidRDefault="00ED25BB" w:rsidP="00ED25B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D25BB" w:rsidRDefault="00ED25BB" w:rsidP="00ED25BB">
      <w:pPr>
        <w:tabs>
          <w:tab w:val="left" w:pos="1440"/>
        </w:tabs>
        <w:ind w:left="720"/>
        <w:jc w:val="both"/>
        <w:rPr>
          <w:rFonts w:cs="Arial"/>
        </w:rPr>
      </w:pPr>
      <w:r w:rsidRPr="007A4E54">
        <w:rPr>
          <w:rFonts w:cs="Arial"/>
          <w:b/>
        </w:rPr>
        <w:t>C</w:t>
      </w:r>
      <w:r>
        <w:rPr>
          <w:rFonts w:cs="Arial"/>
          <w:b/>
        </w:rPr>
        <w:t>7020</w:t>
      </w:r>
      <w:r w:rsidRPr="007A4E54">
        <w:rPr>
          <w:rFonts w:cs="Arial"/>
          <w:b/>
        </w:rPr>
        <w:t>_in.xml</w:t>
      </w:r>
      <w:r>
        <w:rPr>
          <w:rFonts w:cs="Arial"/>
        </w:rPr>
        <w:tab/>
      </w:r>
      <w:r>
        <w:rPr>
          <w:rFonts w:cs="Arial"/>
        </w:rPr>
        <w:tab/>
        <w:t>APIVSXML test script (XML format)</w:t>
      </w:r>
    </w:p>
    <w:p w:rsidR="00ED25BB" w:rsidRDefault="00ED25BB" w:rsidP="00ED25BB">
      <w:pPr>
        <w:tabs>
          <w:tab w:val="left" w:pos="1440"/>
        </w:tabs>
        <w:ind w:left="720"/>
        <w:jc w:val="both"/>
        <w:rPr>
          <w:rFonts w:cs="Arial"/>
        </w:rPr>
      </w:pPr>
      <w:r w:rsidRPr="007A4E54">
        <w:rPr>
          <w:rFonts w:cs="Arial"/>
          <w:b/>
        </w:rPr>
        <w:t>VS_config_</w:t>
      </w:r>
      <w:r>
        <w:rPr>
          <w:rFonts w:cs="Arial"/>
          <w:b/>
        </w:rPr>
        <w:t>2</w:t>
      </w:r>
      <w:r w:rsidRPr="007A4E54">
        <w:rPr>
          <w:rFonts w:cs="Arial"/>
          <w:b/>
        </w:rPr>
        <w:t>.txt</w:t>
      </w:r>
      <w:r w:rsidRPr="007A4E54">
        <w:rPr>
          <w:rFonts w:cs="Arial"/>
          <w:b/>
        </w:rPr>
        <w:tab/>
      </w:r>
      <w:r>
        <w:rPr>
          <w:rFonts w:cs="Arial"/>
        </w:rPr>
        <w:t>VSE configuration file (specified on VSE command line)</w:t>
      </w:r>
    </w:p>
    <w:p w:rsidR="00ED25BB" w:rsidRDefault="00ED25BB" w:rsidP="00ED25BB">
      <w:pPr>
        <w:tabs>
          <w:tab w:val="left" w:pos="1440"/>
        </w:tabs>
        <w:ind w:left="720"/>
        <w:jc w:val="both"/>
        <w:rPr>
          <w:rFonts w:cs="Arial"/>
        </w:rPr>
      </w:pPr>
    </w:p>
    <w:p w:rsidR="00643529" w:rsidRDefault="00643529" w:rsidP="00643529">
      <w:pPr>
        <w:pStyle w:val="Heading3"/>
      </w:pPr>
      <w:r>
        <w:t>Output Specifications</w:t>
      </w:r>
    </w:p>
    <w:p w:rsidR="00643529" w:rsidRDefault="00643529" w:rsidP="00643529">
      <w:pPr>
        <w:tabs>
          <w:tab w:val="left" w:pos="1440"/>
        </w:tabs>
        <w:jc w:val="both"/>
        <w:rPr>
          <w:rFonts w:cs="Arial"/>
        </w:rPr>
      </w:pPr>
      <w:r>
        <w:rPr>
          <w:rFonts w:cs="Arial"/>
        </w:rPr>
        <w:t>This test case produces the following file(s) as output:</w:t>
      </w:r>
    </w:p>
    <w:p w:rsidR="00643529" w:rsidRDefault="00643529" w:rsidP="00643529">
      <w:pPr>
        <w:tabs>
          <w:tab w:val="left" w:pos="1440"/>
        </w:tabs>
        <w:jc w:val="both"/>
        <w:rPr>
          <w:rFonts w:cs="Arial"/>
        </w:rPr>
      </w:pPr>
    </w:p>
    <w:p w:rsidR="00643529" w:rsidRPr="007A4E54" w:rsidRDefault="00643529" w:rsidP="00643529">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643529" w:rsidRDefault="00643529" w:rsidP="00643529">
      <w:pPr>
        <w:tabs>
          <w:tab w:val="left" w:pos="1440"/>
        </w:tabs>
        <w:ind w:left="720"/>
        <w:jc w:val="both"/>
        <w:rPr>
          <w:rFonts w:cs="Arial"/>
        </w:rPr>
      </w:pPr>
      <w:r w:rsidRPr="007A4E54">
        <w:rPr>
          <w:rFonts w:cs="Arial"/>
          <w:b/>
        </w:rPr>
        <w:t>C</w:t>
      </w:r>
      <w:r>
        <w:rPr>
          <w:rFonts w:cs="Arial"/>
          <w:b/>
        </w:rPr>
        <w:t>7020</w:t>
      </w:r>
      <w:r w:rsidRPr="007A4E54">
        <w:rPr>
          <w:rFonts w:cs="Arial"/>
          <w:b/>
        </w:rPr>
        <w:t>_log.xml</w:t>
      </w:r>
      <w:r>
        <w:rPr>
          <w:rFonts w:cs="Arial"/>
        </w:rPr>
        <w:tab/>
      </w:r>
      <w:r>
        <w:rPr>
          <w:rFonts w:cs="Arial"/>
        </w:rPr>
        <w:tab/>
        <w:t>conformance report (XML format)</w:t>
      </w:r>
    </w:p>
    <w:p w:rsidR="00BE0407" w:rsidRDefault="00BE0407" w:rsidP="00BE0407">
      <w:pPr>
        <w:pStyle w:val="Heading3"/>
      </w:pPr>
      <w:r>
        <w:t>Environmental Needs</w:t>
      </w:r>
    </w:p>
    <w:p w:rsidR="00BE0407" w:rsidRDefault="00BE0407" w:rsidP="00BE0407">
      <w:pPr>
        <w:pStyle w:val="Heading4"/>
        <w:tabs>
          <w:tab w:val="clear" w:pos="1440"/>
          <w:tab w:val="left" w:pos="1080"/>
        </w:tabs>
      </w:pPr>
      <w:r>
        <w:t>Hardware</w:t>
      </w:r>
    </w:p>
    <w:p w:rsidR="00BE0407" w:rsidRPr="00E12DAD" w:rsidRDefault="00BE0407" w:rsidP="00BE0407">
      <w:r>
        <w:t>This test case utilizes the standard APIVS test hardware configuration as detailed in Section 2.1.</w:t>
      </w:r>
    </w:p>
    <w:p w:rsidR="00BE0407" w:rsidRDefault="00BE0407" w:rsidP="00BE0407">
      <w:pPr>
        <w:pStyle w:val="Heading4"/>
        <w:tabs>
          <w:tab w:val="clear" w:pos="1440"/>
          <w:tab w:val="left" w:pos="1080"/>
        </w:tabs>
      </w:pPr>
      <w:r>
        <w:t>Software</w:t>
      </w:r>
    </w:p>
    <w:p w:rsidR="00BE0407" w:rsidRPr="00E12DAD" w:rsidRDefault="00BE0407" w:rsidP="00BE0407">
      <w:r>
        <w:t>This test case utilizes the standard APIVS test software as detailed in Section 2.1.</w:t>
      </w:r>
    </w:p>
    <w:p w:rsidR="00BE0407" w:rsidRDefault="00BE0407" w:rsidP="00BE0407">
      <w:pPr>
        <w:pStyle w:val="Heading3"/>
      </w:pPr>
      <w:r>
        <w:t>Additional Pass/Fail Criteria</w:t>
      </w:r>
    </w:p>
    <w:p w:rsidR="00ED25BB" w:rsidRDefault="00ED25BB" w:rsidP="00ED25BB">
      <w:pPr>
        <w:tabs>
          <w:tab w:val="left" w:pos="1440"/>
        </w:tabs>
        <w:jc w:val="both"/>
      </w:pPr>
      <w:r>
        <w:rPr>
          <w:rFonts w:cs="Arial"/>
        </w:rPr>
        <w:t>All requirements in Section 2.32.</w:t>
      </w:r>
      <w:r w:rsidR="00B35F95">
        <w:rPr>
          <w:rFonts w:cs="Arial"/>
        </w:rPr>
        <w:t>3</w:t>
      </w:r>
      <w:r>
        <w:rPr>
          <w:rFonts w:cs="Arial"/>
        </w:rPr>
        <w:t xml:space="preserve"> must be satisfied for this test case to pass.</w:t>
      </w:r>
    </w:p>
    <w:p w:rsidR="00BE0407" w:rsidRDefault="00BE0407" w:rsidP="00BE0407">
      <w:pPr>
        <w:pStyle w:val="Heading2"/>
        <w:spacing w:before="0"/>
      </w:pPr>
      <w:r>
        <w:br w:type="page"/>
      </w:r>
      <w:bookmarkStart w:id="1086" w:name="_Toc456255170"/>
      <w:r w:rsidR="0004001E">
        <w:lastRenderedPageBreak/>
        <w:t>Test Case Specification 30</w:t>
      </w:r>
      <w:r>
        <w:t xml:space="preserve"> – </w:t>
      </w:r>
      <w:r w:rsidR="00283120">
        <w:t xml:space="preserve">FPUI </w:t>
      </w:r>
      <w:r w:rsidR="00D57C18">
        <w:t>Display Graphics</w:t>
      </w:r>
      <w:bookmarkEnd w:id="1086"/>
    </w:p>
    <w:p w:rsidR="00BE0407" w:rsidRDefault="00BE0407" w:rsidP="00BE0407">
      <w:pPr>
        <w:pStyle w:val="Heading3"/>
      </w:pPr>
      <w:r>
        <w:t>Test Case Specification Identifier</w:t>
      </w:r>
    </w:p>
    <w:p w:rsidR="00BE0407" w:rsidRDefault="00BE0407" w:rsidP="00BE0407">
      <w:pPr>
        <w:tabs>
          <w:tab w:val="left" w:pos="1440"/>
        </w:tabs>
        <w:jc w:val="both"/>
        <w:rPr>
          <w:rFonts w:cs="Arial"/>
        </w:rPr>
      </w:pPr>
      <w:r>
        <w:rPr>
          <w:rFonts w:cs="Arial"/>
        </w:rPr>
        <w:t>The identifier for this Test Case Specification is APIRI.TCS.7030.</w:t>
      </w:r>
    </w:p>
    <w:p w:rsidR="00B35F95" w:rsidRDefault="00B35F95" w:rsidP="00B35F95">
      <w:pPr>
        <w:pStyle w:val="Heading3"/>
      </w:pPr>
      <w:r>
        <w:t>Objective</w:t>
      </w:r>
    </w:p>
    <w:p w:rsidR="00B35F95" w:rsidRDefault="00B35F95" w:rsidP="00B35F95">
      <w:pPr>
        <w:tabs>
          <w:tab w:val="left" w:pos="1440"/>
        </w:tabs>
        <w:jc w:val="both"/>
        <w:rPr>
          <w:rFonts w:cs="Arial"/>
        </w:rPr>
      </w:pPr>
      <w:r>
        <w:rPr>
          <w:rFonts w:cs="Arial"/>
        </w:rPr>
        <w:t xml:space="preserve">The objective of this Test Case is </w:t>
      </w:r>
      <w:r w:rsidR="008372B9">
        <w:rPr>
          <w:rFonts w:cs="Arial"/>
        </w:rPr>
        <w:t>to test</w:t>
      </w:r>
      <w:r w:rsidR="008372B9" w:rsidRPr="008372B9">
        <w:rPr>
          <w:rFonts w:cs="Arial"/>
        </w:rPr>
        <w:t xml:space="preserve"> the API’s handling of graphical display commands.  </w:t>
      </w:r>
    </w:p>
    <w:p w:rsidR="00BE0407" w:rsidRDefault="00BE0407" w:rsidP="00BE0407">
      <w:pPr>
        <w:pStyle w:val="Heading3"/>
      </w:pPr>
      <w:r>
        <w:t>Test Items</w:t>
      </w:r>
    </w:p>
    <w:p w:rsidR="00BE0407" w:rsidRDefault="00BE0407" w:rsidP="00BE0407">
      <w:pPr>
        <w:tabs>
          <w:tab w:val="left" w:pos="1440"/>
        </w:tabs>
        <w:jc w:val="both"/>
        <w:rPr>
          <w:rFonts w:cs="Arial"/>
        </w:rPr>
      </w:pPr>
      <w:r>
        <w:rPr>
          <w:rFonts w:cs="Arial"/>
        </w:rPr>
        <w:t>This test case tests the following requirements:</w:t>
      </w:r>
    </w:p>
    <w:p w:rsidR="00D57C18" w:rsidRDefault="00D57C18" w:rsidP="00D57C18">
      <w:pPr>
        <w:tabs>
          <w:tab w:val="left" w:pos="1440"/>
        </w:tabs>
        <w:jc w:val="both"/>
        <w:rPr>
          <w:rFonts w:cs="Arial"/>
        </w:rPr>
      </w:pPr>
    </w:p>
    <w:p w:rsidR="00D57C18" w:rsidRDefault="00D57C18" w:rsidP="00D57C18">
      <w:pPr>
        <w:tabs>
          <w:tab w:val="left" w:pos="1620"/>
        </w:tabs>
        <w:ind w:left="1620" w:hanging="1620"/>
        <w:jc w:val="both"/>
        <w:rPr>
          <w:rFonts w:eastAsia="Calibri" w:cs="Arial"/>
        </w:rPr>
      </w:pPr>
      <w:r w:rsidRPr="00D57C18">
        <w:rPr>
          <w:rFonts w:eastAsia="Calibri" w:cs="Arial"/>
        </w:rPr>
        <w:t>APIR3.1.1.2[30]</w:t>
      </w:r>
      <w:r>
        <w:rPr>
          <w:rFonts w:eastAsia="Calibri" w:cs="Arial"/>
        </w:rPr>
        <w:tab/>
      </w:r>
      <w:r w:rsidRPr="00D57C18">
        <w:rPr>
          <w:rFonts w:eastAsia="Calibri" w:cs="Arial"/>
        </w:rPr>
        <w:t>The ATC Controller Standard, Section 7.1.4 (ATC 5201 has this in Section 6.1.4), describes a graphics interface to the Front Panel’s display. The API shall support the operation of the graphics commands on a window only if that window is in focus.</w:t>
      </w:r>
    </w:p>
    <w:p w:rsidR="00D57C18" w:rsidRDefault="00D57C18" w:rsidP="00D57C18">
      <w:pPr>
        <w:tabs>
          <w:tab w:val="left" w:pos="1440"/>
        </w:tabs>
        <w:jc w:val="both"/>
        <w:rPr>
          <w:rFonts w:cs="Arial"/>
        </w:rPr>
      </w:pPr>
    </w:p>
    <w:p w:rsidR="00D57C18" w:rsidRDefault="00D57C18" w:rsidP="00D57C18">
      <w:pPr>
        <w:tabs>
          <w:tab w:val="left" w:pos="1620"/>
        </w:tabs>
        <w:ind w:left="1620" w:hanging="1620"/>
        <w:jc w:val="both"/>
        <w:rPr>
          <w:rFonts w:eastAsia="Calibri" w:cs="Arial"/>
        </w:rPr>
      </w:pPr>
      <w:r w:rsidRPr="00D57C18">
        <w:rPr>
          <w:rFonts w:eastAsia="Calibri" w:cs="Arial"/>
        </w:rPr>
        <w:t>APIR3.1.1.2[31]</w:t>
      </w:r>
      <w:r>
        <w:rPr>
          <w:rFonts w:eastAsia="Calibri" w:cs="Arial"/>
        </w:rPr>
        <w:tab/>
      </w:r>
      <w:r w:rsidRPr="00D57C18">
        <w:rPr>
          <w:rFonts w:eastAsia="Calibri" w:cs="Arial"/>
        </w:rPr>
        <w:t>If application programs use graphics on a window, the API shall not redisplay these graphics when a window is refreshed or goes out/in focus.</w:t>
      </w:r>
    </w:p>
    <w:p w:rsidR="00ED25BB" w:rsidRDefault="00ED25BB" w:rsidP="00ED25BB">
      <w:pPr>
        <w:pStyle w:val="Heading3"/>
      </w:pPr>
      <w:r>
        <w:t>Input Specifications</w:t>
      </w:r>
    </w:p>
    <w:p w:rsidR="00ED25BB" w:rsidRDefault="00ED25BB" w:rsidP="00ED25BB">
      <w:pPr>
        <w:tabs>
          <w:tab w:val="left" w:pos="1440"/>
        </w:tabs>
        <w:jc w:val="both"/>
        <w:rPr>
          <w:rFonts w:cs="Arial"/>
        </w:rPr>
      </w:pPr>
      <w:r>
        <w:rPr>
          <w:rFonts w:cs="Arial"/>
        </w:rPr>
        <w:t>This test case requires the following file(s) as input:</w:t>
      </w:r>
    </w:p>
    <w:p w:rsidR="00ED25BB" w:rsidRDefault="00ED25BB" w:rsidP="00ED25BB">
      <w:pPr>
        <w:tabs>
          <w:tab w:val="left" w:pos="1440"/>
        </w:tabs>
        <w:jc w:val="both"/>
        <w:rPr>
          <w:rFonts w:cs="Arial"/>
        </w:rPr>
      </w:pPr>
    </w:p>
    <w:p w:rsidR="00ED25BB" w:rsidRPr="007A4E54" w:rsidRDefault="00ED25BB" w:rsidP="00ED25BB">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D25BB" w:rsidRDefault="00ED25BB" w:rsidP="00ED25BB">
      <w:pPr>
        <w:tabs>
          <w:tab w:val="left" w:pos="1440"/>
        </w:tabs>
        <w:ind w:left="720"/>
        <w:jc w:val="both"/>
        <w:rPr>
          <w:ins w:id="1087" w:author="Author"/>
          <w:rFonts w:cs="Arial"/>
        </w:rPr>
      </w:pPr>
      <w:r w:rsidRPr="007A4E54">
        <w:rPr>
          <w:rFonts w:cs="Arial"/>
          <w:b/>
        </w:rPr>
        <w:t>C</w:t>
      </w:r>
      <w:r>
        <w:rPr>
          <w:rFonts w:cs="Arial"/>
          <w:b/>
        </w:rPr>
        <w:t>7030</w:t>
      </w:r>
      <w:r w:rsidRPr="007A4E54">
        <w:rPr>
          <w:rFonts w:cs="Arial"/>
          <w:b/>
        </w:rPr>
        <w:t>_in.xml</w:t>
      </w:r>
      <w:r>
        <w:rPr>
          <w:rFonts w:cs="Arial"/>
        </w:rPr>
        <w:tab/>
      </w:r>
      <w:r>
        <w:rPr>
          <w:rFonts w:cs="Arial"/>
        </w:rPr>
        <w:tab/>
        <w:t>APIVSXML test script (XML format)</w:t>
      </w:r>
    </w:p>
    <w:p w:rsidR="008E255C" w:rsidRDefault="008E255C" w:rsidP="00ED25BB">
      <w:pPr>
        <w:tabs>
          <w:tab w:val="left" w:pos="1440"/>
        </w:tabs>
        <w:ind w:left="720"/>
        <w:jc w:val="both"/>
        <w:rPr>
          <w:ins w:id="1088" w:author="Author"/>
          <w:rFonts w:cs="Arial"/>
        </w:rPr>
      </w:pPr>
    </w:p>
    <w:p w:rsidR="008E255C" w:rsidRDefault="008E255C" w:rsidP="008E255C">
      <w:pPr>
        <w:tabs>
          <w:tab w:val="left" w:pos="1440"/>
        </w:tabs>
        <w:ind w:left="720"/>
        <w:jc w:val="both"/>
        <w:rPr>
          <w:ins w:id="1089" w:author="Author"/>
          <w:rFonts w:cs="Arial"/>
        </w:rPr>
      </w:pPr>
      <w:ins w:id="1090" w:author="Author">
        <w:r w:rsidRPr="007A4E54">
          <w:rPr>
            <w:rFonts w:cs="Arial"/>
            <w:b/>
          </w:rPr>
          <w:t>C</w:t>
        </w:r>
        <w:r>
          <w:rPr>
            <w:rFonts w:cs="Arial"/>
            <w:b/>
          </w:rPr>
          <w:t>7030</w:t>
        </w:r>
        <w:r w:rsidRPr="007A4E54">
          <w:rPr>
            <w:rFonts w:cs="Arial"/>
            <w:b/>
          </w:rPr>
          <w:t>_</w:t>
        </w:r>
        <w:r>
          <w:rPr>
            <w:rFonts w:cs="Arial"/>
            <w:b/>
          </w:rPr>
          <w:t>vd_blank</w:t>
        </w:r>
        <w:r w:rsidRPr="007A4E54">
          <w:rPr>
            <w:rFonts w:cs="Arial"/>
            <w:b/>
          </w:rPr>
          <w:t>.</w:t>
        </w:r>
        <w:r>
          <w:rPr>
            <w:rFonts w:cs="Arial"/>
            <w:b/>
          </w:rPr>
          <w:t>txt</w:t>
        </w:r>
        <w:r>
          <w:rPr>
            <w:rFonts w:cs="Arial"/>
          </w:rPr>
          <w:tab/>
        </w:r>
        <w:r>
          <w:rPr>
            <w:rFonts w:cs="Arial"/>
          </w:rPr>
          <w:tab/>
        </w:r>
        <w:r>
          <w:rPr>
            <w:rFonts w:cs="Arial"/>
          </w:rPr>
          <w:tab/>
        </w:r>
        <w:r>
          <w:rPr>
            <w:rFonts w:cs="Arial"/>
          </w:rPr>
          <w:tab/>
        </w:r>
        <w:r w:rsidRPr="00884A38">
          <w:rPr>
            <w:rFonts w:cs="Arial"/>
          </w:rPr>
          <w:t>Virtual Display compare file (blank display)</w:t>
        </w:r>
      </w:ins>
    </w:p>
    <w:p w:rsidR="008E255C" w:rsidRDefault="008E255C" w:rsidP="008E255C">
      <w:pPr>
        <w:tabs>
          <w:tab w:val="left" w:pos="1440"/>
        </w:tabs>
        <w:ind w:left="720"/>
        <w:jc w:val="both"/>
        <w:rPr>
          <w:ins w:id="1091" w:author="Author"/>
          <w:rFonts w:cs="Arial"/>
        </w:rPr>
      </w:pPr>
      <w:ins w:id="1092" w:author="Author">
        <w:r w:rsidRPr="007A4E54">
          <w:rPr>
            <w:rFonts w:cs="Arial"/>
            <w:b/>
          </w:rPr>
          <w:t>C</w:t>
        </w:r>
        <w:r>
          <w:rPr>
            <w:rFonts w:cs="Arial"/>
            <w:b/>
          </w:rPr>
          <w:t>7030</w:t>
        </w:r>
        <w:r w:rsidRPr="007A4E54">
          <w:rPr>
            <w:rFonts w:cs="Arial"/>
            <w:b/>
          </w:rPr>
          <w:t>_</w:t>
        </w:r>
        <w:r>
          <w:rPr>
            <w:rFonts w:cs="Arial"/>
            <w:b/>
          </w:rPr>
          <w:t>vd_raw_graphic</w:t>
        </w:r>
        <w:r w:rsidRPr="007A4E54">
          <w:rPr>
            <w:rFonts w:cs="Arial"/>
            <w:b/>
          </w:rPr>
          <w:t>.</w:t>
        </w:r>
        <w:r>
          <w:rPr>
            <w:rFonts w:cs="Arial"/>
            <w:b/>
          </w:rPr>
          <w:t>txt</w:t>
        </w:r>
        <w:r w:rsidRPr="008E255C">
          <w:rPr>
            <w:rFonts w:cs="Arial"/>
          </w:rPr>
          <w:tab/>
        </w:r>
        <w:r w:rsidRPr="008E255C">
          <w:rPr>
            <w:rFonts w:cs="Arial"/>
          </w:rPr>
          <w:tab/>
        </w:r>
        <w:r w:rsidRPr="008E255C">
          <w:rPr>
            <w:rFonts w:cs="Arial"/>
          </w:rPr>
          <w:tab/>
        </w:r>
        <w:r w:rsidRPr="00884A38">
          <w:rPr>
            <w:rFonts w:cs="Arial"/>
          </w:rPr>
          <w:t>Virtual Display compare file (</w:t>
        </w:r>
        <w:r>
          <w:rPr>
            <w:rFonts w:cs="Arial"/>
          </w:rPr>
          <w:t>raw graphic</w:t>
        </w:r>
        <w:r w:rsidRPr="00884A38">
          <w:rPr>
            <w:rFonts w:cs="Arial"/>
          </w:rPr>
          <w:t>)</w:t>
        </w:r>
      </w:ins>
    </w:p>
    <w:p w:rsidR="008E255C" w:rsidRDefault="008E255C" w:rsidP="008E255C">
      <w:pPr>
        <w:tabs>
          <w:tab w:val="left" w:pos="1440"/>
        </w:tabs>
        <w:ind w:left="720"/>
        <w:jc w:val="both"/>
        <w:rPr>
          <w:ins w:id="1093" w:author="Author"/>
          <w:rFonts w:cs="Arial"/>
        </w:rPr>
      </w:pPr>
      <w:ins w:id="1094" w:author="Author">
        <w:r w:rsidRPr="007A4E54">
          <w:rPr>
            <w:rFonts w:cs="Arial"/>
            <w:b/>
          </w:rPr>
          <w:t>C</w:t>
        </w:r>
        <w:r>
          <w:rPr>
            <w:rFonts w:cs="Arial"/>
            <w:b/>
          </w:rPr>
          <w:t>7030</w:t>
        </w:r>
        <w:r w:rsidRPr="007A4E54">
          <w:rPr>
            <w:rFonts w:cs="Arial"/>
            <w:b/>
          </w:rPr>
          <w:t>_</w:t>
        </w:r>
        <w:r>
          <w:rPr>
            <w:rFonts w:cs="Arial"/>
            <w:b/>
          </w:rPr>
          <w:t>enable_graphic_underlay</w:t>
        </w:r>
        <w:r w:rsidRPr="007A4E54">
          <w:rPr>
            <w:rFonts w:cs="Arial"/>
            <w:b/>
          </w:rPr>
          <w:t>.</w:t>
        </w:r>
        <w:r>
          <w:rPr>
            <w:rFonts w:cs="Arial"/>
            <w:b/>
          </w:rPr>
          <w:t>txt</w:t>
        </w:r>
        <w:r>
          <w:rPr>
            <w:rFonts w:cs="Arial"/>
          </w:rPr>
          <w:tab/>
        </w:r>
        <w:r>
          <w:rPr>
            <w:rFonts w:cs="Arial"/>
          </w:rPr>
          <w:tab/>
        </w:r>
        <w:r w:rsidRPr="00884A38">
          <w:rPr>
            <w:rFonts w:cs="Arial"/>
          </w:rPr>
          <w:t>Virtual Display compare file (</w:t>
        </w:r>
        <w:r>
          <w:rPr>
            <w:rFonts w:cs="Arial"/>
          </w:rPr>
          <w:t>graphics enabled</w:t>
        </w:r>
        <w:r w:rsidRPr="00884A38">
          <w:rPr>
            <w:rFonts w:cs="Arial"/>
          </w:rPr>
          <w:t>)</w:t>
        </w:r>
      </w:ins>
    </w:p>
    <w:p w:rsidR="008E255C" w:rsidRDefault="008E255C" w:rsidP="00ED25BB">
      <w:pPr>
        <w:tabs>
          <w:tab w:val="left" w:pos="1440"/>
        </w:tabs>
        <w:ind w:left="720"/>
        <w:jc w:val="both"/>
        <w:rPr>
          <w:rFonts w:cs="Arial"/>
        </w:rPr>
      </w:pPr>
    </w:p>
    <w:p w:rsidR="00ED25BB" w:rsidRDefault="00ED25BB" w:rsidP="00ED25BB">
      <w:pPr>
        <w:tabs>
          <w:tab w:val="left" w:pos="1440"/>
        </w:tabs>
        <w:ind w:left="720"/>
        <w:jc w:val="both"/>
        <w:rPr>
          <w:rFonts w:cs="Arial"/>
        </w:rPr>
      </w:pPr>
      <w:r w:rsidRPr="007A4E54">
        <w:rPr>
          <w:rFonts w:cs="Arial"/>
          <w:b/>
        </w:rPr>
        <w:t>VS_config_</w:t>
      </w:r>
      <w:r>
        <w:rPr>
          <w:rFonts w:cs="Arial"/>
          <w:b/>
        </w:rPr>
        <w:t>2</w:t>
      </w:r>
      <w:r w:rsidRPr="007A4E54">
        <w:rPr>
          <w:rFonts w:cs="Arial"/>
          <w:b/>
        </w:rPr>
        <w:t>.txt</w:t>
      </w:r>
      <w:r w:rsidRPr="007A4E54">
        <w:rPr>
          <w:rFonts w:cs="Arial"/>
          <w:b/>
        </w:rPr>
        <w:tab/>
      </w:r>
      <w:r>
        <w:rPr>
          <w:rFonts w:cs="Arial"/>
        </w:rPr>
        <w:t>VSE configuration file (specified on VSE command line)</w:t>
      </w:r>
    </w:p>
    <w:p w:rsidR="00ED25BB" w:rsidRDefault="00ED25BB" w:rsidP="00ED25BB">
      <w:pPr>
        <w:tabs>
          <w:tab w:val="left" w:pos="1440"/>
        </w:tabs>
        <w:ind w:left="720"/>
        <w:jc w:val="both"/>
        <w:rPr>
          <w:rFonts w:cs="Arial"/>
        </w:rPr>
      </w:pPr>
    </w:p>
    <w:p w:rsidR="00ED25BB" w:rsidRDefault="00ED25BB" w:rsidP="00ED25BB">
      <w:pPr>
        <w:pStyle w:val="Heading3"/>
      </w:pPr>
      <w:r>
        <w:t>Output Specifications</w:t>
      </w:r>
    </w:p>
    <w:p w:rsidR="00ED25BB" w:rsidRDefault="00ED25BB" w:rsidP="00ED25BB">
      <w:pPr>
        <w:tabs>
          <w:tab w:val="left" w:pos="1440"/>
        </w:tabs>
        <w:jc w:val="both"/>
        <w:rPr>
          <w:rFonts w:cs="Arial"/>
        </w:rPr>
      </w:pPr>
      <w:r>
        <w:rPr>
          <w:rFonts w:cs="Arial"/>
        </w:rPr>
        <w:t>This test case produces no output:</w:t>
      </w:r>
    </w:p>
    <w:p w:rsidR="00BE0407" w:rsidRDefault="00BE0407" w:rsidP="00BE0407">
      <w:pPr>
        <w:pStyle w:val="Heading3"/>
      </w:pPr>
      <w:r>
        <w:t>Environmental Needs</w:t>
      </w:r>
    </w:p>
    <w:p w:rsidR="00BE0407" w:rsidRDefault="00BE0407" w:rsidP="00BE0407">
      <w:pPr>
        <w:pStyle w:val="Heading4"/>
        <w:tabs>
          <w:tab w:val="clear" w:pos="1440"/>
          <w:tab w:val="left" w:pos="1080"/>
        </w:tabs>
      </w:pPr>
      <w:r>
        <w:t>Hardware</w:t>
      </w:r>
    </w:p>
    <w:p w:rsidR="00BE0407" w:rsidRPr="00E12DAD" w:rsidRDefault="00BE0407" w:rsidP="00BE0407">
      <w:r>
        <w:t>This test case utilizes the standard APIVS test hardware configuration as detailed in Section 2.1.</w:t>
      </w:r>
    </w:p>
    <w:p w:rsidR="00BE0407" w:rsidRDefault="00BE0407" w:rsidP="00BE0407">
      <w:pPr>
        <w:pStyle w:val="Heading4"/>
        <w:tabs>
          <w:tab w:val="clear" w:pos="1440"/>
          <w:tab w:val="left" w:pos="1080"/>
        </w:tabs>
      </w:pPr>
      <w:r>
        <w:t>Software</w:t>
      </w:r>
    </w:p>
    <w:p w:rsidR="00BE0407" w:rsidRPr="00E12DAD" w:rsidRDefault="00BE0407" w:rsidP="00BE0407">
      <w:r>
        <w:t>This test case utilizes the standard APIVS test software as detailed in Section 2.1.</w:t>
      </w:r>
    </w:p>
    <w:p w:rsidR="00BE0407" w:rsidRDefault="00BE0407" w:rsidP="00BE0407">
      <w:pPr>
        <w:pStyle w:val="Heading3"/>
      </w:pPr>
      <w:r>
        <w:t>Additional Pass/Fail Criteria</w:t>
      </w:r>
    </w:p>
    <w:p w:rsidR="00ED25BB" w:rsidRDefault="00ED25BB" w:rsidP="00ED25BB">
      <w:pPr>
        <w:tabs>
          <w:tab w:val="left" w:pos="1440"/>
        </w:tabs>
        <w:jc w:val="both"/>
      </w:pPr>
      <w:r>
        <w:rPr>
          <w:rFonts w:cs="Arial"/>
        </w:rPr>
        <w:t>All requirements in Section 2.33.</w:t>
      </w:r>
      <w:r w:rsidR="00B35F95">
        <w:rPr>
          <w:rFonts w:cs="Arial"/>
        </w:rPr>
        <w:t>3</w:t>
      </w:r>
      <w:r>
        <w:rPr>
          <w:rFonts w:cs="Arial"/>
        </w:rPr>
        <w:t xml:space="preserve"> must be satisfied for this test case to pass.</w:t>
      </w:r>
    </w:p>
    <w:p w:rsidR="00BE0407" w:rsidRDefault="00BE0407" w:rsidP="00BE0407">
      <w:pPr>
        <w:pStyle w:val="Heading2"/>
        <w:spacing w:before="0"/>
      </w:pPr>
      <w:r>
        <w:br w:type="page"/>
      </w:r>
      <w:bookmarkStart w:id="1095" w:name="_Toc456255171"/>
      <w:r w:rsidR="00B209D5">
        <w:lastRenderedPageBreak/>
        <w:t>Test Case Specification 3</w:t>
      </w:r>
      <w:r w:rsidR="0004001E">
        <w:t>1</w:t>
      </w:r>
      <w:r>
        <w:t xml:space="preserve"> – </w:t>
      </w:r>
      <w:r w:rsidR="00283120">
        <w:t xml:space="preserve">FPUI </w:t>
      </w:r>
      <w:r w:rsidR="00D57C18">
        <w:t>Display Focus</w:t>
      </w:r>
      <w:bookmarkEnd w:id="1095"/>
    </w:p>
    <w:p w:rsidR="00BE0407" w:rsidRDefault="00BE0407" w:rsidP="00BE0407">
      <w:pPr>
        <w:pStyle w:val="Heading3"/>
      </w:pPr>
      <w:r>
        <w:t>Test Case Specification Identifier</w:t>
      </w:r>
    </w:p>
    <w:p w:rsidR="00BE0407" w:rsidRDefault="00BE0407" w:rsidP="00BE0407">
      <w:pPr>
        <w:tabs>
          <w:tab w:val="left" w:pos="1440"/>
        </w:tabs>
        <w:jc w:val="both"/>
        <w:rPr>
          <w:rFonts w:cs="Arial"/>
        </w:rPr>
      </w:pPr>
      <w:r>
        <w:rPr>
          <w:rFonts w:cs="Arial"/>
        </w:rPr>
        <w:t>The identifier for this Test Case Specification is APIRI.TCS.7040.</w:t>
      </w:r>
    </w:p>
    <w:p w:rsidR="00B35F95" w:rsidRDefault="00B35F95" w:rsidP="00B35F95">
      <w:pPr>
        <w:pStyle w:val="Heading3"/>
      </w:pPr>
      <w:r>
        <w:t>Objective</w:t>
      </w:r>
    </w:p>
    <w:p w:rsidR="00B35F95" w:rsidRDefault="00B35F95" w:rsidP="00B35F95">
      <w:pPr>
        <w:tabs>
          <w:tab w:val="left" w:pos="1440"/>
        </w:tabs>
        <w:jc w:val="both"/>
        <w:rPr>
          <w:rFonts w:cs="Arial"/>
        </w:rPr>
      </w:pPr>
      <w:r>
        <w:rPr>
          <w:rFonts w:cs="Arial"/>
        </w:rPr>
        <w:t xml:space="preserve">The objective of this Test Case is </w:t>
      </w:r>
      <w:r w:rsidR="008372B9">
        <w:rPr>
          <w:rFonts w:cs="Arial"/>
        </w:rPr>
        <w:t>to test</w:t>
      </w:r>
      <w:r w:rsidR="008372B9" w:rsidRPr="008372B9">
        <w:rPr>
          <w:rFonts w:cs="Arial"/>
        </w:rPr>
        <w:t xml:space="preserve"> the API requirements regarding an </w:t>
      </w:r>
      <w:r w:rsidR="008372B9">
        <w:rPr>
          <w:rFonts w:cs="Arial"/>
        </w:rPr>
        <w:t xml:space="preserve">FPUI </w:t>
      </w:r>
      <w:r w:rsidR="008372B9" w:rsidRPr="008372B9">
        <w:rPr>
          <w:rFonts w:cs="Arial"/>
        </w:rPr>
        <w:t xml:space="preserve">application’s request for display focus.  </w:t>
      </w:r>
    </w:p>
    <w:p w:rsidR="00BE0407" w:rsidRDefault="00BE0407" w:rsidP="00BE0407">
      <w:pPr>
        <w:pStyle w:val="Heading3"/>
      </w:pPr>
      <w:r>
        <w:t>Test Items</w:t>
      </w:r>
    </w:p>
    <w:p w:rsidR="00BE0407" w:rsidRDefault="00BE0407" w:rsidP="00BE0407">
      <w:pPr>
        <w:tabs>
          <w:tab w:val="left" w:pos="1440"/>
        </w:tabs>
        <w:jc w:val="both"/>
        <w:rPr>
          <w:rFonts w:cs="Arial"/>
        </w:rPr>
      </w:pPr>
      <w:r>
        <w:rPr>
          <w:rFonts w:cs="Arial"/>
        </w:rPr>
        <w:t>This test case tests the following requirements:</w:t>
      </w:r>
    </w:p>
    <w:p w:rsidR="00D57C18" w:rsidRDefault="00D57C18" w:rsidP="00D57C18">
      <w:pPr>
        <w:tabs>
          <w:tab w:val="left" w:pos="1440"/>
        </w:tabs>
        <w:jc w:val="both"/>
        <w:rPr>
          <w:rFonts w:cs="Arial"/>
        </w:rPr>
      </w:pPr>
    </w:p>
    <w:p w:rsidR="00D57C18" w:rsidRDefault="00D57C18" w:rsidP="00D57C18">
      <w:pPr>
        <w:tabs>
          <w:tab w:val="left" w:pos="1620"/>
        </w:tabs>
        <w:ind w:left="1620" w:hanging="1620"/>
        <w:jc w:val="both"/>
        <w:rPr>
          <w:rFonts w:eastAsia="Calibri" w:cs="Arial"/>
        </w:rPr>
      </w:pPr>
      <w:r w:rsidRPr="00D57C18">
        <w:rPr>
          <w:rFonts w:eastAsia="Calibri" w:cs="Arial"/>
        </w:rPr>
        <w:t>APIR3.1.1.2[34]</w:t>
      </w:r>
      <w:r>
        <w:rPr>
          <w:rFonts w:eastAsia="Calibri" w:cs="Arial"/>
        </w:rPr>
        <w:tab/>
      </w:r>
      <w:r w:rsidRPr="00D57C18">
        <w:rPr>
          <w:rFonts w:eastAsia="Calibri" w:cs="Arial"/>
        </w:rPr>
        <w:t>The API shall provide a method to allow application programs to indicate that a window desires focus from the Operational User.</w:t>
      </w:r>
    </w:p>
    <w:p w:rsidR="00D57C18" w:rsidRDefault="00D57C18" w:rsidP="00D57C18">
      <w:pPr>
        <w:tabs>
          <w:tab w:val="left" w:pos="1440"/>
        </w:tabs>
        <w:jc w:val="both"/>
        <w:rPr>
          <w:rFonts w:cs="Arial"/>
        </w:rPr>
      </w:pPr>
    </w:p>
    <w:p w:rsidR="00D57C18" w:rsidRDefault="00D57C18" w:rsidP="00D57C18">
      <w:pPr>
        <w:tabs>
          <w:tab w:val="left" w:pos="1620"/>
        </w:tabs>
        <w:ind w:left="1620" w:hanging="1620"/>
        <w:jc w:val="both"/>
        <w:rPr>
          <w:rFonts w:eastAsia="Calibri" w:cs="Arial"/>
        </w:rPr>
      </w:pPr>
      <w:r w:rsidRPr="00D57C18">
        <w:rPr>
          <w:rFonts w:eastAsia="Calibri" w:cs="Arial"/>
        </w:rPr>
        <w:t>APIR3.1.1.2[35]</w:t>
      </w:r>
      <w:r>
        <w:rPr>
          <w:rFonts w:eastAsia="Calibri" w:cs="Arial"/>
        </w:rPr>
        <w:tab/>
      </w:r>
      <w:r w:rsidRPr="00D57C18">
        <w:rPr>
          <w:rFonts w:eastAsia="Calibri" w:cs="Arial"/>
        </w:rPr>
        <w:t>This method shall cause the Front Panel backlight to flash and the window name in the Front Panel Manager Window to blink.</w:t>
      </w:r>
    </w:p>
    <w:p w:rsidR="00D57C18" w:rsidRDefault="00D57C18" w:rsidP="00D57C18">
      <w:pPr>
        <w:tabs>
          <w:tab w:val="left" w:pos="1440"/>
        </w:tabs>
        <w:jc w:val="both"/>
        <w:rPr>
          <w:rFonts w:cs="Arial"/>
        </w:rPr>
      </w:pPr>
    </w:p>
    <w:p w:rsidR="00D57C18" w:rsidRDefault="00D57C18" w:rsidP="00D57C18">
      <w:pPr>
        <w:tabs>
          <w:tab w:val="left" w:pos="1620"/>
        </w:tabs>
        <w:ind w:left="1620" w:hanging="1620"/>
        <w:jc w:val="both"/>
        <w:rPr>
          <w:rFonts w:eastAsia="Calibri" w:cs="Arial"/>
        </w:rPr>
      </w:pPr>
      <w:r w:rsidRPr="00D57C18">
        <w:rPr>
          <w:rFonts w:eastAsia="Calibri" w:cs="Arial"/>
        </w:rPr>
        <w:t>APIR3.1.1.2[3</w:t>
      </w:r>
      <w:r>
        <w:rPr>
          <w:rFonts w:eastAsia="Calibri" w:cs="Arial"/>
        </w:rPr>
        <w:t>6</w:t>
      </w:r>
      <w:r w:rsidRPr="00D57C18">
        <w:rPr>
          <w:rFonts w:eastAsia="Calibri" w:cs="Arial"/>
        </w:rPr>
        <w:t>]</w:t>
      </w:r>
      <w:r>
        <w:rPr>
          <w:rFonts w:eastAsia="Calibri" w:cs="Arial"/>
        </w:rPr>
        <w:tab/>
      </w:r>
      <w:r w:rsidRPr="00D57C18">
        <w:rPr>
          <w:rFonts w:eastAsia="Calibri" w:cs="Arial"/>
        </w:rPr>
        <w:t>The window name blinking shall cease once the indicated window receives focus.</w:t>
      </w:r>
    </w:p>
    <w:p w:rsidR="00D57C18" w:rsidRDefault="00D57C18" w:rsidP="00D57C18">
      <w:pPr>
        <w:tabs>
          <w:tab w:val="left" w:pos="1440"/>
        </w:tabs>
        <w:jc w:val="both"/>
        <w:rPr>
          <w:rFonts w:cs="Arial"/>
        </w:rPr>
      </w:pPr>
    </w:p>
    <w:p w:rsidR="00D57C18" w:rsidRDefault="00D57C18" w:rsidP="00D57C18">
      <w:pPr>
        <w:tabs>
          <w:tab w:val="left" w:pos="1620"/>
        </w:tabs>
        <w:ind w:left="1620" w:hanging="1620"/>
        <w:jc w:val="both"/>
        <w:rPr>
          <w:rFonts w:eastAsia="Calibri" w:cs="Arial"/>
        </w:rPr>
      </w:pPr>
      <w:r w:rsidRPr="00D57C18">
        <w:rPr>
          <w:rFonts w:eastAsia="Calibri" w:cs="Arial"/>
        </w:rPr>
        <w:t>APIR3.1.1.2[3</w:t>
      </w:r>
      <w:r>
        <w:rPr>
          <w:rFonts w:eastAsia="Calibri" w:cs="Arial"/>
        </w:rPr>
        <w:t>7</w:t>
      </w:r>
      <w:r w:rsidRPr="00D57C18">
        <w:rPr>
          <w:rFonts w:eastAsia="Calibri" w:cs="Arial"/>
        </w:rPr>
        <w:t>]</w:t>
      </w:r>
      <w:r>
        <w:rPr>
          <w:rFonts w:eastAsia="Calibri" w:cs="Arial"/>
        </w:rPr>
        <w:tab/>
      </w:r>
      <w:r w:rsidRPr="00D57C18">
        <w:rPr>
          <w:rFonts w:eastAsia="Calibri" w:cs="Arial"/>
        </w:rPr>
        <w:t>The backlight flashing shall cease when all windows requesting focus have been given focus.</w:t>
      </w:r>
    </w:p>
    <w:p w:rsidR="00BE0407" w:rsidRDefault="00BE0407" w:rsidP="00BE0407">
      <w:pPr>
        <w:pStyle w:val="Heading3"/>
      </w:pPr>
      <w:r>
        <w:t>Input Specifications</w:t>
      </w:r>
    </w:p>
    <w:p w:rsidR="00934444" w:rsidRDefault="00934444" w:rsidP="00934444">
      <w:pPr>
        <w:tabs>
          <w:tab w:val="left" w:pos="1440"/>
        </w:tabs>
        <w:jc w:val="both"/>
        <w:rPr>
          <w:rFonts w:cs="Arial"/>
        </w:rPr>
      </w:pPr>
      <w:r>
        <w:rPr>
          <w:rFonts w:cs="Arial"/>
        </w:rPr>
        <w:t>This test case requires the following file(s) as input:</w:t>
      </w:r>
    </w:p>
    <w:p w:rsidR="00934444" w:rsidRDefault="00934444" w:rsidP="00934444">
      <w:pPr>
        <w:tabs>
          <w:tab w:val="left" w:pos="1440"/>
        </w:tabs>
        <w:jc w:val="both"/>
        <w:rPr>
          <w:rFonts w:cs="Arial"/>
        </w:rPr>
      </w:pPr>
    </w:p>
    <w:p w:rsidR="00934444" w:rsidRPr="007A4E54" w:rsidRDefault="00934444" w:rsidP="0093444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934444" w:rsidRDefault="00934444" w:rsidP="00934444">
      <w:pPr>
        <w:tabs>
          <w:tab w:val="left" w:pos="1440"/>
        </w:tabs>
        <w:ind w:left="720"/>
        <w:jc w:val="both"/>
        <w:rPr>
          <w:rFonts w:cs="Arial"/>
        </w:rPr>
      </w:pPr>
      <w:r w:rsidRPr="007A4E54">
        <w:rPr>
          <w:rFonts w:cs="Arial"/>
          <w:b/>
        </w:rPr>
        <w:t>C</w:t>
      </w:r>
      <w:r>
        <w:rPr>
          <w:rFonts w:cs="Arial"/>
          <w:b/>
        </w:rPr>
        <w:t>7040</w:t>
      </w:r>
      <w:r w:rsidRPr="007A4E54">
        <w:rPr>
          <w:rFonts w:cs="Arial"/>
          <w:b/>
        </w:rPr>
        <w:t>_in.xml</w:t>
      </w:r>
      <w:r>
        <w:rPr>
          <w:rFonts w:cs="Arial"/>
        </w:rPr>
        <w:tab/>
      </w:r>
      <w:r>
        <w:rPr>
          <w:rFonts w:cs="Arial"/>
        </w:rPr>
        <w:tab/>
        <w:t>APIVSXML test script (XML format)</w:t>
      </w:r>
    </w:p>
    <w:p w:rsidR="00934444" w:rsidRDefault="00934444" w:rsidP="00934444">
      <w:pPr>
        <w:tabs>
          <w:tab w:val="left" w:pos="1440"/>
        </w:tabs>
        <w:ind w:left="720"/>
        <w:jc w:val="both"/>
        <w:rPr>
          <w:rFonts w:cs="Arial"/>
        </w:rPr>
      </w:pPr>
      <w:r w:rsidRPr="007A4E54">
        <w:rPr>
          <w:rFonts w:cs="Arial"/>
          <w:b/>
        </w:rPr>
        <w:t>VS_config_</w:t>
      </w:r>
      <w:r>
        <w:rPr>
          <w:rFonts w:cs="Arial"/>
          <w:b/>
        </w:rPr>
        <w:t>2</w:t>
      </w:r>
      <w:r w:rsidRPr="007A4E54">
        <w:rPr>
          <w:rFonts w:cs="Arial"/>
          <w:b/>
        </w:rPr>
        <w:t>.txt</w:t>
      </w:r>
      <w:r w:rsidRPr="007A4E54">
        <w:rPr>
          <w:rFonts w:cs="Arial"/>
          <w:b/>
        </w:rPr>
        <w:tab/>
      </w:r>
      <w:r>
        <w:rPr>
          <w:rFonts w:cs="Arial"/>
        </w:rPr>
        <w:t>VSE configuration file (specified on VSE command line)</w:t>
      </w:r>
    </w:p>
    <w:p w:rsidR="00ED25BB" w:rsidRDefault="00ED25BB" w:rsidP="00934444">
      <w:pPr>
        <w:tabs>
          <w:tab w:val="left" w:pos="1440"/>
        </w:tabs>
        <w:ind w:left="720"/>
        <w:jc w:val="both"/>
        <w:rPr>
          <w:rFonts w:cs="Arial"/>
        </w:rPr>
      </w:pPr>
    </w:p>
    <w:p w:rsidR="00643529" w:rsidRDefault="00643529" w:rsidP="00643529">
      <w:pPr>
        <w:pStyle w:val="Heading3"/>
      </w:pPr>
      <w:r>
        <w:t>Output Specifications</w:t>
      </w:r>
    </w:p>
    <w:p w:rsidR="00643529" w:rsidRDefault="00643529" w:rsidP="00643529">
      <w:pPr>
        <w:tabs>
          <w:tab w:val="left" w:pos="1440"/>
        </w:tabs>
        <w:jc w:val="both"/>
        <w:rPr>
          <w:rFonts w:cs="Arial"/>
        </w:rPr>
      </w:pPr>
      <w:r>
        <w:rPr>
          <w:rFonts w:cs="Arial"/>
        </w:rPr>
        <w:t>This test case produces the following file(s) as output:</w:t>
      </w:r>
    </w:p>
    <w:p w:rsidR="00643529" w:rsidRDefault="00643529" w:rsidP="00643529">
      <w:pPr>
        <w:tabs>
          <w:tab w:val="left" w:pos="1440"/>
        </w:tabs>
        <w:jc w:val="both"/>
        <w:rPr>
          <w:rFonts w:cs="Arial"/>
        </w:rPr>
      </w:pPr>
    </w:p>
    <w:p w:rsidR="00643529" w:rsidRPr="007A4E54" w:rsidRDefault="00643529" w:rsidP="00643529">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643529" w:rsidRDefault="00643529" w:rsidP="00643529">
      <w:pPr>
        <w:tabs>
          <w:tab w:val="left" w:pos="1440"/>
        </w:tabs>
        <w:ind w:left="720"/>
        <w:jc w:val="both"/>
        <w:rPr>
          <w:rFonts w:cs="Arial"/>
        </w:rPr>
      </w:pPr>
      <w:r w:rsidRPr="007A4E54">
        <w:rPr>
          <w:rFonts w:cs="Arial"/>
          <w:b/>
        </w:rPr>
        <w:t>C</w:t>
      </w:r>
      <w:r>
        <w:rPr>
          <w:rFonts w:cs="Arial"/>
          <w:b/>
        </w:rPr>
        <w:t>7040</w:t>
      </w:r>
      <w:r w:rsidRPr="007A4E54">
        <w:rPr>
          <w:rFonts w:cs="Arial"/>
          <w:b/>
        </w:rPr>
        <w:t>_log.xml</w:t>
      </w:r>
      <w:r>
        <w:rPr>
          <w:rFonts w:cs="Arial"/>
        </w:rPr>
        <w:tab/>
      </w:r>
      <w:r>
        <w:rPr>
          <w:rFonts w:cs="Arial"/>
        </w:rPr>
        <w:tab/>
        <w:t>conformance report (XML format)</w:t>
      </w:r>
    </w:p>
    <w:p w:rsidR="00BE0407" w:rsidRDefault="00BE0407" w:rsidP="00BE0407">
      <w:pPr>
        <w:pStyle w:val="Heading3"/>
      </w:pPr>
      <w:r>
        <w:t>Environmental Needs</w:t>
      </w:r>
    </w:p>
    <w:p w:rsidR="00BE0407" w:rsidRDefault="00BE0407" w:rsidP="00BE0407">
      <w:pPr>
        <w:pStyle w:val="Heading4"/>
        <w:tabs>
          <w:tab w:val="clear" w:pos="1440"/>
          <w:tab w:val="left" w:pos="1080"/>
        </w:tabs>
      </w:pPr>
      <w:r>
        <w:t>Hardware</w:t>
      </w:r>
    </w:p>
    <w:p w:rsidR="00BE0407" w:rsidRPr="00E12DAD" w:rsidRDefault="00BE0407" w:rsidP="00BE0407">
      <w:r>
        <w:t>This test case utilizes the standard APIVS test hardware configuration as detailed in Section 2.1.</w:t>
      </w:r>
    </w:p>
    <w:p w:rsidR="00BE0407" w:rsidRDefault="00BE0407" w:rsidP="00BE0407">
      <w:pPr>
        <w:pStyle w:val="Heading4"/>
        <w:tabs>
          <w:tab w:val="clear" w:pos="1440"/>
          <w:tab w:val="left" w:pos="1080"/>
        </w:tabs>
      </w:pPr>
      <w:r>
        <w:t>Software</w:t>
      </w:r>
    </w:p>
    <w:p w:rsidR="00BE0407" w:rsidRPr="00E12DAD" w:rsidRDefault="00BE0407" w:rsidP="00BE0407">
      <w:r>
        <w:t>This test case utilizes the standard APIVS test software as detailed in Section 2.1.</w:t>
      </w:r>
    </w:p>
    <w:p w:rsidR="00BE0407" w:rsidRDefault="00BE0407" w:rsidP="00BE0407">
      <w:pPr>
        <w:pStyle w:val="Heading3"/>
      </w:pPr>
      <w:r>
        <w:lastRenderedPageBreak/>
        <w:t>Additional Pass/Fail Criteria</w:t>
      </w:r>
    </w:p>
    <w:p w:rsidR="00976E95" w:rsidRDefault="00976E95" w:rsidP="00976E95">
      <w:pPr>
        <w:tabs>
          <w:tab w:val="left" w:pos="1440"/>
        </w:tabs>
        <w:jc w:val="both"/>
      </w:pPr>
      <w:r>
        <w:rPr>
          <w:rFonts w:cs="Arial"/>
        </w:rPr>
        <w:t>All requirements in Section 2.34.</w:t>
      </w:r>
      <w:r w:rsidR="00B35F95">
        <w:rPr>
          <w:rFonts w:cs="Arial"/>
        </w:rPr>
        <w:t>3</w:t>
      </w:r>
      <w:r>
        <w:rPr>
          <w:rFonts w:cs="Arial"/>
        </w:rPr>
        <w:t xml:space="preserve"> must be satisfied for this test case to pass.</w:t>
      </w:r>
    </w:p>
    <w:p w:rsidR="00BE0407" w:rsidRDefault="00BE0407" w:rsidP="00BE0407">
      <w:pPr>
        <w:pStyle w:val="Heading2"/>
        <w:spacing w:before="0"/>
      </w:pPr>
      <w:r>
        <w:br w:type="page"/>
      </w:r>
      <w:bookmarkStart w:id="1096" w:name="_Toc456255172"/>
      <w:r w:rsidR="00B209D5">
        <w:lastRenderedPageBreak/>
        <w:t>Test Case Specification 3</w:t>
      </w:r>
      <w:r w:rsidR="0004001E">
        <w:t>2</w:t>
      </w:r>
      <w:r>
        <w:t xml:space="preserve"> – </w:t>
      </w:r>
      <w:r w:rsidR="000132E5">
        <w:t xml:space="preserve">System </w:t>
      </w:r>
      <w:r w:rsidR="006A178D">
        <w:t xml:space="preserve">Configuration Menu </w:t>
      </w:r>
      <w:r w:rsidR="000132E5">
        <w:t>Display</w:t>
      </w:r>
      <w:bookmarkEnd w:id="1096"/>
    </w:p>
    <w:p w:rsidR="00BE0407" w:rsidRDefault="00BE0407" w:rsidP="00BE0407">
      <w:pPr>
        <w:pStyle w:val="Heading3"/>
      </w:pPr>
      <w:r>
        <w:t>Test Case Specification Identifier</w:t>
      </w:r>
    </w:p>
    <w:p w:rsidR="00BE0407" w:rsidRDefault="00BE0407" w:rsidP="00BE0407">
      <w:pPr>
        <w:tabs>
          <w:tab w:val="left" w:pos="1440"/>
        </w:tabs>
        <w:jc w:val="both"/>
        <w:rPr>
          <w:rFonts w:cs="Arial"/>
        </w:rPr>
      </w:pPr>
      <w:r>
        <w:rPr>
          <w:rFonts w:cs="Arial"/>
        </w:rPr>
        <w:t>The identifier for this Test Case Specification is APIRI.TCS.7050.</w:t>
      </w:r>
    </w:p>
    <w:p w:rsidR="00B35F95" w:rsidRDefault="00B35F95" w:rsidP="00B35F95">
      <w:pPr>
        <w:pStyle w:val="Heading3"/>
      </w:pPr>
      <w:r>
        <w:t>Objective</w:t>
      </w:r>
    </w:p>
    <w:p w:rsidR="00B35F95" w:rsidRDefault="00B35F95" w:rsidP="00B35F95">
      <w:pPr>
        <w:tabs>
          <w:tab w:val="left" w:pos="1440"/>
        </w:tabs>
        <w:jc w:val="both"/>
        <w:rPr>
          <w:rFonts w:cs="Arial"/>
        </w:rPr>
      </w:pPr>
      <w:r>
        <w:rPr>
          <w:rFonts w:cs="Arial"/>
        </w:rPr>
        <w:t xml:space="preserve">The objective of this Test Case </w:t>
      </w:r>
      <w:r w:rsidR="008372B9">
        <w:rPr>
          <w:rFonts w:cs="Arial"/>
        </w:rPr>
        <w:t>is to</w:t>
      </w:r>
      <w:r w:rsidR="008372B9" w:rsidRPr="008372B9">
        <w:rPr>
          <w:rFonts w:cs="Arial"/>
        </w:rPr>
        <w:t xml:space="preserve"> validate the use of the configuration text file used by the System Configuration Utility to create the System Configuration Menu</w:t>
      </w:r>
      <w:r w:rsidR="006C2F85">
        <w:rPr>
          <w:rFonts w:cs="Arial"/>
        </w:rPr>
        <w:t>.</w:t>
      </w:r>
    </w:p>
    <w:p w:rsidR="00BE0407" w:rsidRDefault="00BE0407" w:rsidP="00BE0407">
      <w:pPr>
        <w:pStyle w:val="Heading3"/>
      </w:pPr>
      <w:r>
        <w:t>Test Items</w:t>
      </w:r>
    </w:p>
    <w:p w:rsidR="00BE0407" w:rsidRDefault="00BE0407" w:rsidP="00BE0407">
      <w:pPr>
        <w:tabs>
          <w:tab w:val="left" w:pos="1440"/>
        </w:tabs>
        <w:jc w:val="both"/>
        <w:rPr>
          <w:rFonts w:cs="Arial"/>
        </w:rPr>
      </w:pPr>
      <w:r>
        <w:rPr>
          <w:rFonts w:cs="Arial"/>
        </w:rPr>
        <w:t>This test case tests the following requirements:</w:t>
      </w:r>
    </w:p>
    <w:p w:rsidR="00D57C18" w:rsidRDefault="00D57C18" w:rsidP="00D57C18">
      <w:pPr>
        <w:tabs>
          <w:tab w:val="left" w:pos="1440"/>
        </w:tabs>
        <w:jc w:val="both"/>
        <w:rPr>
          <w:rFonts w:cs="Arial"/>
        </w:rPr>
      </w:pPr>
    </w:p>
    <w:p w:rsidR="00997ABF" w:rsidRDefault="00997ABF" w:rsidP="005A01B6">
      <w:pPr>
        <w:tabs>
          <w:tab w:val="left" w:pos="1440"/>
        </w:tabs>
        <w:ind w:left="1440" w:hanging="1440"/>
        <w:jc w:val="both"/>
        <w:rPr>
          <w:rFonts w:eastAsia="Calibri" w:cs="Arial"/>
        </w:rPr>
        <w:pPrChange w:id="1097" w:author="Author">
          <w:pPr>
            <w:tabs>
              <w:tab w:val="left" w:pos="1620"/>
            </w:tabs>
            <w:ind w:left="1620" w:hanging="1620"/>
            <w:jc w:val="both"/>
          </w:pPr>
        </w:pPrChange>
      </w:pPr>
      <w:r w:rsidRPr="00B841B7">
        <w:rPr>
          <w:rFonts w:eastAsia="Calibri" w:cs="Arial"/>
        </w:rPr>
        <w:t>APIR3.2.1[</w:t>
      </w:r>
      <w:r>
        <w:rPr>
          <w:rFonts w:eastAsia="Calibri" w:cs="Arial"/>
        </w:rPr>
        <w:t>10</w:t>
      </w:r>
      <w:r w:rsidRPr="00B841B7">
        <w:rPr>
          <w:rFonts w:eastAsia="Calibri" w:cs="Arial"/>
        </w:rPr>
        <w:t>]</w:t>
      </w:r>
      <w:r>
        <w:rPr>
          <w:rFonts w:eastAsia="Calibri" w:cs="Arial"/>
        </w:rPr>
        <w:tab/>
      </w:r>
      <w:r w:rsidRPr="00B841B7">
        <w:rPr>
          <w:rFonts w:eastAsia="Calibri" w:cs="Arial"/>
        </w:rPr>
        <w:t xml:space="preserve">The Configuration Menu shall be extensible by software developers with up to twelve additional configuration items that are </w:t>
      </w:r>
      <w:r>
        <w:rPr>
          <w:rFonts w:eastAsia="Calibri" w:cs="Arial"/>
        </w:rPr>
        <w:t>not defined in the API Standard</w:t>
      </w:r>
      <w:r w:rsidRPr="0075046E">
        <w:rPr>
          <w:rFonts w:eastAsia="Calibri" w:cs="Arial"/>
        </w:rPr>
        <w:t>.</w:t>
      </w:r>
    </w:p>
    <w:p w:rsidR="00997ABF" w:rsidRDefault="00997ABF" w:rsidP="00997ABF">
      <w:pPr>
        <w:tabs>
          <w:tab w:val="left" w:pos="1440"/>
        </w:tabs>
        <w:jc w:val="both"/>
        <w:rPr>
          <w:rFonts w:cs="Arial"/>
        </w:rPr>
      </w:pPr>
    </w:p>
    <w:p w:rsidR="00D57C18" w:rsidRDefault="006A178D" w:rsidP="00D57C18">
      <w:pPr>
        <w:tabs>
          <w:tab w:val="left" w:pos="1440"/>
        </w:tabs>
        <w:ind w:left="1440" w:hanging="1440"/>
        <w:jc w:val="both"/>
        <w:rPr>
          <w:rFonts w:eastAsia="Calibri" w:cs="Arial"/>
        </w:rPr>
      </w:pPr>
      <w:r w:rsidRPr="006A178D">
        <w:rPr>
          <w:rFonts w:eastAsia="Calibri" w:cs="Arial"/>
        </w:rPr>
        <w:t>APIR3.2.1[45]</w:t>
      </w:r>
      <w:r w:rsidR="00D57C18">
        <w:rPr>
          <w:rFonts w:eastAsia="Calibri" w:cs="Arial"/>
        </w:rPr>
        <w:tab/>
      </w:r>
      <w:r w:rsidRPr="006A178D">
        <w:rPr>
          <w:rFonts w:eastAsia="Calibri" w:cs="Arial"/>
        </w:rPr>
        <w:t>The API shall provide a configuration file called "ATCConfigurationMenu.txt" to be used by the API to form the Configuration Menu.</w:t>
      </w:r>
    </w:p>
    <w:p w:rsidR="00D57C18" w:rsidRDefault="00D57C18" w:rsidP="00D57C18">
      <w:pPr>
        <w:tabs>
          <w:tab w:val="left" w:pos="1440"/>
        </w:tabs>
        <w:jc w:val="both"/>
        <w:rPr>
          <w:rFonts w:cs="Arial"/>
        </w:rPr>
      </w:pPr>
    </w:p>
    <w:p w:rsidR="006A178D" w:rsidRDefault="006A178D" w:rsidP="006A178D">
      <w:pPr>
        <w:tabs>
          <w:tab w:val="left" w:pos="1440"/>
        </w:tabs>
        <w:ind w:left="1440" w:hanging="1440"/>
        <w:jc w:val="both"/>
        <w:rPr>
          <w:rFonts w:eastAsia="Calibri" w:cs="Arial"/>
        </w:rPr>
      </w:pPr>
      <w:r w:rsidRPr="006A178D">
        <w:rPr>
          <w:rFonts w:eastAsia="Calibri" w:cs="Arial"/>
        </w:rPr>
        <w:t>APIR3.2.1[4</w:t>
      </w:r>
      <w:r>
        <w:rPr>
          <w:rFonts w:eastAsia="Calibri" w:cs="Arial"/>
        </w:rPr>
        <w:t>6</w:t>
      </w:r>
      <w:r w:rsidRPr="006A178D">
        <w:rPr>
          <w:rFonts w:eastAsia="Calibri" w:cs="Arial"/>
        </w:rPr>
        <w:t>]</w:t>
      </w:r>
      <w:r w:rsidR="00D57C18">
        <w:rPr>
          <w:rFonts w:eastAsia="Calibri" w:cs="Arial"/>
        </w:rPr>
        <w:tab/>
      </w:r>
      <w:r w:rsidRPr="006A178D">
        <w:rPr>
          <w:rFonts w:eastAsia="Calibri" w:cs="Arial"/>
        </w:rPr>
        <w:t>The format of the file shall be comma delimited with each line representing a configuration item for the Configuration Menu as follows:</w:t>
      </w:r>
    </w:p>
    <w:p w:rsidR="006A178D" w:rsidRPr="006A178D" w:rsidRDefault="006A178D" w:rsidP="006A178D">
      <w:pPr>
        <w:tabs>
          <w:tab w:val="left" w:pos="1440"/>
        </w:tabs>
        <w:ind w:left="1440" w:hanging="1440"/>
        <w:jc w:val="both"/>
        <w:rPr>
          <w:rFonts w:eastAsia="Calibri" w:cs="Arial"/>
        </w:rPr>
      </w:pPr>
    </w:p>
    <w:p w:rsidR="006A178D" w:rsidRPr="006A178D" w:rsidRDefault="006A178D" w:rsidP="006A178D">
      <w:pPr>
        <w:tabs>
          <w:tab w:val="left" w:pos="1440"/>
        </w:tabs>
        <w:ind w:left="3600" w:hanging="1440"/>
        <w:jc w:val="both"/>
        <w:rPr>
          <w:rFonts w:eastAsia="Calibri" w:cs="Arial"/>
        </w:rPr>
      </w:pPr>
      <w:r w:rsidRPr="006A178D">
        <w:rPr>
          <w:rFonts w:eastAsia="Calibri" w:cs="Arial"/>
        </w:rPr>
        <w:t>configitemname, executablepathname</w:t>
      </w:r>
    </w:p>
    <w:p w:rsidR="006A178D" w:rsidRPr="006A178D" w:rsidRDefault="006A178D" w:rsidP="006A178D">
      <w:pPr>
        <w:tabs>
          <w:tab w:val="left" w:pos="1440"/>
        </w:tabs>
        <w:ind w:left="3600" w:hanging="1440"/>
        <w:jc w:val="both"/>
        <w:rPr>
          <w:rFonts w:eastAsia="Calibri" w:cs="Arial"/>
        </w:rPr>
      </w:pPr>
      <w:r w:rsidRPr="006A178D">
        <w:rPr>
          <w:rFonts w:eastAsia="Calibri" w:cs="Arial"/>
        </w:rPr>
        <w:t>configitemname, executablepathname</w:t>
      </w:r>
    </w:p>
    <w:p w:rsidR="006A178D" w:rsidRPr="006A178D" w:rsidRDefault="006A178D" w:rsidP="006A178D">
      <w:pPr>
        <w:tabs>
          <w:tab w:val="left" w:pos="1440"/>
        </w:tabs>
        <w:ind w:left="3600" w:hanging="1440"/>
        <w:jc w:val="both"/>
        <w:rPr>
          <w:rFonts w:eastAsia="Calibri" w:cs="Arial"/>
        </w:rPr>
      </w:pPr>
      <w:r w:rsidRPr="006A178D">
        <w:rPr>
          <w:rFonts w:eastAsia="Calibri" w:cs="Arial"/>
        </w:rPr>
        <w:t>configitemname, executablepathname</w:t>
      </w:r>
    </w:p>
    <w:p w:rsidR="006A178D" w:rsidRDefault="006A178D" w:rsidP="006A178D">
      <w:pPr>
        <w:tabs>
          <w:tab w:val="left" w:pos="1440"/>
        </w:tabs>
        <w:ind w:left="3600" w:hanging="1440"/>
        <w:jc w:val="both"/>
        <w:rPr>
          <w:rFonts w:eastAsia="Calibri" w:cs="Arial"/>
        </w:rPr>
      </w:pPr>
      <w:r w:rsidRPr="006A178D">
        <w:rPr>
          <w:rFonts w:eastAsia="Calibri" w:cs="Arial"/>
        </w:rPr>
        <w:t>etc.</w:t>
      </w:r>
    </w:p>
    <w:p w:rsidR="006A178D" w:rsidRPr="006A178D" w:rsidRDefault="006A178D" w:rsidP="006A178D">
      <w:pPr>
        <w:tabs>
          <w:tab w:val="left" w:pos="1440"/>
        </w:tabs>
        <w:ind w:left="1440" w:hanging="1440"/>
        <w:jc w:val="both"/>
        <w:rPr>
          <w:rFonts w:eastAsia="Calibri" w:cs="Arial"/>
        </w:rPr>
      </w:pPr>
    </w:p>
    <w:p w:rsidR="00D57C18" w:rsidRDefault="006A178D" w:rsidP="006A178D">
      <w:pPr>
        <w:tabs>
          <w:tab w:val="left" w:pos="1440"/>
        </w:tabs>
        <w:ind w:left="2880" w:hanging="1440"/>
        <w:jc w:val="both"/>
        <w:rPr>
          <w:rFonts w:eastAsia="Calibri" w:cs="Arial"/>
        </w:rPr>
      </w:pPr>
      <w:r w:rsidRPr="006A178D">
        <w:rPr>
          <w:rFonts w:eastAsia="Calibri" w:cs="Arial"/>
        </w:rPr>
        <w:t>where "configitemname" represents the text displayed in the Configuration Menu and "executablepathname" is the pathname to the executable file of the appropriate configuration utility.</w:t>
      </w:r>
    </w:p>
    <w:p w:rsidR="005D105C" w:rsidRDefault="005D105C" w:rsidP="005D105C">
      <w:pPr>
        <w:tabs>
          <w:tab w:val="left" w:pos="1440"/>
        </w:tabs>
        <w:jc w:val="both"/>
        <w:rPr>
          <w:rFonts w:cs="Arial"/>
        </w:rPr>
      </w:pPr>
    </w:p>
    <w:p w:rsidR="005D105C" w:rsidRDefault="005D105C" w:rsidP="005D105C">
      <w:pPr>
        <w:tabs>
          <w:tab w:val="left" w:pos="1440"/>
        </w:tabs>
        <w:ind w:left="1440" w:hanging="1440"/>
        <w:jc w:val="both"/>
        <w:rPr>
          <w:rFonts w:eastAsia="Calibri" w:cs="Arial"/>
        </w:rPr>
      </w:pPr>
      <w:r w:rsidRPr="006A178D">
        <w:rPr>
          <w:rFonts w:eastAsia="Calibri" w:cs="Arial"/>
        </w:rPr>
        <w:t>APIR3.2.1[4</w:t>
      </w:r>
      <w:r>
        <w:rPr>
          <w:rFonts w:eastAsia="Calibri" w:cs="Arial"/>
        </w:rPr>
        <w:t>7</w:t>
      </w:r>
      <w:r w:rsidRPr="006A178D">
        <w:rPr>
          <w:rFonts w:eastAsia="Calibri" w:cs="Arial"/>
        </w:rPr>
        <w:t>]</w:t>
      </w:r>
      <w:r>
        <w:rPr>
          <w:rFonts w:eastAsia="Calibri" w:cs="Arial"/>
        </w:rPr>
        <w:tab/>
      </w:r>
      <w:r w:rsidRPr="006A178D">
        <w:rPr>
          <w:rFonts w:eastAsia="Calibri" w:cs="Arial"/>
        </w:rPr>
        <w:t>The lines shall be processed by the API in order until the end of file is reached or the Configuration Menu is full.</w:t>
      </w:r>
    </w:p>
    <w:p w:rsidR="005D105C" w:rsidRDefault="005D105C" w:rsidP="005D105C">
      <w:pPr>
        <w:tabs>
          <w:tab w:val="left" w:pos="1440"/>
        </w:tabs>
        <w:jc w:val="both"/>
        <w:rPr>
          <w:rFonts w:cs="Arial"/>
        </w:rPr>
      </w:pPr>
    </w:p>
    <w:p w:rsidR="005D105C" w:rsidRDefault="005D105C" w:rsidP="005D105C">
      <w:pPr>
        <w:tabs>
          <w:tab w:val="left" w:pos="1440"/>
        </w:tabs>
        <w:ind w:left="1440" w:hanging="1440"/>
        <w:jc w:val="both"/>
        <w:rPr>
          <w:rFonts w:eastAsia="Calibri" w:cs="Arial"/>
        </w:rPr>
      </w:pPr>
      <w:r w:rsidRPr="006A178D">
        <w:rPr>
          <w:rFonts w:eastAsia="Calibri" w:cs="Arial"/>
        </w:rPr>
        <w:t>APIR3.2.1[4</w:t>
      </w:r>
      <w:r>
        <w:rPr>
          <w:rFonts w:eastAsia="Calibri" w:cs="Arial"/>
        </w:rPr>
        <w:t>8</w:t>
      </w:r>
      <w:r w:rsidRPr="006A178D">
        <w:rPr>
          <w:rFonts w:eastAsia="Calibri" w:cs="Arial"/>
        </w:rPr>
        <w:t>]</w:t>
      </w:r>
      <w:r>
        <w:rPr>
          <w:rFonts w:eastAsia="Calibri" w:cs="Arial"/>
        </w:rPr>
        <w:tab/>
      </w:r>
      <w:r w:rsidRPr="005D105C">
        <w:rPr>
          <w:rFonts w:eastAsia="Calibri" w:cs="Arial"/>
        </w:rPr>
        <w:t>The API shall provide a function to allow a configuration utility to open the ATC Configuration Window and reserve the resource.</w:t>
      </w:r>
    </w:p>
    <w:p w:rsidR="005D105C" w:rsidRDefault="005D105C" w:rsidP="005D105C">
      <w:pPr>
        <w:tabs>
          <w:tab w:val="left" w:pos="1440"/>
        </w:tabs>
        <w:jc w:val="both"/>
        <w:rPr>
          <w:rFonts w:cs="Arial"/>
        </w:rPr>
      </w:pPr>
    </w:p>
    <w:p w:rsidR="005D105C" w:rsidRDefault="005D105C" w:rsidP="005D105C">
      <w:pPr>
        <w:tabs>
          <w:tab w:val="left" w:pos="1440"/>
        </w:tabs>
        <w:ind w:left="1440" w:hanging="1440"/>
        <w:jc w:val="both"/>
        <w:rPr>
          <w:rFonts w:eastAsia="Calibri" w:cs="Arial"/>
        </w:rPr>
      </w:pPr>
      <w:r w:rsidRPr="006A178D">
        <w:rPr>
          <w:rFonts w:eastAsia="Calibri" w:cs="Arial"/>
        </w:rPr>
        <w:t>APIR3.2.1[4</w:t>
      </w:r>
      <w:r>
        <w:rPr>
          <w:rFonts w:eastAsia="Calibri" w:cs="Arial"/>
        </w:rPr>
        <w:t>9</w:t>
      </w:r>
      <w:r w:rsidRPr="006A178D">
        <w:rPr>
          <w:rFonts w:eastAsia="Calibri" w:cs="Arial"/>
        </w:rPr>
        <w:t>]</w:t>
      </w:r>
      <w:r>
        <w:rPr>
          <w:rFonts w:eastAsia="Calibri" w:cs="Arial"/>
        </w:rPr>
        <w:tab/>
      </w:r>
      <w:r w:rsidRPr="005D105C">
        <w:rPr>
          <w:rFonts w:eastAsia="Calibri" w:cs="Arial"/>
        </w:rPr>
        <w:t>The API shall provide a function to close the ATC Configuration Window and release the resource.</w:t>
      </w:r>
    </w:p>
    <w:p w:rsidR="00B94B8A" w:rsidRDefault="00B94B8A">
      <w:pPr>
        <w:rPr>
          <w:ins w:id="1098" w:author="Author"/>
          <w:rFonts w:ascii="Arial Bold" w:hAnsi="Arial Bold" w:cs="Arial"/>
          <w:b/>
          <w:bCs/>
          <w:szCs w:val="32"/>
        </w:rPr>
      </w:pPr>
      <w:ins w:id="1099" w:author="Author">
        <w:r>
          <w:br w:type="page"/>
        </w:r>
      </w:ins>
    </w:p>
    <w:p w:rsidR="00BE0407" w:rsidRDefault="00BE0407" w:rsidP="00BE0407">
      <w:pPr>
        <w:pStyle w:val="Heading3"/>
      </w:pPr>
      <w:r>
        <w:lastRenderedPageBreak/>
        <w:t>Input Specifications</w:t>
      </w:r>
    </w:p>
    <w:p w:rsidR="00BE0407" w:rsidRDefault="00BE0407" w:rsidP="00BE0407">
      <w:pPr>
        <w:tabs>
          <w:tab w:val="left" w:pos="1440"/>
        </w:tabs>
        <w:jc w:val="both"/>
        <w:rPr>
          <w:rFonts w:cs="Arial"/>
        </w:rPr>
      </w:pPr>
      <w:r>
        <w:rPr>
          <w:rFonts w:cs="Arial"/>
        </w:rPr>
        <w:t>This test case requires the following file(s) as input:</w:t>
      </w:r>
    </w:p>
    <w:p w:rsidR="00BE0407" w:rsidRDefault="00BE0407" w:rsidP="00BE0407">
      <w:pPr>
        <w:tabs>
          <w:tab w:val="left" w:pos="1440"/>
        </w:tabs>
        <w:jc w:val="both"/>
        <w:rPr>
          <w:rFonts w:cs="Arial"/>
        </w:rPr>
      </w:pPr>
    </w:p>
    <w:p w:rsidR="00BE0407" w:rsidRPr="007A4E54" w:rsidRDefault="00BE0407" w:rsidP="00BE0407">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00F27233">
        <w:rPr>
          <w:rFonts w:cs="Arial"/>
        </w:rPr>
        <w:tab/>
      </w:r>
      <w:r w:rsidRPr="007A4E54">
        <w:rPr>
          <w:rFonts w:cs="Arial"/>
          <w:u w:val="single"/>
        </w:rPr>
        <w:t>Description</w:t>
      </w:r>
    </w:p>
    <w:p w:rsidR="00B94B8A" w:rsidRDefault="00F27233" w:rsidP="00BE0407">
      <w:pPr>
        <w:tabs>
          <w:tab w:val="left" w:pos="1440"/>
        </w:tabs>
        <w:ind w:left="720"/>
        <w:jc w:val="both"/>
        <w:rPr>
          <w:ins w:id="1100" w:author="Author"/>
          <w:rFonts w:cs="Arial"/>
        </w:rPr>
      </w:pPr>
      <w:r w:rsidRPr="006A178D">
        <w:rPr>
          <w:rFonts w:eastAsia="Calibri" w:cs="Arial"/>
        </w:rPr>
        <w:t>ATCConfigurationMenu.txt</w:t>
      </w:r>
      <w:r w:rsidR="00BE0407">
        <w:rPr>
          <w:rFonts w:cs="Arial"/>
        </w:rPr>
        <w:tab/>
      </w:r>
      <w:r>
        <w:rPr>
          <w:rFonts w:cs="Arial"/>
        </w:rPr>
        <w:t>file used to configure System Configuration Menu</w:t>
      </w:r>
    </w:p>
    <w:p w:rsidR="00B94B8A" w:rsidRDefault="00B94B8A" w:rsidP="00BE0407">
      <w:pPr>
        <w:tabs>
          <w:tab w:val="left" w:pos="1440"/>
        </w:tabs>
        <w:ind w:left="720"/>
        <w:jc w:val="both"/>
        <w:rPr>
          <w:ins w:id="1101" w:author="Author"/>
          <w:rFonts w:cs="Arial"/>
        </w:rPr>
      </w:pPr>
      <w:ins w:id="1102" w:author="Author">
        <w:r>
          <w:rPr>
            <w:rFonts w:cs="Arial"/>
          </w:rPr>
          <w:t>SCTestApp</w:t>
        </w:r>
        <w:r>
          <w:rPr>
            <w:rFonts w:cs="Arial"/>
          </w:rPr>
          <w:tab/>
        </w:r>
        <w:r>
          <w:rPr>
            <w:rFonts w:cs="Arial"/>
          </w:rPr>
          <w:tab/>
        </w:r>
        <w:r>
          <w:rPr>
            <w:rFonts w:cs="Arial"/>
          </w:rPr>
          <w:tab/>
          <w:t>test application for SC menu configuration</w:t>
        </w:r>
      </w:ins>
    </w:p>
    <w:p w:rsidR="00B94B8A" w:rsidRDefault="00B94B8A" w:rsidP="00BE0407">
      <w:pPr>
        <w:tabs>
          <w:tab w:val="left" w:pos="1440"/>
        </w:tabs>
        <w:ind w:left="720"/>
        <w:jc w:val="both"/>
        <w:rPr>
          <w:ins w:id="1103" w:author="Author"/>
          <w:rFonts w:cs="Arial"/>
        </w:rPr>
      </w:pPr>
      <w:ins w:id="1104" w:author="Author">
        <w:r>
          <w:rPr>
            <w:rFonts w:cs="Arial"/>
          </w:rPr>
          <w:t>SConfig.c</w:t>
        </w:r>
        <w:r>
          <w:rPr>
            <w:rFonts w:cs="Arial"/>
          </w:rPr>
          <w:tab/>
        </w:r>
        <w:r>
          <w:rPr>
            <w:rFonts w:cs="Arial"/>
          </w:rPr>
          <w:tab/>
        </w:r>
        <w:r>
          <w:rPr>
            <w:rFonts w:cs="Arial"/>
          </w:rPr>
          <w:tab/>
          <w:t xml:space="preserve">‘C’ source file for SC menu manager </w:t>
        </w:r>
      </w:ins>
      <w:del w:id="1105" w:author="Author">
        <w:r w:rsidR="00BE0407" w:rsidDel="00174573">
          <w:rPr>
            <w:rFonts w:cs="Arial"/>
          </w:rPr>
          <w:tab/>
        </w:r>
      </w:del>
    </w:p>
    <w:p w:rsidR="00BE0407" w:rsidDel="00B94B8A" w:rsidRDefault="00BE0407" w:rsidP="00BE0407">
      <w:pPr>
        <w:tabs>
          <w:tab w:val="left" w:pos="1440"/>
        </w:tabs>
        <w:ind w:left="720"/>
        <w:jc w:val="both"/>
        <w:rPr>
          <w:del w:id="1106" w:author="Author"/>
          <w:rFonts w:cs="Arial"/>
        </w:rPr>
      </w:pPr>
      <w:del w:id="1107" w:author="Author">
        <w:r w:rsidDel="00B94B8A">
          <w:rPr>
            <w:rFonts w:cs="Arial"/>
          </w:rPr>
          <w:tab/>
        </w:r>
      </w:del>
    </w:p>
    <w:p w:rsidR="00BE0407" w:rsidRDefault="00BE0407" w:rsidP="00BE0407">
      <w:pPr>
        <w:pStyle w:val="Heading3"/>
      </w:pPr>
      <w:r>
        <w:t>Output Specifications</w:t>
      </w:r>
    </w:p>
    <w:p w:rsidR="00F27233" w:rsidRDefault="00F27233" w:rsidP="00F27233">
      <w:pPr>
        <w:tabs>
          <w:tab w:val="left" w:pos="1440"/>
        </w:tabs>
        <w:jc w:val="both"/>
        <w:rPr>
          <w:rFonts w:cs="Arial"/>
        </w:rPr>
      </w:pPr>
      <w:r>
        <w:rPr>
          <w:rFonts w:cs="Arial"/>
        </w:rPr>
        <w:t>This test case produces no output.</w:t>
      </w:r>
    </w:p>
    <w:p w:rsidR="005D105C" w:rsidRDefault="005D105C">
      <w:pPr>
        <w:rPr>
          <w:rFonts w:ascii="Arial Bold" w:hAnsi="Arial Bold" w:cs="Arial"/>
          <w:b/>
          <w:bCs/>
          <w:szCs w:val="32"/>
        </w:rPr>
      </w:pPr>
      <w:r>
        <w:br w:type="page"/>
      </w:r>
    </w:p>
    <w:p w:rsidR="00BE0407" w:rsidRDefault="00BE0407" w:rsidP="00BE0407">
      <w:pPr>
        <w:pStyle w:val="Heading3"/>
      </w:pPr>
      <w:r>
        <w:lastRenderedPageBreak/>
        <w:t>Environmental Needs</w:t>
      </w:r>
    </w:p>
    <w:p w:rsidR="00BE0407" w:rsidRDefault="00BE0407" w:rsidP="00BE0407">
      <w:pPr>
        <w:pStyle w:val="Heading4"/>
        <w:tabs>
          <w:tab w:val="clear" w:pos="1440"/>
          <w:tab w:val="left" w:pos="1080"/>
        </w:tabs>
      </w:pPr>
      <w:r>
        <w:t>Hardware</w:t>
      </w:r>
    </w:p>
    <w:p w:rsidR="00BE0407" w:rsidRPr="00E12DAD" w:rsidRDefault="00BE0407" w:rsidP="00BE0407">
      <w:r>
        <w:t>This test case utilizes the standard APIVS test hardware configuration as detailed in Section 2.1.</w:t>
      </w:r>
    </w:p>
    <w:p w:rsidR="00BE0407" w:rsidRDefault="00BE0407" w:rsidP="00BE0407">
      <w:pPr>
        <w:pStyle w:val="Heading4"/>
        <w:tabs>
          <w:tab w:val="clear" w:pos="1440"/>
          <w:tab w:val="left" w:pos="1080"/>
        </w:tabs>
      </w:pPr>
      <w:r>
        <w:t>Software</w:t>
      </w:r>
    </w:p>
    <w:p w:rsidR="00BE0407" w:rsidRPr="00E12DAD" w:rsidRDefault="00BE0407" w:rsidP="00BE0407">
      <w:r>
        <w:t>This test case utilizes the standard APIVS test software as detailed in Section 2.1.</w:t>
      </w:r>
    </w:p>
    <w:p w:rsidR="00BE0407" w:rsidRDefault="00BE0407" w:rsidP="00BE0407">
      <w:pPr>
        <w:pStyle w:val="Heading3"/>
      </w:pPr>
      <w:r>
        <w:t>Additional Pass/Fail Criteria</w:t>
      </w:r>
    </w:p>
    <w:p w:rsidR="00F27233" w:rsidRDefault="00F27233" w:rsidP="00F27233">
      <w:pPr>
        <w:tabs>
          <w:tab w:val="left" w:pos="1440"/>
        </w:tabs>
        <w:jc w:val="both"/>
      </w:pPr>
      <w:r>
        <w:rPr>
          <w:rFonts w:cs="Arial"/>
        </w:rPr>
        <w:t>All requirements in Section 2.35.</w:t>
      </w:r>
      <w:r w:rsidR="00B35F95">
        <w:rPr>
          <w:rFonts w:cs="Arial"/>
        </w:rPr>
        <w:t>3</w:t>
      </w:r>
      <w:r>
        <w:rPr>
          <w:rFonts w:cs="Arial"/>
        </w:rPr>
        <w:t xml:space="preserve"> must be satisfied for this test case to pass.</w:t>
      </w:r>
    </w:p>
    <w:p w:rsidR="00BE0407" w:rsidRPr="00E12DAD" w:rsidRDefault="00BE0407" w:rsidP="00F27233"/>
    <w:sectPr w:rsidR="00BE0407" w:rsidRPr="00E12DAD" w:rsidSect="00912B76">
      <w:headerReference w:type="default" r:id="rId9"/>
      <w:footerReference w:type="default" r:id="rId10"/>
      <w:footerReference w:type="first" r:id="rId11"/>
      <w:pgSz w:w="12240" w:h="15840" w:code="1"/>
      <w:pgMar w:top="1440" w:right="1440" w:bottom="1584" w:left="1440" w:header="1080"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33B" w:rsidRDefault="0067233B">
      <w:r>
        <w:separator/>
      </w:r>
    </w:p>
  </w:endnote>
  <w:endnote w:type="continuationSeparator" w:id="0">
    <w:p w:rsidR="0067233B" w:rsidRDefault="0067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33B" w:rsidRPr="003207AF" w:rsidRDefault="0067233B" w:rsidP="00912B76">
    <w:pPr>
      <w:pStyle w:val="Footer"/>
      <w:pBdr>
        <w:top w:val="single" w:sz="18" w:space="1" w:color="auto"/>
      </w:pBdr>
      <w:tabs>
        <w:tab w:val="clear" w:pos="8640"/>
        <w:tab w:val="right" w:pos="12960"/>
      </w:tabs>
      <w:jc w:val="both"/>
      <w:rPr>
        <w:rFonts w:cs="Arial"/>
        <w:b/>
      </w:rPr>
    </w:pPr>
  </w:p>
  <w:p w:rsidR="0067233B" w:rsidRPr="00221ADE" w:rsidRDefault="0067233B" w:rsidP="00912B76">
    <w:pPr>
      <w:pStyle w:val="Footer"/>
      <w:tabs>
        <w:tab w:val="clear" w:pos="8640"/>
        <w:tab w:val="right" w:pos="9360"/>
        <w:tab w:val="right" w:pos="12780"/>
      </w:tabs>
      <w:jc w:val="both"/>
      <w:rPr>
        <w:rFonts w:cs="Arial"/>
      </w:rPr>
    </w:pPr>
    <w:r w:rsidRPr="00221ADE">
      <w:rPr>
        <w:rFonts w:cs="Arial"/>
      </w:rPr>
      <w:fldChar w:fldCharType="begin"/>
    </w:r>
    <w:r w:rsidRPr="00221ADE">
      <w:rPr>
        <w:rFonts w:cs="Arial"/>
      </w:rPr>
      <w:instrText xml:space="preserve"> FILENAME </w:instrText>
    </w:r>
    <w:r w:rsidRPr="00221ADE">
      <w:rPr>
        <w:rFonts w:cs="Arial"/>
      </w:rPr>
      <w:fldChar w:fldCharType="separate"/>
    </w:r>
    <w:ins w:id="1110" w:author="Author">
      <w:r>
        <w:rPr>
          <w:rFonts w:cs="Arial"/>
          <w:noProof/>
        </w:rPr>
        <w:t>APIRI_TCS_0104_160714.docx</w:t>
      </w:r>
    </w:ins>
    <w:del w:id="1111" w:author="Author">
      <w:r w:rsidDel="00AB69F3">
        <w:rPr>
          <w:rFonts w:cs="Arial"/>
          <w:noProof/>
        </w:rPr>
        <w:delText>APIRI_TCS_0103_160222.docx</w:delText>
      </w:r>
    </w:del>
    <w:r w:rsidRPr="00221ADE">
      <w:rPr>
        <w:rFonts w:cs="Arial"/>
      </w:rPr>
      <w:fldChar w:fldCharType="end"/>
    </w:r>
    <w:r w:rsidRPr="00221ADE">
      <w:rPr>
        <w:rFonts w:cs="Arial"/>
      </w:rPr>
      <w:tab/>
    </w:r>
    <w:r w:rsidRPr="00221ADE">
      <w:rPr>
        <w:rFonts w:cs="Arial"/>
      </w:rPr>
      <w:tab/>
      <w:t xml:space="preserve">Page </w:t>
    </w:r>
    <w:r w:rsidRPr="00221ADE">
      <w:rPr>
        <w:rFonts w:cs="Arial"/>
      </w:rPr>
      <w:fldChar w:fldCharType="begin"/>
    </w:r>
    <w:r w:rsidRPr="00221ADE">
      <w:rPr>
        <w:rFonts w:cs="Arial"/>
      </w:rPr>
      <w:instrText xml:space="preserve"> PAGE </w:instrText>
    </w:r>
    <w:r w:rsidRPr="00221ADE">
      <w:rPr>
        <w:rFonts w:cs="Arial"/>
      </w:rPr>
      <w:fldChar w:fldCharType="separate"/>
    </w:r>
    <w:r w:rsidR="005A01B6">
      <w:rPr>
        <w:rFonts w:cs="Arial"/>
        <w:noProof/>
      </w:rPr>
      <w:t>2</w:t>
    </w:r>
    <w:r w:rsidRPr="00221ADE">
      <w:rPr>
        <w:rFonts w:cs="Arial"/>
      </w:rPr>
      <w:fldChar w:fldCharType="end"/>
    </w:r>
    <w:r w:rsidRPr="00221ADE">
      <w:rPr>
        <w:rFonts w:cs="Arial"/>
      </w:rPr>
      <w:t xml:space="preserve"> of </w:t>
    </w:r>
    <w:r w:rsidRPr="00221ADE">
      <w:rPr>
        <w:rFonts w:cs="Arial"/>
      </w:rPr>
      <w:fldChar w:fldCharType="begin"/>
    </w:r>
    <w:r w:rsidRPr="00221ADE">
      <w:rPr>
        <w:rFonts w:cs="Arial"/>
      </w:rPr>
      <w:instrText xml:space="preserve"> NUMPAGES </w:instrText>
    </w:r>
    <w:r w:rsidRPr="00221ADE">
      <w:rPr>
        <w:rFonts w:cs="Arial"/>
      </w:rPr>
      <w:fldChar w:fldCharType="separate"/>
    </w:r>
    <w:r w:rsidR="005A01B6">
      <w:rPr>
        <w:rFonts w:cs="Arial"/>
        <w:noProof/>
      </w:rPr>
      <w:t>71</w:t>
    </w:r>
    <w:r w:rsidRPr="00221ADE">
      <w:rPr>
        <w:rFonts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33B" w:rsidRPr="003207AF" w:rsidRDefault="0067233B" w:rsidP="003207AF">
    <w:pPr>
      <w:pStyle w:val="Footer"/>
      <w:pBdr>
        <w:top w:val="single" w:sz="18" w:space="1" w:color="auto"/>
      </w:pBdr>
      <w:tabs>
        <w:tab w:val="clear" w:pos="8640"/>
        <w:tab w:val="right" w:pos="12960"/>
      </w:tabs>
      <w:jc w:val="both"/>
      <w:rPr>
        <w:rFonts w:cs="Arial"/>
        <w:b/>
      </w:rPr>
    </w:pPr>
  </w:p>
  <w:p w:rsidR="0067233B" w:rsidRPr="004E50A5" w:rsidRDefault="0067233B" w:rsidP="00461A8A">
    <w:pPr>
      <w:pStyle w:val="Footer"/>
      <w:tabs>
        <w:tab w:val="clear" w:pos="8640"/>
        <w:tab w:val="right" w:pos="9360"/>
        <w:tab w:val="right" w:pos="12780"/>
      </w:tabs>
      <w:jc w:val="both"/>
      <w:rPr>
        <w:rFonts w:cs="Arial"/>
      </w:rPr>
    </w:pPr>
    <w:r w:rsidRPr="004E50A5">
      <w:rPr>
        <w:rFonts w:cs="Arial"/>
      </w:rPr>
      <w:fldChar w:fldCharType="begin"/>
    </w:r>
    <w:r w:rsidRPr="004E50A5">
      <w:rPr>
        <w:rFonts w:cs="Arial"/>
      </w:rPr>
      <w:instrText xml:space="preserve"> FILENAME </w:instrText>
    </w:r>
    <w:r w:rsidRPr="004E50A5">
      <w:rPr>
        <w:rFonts w:cs="Arial"/>
      </w:rPr>
      <w:fldChar w:fldCharType="separate"/>
    </w:r>
    <w:ins w:id="1112" w:author="Author">
      <w:r>
        <w:rPr>
          <w:rFonts w:cs="Arial"/>
          <w:noProof/>
        </w:rPr>
        <w:t>APIRI_TCS_0104_160714.docx</w:t>
      </w:r>
    </w:ins>
    <w:del w:id="1113" w:author="Author">
      <w:r w:rsidDel="00AB69F3">
        <w:rPr>
          <w:rFonts w:cs="Arial"/>
          <w:noProof/>
        </w:rPr>
        <w:delText>APIRI_TCS_0103_160222.docx</w:delText>
      </w:r>
    </w:del>
    <w:r w:rsidRPr="004E50A5">
      <w:rPr>
        <w:rFonts w:cs="Arial"/>
      </w:rPr>
      <w:fldChar w:fldCharType="end"/>
    </w:r>
    <w:r w:rsidRPr="004E50A5">
      <w:rPr>
        <w:rFonts w:cs="Arial"/>
      </w:rPr>
      <w:tab/>
    </w:r>
    <w:r w:rsidRPr="004E50A5">
      <w:rPr>
        <w:rFonts w:cs="Arial"/>
      </w:rPr>
      <w:tab/>
      <w:t xml:space="preserve">Page </w:t>
    </w:r>
    <w:r w:rsidRPr="004E50A5">
      <w:rPr>
        <w:rFonts w:cs="Arial"/>
      </w:rPr>
      <w:fldChar w:fldCharType="begin"/>
    </w:r>
    <w:r w:rsidRPr="004E50A5">
      <w:rPr>
        <w:rFonts w:cs="Arial"/>
      </w:rPr>
      <w:instrText xml:space="preserve"> PAGE </w:instrText>
    </w:r>
    <w:r w:rsidRPr="004E50A5">
      <w:rPr>
        <w:rFonts w:cs="Arial"/>
      </w:rPr>
      <w:fldChar w:fldCharType="separate"/>
    </w:r>
    <w:r w:rsidR="005A01B6">
      <w:rPr>
        <w:rFonts w:cs="Arial"/>
        <w:noProof/>
      </w:rPr>
      <w:t>1</w:t>
    </w:r>
    <w:r w:rsidRPr="004E50A5">
      <w:rPr>
        <w:rFonts w:cs="Arial"/>
      </w:rPr>
      <w:fldChar w:fldCharType="end"/>
    </w:r>
    <w:r w:rsidRPr="004E50A5">
      <w:rPr>
        <w:rFonts w:cs="Arial"/>
      </w:rPr>
      <w:t xml:space="preserve"> of </w:t>
    </w:r>
    <w:r w:rsidRPr="004E50A5">
      <w:rPr>
        <w:rFonts w:cs="Arial"/>
      </w:rPr>
      <w:fldChar w:fldCharType="begin"/>
    </w:r>
    <w:r w:rsidRPr="004E50A5">
      <w:rPr>
        <w:rFonts w:cs="Arial"/>
      </w:rPr>
      <w:instrText xml:space="preserve"> NUMPAGES </w:instrText>
    </w:r>
    <w:r w:rsidRPr="004E50A5">
      <w:rPr>
        <w:rFonts w:cs="Arial"/>
      </w:rPr>
      <w:fldChar w:fldCharType="separate"/>
    </w:r>
    <w:r w:rsidR="005A01B6">
      <w:rPr>
        <w:rFonts w:cs="Arial"/>
        <w:noProof/>
      </w:rPr>
      <w:t>71</w:t>
    </w:r>
    <w:r w:rsidRPr="004E50A5">
      <w:rPr>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33B" w:rsidRDefault="0067233B">
      <w:r>
        <w:separator/>
      </w:r>
    </w:p>
  </w:footnote>
  <w:footnote w:type="continuationSeparator" w:id="0">
    <w:p w:rsidR="0067233B" w:rsidRDefault="006723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33B" w:rsidRPr="00221ADE" w:rsidRDefault="0067233B" w:rsidP="00912B76">
    <w:pPr>
      <w:pStyle w:val="Header"/>
      <w:tabs>
        <w:tab w:val="clear" w:pos="8640"/>
        <w:tab w:val="left" w:pos="7920"/>
        <w:tab w:val="right" w:pos="12960"/>
      </w:tabs>
      <w:ind w:right="36"/>
      <w:jc w:val="right"/>
      <w:rPr>
        <w:rFonts w:cs="Arial"/>
      </w:rPr>
    </w:pPr>
    <w:r w:rsidRPr="00221ADE">
      <w:rPr>
        <w:rFonts w:cs="Arial"/>
      </w:rPr>
      <w:fldChar w:fldCharType="begin"/>
    </w:r>
    <w:r w:rsidRPr="00221ADE">
      <w:rPr>
        <w:rFonts w:cs="Arial"/>
      </w:rPr>
      <w:instrText xml:space="preserve"> TITLE   \* MERGEFORMAT </w:instrText>
    </w:r>
    <w:r w:rsidRPr="00221ADE">
      <w:rPr>
        <w:rFonts w:cs="Arial"/>
      </w:rPr>
      <w:fldChar w:fldCharType="separate"/>
    </w:r>
    <w:ins w:id="1108" w:author="Author">
      <w:r>
        <w:rPr>
          <w:rFonts w:cs="Arial"/>
        </w:rPr>
        <w:t>ATC APIRI TCS v01.04</w:t>
      </w:r>
    </w:ins>
    <w:del w:id="1109" w:author="Author">
      <w:r w:rsidDel="00AB69F3">
        <w:rPr>
          <w:rFonts w:cs="Arial"/>
        </w:rPr>
        <w:delText>ATC APIRI TCS v01.03</w:delText>
      </w:r>
    </w:del>
    <w:r w:rsidRPr="00221ADE">
      <w:rPr>
        <w:rFonts w:cs="Arial"/>
      </w:rPr>
      <w:fldChar w:fldCharType="end"/>
    </w:r>
  </w:p>
  <w:p w:rsidR="0067233B" w:rsidRPr="00461A8A" w:rsidRDefault="0067233B" w:rsidP="00912B76">
    <w:pPr>
      <w:pStyle w:val="Header"/>
      <w:pBdr>
        <w:top w:val="single" w:sz="18" w:space="1" w:color="auto"/>
      </w:pBdr>
      <w:tabs>
        <w:tab w:val="clear" w:pos="8640"/>
        <w:tab w:val="left" w:pos="7920"/>
        <w:tab w:val="right" w:pos="12960"/>
      </w:tabs>
      <w:ind w:right="36"/>
      <w:rPr>
        <w:rFonts w:cs="Arial"/>
        <w:b/>
      </w:rPr>
    </w:pPr>
  </w:p>
  <w:p w:rsidR="0067233B" w:rsidRDefault="006723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0B6"/>
    <w:multiLevelType w:val="hybridMultilevel"/>
    <w:tmpl w:val="F4003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6E78D3"/>
    <w:multiLevelType w:val="multilevel"/>
    <w:tmpl w:val="3FC00A7E"/>
    <w:lvl w:ilvl="0">
      <w:start w:val="1"/>
      <w:numFmt w:val="decimal"/>
      <w:pStyle w:val="Heading1"/>
      <w:lvlText w:val="%1"/>
      <w:lvlJc w:val="left"/>
      <w:pPr>
        <w:tabs>
          <w:tab w:val="num" w:pos="0"/>
        </w:tabs>
        <w:ind w:left="0" w:firstLine="0"/>
      </w:pPr>
      <w:rPr>
        <w:rFonts w:ascii="Arial Bold" w:hAnsi="Arial Bold"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270"/>
        </w:tabs>
        <w:ind w:left="270" w:firstLine="0"/>
      </w:pPr>
      <w:rPr>
        <w:rFonts w:ascii="Arial Bold" w:hAnsi="Arial Bold" w:hint="default"/>
        <w:b/>
        <w:i w:val="0"/>
        <w:sz w:val="20"/>
      </w:rPr>
    </w:lvl>
    <w:lvl w:ilvl="2">
      <w:start w:val="1"/>
      <w:numFmt w:val="decimal"/>
      <w:pStyle w:val="Heading3"/>
      <w:lvlText w:val="%1.%2.%3"/>
      <w:lvlJc w:val="left"/>
      <w:pPr>
        <w:tabs>
          <w:tab w:val="num" w:pos="180"/>
        </w:tabs>
        <w:ind w:left="180" w:firstLine="0"/>
      </w:pPr>
      <w:rPr>
        <w:rFonts w:ascii="Arial Bold" w:hAnsi="Arial Bold" w:hint="default"/>
        <w:b/>
        <w:i w:val="0"/>
        <w:sz w:val="20"/>
      </w:rPr>
    </w:lvl>
    <w:lvl w:ilvl="3">
      <w:start w:val="1"/>
      <w:numFmt w:val="decimal"/>
      <w:pStyle w:val="Heading4"/>
      <w:lvlText w:val="%1.%2.%3.%4"/>
      <w:lvlJc w:val="left"/>
      <w:pPr>
        <w:tabs>
          <w:tab w:val="num" w:pos="0"/>
        </w:tabs>
        <w:ind w:left="0" w:firstLine="0"/>
      </w:pPr>
      <w:rPr>
        <w:rFonts w:ascii="Arial Bold" w:hAnsi="Arial Bold" w:hint="default"/>
        <w:b/>
        <w:i w:val="0"/>
        <w:sz w:val="20"/>
      </w:rPr>
    </w:lvl>
    <w:lvl w:ilvl="4">
      <w:start w:val="1"/>
      <w:numFmt w:val="decimal"/>
      <w:pStyle w:val="Heading5"/>
      <w:lvlText w:val="%1.%2.%3.%4.%5"/>
      <w:lvlJc w:val="left"/>
      <w:pPr>
        <w:tabs>
          <w:tab w:val="num" w:pos="0"/>
        </w:tabs>
        <w:ind w:left="0" w:firstLine="0"/>
      </w:pPr>
      <w:rPr>
        <w:rFonts w:hint="default"/>
      </w:rPr>
    </w:lvl>
    <w:lvl w:ilvl="5">
      <w:start w:val="1"/>
      <w:numFmt w:val="upperLetter"/>
      <w:lvlRestart w:val="0"/>
      <w:pStyle w:val="Heading6"/>
      <w:suff w:val="nothing"/>
      <w:lvlText w:val="Annex %6"/>
      <w:lvlJc w:val="left"/>
      <w:pPr>
        <w:ind w:left="0" w:firstLine="0"/>
      </w:pPr>
      <w:rPr>
        <w:rFonts w:hint="default"/>
      </w:rPr>
    </w:lvl>
    <w:lvl w:ilvl="6">
      <w:start w:val="1"/>
      <w:numFmt w:val="decimal"/>
      <w:pStyle w:val="Heading7"/>
      <w:lvlText w:val="%6.%7"/>
      <w:lvlJc w:val="left"/>
      <w:pPr>
        <w:tabs>
          <w:tab w:val="num" w:pos="360"/>
        </w:tabs>
        <w:ind w:left="0" w:firstLine="0"/>
      </w:pPr>
      <w:rPr>
        <w:rFonts w:hint="default"/>
      </w:rPr>
    </w:lvl>
    <w:lvl w:ilvl="7">
      <w:start w:val="1"/>
      <w:numFmt w:val="decimal"/>
      <w:pStyle w:val="Heading8"/>
      <w:lvlText w:val="%6.%7.%8"/>
      <w:lvlJc w:val="left"/>
      <w:pPr>
        <w:tabs>
          <w:tab w:val="num" w:pos="720"/>
        </w:tabs>
        <w:ind w:left="0" w:firstLine="0"/>
      </w:pPr>
      <w:rPr>
        <w:rFonts w:hint="default"/>
      </w:rPr>
    </w:lvl>
    <w:lvl w:ilvl="8">
      <w:start w:val="1"/>
      <w:numFmt w:val="decimal"/>
      <w:pStyle w:val="Heading9"/>
      <w:lvlText w:val="%6.%7.%8.%9"/>
      <w:lvlJc w:val="left"/>
      <w:pPr>
        <w:tabs>
          <w:tab w:val="num" w:pos="720"/>
        </w:tabs>
        <w:ind w:left="0" w:firstLine="0"/>
      </w:pPr>
      <w:rPr>
        <w:rFonts w:hint="default"/>
      </w:rPr>
    </w:lvl>
  </w:abstractNum>
  <w:abstractNum w:abstractNumId="2">
    <w:nsid w:val="1FC63867"/>
    <w:multiLevelType w:val="hybridMultilevel"/>
    <w:tmpl w:val="1F820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07746C"/>
    <w:multiLevelType w:val="hybridMultilevel"/>
    <w:tmpl w:val="73867974"/>
    <w:lvl w:ilvl="0" w:tplc="47AE51E0">
      <w:start w:val="1"/>
      <w:numFmt w:val="lowerRoman"/>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2712225E"/>
    <w:multiLevelType w:val="hybridMultilevel"/>
    <w:tmpl w:val="2C5626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2D09B8"/>
    <w:multiLevelType w:val="hybridMultilevel"/>
    <w:tmpl w:val="306E455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6434C1"/>
    <w:multiLevelType w:val="hybridMultilevel"/>
    <w:tmpl w:val="F80A2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A90F79"/>
    <w:multiLevelType w:val="hybridMultilevel"/>
    <w:tmpl w:val="AADC2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43861F3C"/>
    <w:multiLevelType w:val="multilevel"/>
    <w:tmpl w:val="96D6F668"/>
    <w:lvl w:ilvl="0">
      <w:start w:val="1"/>
      <w:numFmt w:val="decimal"/>
      <w:lvlText w:val="%1"/>
      <w:lvlJc w:val="left"/>
      <w:pPr>
        <w:tabs>
          <w:tab w:val="num" w:pos="495"/>
        </w:tabs>
        <w:ind w:left="495" w:hanging="495"/>
      </w:pPr>
      <w:rPr>
        <w:rFonts w:hint="default"/>
        <w:b/>
        <w:sz w:val="36"/>
      </w:rPr>
    </w:lvl>
    <w:lvl w:ilvl="1">
      <w:start w:val="1"/>
      <w:numFmt w:val="decimal"/>
      <w:pStyle w:val="CDPD2"/>
      <w:lvlText w:val="%1.%2"/>
      <w:lvlJc w:val="left"/>
      <w:pPr>
        <w:tabs>
          <w:tab w:val="num" w:pos="495"/>
        </w:tabs>
        <w:ind w:left="495" w:hanging="495"/>
      </w:pPr>
      <w:rPr>
        <w:rFonts w:hint="default"/>
        <w:b/>
        <w:sz w:val="28"/>
      </w:rPr>
    </w:lvl>
    <w:lvl w:ilvl="2">
      <w:start w:val="1"/>
      <w:numFmt w:val="decimal"/>
      <w:lvlText w:val="%1.%2.%3"/>
      <w:lvlJc w:val="left"/>
      <w:pPr>
        <w:tabs>
          <w:tab w:val="num" w:pos="720"/>
        </w:tabs>
        <w:ind w:left="720" w:hanging="720"/>
      </w:pPr>
      <w:rPr>
        <w:rFonts w:hint="default"/>
        <w:b/>
        <w:sz w:val="28"/>
      </w:rPr>
    </w:lvl>
    <w:lvl w:ilvl="3">
      <w:start w:val="1"/>
      <w:numFmt w:val="decimal"/>
      <w:lvlText w:val="%1.%2.%3.%4"/>
      <w:lvlJc w:val="left"/>
      <w:pPr>
        <w:tabs>
          <w:tab w:val="num" w:pos="720"/>
        </w:tabs>
        <w:ind w:left="720" w:hanging="720"/>
      </w:pPr>
      <w:rPr>
        <w:rFonts w:hint="default"/>
        <w:b/>
        <w:sz w:val="28"/>
      </w:rPr>
    </w:lvl>
    <w:lvl w:ilvl="4">
      <w:start w:val="1"/>
      <w:numFmt w:val="decimal"/>
      <w:lvlText w:val="%1.%2.%3.%4.%5"/>
      <w:lvlJc w:val="left"/>
      <w:pPr>
        <w:tabs>
          <w:tab w:val="num" w:pos="1080"/>
        </w:tabs>
        <w:ind w:left="1080" w:hanging="1080"/>
      </w:pPr>
      <w:rPr>
        <w:rFonts w:hint="default"/>
        <w:b/>
        <w:sz w:val="28"/>
      </w:rPr>
    </w:lvl>
    <w:lvl w:ilvl="5">
      <w:start w:val="1"/>
      <w:numFmt w:val="decimal"/>
      <w:lvlText w:val="%1.%2.%3.%4.%5.%6"/>
      <w:lvlJc w:val="left"/>
      <w:pPr>
        <w:tabs>
          <w:tab w:val="num" w:pos="1080"/>
        </w:tabs>
        <w:ind w:left="1080" w:hanging="1080"/>
      </w:pPr>
      <w:rPr>
        <w:rFonts w:hint="default"/>
        <w:b/>
        <w:sz w:val="28"/>
      </w:rPr>
    </w:lvl>
    <w:lvl w:ilvl="6">
      <w:start w:val="1"/>
      <w:numFmt w:val="decimal"/>
      <w:lvlText w:val="%1.%2.%3.%4.%5.%6.%7"/>
      <w:lvlJc w:val="left"/>
      <w:pPr>
        <w:tabs>
          <w:tab w:val="num" w:pos="1440"/>
        </w:tabs>
        <w:ind w:left="1440" w:hanging="1440"/>
      </w:pPr>
      <w:rPr>
        <w:rFonts w:hint="default"/>
        <w:b/>
        <w:sz w:val="28"/>
      </w:rPr>
    </w:lvl>
    <w:lvl w:ilvl="7">
      <w:start w:val="1"/>
      <w:numFmt w:val="decimal"/>
      <w:lvlText w:val="%1.%2.%3.%4.%5.%6.%7.%8"/>
      <w:lvlJc w:val="left"/>
      <w:pPr>
        <w:tabs>
          <w:tab w:val="num" w:pos="1440"/>
        </w:tabs>
        <w:ind w:left="1440" w:hanging="1440"/>
      </w:pPr>
      <w:rPr>
        <w:rFonts w:hint="default"/>
        <w:b/>
        <w:sz w:val="28"/>
      </w:rPr>
    </w:lvl>
    <w:lvl w:ilvl="8">
      <w:start w:val="1"/>
      <w:numFmt w:val="decimal"/>
      <w:lvlText w:val="%1.%2.%3.%4.%5.%6.%7.%8.%9"/>
      <w:lvlJc w:val="left"/>
      <w:pPr>
        <w:tabs>
          <w:tab w:val="num" w:pos="1800"/>
        </w:tabs>
        <w:ind w:left="1800" w:hanging="1800"/>
      </w:pPr>
      <w:rPr>
        <w:rFonts w:hint="default"/>
        <w:b/>
        <w:sz w:val="28"/>
      </w:rPr>
    </w:lvl>
  </w:abstractNum>
  <w:abstractNum w:abstractNumId="9">
    <w:nsid w:val="4BC32EF1"/>
    <w:multiLevelType w:val="hybridMultilevel"/>
    <w:tmpl w:val="72C090FA"/>
    <w:lvl w:ilvl="0" w:tplc="8E1C5DC2">
      <w:start w:val="1"/>
      <w:numFmt w:val="lowerRoman"/>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76270810"/>
    <w:multiLevelType w:val="hybridMultilevel"/>
    <w:tmpl w:val="9C7A6A60"/>
    <w:lvl w:ilvl="0" w:tplc="DC6A6D1E">
      <w:start w:val="1"/>
      <w:numFmt w:val="lowerRoman"/>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8"/>
  </w:num>
  <w:num w:numId="2">
    <w:abstractNumId w:val="1"/>
  </w:num>
  <w:num w:numId="3">
    <w:abstractNumId w:val="2"/>
  </w:num>
  <w:num w:numId="4">
    <w:abstractNumId w:val="5"/>
  </w:num>
  <w:num w:numId="5">
    <w:abstractNumId w:val="7"/>
  </w:num>
  <w:num w:numId="6">
    <w:abstractNumId w:val="6"/>
  </w:num>
  <w:num w:numId="7">
    <w:abstractNumId w:val="4"/>
  </w:num>
  <w:num w:numId="8">
    <w:abstractNumId w:val="0"/>
  </w:num>
  <w:num w:numId="9">
    <w:abstractNumId w:val="10"/>
  </w:num>
  <w:num w:numId="10">
    <w:abstractNumId w:val="9"/>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563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B34"/>
    <w:rsid w:val="0000025A"/>
    <w:rsid w:val="00000568"/>
    <w:rsid w:val="000010D9"/>
    <w:rsid w:val="0000156F"/>
    <w:rsid w:val="0000275D"/>
    <w:rsid w:val="000029BD"/>
    <w:rsid w:val="000033D1"/>
    <w:rsid w:val="0000352D"/>
    <w:rsid w:val="00003A26"/>
    <w:rsid w:val="000040A4"/>
    <w:rsid w:val="00004D69"/>
    <w:rsid w:val="0000544C"/>
    <w:rsid w:val="000058F1"/>
    <w:rsid w:val="00005A34"/>
    <w:rsid w:val="00005B50"/>
    <w:rsid w:val="00005BAC"/>
    <w:rsid w:val="00006044"/>
    <w:rsid w:val="00006B2A"/>
    <w:rsid w:val="00006BF5"/>
    <w:rsid w:val="00006BFC"/>
    <w:rsid w:val="00006CB8"/>
    <w:rsid w:val="00006E74"/>
    <w:rsid w:val="00007C6D"/>
    <w:rsid w:val="00010F7E"/>
    <w:rsid w:val="0001105E"/>
    <w:rsid w:val="0001134A"/>
    <w:rsid w:val="00011E26"/>
    <w:rsid w:val="00012F0D"/>
    <w:rsid w:val="00012FE9"/>
    <w:rsid w:val="000132E5"/>
    <w:rsid w:val="00013569"/>
    <w:rsid w:val="00013ED8"/>
    <w:rsid w:val="00014237"/>
    <w:rsid w:val="00014B9A"/>
    <w:rsid w:val="000155CC"/>
    <w:rsid w:val="000156F9"/>
    <w:rsid w:val="00015831"/>
    <w:rsid w:val="00015AC2"/>
    <w:rsid w:val="00016790"/>
    <w:rsid w:val="00016A43"/>
    <w:rsid w:val="000179AB"/>
    <w:rsid w:val="00020B69"/>
    <w:rsid w:val="000222AE"/>
    <w:rsid w:val="0002282C"/>
    <w:rsid w:val="00022B5B"/>
    <w:rsid w:val="00023080"/>
    <w:rsid w:val="00023EBC"/>
    <w:rsid w:val="000254F8"/>
    <w:rsid w:val="0002583B"/>
    <w:rsid w:val="000265A1"/>
    <w:rsid w:val="000269CA"/>
    <w:rsid w:val="0002722D"/>
    <w:rsid w:val="000276BF"/>
    <w:rsid w:val="00027DC3"/>
    <w:rsid w:val="00030109"/>
    <w:rsid w:val="0003042D"/>
    <w:rsid w:val="00030B54"/>
    <w:rsid w:val="00030EFC"/>
    <w:rsid w:val="00031B7F"/>
    <w:rsid w:val="00031F89"/>
    <w:rsid w:val="000322C0"/>
    <w:rsid w:val="000348FE"/>
    <w:rsid w:val="00034ADE"/>
    <w:rsid w:val="00034E74"/>
    <w:rsid w:val="00035297"/>
    <w:rsid w:val="000353DC"/>
    <w:rsid w:val="00035664"/>
    <w:rsid w:val="000356D8"/>
    <w:rsid w:val="0003581C"/>
    <w:rsid w:val="00035BEA"/>
    <w:rsid w:val="00035C9F"/>
    <w:rsid w:val="00036478"/>
    <w:rsid w:val="00036788"/>
    <w:rsid w:val="00036840"/>
    <w:rsid w:val="00037A84"/>
    <w:rsid w:val="0004001E"/>
    <w:rsid w:val="00040B07"/>
    <w:rsid w:val="000416A8"/>
    <w:rsid w:val="000418EA"/>
    <w:rsid w:val="0004281F"/>
    <w:rsid w:val="00042900"/>
    <w:rsid w:val="00042CCB"/>
    <w:rsid w:val="00042E24"/>
    <w:rsid w:val="00043659"/>
    <w:rsid w:val="00043BD1"/>
    <w:rsid w:val="000445C4"/>
    <w:rsid w:val="000445F2"/>
    <w:rsid w:val="0004482E"/>
    <w:rsid w:val="00045372"/>
    <w:rsid w:val="00045FD6"/>
    <w:rsid w:val="000461FD"/>
    <w:rsid w:val="00047259"/>
    <w:rsid w:val="000479A8"/>
    <w:rsid w:val="00047FB5"/>
    <w:rsid w:val="00050093"/>
    <w:rsid w:val="000510A3"/>
    <w:rsid w:val="000512DE"/>
    <w:rsid w:val="000514E1"/>
    <w:rsid w:val="00051849"/>
    <w:rsid w:val="00052086"/>
    <w:rsid w:val="00052410"/>
    <w:rsid w:val="000528F3"/>
    <w:rsid w:val="00052C55"/>
    <w:rsid w:val="00052D6C"/>
    <w:rsid w:val="000537A4"/>
    <w:rsid w:val="00053C75"/>
    <w:rsid w:val="00053D18"/>
    <w:rsid w:val="00054792"/>
    <w:rsid w:val="00054977"/>
    <w:rsid w:val="00055664"/>
    <w:rsid w:val="0005578D"/>
    <w:rsid w:val="0005613C"/>
    <w:rsid w:val="00056B40"/>
    <w:rsid w:val="00056CFC"/>
    <w:rsid w:val="00057046"/>
    <w:rsid w:val="00057417"/>
    <w:rsid w:val="00057CB0"/>
    <w:rsid w:val="0006029B"/>
    <w:rsid w:val="0006035E"/>
    <w:rsid w:val="0006040F"/>
    <w:rsid w:val="000616D6"/>
    <w:rsid w:val="0006201F"/>
    <w:rsid w:val="00062392"/>
    <w:rsid w:val="00064281"/>
    <w:rsid w:val="00064945"/>
    <w:rsid w:val="000651FE"/>
    <w:rsid w:val="0006538C"/>
    <w:rsid w:val="00065CFE"/>
    <w:rsid w:val="00066137"/>
    <w:rsid w:val="00066235"/>
    <w:rsid w:val="000662D4"/>
    <w:rsid w:val="00067114"/>
    <w:rsid w:val="000673A7"/>
    <w:rsid w:val="000674CA"/>
    <w:rsid w:val="00070129"/>
    <w:rsid w:val="00071148"/>
    <w:rsid w:val="00071394"/>
    <w:rsid w:val="0007166D"/>
    <w:rsid w:val="00071D72"/>
    <w:rsid w:val="00072CA4"/>
    <w:rsid w:val="00072E75"/>
    <w:rsid w:val="000736DF"/>
    <w:rsid w:val="00073EF5"/>
    <w:rsid w:val="000744F4"/>
    <w:rsid w:val="00074B32"/>
    <w:rsid w:val="00075B74"/>
    <w:rsid w:val="00075BAA"/>
    <w:rsid w:val="00075D52"/>
    <w:rsid w:val="00076C52"/>
    <w:rsid w:val="000774AD"/>
    <w:rsid w:val="00077BA7"/>
    <w:rsid w:val="0008055A"/>
    <w:rsid w:val="0008133F"/>
    <w:rsid w:val="000816B1"/>
    <w:rsid w:val="000823A8"/>
    <w:rsid w:val="00082525"/>
    <w:rsid w:val="000826D5"/>
    <w:rsid w:val="0008304A"/>
    <w:rsid w:val="00083068"/>
    <w:rsid w:val="000834D3"/>
    <w:rsid w:val="00083AA4"/>
    <w:rsid w:val="00083C8D"/>
    <w:rsid w:val="00083ECA"/>
    <w:rsid w:val="00085F02"/>
    <w:rsid w:val="000864FB"/>
    <w:rsid w:val="00086545"/>
    <w:rsid w:val="000870D8"/>
    <w:rsid w:val="00087458"/>
    <w:rsid w:val="0008761E"/>
    <w:rsid w:val="00090BE1"/>
    <w:rsid w:val="000920F8"/>
    <w:rsid w:val="00092635"/>
    <w:rsid w:val="000934A4"/>
    <w:rsid w:val="00093A6D"/>
    <w:rsid w:val="00093E97"/>
    <w:rsid w:val="0009425B"/>
    <w:rsid w:val="000942C4"/>
    <w:rsid w:val="000946D5"/>
    <w:rsid w:val="000946FC"/>
    <w:rsid w:val="000948F7"/>
    <w:rsid w:val="00094A09"/>
    <w:rsid w:val="00096111"/>
    <w:rsid w:val="000968DF"/>
    <w:rsid w:val="00096C8C"/>
    <w:rsid w:val="00097333"/>
    <w:rsid w:val="000973EF"/>
    <w:rsid w:val="000974D9"/>
    <w:rsid w:val="000976D4"/>
    <w:rsid w:val="00097F4B"/>
    <w:rsid w:val="000A0452"/>
    <w:rsid w:val="000A0489"/>
    <w:rsid w:val="000A0714"/>
    <w:rsid w:val="000A2126"/>
    <w:rsid w:val="000A24D1"/>
    <w:rsid w:val="000A29DB"/>
    <w:rsid w:val="000A2F33"/>
    <w:rsid w:val="000A3126"/>
    <w:rsid w:val="000A3251"/>
    <w:rsid w:val="000A33D5"/>
    <w:rsid w:val="000A35FE"/>
    <w:rsid w:val="000A38E3"/>
    <w:rsid w:val="000A3DE6"/>
    <w:rsid w:val="000A4247"/>
    <w:rsid w:val="000A48DC"/>
    <w:rsid w:val="000A4D80"/>
    <w:rsid w:val="000A4F57"/>
    <w:rsid w:val="000A5182"/>
    <w:rsid w:val="000A519A"/>
    <w:rsid w:val="000A54F6"/>
    <w:rsid w:val="000A603E"/>
    <w:rsid w:val="000A60C2"/>
    <w:rsid w:val="000A6840"/>
    <w:rsid w:val="000A7BF7"/>
    <w:rsid w:val="000B001E"/>
    <w:rsid w:val="000B0125"/>
    <w:rsid w:val="000B04C6"/>
    <w:rsid w:val="000B0638"/>
    <w:rsid w:val="000B0C05"/>
    <w:rsid w:val="000B11DE"/>
    <w:rsid w:val="000B14C6"/>
    <w:rsid w:val="000B1DF0"/>
    <w:rsid w:val="000B36D8"/>
    <w:rsid w:val="000B39C1"/>
    <w:rsid w:val="000B3C03"/>
    <w:rsid w:val="000B4070"/>
    <w:rsid w:val="000B4212"/>
    <w:rsid w:val="000B5905"/>
    <w:rsid w:val="000B5978"/>
    <w:rsid w:val="000B6193"/>
    <w:rsid w:val="000B6575"/>
    <w:rsid w:val="000B683F"/>
    <w:rsid w:val="000B6DDE"/>
    <w:rsid w:val="000B7384"/>
    <w:rsid w:val="000B755F"/>
    <w:rsid w:val="000B77FA"/>
    <w:rsid w:val="000B7C60"/>
    <w:rsid w:val="000B7D42"/>
    <w:rsid w:val="000C06F3"/>
    <w:rsid w:val="000C0784"/>
    <w:rsid w:val="000C0F45"/>
    <w:rsid w:val="000C1335"/>
    <w:rsid w:val="000C1832"/>
    <w:rsid w:val="000C2DE9"/>
    <w:rsid w:val="000C2E78"/>
    <w:rsid w:val="000C448B"/>
    <w:rsid w:val="000C45FC"/>
    <w:rsid w:val="000C5538"/>
    <w:rsid w:val="000C5BCE"/>
    <w:rsid w:val="000C6268"/>
    <w:rsid w:val="000C6EAE"/>
    <w:rsid w:val="000C6F6C"/>
    <w:rsid w:val="000C7508"/>
    <w:rsid w:val="000C788D"/>
    <w:rsid w:val="000C7AF5"/>
    <w:rsid w:val="000D028E"/>
    <w:rsid w:val="000D02D7"/>
    <w:rsid w:val="000D0F20"/>
    <w:rsid w:val="000D11A8"/>
    <w:rsid w:val="000D1261"/>
    <w:rsid w:val="000D1291"/>
    <w:rsid w:val="000D151B"/>
    <w:rsid w:val="000D1637"/>
    <w:rsid w:val="000D1A52"/>
    <w:rsid w:val="000D25E5"/>
    <w:rsid w:val="000D27D5"/>
    <w:rsid w:val="000D2C53"/>
    <w:rsid w:val="000D3113"/>
    <w:rsid w:val="000D36A5"/>
    <w:rsid w:val="000D37FF"/>
    <w:rsid w:val="000D4616"/>
    <w:rsid w:val="000D4EFB"/>
    <w:rsid w:val="000D4F23"/>
    <w:rsid w:val="000D51D8"/>
    <w:rsid w:val="000D569B"/>
    <w:rsid w:val="000D5D0A"/>
    <w:rsid w:val="000D6191"/>
    <w:rsid w:val="000D6351"/>
    <w:rsid w:val="000D726C"/>
    <w:rsid w:val="000D783B"/>
    <w:rsid w:val="000D7976"/>
    <w:rsid w:val="000D7F79"/>
    <w:rsid w:val="000D7FCB"/>
    <w:rsid w:val="000E0852"/>
    <w:rsid w:val="000E0BC4"/>
    <w:rsid w:val="000E0E63"/>
    <w:rsid w:val="000E1501"/>
    <w:rsid w:val="000E1CAF"/>
    <w:rsid w:val="000E1D3E"/>
    <w:rsid w:val="000E2564"/>
    <w:rsid w:val="000E25D8"/>
    <w:rsid w:val="000E2850"/>
    <w:rsid w:val="000E28C6"/>
    <w:rsid w:val="000E32FA"/>
    <w:rsid w:val="000E34B0"/>
    <w:rsid w:val="000E36A0"/>
    <w:rsid w:val="000E3851"/>
    <w:rsid w:val="000E4325"/>
    <w:rsid w:val="000E463F"/>
    <w:rsid w:val="000E4921"/>
    <w:rsid w:val="000E4DA6"/>
    <w:rsid w:val="000E5D36"/>
    <w:rsid w:val="000E5DA2"/>
    <w:rsid w:val="000E62D7"/>
    <w:rsid w:val="000E662B"/>
    <w:rsid w:val="000E687E"/>
    <w:rsid w:val="000E7A80"/>
    <w:rsid w:val="000E7F50"/>
    <w:rsid w:val="000F0233"/>
    <w:rsid w:val="000F08FD"/>
    <w:rsid w:val="000F09F7"/>
    <w:rsid w:val="000F0B85"/>
    <w:rsid w:val="000F0ED0"/>
    <w:rsid w:val="000F19D5"/>
    <w:rsid w:val="000F22FA"/>
    <w:rsid w:val="000F24A3"/>
    <w:rsid w:val="000F27FD"/>
    <w:rsid w:val="000F2A52"/>
    <w:rsid w:val="000F3F02"/>
    <w:rsid w:val="000F478C"/>
    <w:rsid w:val="000F51B7"/>
    <w:rsid w:val="000F56CF"/>
    <w:rsid w:val="000F5BBA"/>
    <w:rsid w:val="000F6729"/>
    <w:rsid w:val="000F67E3"/>
    <w:rsid w:val="000F6948"/>
    <w:rsid w:val="000F69BD"/>
    <w:rsid w:val="000F6B8F"/>
    <w:rsid w:val="000F6F7B"/>
    <w:rsid w:val="000F718A"/>
    <w:rsid w:val="000F754D"/>
    <w:rsid w:val="000F799E"/>
    <w:rsid w:val="000F7BB6"/>
    <w:rsid w:val="00100439"/>
    <w:rsid w:val="001007C5"/>
    <w:rsid w:val="00101063"/>
    <w:rsid w:val="00101A58"/>
    <w:rsid w:val="00101B83"/>
    <w:rsid w:val="001025E4"/>
    <w:rsid w:val="001025FF"/>
    <w:rsid w:val="001028A1"/>
    <w:rsid w:val="00102C50"/>
    <w:rsid w:val="001030CD"/>
    <w:rsid w:val="001031FD"/>
    <w:rsid w:val="00103B63"/>
    <w:rsid w:val="00105C78"/>
    <w:rsid w:val="001061E9"/>
    <w:rsid w:val="00106344"/>
    <w:rsid w:val="0010666B"/>
    <w:rsid w:val="001066AB"/>
    <w:rsid w:val="001068F4"/>
    <w:rsid w:val="00106CC5"/>
    <w:rsid w:val="00106FCA"/>
    <w:rsid w:val="00107329"/>
    <w:rsid w:val="0010736D"/>
    <w:rsid w:val="001074AE"/>
    <w:rsid w:val="00107921"/>
    <w:rsid w:val="00110069"/>
    <w:rsid w:val="001101A9"/>
    <w:rsid w:val="0011097A"/>
    <w:rsid w:val="001109E0"/>
    <w:rsid w:val="00110C14"/>
    <w:rsid w:val="00110E44"/>
    <w:rsid w:val="00110FBB"/>
    <w:rsid w:val="00111121"/>
    <w:rsid w:val="00111A63"/>
    <w:rsid w:val="00111FA5"/>
    <w:rsid w:val="001120F0"/>
    <w:rsid w:val="00112521"/>
    <w:rsid w:val="0011256C"/>
    <w:rsid w:val="00112E85"/>
    <w:rsid w:val="001136BC"/>
    <w:rsid w:val="00113F82"/>
    <w:rsid w:val="0011462C"/>
    <w:rsid w:val="001147D9"/>
    <w:rsid w:val="0011490E"/>
    <w:rsid w:val="00114C03"/>
    <w:rsid w:val="00114C7E"/>
    <w:rsid w:val="001151AA"/>
    <w:rsid w:val="0011565A"/>
    <w:rsid w:val="001156FD"/>
    <w:rsid w:val="00115AAE"/>
    <w:rsid w:val="00115AFB"/>
    <w:rsid w:val="00116D03"/>
    <w:rsid w:val="00117214"/>
    <w:rsid w:val="0011756E"/>
    <w:rsid w:val="001175C0"/>
    <w:rsid w:val="00117836"/>
    <w:rsid w:val="00117F40"/>
    <w:rsid w:val="00117F48"/>
    <w:rsid w:val="00120A4E"/>
    <w:rsid w:val="001216E7"/>
    <w:rsid w:val="00121CD6"/>
    <w:rsid w:val="001225ED"/>
    <w:rsid w:val="00123586"/>
    <w:rsid w:val="00123620"/>
    <w:rsid w:val="001239FE"/>
    <w:rsid w:val="001240CA"/>
    <w:rsid w:val="001245EB"/>
    <w:rsid w:val="00124F87"/>
    <w:rsid w:val="00125644"/>
    <w:rsid w:val="0012571F"/>
    <w:rsid w:val="00125CF8"/>
    <w:rsid w:val="00126483"/>
    <w:rsid w:val="00127817"/>
    <w:rsid w:val="00127C22"/>
    <w:rsid w:val="00127FCC"/>
    <w:rsid w:val="001309D0"/>
    <w:rsid w:val="00130EDE"/>
    <w:rsid w:val="001310CD"/>
    <w:rsid w:val="00131439"/>
    <w:rsid w:val="00131CCF"/>
    <w:rsid w:val="001320C1"/>
    <w:rsid w:val="0013272F"/>
    <w:rsid w:val="00132852"/>
    <w:rsid w:val="00132D6D"/>
    <w:rsid w:val="00133875"/>
    <w:rsid w:val="001344D7"/>
    <w:rsid w:val="001350EB"/>
    <w:rsid w:val="0013595B"/>
    <w:rsid w:val="00135CAC"/>
    <w:rsid w:val="0013685F"/>
    <w:rsid w:val="00136A7F"/>
    <w:rsid w:val="00136E69"/>
    <w:rsid w:val="00136F8D"/>
    <w:rsid w:val="001376D4"/>
    <w:rsid w:val="00137FEB"/>
    <w:rsid w:val="00140388"/>
    <w:rsid w:val="001403F6"/>
    <w:rsid w:val="001414A3"/>
    <w:rsid w:val="00141503"/>
    <w:rsid w:val="00141744"/>
    <w:rsid w:val="00141804"/>
    <w:rsid w:val="00141BB9"/>
    <w:rsid w:val="00141E86"/>
    <w:rsid w:val="00141F0F"/>
    <w:rsid w:val="00142647"/>
    <w:rsid w:val="00142BD6"/>
    <w:rsid w:val="00142CAF"/>
    <w:rsid w:val="00142E07"/>
    <w:rsid w:val="001431DB"/>
    <w:rsid w:val="00144444"/>
    <w:rsid w:val="00144981"/>
    <w:rsid w:val="00145744"/>
    <w:rsid w:val="001457DE"/>
    <w:rsid w:val="00146864"/>
    <w:rsid w:val="00146B72"/>
    <w:rsid w:val="00146CF0"/>
    <w:rsid w:val="001476DF"/>
    <w:rsid w:val="00150539"/>
    <w:rsid w:val="00151986"/>
    <w:rsid w:val="00152F90"/>
    <w:rsid w:val="001537A4"/>
    <w:rsid w:val="001541F3"/>
    <w:rsid w:val="0015437C"/>
    <w:rsid w:val="001549E7"/>
    <w:rsid w:val="00154A4E"/>
    <w:rsid w:val="00154D3F"/>
    <w:rsid w:val="0015681C"/>
    <w:rsid w:val="00157002"/>
    <w:rsid w:val="0015702D"/>
    <w:rsid w:val="00157C44"/>
    <w:rsid w:val="00157E92"/>
    <w:rsid w:val="00160436"/>
    <w:rsid w:val="001611B9"/>
    <w:rsid w:val="001611F4"/>
    <w:rsid w:val="00161B82"/>
    <w:rsid w:val="00161C09"/>
    <w:rsid w:val="00161F01"/>
    <w:rsid w:val="00162051"/>
    <w:rsid w:val="0016226A"/>
    <w:rsid w:val="0016228D"/>
    <w:rsid w:val="001623E1"/>
    <w:rsid w:val="00162F65"/>
    <w:rsid w:val="0016325F"/>
    <w:rsid w:val="001632C0"/>
    <w:rsid w:val="0016390D"/>
    <w:rsid w:val="00163CF8"/>
    <w:rsid w:val="00163F1A"/>
    <w:rsid w:val="00164349"/>
    <w:rsid w:val="00164491"/>
    <w:rsid w:val="0016475B"/>
    <w:rsid w:val="001649BF"/>
    <w:rsid w:val="00164A16"/>
    <w:rsid w:val="00164BEF"/>
    <w:rsid w:val="00164FAB"/>
    <w:rsid w:val="00165865"/>
    <w:rsid w:val="00165A18"/>
    <w:rsid w:val="0016612B"/>
    <w:rsid w:val="0016662E"/>
    <w:rsid w:val="00167813"/>
    <w:rsid w:val="00167DA1"/>
    <w:rsid w:val="001703B5"/>
    <w:rsid w:val="00170795"/>
    <w:rsid w:val="00170D04"/>
    <w:rsid w:val="00170E33"/>
    <w:rsid w:val="00170EB8"/>
    <w:rsid w:val="0017125D"/>
    <w:rsid w:val="001712CD"/>
    <w:rsid w:val="001716AA"/>
    <w:rsid w:val="00173800"/>
    <w:rsid w:val="00173957"/>
    <w:rsid w:val="001742D5"/>
    <w:rsid w:val="00174573"/>
    <w:rsid w:val="00174887"/>
    <w:rsid w:val="00174C21"/>
    <w:rsid w:val="00175367"/>
    <w:rsid w:val="00175A58"/>
    <w:rsid w:val="00175E97"/>
    <w:rsid w:val="00176069"/>
    <w:rsid w:val="00177D4F"/>
    <w:rsid w:val="00181793"/>
    <w:rsid w:val="00181A90"/>
    <w:rsid w:val="001826E6"/>
    <w:rsid w:val="001829A7"/>
    <w:rsid w:val="00182C6E"/>
    <w:rsid w:val="001830A4"/>
    <w:rsid w:val="0018368B"/>
    <w:rsid w:val="00183B16"/>
    <w:rsid w:val="00183E3F"/>
    <w:rsid w:val="00183F82"/>
    <w:rsid w:val="001842CA"/>
    <w:rsid w:val="0018439F"/>
    <w:rsid w:val="001847A5"/>
    <w:rsid w:val="00184D60"/>
    <w:rsid w:val="00185B51"/>
    <w:rsid w:val="00185CE9"/>
    <w:rsid w:val="00186281"/>
    <w:rsid w:val="00186685"/>
    <w:rsid w:val="00186B47"/>
    <w:rsid w:val="00186CC7"/>
    <w:rsid w:val="00186CE3"/>
    <w:rsid w:val="001872DD"/>
    <w:rsid w:val="001878AE"/>
    <w:rsid w:val="00187A9D"/>
    <w:rsid w:val="00187D7A"/>
    <w:rsid w:val="00190DDA"/>
    <w:rsid w:val="00190E02"/>
    <w:rsid w:val="00190E66"/>
    <w:rsid w:val="001910E0"/>
    <w:rsid w:val="00191279"/>
    <w:rsid w:val="001914C6"/>
    <w:rsid w:val="001916B6"/>
    <w:rsid w:val="001919C2"/>
    <w:rsid w:val="00191FA1"/>
    <w:rsid w:val="001920C4"/>
    <w:rsid w:val="001923E3"/>
    <w:rsid w:val="00192844"/>
    <w:rsid w:val="00192878"/>
    <w:rsid w:val="001949E6"/>
    <w:rsid w:val="001949EC"/>
    <w:rsid w:val="001959A1"/>
    <w:rsid w:val="00195EAE"/>
    <w:rsid w:val="00196492"/>
    <w:rsid w:val="001A0BB0"/>
    <w:rsid w:val="001A0D71"/>
    <w:rsid w:val="001A1177"/>
    <w:rsid w:val="001A1666"/>
    <w:rsid w:val="001A1C96"/>
    <w:rsid w:val="001A2006"/>
    <w:rsid w:val="001A24B8"/>
    <w:rsid w:val="001A2699"/>
    <w:rsid w:val="001A29A5"/>
    <w:rsid w:val="001A30D8"/>
    <w:rsid w:val="001A3381"/>
    <w:rsid w:val="001A353E"/>
    <w:rsid w:val="001A465F"/>
    <w:rsid w:val="001A4937"/>
    <w:rsid w:val="001A4C02"/>
    <w:rsid w:val="001A4C07"/>
    <w:rsid w:val="001A50D2"/>
    <w:rsid w:val="001A5AD4"/>
    <w:rsid w:val="001A5C88"/>
    <w:rsid w:val="001A61BE"/>
    <w:rsid w:val="001A6507"/>
    <w:rsid w:val="001A68FB"/>
    <w:rsid w:val="001A6976"/>
    <w:rsid w:val="001A7007"/>
    <w:rsid w:val="001A7617"/>
    <w:rsid w:val="001B0115"/>
    <w:rsid w:val="001B01F7"/>
    <w:rsid w:val="001B03AF"/>
    <w:rsid w:val="001B07F2"/>
    <w:rsid w:val="001B19EF"/>
    <w:rsid w:val="001B1AFC"/>
    <w:rsid w:val="001B1C52"/>
    <w:rsid w:val="001B1D2B"/>
    <w:rsid w:val="001B23BD"/>
    <w:rsid w:val="001B2564"/>
    <w:rsid w:val="001B37CE"/>
    <w:rsid w:val="001B4278"/>
    <w:rsid w:val="001B4624"/>
    <w:rsid w:val="001B4B6D"/>
    <w:rsid w:val="001B52E0"/>
    <w:rsid w:val="001B54FA"/>
    <w:rsid w:val="001B68BE"/>
    <w:rsid w:val="001B6AA8"/>
    <w:rsid w:val="001B7100"/>
    <w:rsid w:val="001B7443"/>
    <w:rsid w:val="001B7649"/>
    <w:rsid w:val="001B787A"/>
    <w:rsid w:val="001C0067"/>
    <w:rsid w:val="001C0F30"/>
    <w:rsid w:val="001C1043"/>
    <w:rsid w:val="001C107B"/>
    <w:rsid w:val="001C10AD"/>
    <w:rsid w:val="001C2798"/>
    <w:rsid w:val="001C2E65"/>
    <w:rsid w:val="001C3ECE"/>
    <w:rsid w:val="001C48B0"/>
    <w:rsid w:val="001C581E"/>
    <w:rsid w:val="001C5F15"/>
    <w:rsid w:val="001C6942"/>
    <w:rsid w:val="001C6B48"/>
    <w:rsid w:val="001C7800"/>
    <w:rsid w:val="001C7CAF"/>
    <w:rsid w:val="001D01E1"/>
    <w:rsid w:val="001D0ACD"/>
    <w:rsid w:val="001D0BD2"/>
    <w:rsid w:val="001D0FEF"/>
    <w:rsid w:val="001D15AD"/>
    <w:rsid w:val="001D1CE6"/>
    <w:rsid w:val="001D1E92"/>
    <w:rsid w:val="001D291F"/>
    <w:rsid w:val="001D2F6B"/>
    <w:rsid w:val="001D31C7"/>
    <w:rsid w:val="001D3A87"/>
    <w:rsid w:val="001D3E34"/>
    <w:rsid w:val="001D476B"/>
    <w:rsid w:val="001D4C67"/>
    <w:rsid w:val="001D516C"/>
    <w:rsid w:val="001D56AF"/>
    <w:rsid w:val="001D58FD"/>
    <w:rsid w:val="001D5DB6"/>
    <w:rsid w:val="001D6080"/>
    <w:rsid w:val="001D6B67"/>
    <w:rsid w:val="001E12D4"/>
    <w:rsid w:val="001E13A1"/>
    <w:rsid w:val="001E1B0E"/>
    <w:rsid w:val="001E2A54"/>
    <w:rsid w:val="001E2D9E"/>
    <w:rsid w:val="001E2F69"/>
    <w:rsid w:val="001E38D5"/>
    <w:rsid w:val="001E3AA1"/>
    <w:rsid w:val="001E3EAF"/>
    <w:rsid w:val="001E3F4D"/>
    <w:rsid w:val="001E417B"/>
    <w:rsid w:val="001E48F9"/>
    <w:rsid w:val="001E506E"/>
    <w:rsid w:val="001E52DE"/>
    <w:rsid w:val="001E54CC"/>
    <w:rsid w:val="001E69A1"/>
    <w:rsid w:val="001E6EF0"/>
    <w:rsid w:val="001E75C8"/>
    <w:rsid w:val="001E760D"/>
    <w:rsid w:val="001E7624"/>
    <w:rsid w:val="001E7F95"/>
    <w:rsid w:val="001F08A7"/>
    <w:rsid w:val="001F0E20"/>
    <w:rsid w:val="001F14B7"/>
    <w:rsid w:val="001F164F"/>
    <w:rsid w:val="001F17B3"/>
    <w:rsid w:val="001F1BF6"/>
    <w:rsid w:val="001F256C"/>
    <w:rsid w:val="001F38BD"/>
    <w:rsid w:val="001F452C"/>
    <w:rsid w:val="001F518B"/>
    <w:rsid w:val="001F5224"/>
    <w:rsid w:val="001F535D"/>
    <w:rsid w:val="001F660F"/>
    <w:rsid w:val="001F6688"/>
    <w:rsid w:val="001F6C2D"/>
    <w:rsid w:val="001F6E79"/>
    <w:rsid w:val="001F7CA2"/>
    <w:rsid w:val="001F7D42"/>
    <w:rsid w:val="00200062"/>
    <w:rsid w:val="0020086E"/>
    <w:rsid w:val="00200B0A"/>
    <w:rsid w:val="00200B24"/>
    <w:rsid w:val="00201462"/>
    <w:rsid w:val="00201C71"/>
    <w:rsid w:val="00202179"/>
    <w:rsid w:val="00202693"/>
    <w:rsid w:val="00202FF5"/>
    <w:rsid w:val="0020468B"/>
    <w:rsid w:val="00204D00"/>
    <w:rsid w:val="00204EC2"/>
    <w:rsid w:val="0020522C"/>
    <w:rsid w:val="00205C9D"/>
    <w:rsid w:val="002064A0"/>
    <w:rsid w:val="00207F15"/>
    <w:rsid w:val="00207F80"/>
    <w:rsid w:val="00211166"/>
    <w:rsid w:val="00211C74"/>
    <w:rsid w:val="00212075"/>
    <w:rsid w:val="002124E0"/>
    <w:rsid w:val="00212DF2"/>
    <w:rsid w:val="0021306C"/>
    <w:rsid w:val="002136DA"/>
    <w:rsid w:val="00213F36"/>
    <w:rsid w:val="002143D6"/>
    <w:rsid w:val="0021471D"/>
    <w:rsid w:val="002154CF"/>
    <w:rsid w:val="00215758"/>
    <w:rsid w:val="002157B4"/>
    <w:rsid w:val="0021580A"/>
    <w:rsid w:val="00215FD6"/>
    <w:rsid w:val="00216C12"/>
    <w:rsid w:val="00216E7D"/>
    <w:rsid w:val="0021708C"/>
    <w:rsid w:val="002170F0"/>
    <w:rsid w:val="00217C0A"/>
    <w:rsid w:val="00220403"/>
    <w:rsid w:val="002219A4"/>
    <w:rsid w:val="00221ADE"/>
    <w:rsid w:val="00221D44"/>
    <w:rsid w:val="0022281E"/>
    <w:rsid w:val="00222A38"/>
    <w:rsid w:val="00222B01"/>
    <w:rsid w:val="00224A16"/>
    <w:rsid w:val="00224C21"/>
    <w:rsid w:val="00224C4F"/>
    <w:rsid w:val="00224D6A"/>
    <w:rsid w:val="00224EE4"/>
    <w:rsid w:val="002255B4"/>
    <w:rsid w:val="00225F7D"/>
    <w:rsid w:val="00226287"/>
    <w:rsid w:val="002263F6"/>
    <w:rsid w:val="00227851"/>
    <w:rsid w:val="002301E4"/>
    <w:rsid w:val="002302BC"/>
    <w:rsid w:val="0023046C"/>
    <w:rsid w:val="00231C19"/>
    <w:rsid w:val="00232A51"/>
    <w:rsid w:val="00232CDD"/>
    <w:rsid w:val="002337CA"/>
    <w:rsid w:val="00234291"/>
    <w:rsid w:val="00234699"/>
    <w:rsid w:val="00235382"/>
    <w:rsid w:val="0023557E"/>
    <w:rsid w:val="0023585E"/>
    <w:rsid w:val="00235ACA"/>
    <w:rsid w:val="00236289"/>
    <w:rsid w:val="00236704"/>
    <w:rsid w:val="00237648"/>
    <w:rsid w:val="00240614"/>
    <w:rsid w:val="00240FC6"/>
    <w:rsid w:val="00242C65"/>
    <w:rsid w:val="00242C8E"/>
    <w:rsid w:val="00243371"/>
    <w:rsid w:val="00243396"/>
    <w:rsid w:val="00243BE6"/>
    <w:rsid w:val="00243D6C"/>
    <w:rsid w:val="00245084"/>
    <w:rsid w:val="00245217"/>
    <w:rsid w:val="0024583B"/>
    <w:rsid w:val="00245A61"/>
    <w:rsid w:val="00246D36"/>
    <w:rsid w:val="002470C9"/>
    <w:rsid w:val="0024761D"/>
    <w:rsid w:val="00247C57"/>
    <w:rsid w:val="0025007B"/>
    <w:rsid w:val="0025015B"/>
    <w:rsid w:val="002502C5"/>
    <w:rsid w:val="00250426"/>
    <w:rsid w:val="00251FAA"/>
    <w:rsid w:val="002521EE"/>
    <w:rsid w:val="00252204"/>
    <w:rsid w:val="00252289"/>
    <w:rsid w:val="002525B6"/>
    <w:rsid w:val="00252720"/>
    <w:rsid w:val="00253064"/>
    <w:rsid w:val="002538D3"/>
    <w:rsid w:val="00253E54"/>
    <w:rsid w:val="002541BD"/>
    <w:rsid w:val="00254266"/>
    <w:rsid w:val="00254A2F"/>
    <w:rsid w:val="00254AB5"/>
    <w:rsid w:val="00254D8B"/>
    <w:rsid w:val="002552FA"/>
    <w:rsid w:val="002555C0"/>
    <w:rsid w:val="0025579E"/>
    <w:rsid w:val="00255B0F"/>
    <w:rsid w:val="00256002"/>
    <w:rsid w:val="002563F3"/>
    <w:rsid w:val="00256498"/>
    <w:rsid w:val="002569FF"/>
    <w:rsid w:val="00260552"/>
    <w:rsid w:val="00260BF0"/>
    <w:rsid w:val="00260E3D"/>
    <w:rsid w:val="002636BA"/>
    <w:rsid w:val="00263751"/>
    <w:rsid w:val="002637C1"/>
    <w:rsid w:val="00264086"/>
    <w:rsid w:val="00264A12"/>
    <w:rsid w:val="00264E82"/>
    <w:rsid w:val="00264F8E"/>
    <w:rsid w:val="002650BB"/>
    <w:rsid w:val="002654E6"/>
    <w:rsid w:val="00265B3C"/>
    <w:rsid w:val="00265C72"/>
    <w:rsid w:val="00265E3B"/>
    <w:rsid w:val="002664FB"/>
    <w:rsid w:val="002667A8"/>
    <w:rsid w:val="002667FD"/>
    <w:rsid w:val="00266A0E"/>
    <w:rsid w:val="00266AE7"/>
    <w:rsid w:val="00266CA4"/>
    <w:rsid w:val="002670BF"/>
    <w:rsid w:val="002674DC"/>
    <w:rsid w:val="00270BED"/>
    <w:rsid w:val="002714EF"/>
    <w:rsid w:val="0027157E"/>
    <w:rsid w:val="0027177D"/>
    <w:rsid w:val="00271879"/>
    <w:rsid w:val="00272F57"/>
    <w:rsid w:val="002738CC"/>
    <w:rsid w:val="00273B46"/>
    <w:rsid w:val="0027577B"/>
    <w:rsid w:val="00275AD4"/>
    <w:rsid w:val="00275B77"/>
    <w:rsid w:val="00275E2C"/>
    <w:rsid w:val="00275E40"/>
    <w:rsid w:val="00276ACD"/>
    <w:rsid w:val="00276CE5"/>
    <w:rsid w:val="002779E0"/>
    <w:rsid w:val="00277BAA"/>
    <w:rsid w:val="00280185"/>
    <w:rsid w:val="0028025E"/>
    <w:rsid w:val="002802AE"/>
    <w:rsid w:val="002803CE"/>
    <w:rsid w:val="00280637"/>
    <w:rsid w:val="00280954"/>
    <w:rsid w:val="002809BE"/>
    <w:rsid w:val="002809D5"/>
    <w:rsid w:val="00280B3E"/>
    <w:rsid w:val="00281071"/>
    <w:rsid w:val="00281615"/>
    <w:rsid w:val="00281861"/>
    <w:rsid w:val="00281CC4"/>
    <w:rsid w:val="00283120"/>
    <w:rsid w:val="00283385"/>
    <w:rsid w:val="00284AF5"/>
    <w:rsid w:val="00284D41"/>
    <w:rsid w:val="002855BD"/>
    <w:rsid w:val="002862DC"/>
    <w:rsid w:val="002865A6"/>
    <w:rsid w:val="002866E8"/>
    <w:rsid w:val="00286FFE"/>
    <w:rsid w:val="00287069"/>
    <w:rsid w:val="002873E6"/>
    <w:rsid w:val="002877D6"/>
    <w:rsid w:val="002879A3"/>
    <w:rsid w:val="0029006C"/>
    <w:rsid w:val="00290919"/>
    <w:rsid w:val="00290F8A"/>
    <w:rsid w:val="00291171"/>
    <w:rsid w:val="002922D6"/>
    <w:rsid w:val="002929B9"/>
    <w:rsid w:val="00292CFC"/>
    <w:rsid w:val="00292F8C"/>
    <w:rsid w:val="002931BA"/>
    <w:rsid w:val="00293406"/>
    <w:rsid w:val="00293733"/>
    <w:rsid w:val="002938CF"/>
    <w:rsid w:val="00293C80"/>
    <w:rsid w:val="00294029"/>
    <w:rsid w:val="002945DE"/>
    <w:rsid w:val="002947EA"/>
    <w:rsid w:val="00294B94"/>
    <w:rsid w:val="00295125"/>
    <w:rsid w:val="002955A3"/>
    <w:rsid w:val="00295EAE"/>
    <w:rsid w:val="00295F1F"/>
    <w:rsid w:val="00296235"/>
    <w:rsid w:val="00296531"/>
    <w:rsid w:val="00296EA5"/>
    <w:rsid w:val="002975A9"/>
    <w:rsid w:val="00297AB5"/>
    <w:rsid w:val="00297BDA"/>
    <w:rsid w:val="00297D76"/>
    <w:rsid w:val="00297E7F"/>
    <w:rsid w:val="00297F33"/>
    <w:rsid w:val="002A0D27"/>
    <w:rsid w:val="002A1705"/>
    <w:rsid w:val="002A2043"/>
    <w:rsid w:val="002A336E"/>
    <w:rsid w:val="002A3A7C"/>
    <w:rsid w:val="002A3D07"/>
    <w:rsid w:val="002A4098"/>
    <w:rsid w:val="002A445C"/>
    <w:rsid w:val="002A4ADA"/>
    <w:rsid w:val="002A4CC0"/>
    <w:rsid w:val="002A58C2"/>
    <w:rsid w:val="002A5E2B"/>
    <w:rsid w:val="002A5FE5"/>
    <w:rsid w:val="002A6560"/>
    <w:rsid w:val="002A6920"/>
    <w:rsid w:val="002A757F"/>
    <w:rsid w:val="002A7EB1"/>
    <w:rsid w:val="002A7FF9"/>
    <w:rsid w:val="002B0385"/>
    <w:rsid w:val="002B12DB"/>
    <w:rsid w:val="002B14D2"/>
    <w:rsid w:val="002B161D"/>
    <w:rsid w:val="002B23DA"/>
    <w:rsid w:val="002B258F"/>
    <w:rsid w:val="002B2A11"/>
    <w:rsid w:val="002B2B3B"/>
    <w:rsid w:val="002B2DAB"/>
    <w:rsid w:val="002B34E5"/>
    <w:rsid w:val="002B368D"/>
    <w:rsid w:val="002B3F9B"/>
    <w:rsid w:val="002B4912"/>
    <w:rsid w:val="002B4AA2"/>
    <w:rsid w:val="002B4D70"/>
    <w:rsid w:val="002B4E9D"/>
    <w:rsid w:val="002B52B5"/>
    <w:rsid w:val="002B5555"/>
    <w:rsid w:val="002B5840"/>
    <w:rsid w:val="002B591D"/>
    <w:rsid w:val="002B5C9A"/>
    <w:rsid w:val="002B63D3"/>
    <w:rsid w:val="002B6717"/>
    <w:rsid w:val="002B6860"/>
    <w:rsid w:val="002B69AB"/>
    <w:rsid w:val="002B6A27"/>
    <w:rsid w:val="002B6E9C"/>
    <w:rsid w:val="002B7183"/>
    <w:rsid w:val="002B7EC9"/>
    <w:rsid w:val="002C036C"/>
    <w:rsid w:val="002C0C39"/>
    <w:rsid w:val="002C1820"/>
    <w:rsid w:val="002C2194"/>
    <w:rsid w:val="002C21B3"/>
    <w:rsid w:val="002C2254"/>
    <w:rsid w:val="002C2DDC"/>
    <w:rsid w:val="002C2F4C"/>
    <w:rsid w:val="002C3066"/>
    <w:rsid w:val="002C3728"/>
    <w:rsid w:val="002C393A"/>
    <w:rsid w:val="002C3A47"/>
    <w:rsid w:val="002C4090"/>
    <w:rsid w:val="002C4678"/>
    <w:rsid w:val="002C4AAC"/>
    <w:rsid w:val="002C4B42"/>
    <w:rsid w:val="002C4B76"/>
    <w:rsid w:val="002C4BC6"/>
    <w:rsid w:val="002C4E20"/>
    <w:rsid w:val="002C4EBF"/>
    <w:rsid w:val="002C51F3"/>
    <w:rsid w:val="002C569B"/>
    <w:rsid w:val="002C63B2"/>
    <w:rsid w:val="002C69EF"/>
    <w:rsid w:val="002C6D65"/>
    <w:rsid w:val="002C7153"/>
    <w:rsid w:val="002C7A03"/>
    <w:rsid w:val="002C7A23"/>
    <w:rsid w:val="002C7A7F"/>
    <w:rsid w:val="002C7BF8"/>
    <w:rsid w:val="002C7D8D"/>
    <w:rsid w:val="002C7F4B"/>
    <w:rsid w:val="002D0853"/>
    <w:rsid w:val="002D089C"/>
    <w:rsid w:val="002D1274"/>
    <w:rsid w:val="002D1748"/>
    <w:rsid w:val="002D179A"/>
    <w:rsid w:val="002D1C2D"/>
    <w:rsid w:val="002D1FC3"/>
    <w:rsid w:val="002D28D8"/>
    <w:rsid w:val="002D2C68"/>
    <w:rsid w:val="002D2CC4"/>
    <w:rsid w:val="002D2F85"/>
    <w:rsid w:val="002D3BE5"/>
    <w:rsid w:val="002D4198"/>
    <w:rsid w:val="002D512F"/>
    <w:rsid w:val="002D52C9"/>
    <w:rsid w:val="002D5CA4"/>
    <w:rsid w:val="002D63D0"/>
    <w:rsid w:val="002D63F0"/>
    <w:rsid w:val="002D6812"/>
    <w:rsid w:val="002E04FA"/>
    <w:rsid w:val="002E0A43"/>
    <w:rsid w:val="002E17D6"/>
    <w:rsid w:val="002E1D00"/>
    <w:rsid w:val="002E2346"/>
    <w:rsid w:val="002E25C1"/>
    <w:rsid w:val="002E2BAD"/>
    <w:rsid w:val="002E34EC"/>
    <w:rsid w:val="002E359F"/>
    <w:rsid w:val="002E3801"/>
    <w:rsid w:val="002E3C6F"/>
    <w:rsid w:val="002E449A"/>
    <w:rsid w:val="002E47F8"/>
    <w:rsid w:val="002E4B7D"/>
    <w:rsid w:val="002E4CC1"/>
    <w:rsid w:val="002E4F9E"/>
    <w:rsid w:val="002E621C"/>
    <w:rsid w:val="002E640A"/>
    <w:rsid w:val="002E6421"/>
    <w:rsid w:val="002E6AB5"/>
    <w:rsid w:val="002E6ABF"/>
    <w:rsid w:val="002E7925"/>
    <w:rsid w:val="002E7AC4"/>
    <w:rsid w:val="002E7AE8"/>
    <w:rsid w:val="002E7E35"/>
    <w:rsid w:val="002F01E4"/>
    <w:rsid w:val="002F2107"/>
    <w:rsid w:val="002F29A7"/>
    <w:rsid w:val="002F29E2"/>
    <w:rsid w:val="002F3161"/>
    <w:rsid w:val="002F3709"/>
    <w:rsid w:val="002F4172"/>
    <w:rsid w:val="002F4620"/>
    <w:rsid w:val="002F4655"/>
    <w:rsid w:val="002F4BA9"/>
    <w:rsid w:val="002F4BEA"/>
    <w:rsid w:val="002F4D00"/>
    <w:rsid w:val="002F518B"/>
    <w:rsid w:val="002F51B9"/>
    <w:rsid w:val="002F5AF8"/>
    <w:rsid w:val="002F6021"/>
    <w:rsid w:val="002F63AD"/>
    <w:rsid w:val="002F644E"/>
    <w:rsid w:val="002F65D1"/>
    <w:rsid w:val="002F745F"/>
    <w:rsid w:val="002F77CC"/>
    <w:rsid w:val="003000BE"/>
    <w:rsid w:val="00300E4A"/>
    <w:rsid w:val="00301097"/>
    <w:rsid w:val="0030180F"/>
    <w:rsid w:val="003026D1"/>
    <w:rsid w:val="0030272F"/>
    <w:rsid w:val="00302AC4"/>
    <w:rsid w:val="003037B0"/>
    <w:rsid w:val="00303E8B"/>
    <w:rsid w:val="00304467"/>
    <w:rsid w:val="00304617"/>
    <w:rsid w:val="003055CA"/>
    <w:rsid w:val="00305991"/>
    <w:rsid w:val="00305A71"/>
    <w:rsid w:val="00305FB2"/>
    <w:rsid w:val="003068E3"/>
    <w:rsid w:val="00306B33"/>
    <w:rsid w:val="00306DD7"/>
    <w:rsid w:val="00307625"/>
    <w:rsid w:val="00307A84"/>
    <w:rsid w:val="0031031A"/>
    <w:rsid w:val="003108CA"/>
    <w:rsid w:val="00310C40"/>
    <w:rsid w:val="00311368"/>
    <w:rsid w:val="00311527"/>
    <w:rsid w:val="003118D6"/>
    <w:rsid w:val="00311959"/>
    <w:rsid w:val="00311D13"/>
    <w:rsid w:val="00312FCF"/>
    <w:rsid w:val="00313052"/>
    <w:rsid w:val="0031312E"/>
    <w:rsid w:val="003132AA"/>
    <w:rsid w:val="00313523"/>
    <w:rsid w:val="00313B54"/>
    <w:rsid w:val="00313C95"/>
    <w:rsid w:val="00313E66"/>
    <w:rsid w:val="00315464"/>
    <w:rsid w:val="003156FC"/>
    <w:rsid w:val="00315B93"/>
    <w:rsid w:val="00315C6B"/>
    <w:rsid w:val="00316051"/>
    <w:rsid w:val="003163B6"/>
    <w:rsid w:val="00316EDE"/>
    <w:rsid w:val="00317ABC"/>
    <w:rsid w:val="003202B8"/>
    <w:rsid w:val="003207AF"/>
    <w:rsid w:val="00320D4C"/>
    <w:rsid w:val="00321708"/>
    <w:rsid w:val="00321744"/>
    <w:rsid w:val="00321BEB"/>
    <w:rsid w:val="00322ABF"/>
    <w:rsid w:val="00322F9D"/>
    <w:rsid w:val="00323080"/>
    <w:rsid w:val="00323159"/>
    <w:rsid w:val="00323350"/>
    <w:rsid w:val="0032340B"/>
    <w:rsid w:val="0032378A"/>
    <w:rsid w:val="00323ADB"/>
    <w:rsid w:val="00323F06"/>
    <w:rsid w:val="00324142"/>
    <w:rsid w:val="003248FE"/>
    <w:rsid w:val="003250AB"/>
    <w:rsid w:val="003251D2"/>
    <w:rsid w:val="00325533"/>
    <w:rsid w:val="003255B0"/>
    <w:rsid w:val="00325C00"/>
    <w:rsid w:val="003268C2"/>
    <w:rsid w:val="00326E44"/>
    <w:rsid w:val="003273DA"/>
    <w:rsid w:val="00327406"/>
    <w:rsid w:val="003278EB"/>
    <w:rsid w:val="00327A99"/>
    <w:rsid w:val="00327C08"/>
    <w:rsid w:val="00327EA4"/>
    <w:rsid w:val="00327EF6"/>
    <w:rsid w:val="00330201"/>
    <w:rsid w:val="00330467"/>
    <w:rsid w:val="00330670"/>
    <w:rsid w:val="0033078A"/>
    <w:rsid w:val="0033099B"/>
    <w:rsid w:val="003309AD"/>
    <w:rsid w:val="00330B93"/>
    <w:rsid w:val="00330D7C"/>
    <w:rsid w:val="00331617"/>
    <w:rsid w:val="00331D2D"/>
    <w:rsid w:val="00332E2E"/>
    <w:rsid w:val="0033315A"/>
    <w:rsid w:val="00333C39"/>
    <w:rsid w:val="00333DF8"/>
    <w:rsid w:val="00333FBC"/>
    <w:rsid w:val="0033419B"/>
    <w:rsid w:val="003354C4"/>
    <w:rsid w:val="00335B04"/>
    <w:rsid w:val="003365E6"/>
    <w:rsid w:val="00336C1A"/>
    <w:rsid w:val="00336E12"/>
    <w:rsid w:val="00337384"/>
    <w:rsid w:val="00337418"/>
    <w:rsid w:val="0033775C"/>
    <w:rsid w:val="0034000F"/>
    <w:rsid w:val="003409E1"/>
    <w:rsid w:val="0034152F"/>
    <w:rsid w:val="00343AD8"/>
    <w:rsid w:val="00344A12"/>
    <w:rsid w:val="00344B8B"/>
    <w:rsid w:val="0034505C"/>
    <w:rsid w:val="00345341"/>
    <w:rsid w:val="003460A9"/>
    <w:rsid w:val="00346125"/>
    <w:rsid w:val="0034670D"/>
    <w:rsid w:val="00346B9B"/>
    <w:rsid w:val="00346C8A"/>
    <w:rsid w:val="00346EFA"/>
    <w:rsid w:val="00346F24"/>
    <w:rsid w:val="00346FF2"/>
    <w:rsid w:val="003472CF"/>
    <w:rsid w:val="00347334"/>
    <w:rsid w:val="00347744"/>
    <w:rsid w:val="00347890"/>
    <w:rsid w:val="00350100"/>
    <w:rsid w:val="0035051E"/>
    <w:rsid w:val="003505D6"/>
    <w:rsid w:val="003510A5"/>
    <w:rsid w:val="00351BD2"/>
    <w:rsid w:val="00351CB5"/>
    <w:rsid w:val="003525DB"/>
    <w:rsid w:val="00352619"/>
    <w:rsid w:val="00352E5E"/>
    <w:rsid w:val="00353233"/>
    <w:rsid w:val="003539E6"/>
    <w:rsid w:val="00353A81"/>
    <w:rsid w:val="00354AA0"/>
    <w:rsid w:val="00354E2E"/>
    <w:rsid w:val="003557F8"/>
    <w:rsid w:val="00355D1D"/>
    <w:rsid w:val="003561C1"/>
    <w:rsid w:val="00356278"/>
    <w:rsid w:val="003563FF"/>
    <w:rsid w:val="003564C1"/>
    <w:rsid w:val="00356D43"/>
    <w:rsid w:val="003579DF"/>
    <w:rsid w:val="003603C7"/>
    <w:rsid w:val="00360DC1"/>
    <w:rsid w:val="003612F0"/>
    <w:rsid w:val="0036152E"/>
    <w:rsid w:val="00361A02"/>
    <w:rsid w:val="00362667"/>
    <w:rsid w:val="003627AC"/>
    <w:rsid w:val="003628B0"/>
    <w:rsid w:val="00363AF8"/>
    <w:rsid w:val="00364C7E"/>
    <w:rsid w:val="003652CF"/>
    <w:rsid w:val="00366107"/>
    <w:rsid w:val="0036631A"/>
    <w:rsid w:val="00366B38"/>
    <w:rsid w:val="00366D86"/>
    <w:rsid w:val="00366EB3"/>
    <w:rsid w:val="00367981"/>
    <w:rsid w:val="00367C43"/>
    <w:rsid w:val="00370112"/>
    <w:rsid w:val="00370C44"/>
    <w:rsid w:val="00371873"/>
    <w:rsid w:val="00371902"/>
    <w:rsid w:val="003719E4"/>
    <w:rsid w:val="00372FAA"/>
    <w:rsid w:val="0037306E"/>
    <w:rsid w:val="00373592"/>
    <w:rsid w:val="0037401F"/>
    <w:rsid w:val="00374333"/>
    <w:rsid w:val="003745E4"/>
    <w:rsid w:val="0037535D"/>
    <w:rsid w:val="003754E3"/>
    <w:rsid w:val="003759F7"/>
    <w:rsid w:val="00375A38"/>
    <w:rsid w:val="00376394"/>
    <w:rsid w:val="003774DD"/>
    <w:rsid w:val="003776FA"/>
    <w:rsid w:val="00377B40"/>
    <w:rsid w:val="00381177"/>
    <w:rsid w:val="00381689"/>
    <w:rsid w:val="00381884"/>
    <w:rsid w:val="00383D74"/>
    <w:rsid w:val="0038427C"/>
    <w:rsid w:val="00384365"/>
    <w:rsid w:val="003845A1"/>
    <w:rsid w:val="00384726"/>
    <w:rsid w:val="00384A84"/>
    <w:rsid w:val="00384A8A"/>
    <w:rsid w:val="003857D4"/>
    <w:rsid w:val="00385A22"/>
    <w:rsid w:val="0038682D"/>
    <w:rsid w:val="00386F28"/>
    <w:rsid w:val="00387055"/>
    <w:rsid w:val="00387AD1"/>
    <w:rsid w:val="003900D0"/>
    <w:rsid w:val="003907F2"/>
    <w:rsid w:val="00390A10"/>
    <w:rsid w:val="00390AF8"/>
    <w:rsid w:val="00390B31"/>
    <w:rsid w:val="00391AC0"/>
    <w:rsid w:val="00391B40"/>
    <w:rsid w:val="00392E84"/>
    <w:rsid w:val="00394CF2"/>
    <w:rsid w:val="0039593E"/>
    <w:rsid w:val="00396573"/>
    <w:rsid w:val="00396BF7"/>
    <w:rsid w:val="003970D2"/>
    <w:rsid w:val="003972CC"/>
    <w:rsid w:val="003974C1"/>
    <w:rsid w:val="0039762D"/>
    <w:rsid w:val="003A0D89"/>
    <w:rsid w:val="003A139C"/>
    <w:rsid w:val="003A149B"/>
    <w:rsid w:val="003A2218"/>
    <w:rsid w:val="003A2850"/>
    <w:rsid w:val="003A2DCA"/>
    <w:rsid w:val="003A2FCC"/>
    <w:rsid w:val="003A30B3"/>
    <w:rsid w:val="003A399E"/>
    <w:rsid w:val="003A429E"/>
    <w:rsid w:val="003A4665"/>
    <w:rsid w:val="003A4E6C"/>
    <w:rsid w:val="003A5DA7"/>
    <w:rsid w:val="003A5EA4"/>
    <w:rsid w:val="003A5EDB"/>
    <w:rsid w:val="003A5FFC"/>
    <w:rsid w:val="003A699D"/>
    <w:rsid w:val="003A6E3D"/>
    <w:rsid w:val="003A6F05"/>
    <w:rsid w:val="003A7116"/>
    <w:rsid w:val="003A75E5"/>
    <w:rsid w:val="003A7B4A"/>
    <w:rsid w:val="003A7B9D"/>
    <w:rsid w:val="003B0B14"/>
    <w:rsid w:val="003B0D90"/>
    <w:rsid w:val="003B0E21"/>
    <w:rsid w:val="003B14F1"/>
    <w:rsid w:val="003B1947"/>
    <w:rsid w:val="003B1B27"/>
    <w:rsid w:val="003B1ED8"/>
    <w:rsid w:val="003B236C"/>
    <w:rsid w:val="003B2BC9"/>
    <w:rsid w:val="003B300B"/>
    <w:rsid w:val="003B3228"/>
    <w:rsid w:val="003B408F"/>
    <w:rsid w:val="003B59E7"/>
    <w:rsid w:val="003B6343"/>
    <w:rsid w:val="003B6935"/>
    <w:rsid w:val="003B6C67"/>
    <w:rsid w:val="003C12E5"/>
    <w:rsid w:val="003C33DB"/>
    <w:rsid w:val="003C361C"/>
    <w:rsid w:val="003C39A0"/>
    <w:rsid w:val="003C3C7A"/>
    <w:rsid w:val="003C3ECC"/>
    <w:rsid w:val="003C4244"/>
    <w:rsid w:val="003C4B0D"/>
    <w:rsid w:val="003C622E"/>
    <w:rsid w:val="003C63A8"/>
    <w:rsid w:val="003C640F"/>
    <w:rsid w:val="003C6655"/>
    <w:rsid w:val="003C6DE9"/>
    <w:rsid w:val="003C6FBB"/>
    <w:rsid w:val="003C7615"/>
    <w:rsid w:val="003C76B5"/>
    <w:rsid w:val="003C7785"/>
    <w:rsid w:val="003C794B"/>
    <w:rsid w:val="003C7DFB"/>
    <w:rsid w:val="003D0000"/>
    <w:rsid w:val="003D09AA"/>
    <w:rsid w:val="003D0CB5"/>
    <w:rsid w:val="003D0E43"/>
    <w:rsid w:val="003D11FB"/>
    <w:rsid w:val="003D151C"/>
    <w:rsid w:val="003D179C"/>
    <w:rsid w:val="003D17DD"/>
    <w:rsid w:val="003D1870"/>
    <w:rsid w:val="003D1FB4"/>
    <w:rsid w:val="003D2456"/>
    <w:rsid w:val="003D26C4"/>
    <w:rsid w:val="003D288B"/>
    <w:rsid w:val="003D28A5"/>
    <w:rsid w:val="003D2DA2"/>
    <w:rsid w:val="003D38C9"/>
    <w:rsid w:val="003D3C10"/>
    <w:rsid w:val="003D48F2"/>
    <w:rsid w:val="003D4B4D"/>
    <w:rsid w:val="003D4D05"/>
    <w:rsid w:val="003D589D"/>
    <w:rsid w:val="003D58FF"/>
    <w:rsid w:val="003D5C82"/>
    <w:rsid w:val="003D5CE3"/>
    <w:rsid w:val="003D5F83"/>
    <w:rsid w:val="003D62F7"/>
    <w:rsid w:val="003D6C9F"/>
    <w:rsid w:val="003D7360"/>
    <w:rsid w:val="003D73EF"/>
    <w:rsid w:val="003E026F"/>
    <w:rsid w:val="003E03FE"/>
    <w:rsid w:val="003E0665"/>
    <w:rsid w:val="003E06B1"/>
    <w:rsid w:val="003E0DFA"/>
    <w:rsid w:val="003E115F"/>
    <w:rsid w:val="003E15FA"/>
    <w:rsid w:val="003E1727"/>
    <w:rsid w:val="003E1D73"/>
    <w:rsid w:val="003E1DDD"/>
    <w:rsid w:val="003E23CA"/>
    <w:rsid w:val="003E258C"/>
    <w:rsid w:val="003E3566"/>
    <w:rsid w:val="003E3A29"/>
    <w:rsid w:val="003E3A71"/>
    <w:rsid w:val="003E42FD"/>
    <w:rsid w:val="003E4653"/>
    <w:rsid w:val="003E4940"/>
    <w:rsid w:val="003E4D0A"/>
    <w:rsid w:val="003E5E4D"/>
    <w:rsid w:val="003E61B6"/>
    <w:rsid w:val="003E63C7"/>
    <w:rsid w:val="003E6BD9"/>
    <w:rsid w:val="003E6D4A"/>
    <w:rsid w:val="003E6FA3"/>
    <w:rsid w:val="003E75BA"/>
    <w:rsid w:val="003E7694"/>
    <w:rsid w:val="003E7AC6"/>
    <w:rsid w:val="003F008D"/>
    <w:rsid w:val="003F033F"/>
    <w:rsid w:val="003F1182"/>
    <w:rsid w:val="003F1763"/>
    <w:rsid w:val="003F1B14"/>
    <w:rsid w:val="003F2364"/>
    <w:rsid w:val="003F2CC6"/>
    <w:rsid w:val="003F3756"/>
    <w:rsid w:val="003F3793"/>
    <w:rsid w:val="003F4625"/>
    <w:rsid w:val="003F50FB"/>
    <w:rsid w:val="003F536E"/>
    <w:rsid w:val="003F5CAA"/>
    <w:rsid w:val="003F5E3A"/>
    <w:rsid w:val="003F5EA2"/>
    <w:rsid w:val="003F601A"/>
    <w:rsid w:val="003F611D"/>
    <w:rsid w:val="003F6B64"/>
    <w:rsid w:val="003F6B8B"/>
    <w:rsid w:val="003F70DC"/>
    <w:rsid w:val="003F71F3"/>
    <w:rsid w:val="003F79BF"/>
    <w:rsid w:val="004007B1"/>
    <w:rsid w:val="00400903"/>
    <w:rsid w:val="004011D3"/>
    <w:rsid w:val="0040159F"/>
    <w:rsid w:val="00401EB9"/>
    <w:rsid w:val="004020D9"/>
    <w:rsid w:val="00402379"/>
    <w:rsid w:val="00402A01"/>
    <w:rsid w:val="00402D07"/>
    <w:rsid w:val="00402F00"/>
    <w:rsid w:val="0040353F"/>
    <w:rsid w:val="00403577"/>
    <w:rsid w:val="00403C53"/>
    <w:rsid w:val="00403DC8"/>
    <w:rsid w:val="00404030"/>
    <w:rsid w:val="004041AD"/>
    <w:rsid w:val="00404DF2"/>
    <w:rsid w:val="00405240"/>
    <w:rsid w:val="0040526E"/>
    <w:rsid w:val="00405E3D"/>
    <w:rsid w:val="00405ED3"/>
    <w:rsid w:val="00405F57"/>
    <w:rsid w:val="0040714B"/>
    <w:rsid w:val="00407426"/>
    <w:rsid w:val="004078B8"/>
    <w:rsid w:val="004100BA"/>
    <w:rsid w:val="004103D4"/>
    <w:rsid w:val="004107E4"/>
    <w:rsid w:val="00410F36"/>
    <w:rsid w:val="00411548"/>
    <w:rsid w:val="00411944"/>
    <w:rsid w:val="00411EA7"/>
    <w:rsid w:val="0041276E"/>
    <w:rsid w:val="004128B7"/>
    <w:rsid w:val="00412F91"/>
    <w:rsid w:val="00413166"/>
    <w:rsid w:val="0041336C"/>
    <w:rsid w:val="00413772"/>
    <w:rsid w:val="00413D0E"/>
    <w:rsid w:val="004142E3"/>
    <w:rsid w:val="004144A4"/>
    <w:rsid w:val="004150C2"/>
    <w:rsid w:val="00415A1D"/>
    <w:rsid w:val="004173EB"/>
    <w:rsid w:val="00420196"/>
    <w:rsid w:val="00421404"/>
    <w:rsid w:val="00421BAE"/>
    <w:rsid w:val="00421E64"/>
    <w:rsid w:val="00422111"/>
    <w:rsid w:val="004226C4"/>
    <w:rsid w:val="00422A38"/>
    <w:rsid w:val="00422E9E"/>
    <w:rsid w:val="00422F91"/>
    <w:rsid w:val="00423333"/>
    <w:rsid w:val="0042352C"/>
    <w:rsid w:val="004239EC"/>
    <w:rsid w:val="00423DBB"/>
    <w:rsid w:val="00424D72"/>
    <w:rsid w:val="00424FC8"/>
    <w:rsid w:val="0042510D"/>
    <w:rsid w:val="0042524D"/>
    <w:rsid w:val="004255F7"/>
    <w:rsid w:val="004259EC"/>
    <w:rsid w:val="00426D4B"/>
    <w:rsid w:val="004272A8"/>
    <w:rsid w:val="004278D2"/>
    <w:rsid w:val="004302B6"/>
    <w:rsid w:val="00430938"/>
    <w:rsid w:val="00430A86"/>
    <w:rsid w:val="004311EB"/>
    <w:rsid w:val="004311EE"/>
    <w:rsid w:val="0043178D"/>
    <w:rsid w:val="0043197E"/>
    <w:rsid w:val="004320E0"/>
    <w:rsid w:val="00432362"/>
    <w:rsid w:val="00432600"/>
    <w:rsid w:val="00432672"/>
    <w:rsid w:val="00432F0C"/>
    <w:rsid w:val="0043366C"/>
    <w:rsid w:val="0043388F"/>
    <w:rsid w:val="00433B90"/>
    <w:rsid w:val="00433F22"/>
    <w:rsid w:val="004347F5"/>
    <w:rsid w:val="004356E8"/>
    <w:rsid w:val="00435814"/>
    <w:rsid w:val="00435CC3"/>
    <w:rsid w:val="00436490"/>
    <w:rsid w:val="0043675D"/>
    <w:rsid w:val="00436CC6"/>
    <w:rsid w:val="00436FEC"/>
    <w:rsid w:val="004374B2"/>
    <w:rsid w:val="0043778C"/>
    <w:rsid w:val="00437BF3"/>
    <w:rsid w:val="00437EB5"/>
    <w:rsid w:val="0044030C"/>
    <w:rsid w:val="004404F1"/>
    <w:rsid w:val="00440557"/>
    <w:rsid w:val="00440756"/>
    <w:rsid w:val="00440E2E"/>
    <w:rsid w:val="00440FE8"/>
    <w:rsid w:val="004410D0"/>
    <w:rsid w:val="004411DE"/>
    <w:rsid w:val="00441329"/>
    <w:rsid w:val="00441566"/>
    <w:rsid w:val="00441A45"/>
    <w:rsid w:val="00441D3F"/>
    <w:rsid w:val="00441F3A"/>
    <w:rsid w:val="00442934"/>
    <w:rsid w:val="00443194"/>
    <w:rsid w:val="00443260"/>
    <w:rsid w:val="0044334D"/>
    <w:rsid w:val="0044479B"/>
    <w:rsid w:val="00444FFD"/>
    <w:rsid w:val="0044501D"/>
    <w:rsid w:val="00445108"/>
    <w:rsid w:val="00447761"/>
    <w:rsid w:val="004479C4"/>
    <w:rsid w:val="00447AE2"/>
    <w:rsid w:val="00447E19"/>
    <w:rsid w:val="004503A3"/>
    <w:rsid w:val="00450BAA"/>
    <w:rsid w:val="00451B57"/>
    <w:rsid w:val="0045292B"/>
    <w:rsid w:val="00452EC2"/>
    <w:rsid w:val="00454898"/>
    <w:rsid w:val="00454C86"/>
    <w:rsid w:val="004558A8"/>
    <w:rsid w:val="00455BE4"/>
    <w:rsid w:val="00455CAB"/>
    <w:rsid w:val="004565B9"/>
    <w:rsid w:val="004575AD"/>
    <w:rsid w:val="00457953"/>
    <w:rsid w:val="004608C5"/>
    <w:rsid w:val="0046093F"/>
    <w:rsid w:val="004614AD"/>
    <w:rsid w:val="004614C3"/>
    <w:rsid w:val="00461785"/>
    <w:rsid w:val="0046193D"/>
    <w:rsid w:val="00461A8A"/>
    <w:rsid w:val="00461D18"/>
    <w:rsid w:val="00462A25"/>
    <w:rsid w:val="00462CE0"/>
    <w:rsid w:val="00462F45"/>
    <w:rsid w:val="00464BA0"/>
    <w:rsid w:val="00465574"/>
    <w:rsid w:val="004659B7"/>
    <w:rsid w:val="00465A17"/>
    <w:rsid w:val="00465D29"/>
    <w:rsid w:val="004669D0"/>
    <w:rsid w:val="00466EE3"/>
    <w:rsid w:val="00467C64"/>
    <w:rsid w:val="00467C66"/>
    <w:rsid w:val="00470465"/>
    <w:rsid w:val="00470919"/>
    <w:rsid w:val="004709C8"/>
    <w:rsid w:val="00470D03"/>
    <w:rsid w:val="00470E05"/>
    <w:rsid w:val="004710D3"/>
    <w:rsid w:val="004712BC"/>
    <w:rsid w:val="00471425"/>
    <w:rsid w:val="00471E2B"/>
    <w:rsid w:val="00471F05"/>
    <w:rsid w:val="004720D6"/>
    <w:rsid w:val="0047370B"/>
    <w:rsid w:val="00474169"/>
    <w:rsid w:val="004741BB"/>
    <w:rsid w:val="0047438D"/>
    <w:rsid w:val="004749D1"/>
    <w:rsid w:val="00474CC7"/>
    <w:rsid w:val="00474D0E"/>
    <w:rsid w:val="004753C7"/>
    <w:rsid w:val="00475692"/>
    <w:rsid w:val="00477792"/>
    <w:rsid w:val="00477A23"/>
    <w:rsid w:val="004803E7"/>
    <w:rsid w:val="00480A04"/>
    <w:rsid w:val="00480DE6"/>
    <w:rsid w:val="004822FE"/>
    <w:rsid w:val="00482377"/>
    <w:rsid w:val="004827C9"/>
    <w:rsid w:val="004831B9"/>
    <w:rsid w:val="004843DC"/>
    <w:rsid w:val="00485576"/>
    <w:rsid w:val="004860D7"/>
    <w:rsid w:val="00486C47"/>
    <w:rsid w:val="00487F61"/>
    <w:rsid w:val="0049039C"/>
    <w:rsid w:val="00490774"/>
    <w:rsid w:val="00490C66"/>
    <w:rsid w:val="00492188"/>
    <w:rsid w:val="00492321"/>
    <w:rsid w:val="00493016"/>
    <w:rsid w:val="004931D4"/>
    <w:rsid w:val="00495218"/>
    <w:rsid w:val="004957DA"/>
    <w:rsid w:val="004958A5"/>
    <w:rsid w:val="00495A4D"/>
    <w:rsid w:val="00496EB3"/>
    <w:rsid w:val="0049703C"/>
    <w:rsid w:val="00497BF0"/>
    <w:rsid w:val="00497DCF"/>
    <w:rsid w:val="004A0612"/>
    <w:rsid w:val="004A069A"/>
    <w:rsid w:val="004A0E60"/>
    <w:rsid w:val="004A1999"/>
    <w:rsid w:val="004A1D69"/>
    <w:rsid w:val="004A1DF1"/>
    <w:rsid w:val="004A2158"/>
    <w:rsid w:val="004A2ED6"/>
    <w:rsid w:val="004A3912"/>
    <w:rsid w:val="004A3D5B"/>
    <w:rsid w:val="004A3E45"/>
    <w:rsid w:val="004A426A"/>
    <w:rsid w:val="004A4646"/>
    <w:rsid w:val="004A48E7"/>
    <w:rsid w:val="004A57EE"/>
    <w:rsid w:val="004A677C"/>
    <w:rsid w:val="004A69C6"/>
    <w:rsid w:val="004A6D05"/>
    <w:rsid w:val="004A6F06"/>
    <w:rsid w:val="004A7AC5"/>
    <w:rsid w:val="004A7D7E"/>
    <w:rsid w:val="004B086E"/>
    <w:rsid w:val="004B09CA"/>
    <w:rsid w:val="004B0E4B"/>
    <w:rsid w:val="004B0E73"/>
    <w:rsid w:val="004B0F4C"/>
    <w:rsid w:val="004B1720"/>
    <w:rsid w:val="004B1976"/>
    <w:rsid w:val="004B1BE7"/>
    <w:rsid w:val="004B22CE"/>
    <w:rsid w:val="004B2474"/>
    <w:rsid w:val="004B2BAE"/>
    <w:rsid w:val="004B33B0"/>
    <w:rsid w:val="004B4146"/>
    <w:rsid w:val="004B43EA"/>
    <w:rsid w:val="004B4B51"/>
    <w:rsid w:val="004B5041"/>
    <w:rsid w:val="004B50CD"/>
    <w:rsid w:val="004B5629"/>
    <w:rsid w:val="004B5D86"/>
    <w:rsid w:val="004B5E84"/>
    <w:rsid w:val="004B5FD6"/>
    <w:rsid w:val="004B6287"/>
    <w:rsid w:val="004B6548"/>
    <w:rsid w:val="004B6916"/>
    <w:rsid w:val="004B7362"/>
    <w:rsid w:val="004B7394"/>
    <w:rsid w:val="004B7C49"/>
    <w:rsid w:val="004C0410"/>
    <w:rsid w:val="004C0471"/>
    <w:rsid w:val="004C0CE3"/>
    <w:rsid w:val="004C0DA2"/>
    <w:rsid w:val="004C0ED1"/>
    <w:rsid w:val="004C1338"/>
    <w:rsid w:val="004C1690"/>
    <w:rsid w:val="004C18AE"/>
    <w:rsid w:val="004C1F65"/>
    <w:rsid w:val="004C21DF"/>
    <w:rsid w:val="004C25C8"/>
    <w:rsid w:val="004C2AE9"/>
    <w:rsid w:val="004C34AF"/>
    <w:rsid w:val="004C3AAC"/>
    <w:rsid w:val="004C4FEB"/>
    <w:rsid w:val="004C5159"/>
    <w:rsid w:val="004C529E"/>
    <w:rsid w:val="004C5904"/>
    <w:rsid w:val="004C59C5"/>
    <w:rsid w:val="004C5BA9"/>
    <w:rsid w:val="004C5D49"/>
    <w:rsid w:val="004C61E0"/>
    <w:rsid w:val="004C71A4"/>
    <w:rsid w:val="004C7847"/>
    <w:rsid w:val="004C7D2B"/>
    <w:rsid w:val="004D0023"/>
    <w:rsid w:val="004D0B28"/>
    <w:rsid w:val="004D0C33"/>
    <w:rsid w:val="004D0FA8"/>
    <w:rsid w:val="004D150A"/>
    <w:rsid w:val="004D169C"/>
    <w:rsid w:val="004D1B75"/>
    <w:rsid w:val="004D1F1C"/>
    <w:rsid w:val="004D239E"/>
    <w:rsid w:val="004D3C5A"/>
    <w:rsid w:val="004D3F9A"/>
    <w:rsid w:val="004D414D"/>
    <w:rsid w:val="004D425C"/>
    <w:rsid w:val="004D460F"/>
    <w:rsid w:val="004D5493"/>
    <w:rsid w:val="004D569B"/>
    <w:rsid w:val="004D651F"/>
    <w:rsid w:val="004D66DE"/>
    <w:rsid w:val="004D76BB"/>
    <w:rsid w:val="004E106B"/>
    <w:rsid w:val="004E1BEC"/>
    <w:rsid w:val="004E40F1"/>
    <w:rsid w:val="004E4A85"/>
    <w:rsid w:val="004E4BFB"/>
    <w:rsid w:val="004E4D32"/>
    <w:rsid w:val="004E4D5D"/>
    <w:rsid w:val="004E50A5"/>
    <w:rsid w:val="004E5706"/>
    <w:rsid w:val="004E58C3"/>
    <w:rsid w:val="004E6A8F"/>
    <w:rsid w:val="004E7195"/>
    <w:rsid w:val="004E7922"/>
    <w:rsid w:val="004E7966"/>
    <w:rsid w:val="004E7BFD"/>
    <w:rsid w:val="004F00C6"/>
    <w:rsid w:val="004F11BD"/>
    <w:rsid w:val="004F12DA"/>
    <w:rsid w:val="004F15A8"/>
    <w:rsid w:val="004F1974"/>
    <w:rsid w:val="004F23EF"/>
    <w:rsid w:val="004F2810"/>
    <w:rsid w:val="004F2B30"/>
    <w:rsid w:val="004F2E3C"/>
    <w:rsid w:val="004F3B5C"/>
    <w:rsid w:val="004F3B81"/>
    <w:rsid w:val="004F3D2C"/>
    <w:rsid w:val="004F3F01"/>
    <w:rsid w:val="004F416E"/>
    <w:rsid w:val="004F453B"/>
    <w:rsid w:val="004F4B6C"/>
    <w:rsid w:val="004F5243"/>
    <w:rsid w:val="004F5647"/>
    <w:rsid w:val="004F5995"/>
    <w:rsid w:val="004F62CE"/>
    <w:rsid w:val="004F6354"/>
    <w:rsid w:val="004F6819"/>
    <w:rsid w:val="004F6C7C"/>
    <w:rsid w:val="004F6E3C"/>
    <w:rsid w:val="004F6FE1"/>
    <w:rsid w:val="004F70C6"/>
    <w:rsid w:val="004F7EE2"/>
    <w:rsid w:val="0050076D"/>
    <w:rsid w:val="0050090E"/>
    <w:rsid w:val="00500C78"/>
    <w:rsid w:val="00500CFB"/>
    <w:rsid w:val="0050164B"/>
    <w:rsid w:val="00501811"/>
    <w:rsid w:val="00501BBD"/>
    <w:rsid w:val="00501CA0"/>
    <w:rsid w:val="0050232A"/>
    <w:rsid w:val="005025FD"/>
    <w:rsid w:val="005026D5"/>
    <w:rsid w:val="0050274C"/>
    <w:rsid w:val="0050296B"/>
    <w:rsid w:val="00502ABF"/>
    <w:rsid w:val="00503CCD"/>
    <w:rsid w:val="00503F69"/>
    <w:rsid w:val="00504019"/>
    <w:rsid w:val="00504B26"/>
    <w:rsid w:val="005051B5"/>
    <w:rsid w:val="0050530E"/>
    <w:rsid w:val="00505391"/>
    <w:rsid w:val="00505530"/>
    <w:rsid w:val="00505AF3"/>
    <w:rsid w:val="00505B97"/>
    <w:rsid w:val="00505F50"/>
    <w:rsid w:val="00505FFD"/>
    <w:rsid w:val="0050641C"/>
    <w:rsid w:val="005069F3"/>
    <w:rsid w:val="00506E02"/>
    <w:rsid w:val="00506E8D"/>
    <w:rsid w:val="0050706A"/>
    <w:rsid w:val="00507886"/>
    <w:rsid w:val="00507DA2"/>
    <w:rsid w:val="005103FA"/>
    <w:rsid w:val="00511A1B"/>
    <w:rsid w:val="00511E4D"/>
    <w:rsid w:val="00511F5F"/>
    <w:rsid w:val="005120AA"/>
    <w:rsid w:val="00512FEB"/>
    <w:rsid w:val="0051341B"/>
    <w:rsid w:val="005134EF"/>
    <w:rsid w:val="00513E31"/>
    <w:rsid w:val="00514522"/>
    <w:rsid w:val="00515734"/>
    <w:rsid w:val="0051589A"/>
    <w:rsid w:val="0051631E"/>
    <w:rsid w:val="00516744"/>
    <w:rsid w:val="005167B3"/>
    <w:rsid w:val="0051691F"/>
    <w:rsid w:val="00517145"/>
    <w:rsid w:val="005171FD"/>
    <w:rsid w:val="00517667"/>
    <w:rsid w:val="005178DA"/>
    <w:rsid w:val="00521061"/>
    <w:rsid w:val="00521538"/>
    <w:rsid w:val="0052191E"/>
    <w:rsid w:val="005219AE"/>
    <w:rsid w:val="00521C33"/>
    <w:rsid w:val="00522BB2"/>
    <w:rsid w:val="00523018"/>
    <w:rsid w:val="00523AEC"/>
    <w:rsid w:val="0052424B"/>
    <w:rsid w:val="00526F4F"/>
    <w:rsid w:val="00527461"/>
    <w:rsid w:val="00527AB2"/>
    <w:rsid w:val="005300A7"/>
    <w:rsid w:val="005300F9"/>
    <w:rsid w:val="0053014B"/>
    <w:rsid w:val="0053031D"/>
    <w:rsid w:val="005303AB"/>
    <w:rsid w:val="005308C6"/>
    <w:rsid w:val="00530EA8"/>
    <w:rsid w:val="00530F9B"/>
    <w:rsid w:val="0053146A"/>
    <w:rsid w:val="0053238E"/>
    <w:rsid w:val="00532515"/>
    <w:rsid w:val="00532B0F"/>
    <w:rsid w:val="005330F2"/>
    <w:rsid w:val="005333AE"/>
    <w:rsid w:val="00533D5E"/>
    <w:rsid w:val="0053418E"/>
    <w:rsid w:val="0053433C"/>
    <w:rsid w:val="005348EF"/>
    <w:rsid w:val="00534915"/>
    <w:rsid w:val="0053493E"/>
    <w:rsid w:val="00534B12"/>
    <w:rsid w:val="00535C85"/>
    <w:rsid w:val="00535CDB"/>
    <w:rsid w:val="00535D8C"/>
    <w:rsid w:val="00535F06"/>
    <w:rsid w:val="00535F32"/>
    <w:rsid w:val="00535F58"/>
    <w:rsid w:val="00537035"/>
    <w:rsid w:val="005372AC"/>
    <w:rsid w:val="00537805"/>
    <w:rsid w:val="00537A7B"/>
    <w:rsid w:val="00537E5C"/>
    <w:rsid w:val="005403CF"/>
    <w:rsid w:val="005405EE"/>
    <w:rsid w:val="005407D0"/>
    <w:rsid w:val="00540966"/>
    <w:rsid w:val="00540A11"/>
    <w:rsid w:val="00540B68"/>
    <w:rsid w:val="00540CE0"/>
    <w:rsid w:val="00542A35"/>
    <w:rsid w:val="005430CA"/>
    <w:rsid w:val="00544406"/>
    <w:rsid w:val="00544844"/>
    <w:rsid w:val="005454BA"/>
    <w:rsid w:val="00545889"/>
    <w:rsid w:val="00545D53"/>
    <w:rsid w:val="00546131"/>
    <w:rsid w:val="0054625A"/>
    <w:rsid w:val="005462A3"/>
    <w:rsid w:val="00546BC7"/>
    <w:rsid w:val="00546CE8"/>
    <w:rsid w:val="005478FF"/>
    <w:rsid w:val="00547AE7"/>
    <w:rsid w:val="00547B73"/>
    <w:rsid w:val="00547F93"/>
    <w:rsid w:val="00550418"/>
    <w:rsid w:val="00550BC5"/>
    <w:rsid w:val="005510C3"/>
    <w:rsid w:val="00551A8E"/>
    <w:rsid w:val="00551D62"/>
    <w:rsid w:val="0055228F"/>
    <w:rsid w:val="00552391"/>
    <w:rsid w:val="005524E2"/>
    <w:rsid w:val="005528CC"/>
    <w:rsid w:val="00552A4F"/>
    <w:rsid w:val="00552DE6"/>
    <w:rsid w:val="00552EFF"/>
    <w:rsid w:val="005548DB"/>
    <w:rsid w:val="00554B99"/>
    <w:rsid w:val="00555C99"/>
    <w:rsid w:val="005569F3"/>
    <w:rsid w:val="00556C6C"/>
    <w:rsid w:val="00556DA9"/>
    <w:rsid w:val="0055747F"/>
    <w:rsid w:val="0056054D"/>
    <w:rsid w:val="005606DC"/>
    <w:rsid w:val="005615C7"/>
    <w:rsid w:val="00561826"/>
    <w:rsid w:val="0056187C"/>
    <w:rsid w:val="00561E4D"/>
    <w:rsid w:val="0056200E"/>
    <w:rsid w:val="0056226D"/>
    <w:rsid w:val="00563028"/>
    <w:rsid w:val="005630B8"/>
    <w:rsid w:val="0056404B"/>
    <w:rsid w:val="005641B9"/>
    <w:rsid w:val="00564293"/>
    <w:rsid w:val="00564461"/>
    <w:rsid w:val="0056446B"/>
    <w:rsid w:val="005658B6"/>
    <w:rsid w:val="00565946"/>
    <w:rsid w:val="00565A76"/>
    <w:rsid w:val="0056600B"/>
    <w:rsid w:val="005662DD"/>
    <w:rsid w:val="00566A50"/>
    <w:rsid w:val="00566D4A"/>
    <w:rsid w:val="00567510"/>
    <w:rsid w:val="00567536"/>
    <w:rsid w:val="005702A5"/>
    <w:rsid w:val="00570906"/>
    <w:rsid w:val="0057144C"/>
    <w:rsid w:val="005716E7"/>
    <w:rsid w:val="00571BED"/>
    <w:rsid w:val="00573135"/>
    <w:rsid w:val="00573782"/>
    <w:rsid w:val="005738BE"/>
    <w:rsid w:val="00573B9F"/>
    <w:rsid w:val="0057413B"/>
    <w:rsid w:val="00574154"/>
    <w:rsid w:val="0057420B"/>
    <w:rsid w:val="0057496B"/>
    <w:rsid w:val="00575F52"/>
    <w:rsid w:val="0057652F"/>
    <w:rsid w:val="00576A94"/>
    <w:rsid w:val="00576B7D"/>
    <w:rsid w:val="00577054"/>
    <w:rsid w:val="00577B4B"/>
    <w:rsid w:val="00577EBA"/>
    <w:rsid w:val="0058002A"/>
    <w:rsid w:val="0058013E"/>
    <w:rsid w:val="0058031B"/>
    <w:rsid w:val="0058055D"/>
    <w:rsid w:val="005808FF"/>
    <w:rsid w:val="005817FC"/>
    <w:rsid w:val="00581A88"/>
    <w:rsid w:val="00581BC1"/>
    <w:rsid w:val="00581C54"/>
    <w:rsid w:val="00581E22"/>
    <w:rsid w:val="0058210D"/>
    <w:rsid w:val="0058254A"/>
    <w:rsid w:val="005826C9"/>
    <w:rsid w:val="00582A6D"/>
    <w:rsid w:val="005832F7"/>
    <w:rsid w:val="00584191"/>
    <w:rsid w:val="00584618"/>
    <w:rsid w:val="005847B2"/>
    <w:rsid w:val="00584852"/>
    <w:rsid w:val="00584933"/>
    <w:rsid w:val="005854E7"/>
    <w:rsid w:val="0058699E"/>
    <w:rsid w:val="00586BE9"/>
    <w:rsid w:val="005872D6"/>
    <w:rsid w:val="005878D6"/>
    <w:rsid w:val="00587B3D"/>
    <w:rsid w:val="00587BAA"/>
    <w:rsid w:val="00587D2B"/>
    <w:rsid w:val="00587D42"/>
    <w:rsid w:val="00587DD7"/>
    <w:rsid w:val="00590129"/>
    <w:rsid w:val="00590289"/>
    <w:rsid w:val="00590326"/>
    <w:rsid w:val="00590D10"/>
    <w:rsid w:val="00590DD9"/>
    <w:rsid w:val="00590FDB"/>
    <w:rsid w:val="005918DE"/>
    <w:rsid w:val="00592B2B"/>
    <w:rsid w:val="00592EBF"/>
    <w:rsid w:val="00592F28"/>
    <w:rsid w:val="00593885"/>
    <w:rsid w:val="00593B9D"/>
    <w:rsid w:val="005941D5"/>
    <w:rsid w:val="0059439B"/>
    <w:rsid w:val="005951DE"/>
    <w:rsid w:val="005954F3"/>
    <w:rsid w:val="005956D6"/>
    <w:rsid w:val="005959FB"/>
    <w:rsid w:val="00595A9F"/>
    <w:rsid w:val="00596227"/>
    <w:rsid w:val="0059667D"/>
    <w:rsid w:val="005969CF"/>
    <w:rsid w:val="00596A58"/>
    <w:rsid w:val="00596C7E"/>
    <w:rsid w:val="00596D85"/>
    <w:rsid w:val="00597E16"/>
    <w:rsid w:val="005A0033"/>
    <w:rsid w:val="005A01B6"/>
    <w:rsid w:val="005A0463"/>
    <w:rsid w:val="005A08E5"/>
    <w:rsid w:val="005A0B55"/>
    <w:rsid w:val="005A1413"/>
    <w:rsid w:val="005A14EB"/>
    <w:rsid w:val="005A1890"/>
    <w:rsid w:val="005A1CE0"/>
    <w:rsid w:val="005A25FA"/>
    <w:rsid w:val="005A2F87"/>
    <w:rsid w:val="005A3293"/>
    <w:rsid w:val="005A3AE5"/>
    <w:rsid w:val="005A4348"/>
    <w:rsid w:val="005A4541"/>
    <w:rsid w:val="005A6195"/>
    <w:rsid w:val="005A6B25"/>
    <w:rsid w:val="005A703E"/>
    <w:rsid w:val="005A73C3"/>
    <w:rsid w:val="005B0162"/>
    <w:rsid w:val="005B01BB"/>
    <w:rsid w:val="005B0334"/>
    <w:rsid w:val="005B038D"/>
    <w:rsid w:val="005B10CD"/>
    <w:rsid w:val="005B1B54"/>
    <w:rsid w:val="005B25EA"/>
    <w:rsid w:val="005B2E76"/>
    <w:rsid w:val="005B33F7"/>
    <w:rsid w:val="005B3D33"/>
    <w:rsid w:val="005B410D"/>
    <w:rsid w:val="005B5508"/>
    <w:rsid w:val="005B58DB"/>
    <w:rsid w:val="005B6074"/>
    <w:rsid w:val="005B65B2"/>
    <w:rsid w:val="005B6A74"/>
    <w:rsid w:val="005B7422"/>
    <w:rsid w:val="005B7A59"/>
    <w:rsid w:val="005B7CA4"/>
    <w:rsid w:val="005C0385"/>
    <w:rsid w:val="005C0B04"/>
    <w:rsid w:val="005C129F"/>
    <w:rsid w:val="005C2056"/>
    <w:rsid w:val="005C25D9"/>
    <w:rsid w:val="005C2855"/>
    <w:rsid w:val="005C28CE"/>
    <w:rsid w:val="005C2A4D"/>
    <w:rsid w:val="005C3930"/>
    <w:rsid w:val="005C3D6C"/>
    <w:rsid w:val="005C3E9F"/>
    <w:rsid w:val="005C4952"/>
    <w:rsid w:val="005C510D"/>
    <w:rsid w:val="005C5179"/>
    <w:rsid w:val="005C62F2"/>
    <w:rsid w:val="005C6B5E"/>
    <w:rsid w:val="005C6C3D"/>
    <w:rsid w:val="005C6E59"/>
    <w:rsid w:val="005C6EC6"/>
    <w:rsid w:val="005C6FCD"/>
    <w:rsid w:val="005C7145"/>
    <w:rsid w:val="005C7483"/>
    <w:rsid w:val="005C7714"/>
    <w:rsid w:val="005C7DF6"/>
    <w:rsid w:val="005D105C"/>
    <w:rsid w:val="005D176D"/>
    <w:rsid w:val="005D18D1"/>
    <w:rsid w:val="005D1C1B"/>
    <w:rsid w:val="005D1E0D"/>
    <w:rsid w:val="005D1EFB"/>
    <w:rsid w:val="005D207F"/>
    <w:rsid w:val="005D2732"/>
    <w:rsid w:val="005D35C3"/>
    <w:rsid w:val="005D3D9B"/>
    <w:rsid w:val="005D3F3B"/>
    <w:rsid w:val="005D418C"/>
    <w:rsid w:val="005D44ED"/>
    <w:rsid w:val="005D45FC"/>
    <w:rsid w:val="005D4860"/>
    <w:rsid w:val="005D49A1"/>
    <w:rsid w:val="005D49E7"/>
    <w:rsid w:val="005D4BC2"/>
    <w:rsid w:val="005D5198"/>
    <w:rsid w:val="005D55D6"/>
    <w:rsid w:val="005D625A"/>
    <w:rsid w:val="005D6390"/>
    <w:rsid w:val="005D69A2"/>
    <w:rsid w:val="005D6FDF"/>
    <w:rsid w:val="005E07C7"/>
    <w:rsid w:val="005E086C"/>
    <w:rsid w:val="005E0CE8"/>
    <w:rsid w:val="005E0F68"/>
    <w:rsid w:val="005E15CD"/>
    <w:rsid w:val="005E1E84"/>
    <w:rsid w:val="005E2677"/>
    <w:rsid w:val="005E2A0A"/>
    <w:rsid w:val="005E2B41"/>
    <w:rsid w:val="005E321C"/>
    <w:rsid w:val="005E32A2"/>
    <w:rsid w:val="005E382F"/>
    <w:rsid w:val="005E4691"/>
    <w:rsid w:val="005E4B20"/>
    <w:rsid w:val="005E4ED7"/>
    <w:rsid w:val="005E52CF"/>
    <w:rsid w:val="005E534D"/>
    <w:rsid w:val="005E5468"/>
    <w:rsid w:val="005E5C58"/>
    <w:rsid w:val="005E6406"/>
    <w:rsid w:val="005E6995"/>
    <w:rsid w:val="005E7104"/>
    <w:rsid w:val="005E7E06"/>
    <w:rsid w:val="005F091D"/>
    <w:rsid w:val="005F0A41"/>
    <w:rsid w:val="005F11A7"/>
    <w:rsid w:val="005F1563"/>
    <w:rsid w:val="005F18CD"/>
    <w:rsid w:val="005F1BDD"/>
    <w:rsid w:val="005F2811"/>
    <w:rsid w:val="005F28A4"/>
    <w:rsid w:val="005F29F2"/>
    <w:rsid w:val="005F2AE9"/>
    <w:rsid w:val="005F32A8"/>
    <w:rsid w:val="005F36CD"/>
    <w:rsid w:val="005F3CCC"/>
    <w:rsid w:val="005F3CFC"/>
    <w:rsid w:val="005F4226"/>
    <w:rsid w:val="005F4AA0"/>
    <w:rsid w:val="005F4B1F"/>
    <w:rsid w:val="005F59AF"/>
    <w:rsid w:val="005F6432"/>
    <w:rsid w:val="005F6821"/>
    <w:rsid w:val="005F6B65"/>
    <w:rsid w:val="005F7526"/>
    <w:rsid w:val="005F7DF9"/>
    <w:rsid w:val="005F7E82"/>
    <w:rsid w:val="006004E8"/>
    <w:rsid w:val="00600B4D"/>
    <w:rsid w:val="00601B87"/>
    <w:rsid w:val="00601F06"/>
    <w:rsid w:val="006026B9"/>
    <w:rsid w:val="00602CA3"/>
    <w:rsid w:val="00602E7A"/>
    <w:rsid w:val="00602FE0"/>
    <w:rsid w:val="006036E6"/>
    <w:rsid w:val="0060382D"/>
    <w:rsid w:val="006039E0"/>
    <w:rsid w:val="00603BAF"/>
    <w:rsid w:val="00603DEF"/>
    <w:rsid w:val="00604039"/>
    <w:rsid w:val="00604596"/>
    <w:rsid w:val="006051E5"/>
    <w:rsid w:val="0060532D"/>
    <w:rsid w:val="00605B20"/>
    <w:rsid w:val="00605E3A"/>
    <w:rsid w:val="00606304"/>
    <w:rsid w:val="0060646E"/>
    <w:rsid w:val="006068E9"/>
    <w:rsid w:val="00606B1E"/>
    <w:rsid w:val="00606D7F"/>
    <w:rsid w:val="00606E06"/>
    <w:rsid w:val="0060704F"/>
    <w:rsid w:val="00607CD3"/>
    <w:rsid w:val="006111E8"/>
    <w:rsid w:val="00611245"/>
    <w:rsid w:val="006117C7"/>
    <w:rsid w:val="00611900"/>
    <w:rsid w:val="006122DA"/>
    <w:rsid w:val="0061243D"/>
    <w:rsid w:val="006128F6"/>
    <w:rsid w:val="006135D0"/>
    <w:rsid w:val="00613B04"/>
    <w:rsid w:val="00613D04"/>
    <w:rsid w:val="00614368"/>
    <w:rsid w:val="00614E92"/>
    <w:rsid w:val="006153EB"/>
    <w:rsid w:val="0061553E"/>
    <w:rsid w:val="00615E7B"/>
    <w:rsid w:val="00615F8E"/>
    <w:rsid w:val="006160C0"/>
    <w:rsid w:val="00616D97"/>
    <w:rsid w:val="006170B2"/>
    <w:rsid w:val="00617816"/>
    <w:rsid w:val="00617A03"/>
    <w:rsid w:val="00617D4E"/>
    <w:rsid w:val="006201E6"/>
    <w:rsid w:val="00620315"/>
    <w:rsid w:val="00621D28"/>
    <w:rsid w:val="00622619"/>
    <w:rsid w:val="006228A5"/>
    <w:rsid w:val="006228FB"/>
    <w:rsid w:val="00622C6F"/>
    <w:rsid w:val="00623392"/>
    <w:rsid w:val="00623663"/>
    <w:rsid w:val="0062498C"/>
    <w:rsid w:val="0062540B"/>
    <w:rsid w:val="00625D74"/>
    <w:rsid w:val="006262FB"/>
    <w:rsid w:val="00626948"/>
    <w:rsid w:val="006272FB"/>
    <w:rsid w:val="006273DD"/>
    <w:rsid w:val="00627881"/>
    <w:rsid w:val="00627B92"/>
    <w:rsid w:val="00627F4F"/>
    <w:rsid w:val="0063047B"/>
    <w:rsid w:val="006305F2"/>
    <w:rsid w:val="00630D5C"/>
    <w:rsid w:val="00630FDD"/>
    <w:rsid w:val="00631CA6"/>
    <w:rsid w:val="006323F2"/>
    <w:rsid w:val="0063262E"/>
    <w:rsid w:val="006327A3"/>
    <w:rsid w:val="00632C0E"/>
    <w:rsid w:val="00633B5F"/>
    <w:rsid w:val="00633CA6"/>
    <w:rsid w:val="00633ECD"/>
    <w:rsid w:val="006348BC"/>
    <w:rsid w:val="00634DF5"/>
    <w:rsid w:val="00635108"/>
    <w:rsid w:val="006359DC"/>
    <w:rsid w:val="00635B26"/>
    <w:rsid w:val="00635F48"/>
    <w:rsid w:val="00636014"/>
    <w:rsid w:val="00636B70"/>
    <w:rsid w:val="00636F48"/>
    <w:rsid w:val="00637B1C"/>
    <w:rsid w:val="00641509"/>
    <w:rsid w:val="00641938"/>
    <w:rsid w:val="00641A31"/>
    <w:rsid w:val="006425BC"/>
    <w:rsid w:val="00642771"/>
    <w:rsid w:val="00642B6A"/>
    <w:rsid w:val="00642F07"/>
    <w:rsid w:val="00643305"/>
    <w:rsid w:val="00643529"/>
    <w:rsid w:val="006435F5"/>
    <w:rsid w:val="0064374E"/>
    <w:rsid w:val="00643CF5"/>
    <w:rsid w:val="00643ED8"/>
    <w:rsid w:val="00644E44"/>
    <w:rsid w:val="006450FC"/>
    <w:rsid w:val="00645278"/>
    <w:rsid w:val="00645529"/>
    <w:rsid w:val="006461BC"/>
    <w:rsid w:val="006464EE"/>
    <w:rsid w:val="00647BB4"/>
    <w:rsid w:val="00647DC2"/>
    <w:rsid w:val="006508C2"/>
    <w:rsid w:val="00650CF8"/>
    <w:rsid w:val="0065151E"/>
    <w:rsid w:val="006516A8"/>
    <w:rsid w:val="00651730"/>
    <w:rsid w:val="00652194"/>
    <w:rsid w:val="0065223A"/>
    <w:rsid w:val="006527EC"/>
    <w:rsid w:val="00652ED0"/>
    <w:rsid w:val="00652F79"/>
    <w:rsid w:val="00654BDB"/>
    <w:rsid w:val="00655030"/>
    <w:rsid w:val="0065530F"/>
    <w:rsid w:val="006559CF"/>
    <w:rsid w:val="006568BB"/>
    <w:rsid w:val="006569B0"/>
    <w:rsid w:val="00656CA2"/>
    <w:rsid w:val="006572FF"/>
    <w:rsid w:val="0065765D"/>
    <w:rsid w:val="00657721"/>
    <w:rsid w:val="006578B1"/>
    <w:rsid w:val="00657A7F"/>
    <w:rsid w:val="00660691"/>
    <w:rsid w:val="00660A98"/>
    <w:rsid w:val="0066134D"/>
    <w:rsid w:val="00661773"/>
    <w:rsid w:val="0066190C"/>
    <w:rsid w:val="006624E7"/>
    <w:rsid w:val="00663674"/>
    <w:rsid w:val="00663720"/>
    <w:rsid w:val="006637E9"/>
    <w:rsid w:val="00663A89"/>
    <w:rsid w:val="00664188"/>
    <w:rsid w:val="006642AB"/>
    <w:rsid w:val="0066431A"/>
    <w:rsid w:val="00665151"/>
    <w:rsid w:val="00665A67"/>
    <w:rsid w:val="00665ABB"/>
    <w:rsid w:val="00665D70"/>
    <w:rsid w:val="00665F80"/>
    <w:rsid w:val="00666124"/>
    <w:rsid w:val="0066619D"/>
    <w:rsid w:val="00666350"/>
    <w:rsid w:val="006668B5"/>
    <w:rsid w:val="006675BB"/>
    <w:rsid w:val="00667761"/>
    <w:rsid w:val="00667858"/>
    <w:rsid w:val="00667D4C"/>
    <w:rsid w:val="00670CD5"/>
    <w:rsid w:val="0067124A"/>
    <w:rsid w:val="0067125E"/>
    <w:rsid w:val="006712DA"/>
    <w:rsid w:val="006716BA"/>
    <w:rsid w:val="0067184C"/>
    <w:rsid w:val="00671BA3"/>
    <w:rsid w:val="0067233B"/>
    <w:rsid w:val="00672460"/>
    <w:rsid w:val="006729BB"/>
    <w:rsid w:val="00673434"/>
    <w:rsid w:val="006734C0"/>
    <w:rsid w:val="006737E0"/>
    <w:rsid w:val="00673870"/>
    <w:rsid w:val="006739B0"/>
    <w:rsid w:val="00673E6A"/>
    <w:rsid w:val="00674134"/>
    <w:rsid w:val="0067457D"/>
    <w:rsid w:val="00674C29"/>
    <w:rsid w:val="006756AF"/>
    <w:rsid w:val="0067602F"/>
    <w:rsid w:val="00676094"/>
    <w:rsid w:val="00676437"/>
    <w:rsid w:val="006774A7"/>
    <w:rsid w:val="0067761C"/>
    <w:rsid w:val="006777E5"/>
    <w:rsid w:val="006779FB"/>
    <w:rsid w:val="00680D52"/>
    <w:rsid w:val="00680D87"/>
    <w:rsid w:val="00680E76"/>
    <w:rsid w:val="00680E81"/>
    <w:rsid w:val="006811C4"/>
    <w:rsid w:val="006812FB"/>
    <w:rsid w:val="0068158C"/>
    <w:rsid w:val="006820F2"/>
    <w:rsid w:val="00682826"/>
    <w:rsid w:val="00683298"/>
    <w:rsid w:val="00683404"/>
    <w:rsid w:val="00683FD4"/>
    <w:rsid w:val="00684354"/>
    <w:rsid w:val="00684D4F"/>
    <w:rsid w:val="0068506E"/>
    <w:rsid w:val="006851EF"/>
    <w:rsid w:val="00685B0D"/>
    <w:rsid w:val="0068628B"/>
    <w:rsid w:val="006862BB"/>
    <w:rsid w:val="006865A9"/>
    <w:rsid w:val="006877D5"/>
    <w:rsid w:val="0069019A"/>
    <w:rsid w:val="00690477"/>
    <w:rsid w:val="006927A0"/>
    <w:rsid w:val="00692E00"/>
    <w:rsid w:val="00692EA0"/>
    <w:rsid w:val="00692EB8"/>
    <w:rsid w:val="006938BB"/>
    <w:rsid w:val="00693D53"/>
    <w:rsid w:val="00694340"/>
    <w:rsid w:val="00694431"/>
    <w:rsid w:val="0069458D"/>
    <w:rsid w:val="00694F27"/>
    <w:rsid w:val="0069565A"/>
    <w:rsid w:val="006958A6"/>
    <w:rsid w:val="006960E8"/>
    <w:rsid w:val="006969A0"/>
    <w:rsid w:val="00696FC5"/>
    <w:rsid w:val="00697001"/>
    <w:rsid w:val="0069765D"/>
    <w:rsid w:val="006A004C"/>
    <w:rsid w:val="006A0364"/>
    <w:rsid w:val="006A03BC"/>
    <w:rsid w:val="006A04AC"/>
    <w:rsid w:val="006A14F0"/>
    <w:rsid w:val="006A178D"/>
    <w:rsid w:val="006A1D04"/>
    <w:rsid w:val="006A21C6"/>
    <w:rsid w:val="006A240D"/>
    <w:rsid w:val="006A2598"/>
    <w:rsid w:val="006A2AA5"/>
    <w:rsid w:val="006A317E"/>
    <w:rsid w:val="006A3228"/>
    <w:rsid w:val="006A3B34"/>
    <w:rsid w:val="006A457E"/>
    <w:rsid w:val="006A460F"/>
    <w:rsid w:val="006A4D30"/>
    <w:rsid w:val="006A5323"/>
    <w:rsid w:val="006A5A97"/>
    <w:rsid w:val="006A5CDA"/>
    <w:rsid w:val="006A5E68"/>
    <w:rsid w:val="006A6BDD"/>
    <w:rsid w:val="006A6D45"/>
    <w:rsid w:val="006A6EEC"/>
    <w:rsid w:val="006A70E6"/>
    <w:rsid w:val="006A7C71"/>
    <w:rsid w:val="006A7CBC"/>
    <w:rsid w:val="006A7E48"/>
    <w:rsid w:val="006B1426"/>
    <w:rsid w:val="006B1707"/>
    <w:rsid w:val="006B17E9"/>
    <w:rsid w:val="006B2550"/>
    <w:rsid w:val="006B2A10"/>
    <w:rsid w:val="006B2AAE"/>
    <w:rsid w:val="006B2F21"/>
    <w:rsid w:val="006B325C"/>
    <w:rsid w:val="006B3518"/>
    <w:rsid w:val="006B3741"/>
    <w:rsid w:val="006B413D"/>
    <w:rsid w:val="006B4425"/>
    <w:rsid w:val="006B4AE7"/>
    <w:rsid w:val="006B54B3"/>
    <w:rsid w:val="006B5742"/>
    <w:rsid w:val="006B5AEC"/>
    <w:rsid w:val="006B609D"/>
    <w:rsid w:val="006B6661"/>
    <w:rsid w:val="006B6A71"/>
    <w:rsid w:val="006B7175"/>
    <w:rsid w:val="006B7B54"/>
    <w:rsid w:val="006B7E77"/>
    <w:rsid w:val="006B7F34"/>
    <w:rsid w:val="006C000A"/>
    <w:rsid w:val="006C109D"/>
    <w:rsid w:val="006C130A"/>
    <w:rsid w:val="006C13F1"/>
    <w:rsid w:val="006C1E8A"/>
    <w:rsid w:val="006C1E9E"/>
    <w:rsid w:val="006C24ED"/>
    <w:rsid w:val="006C2EB2"/>
    <w:rsid w:val="006C2F85"/>
    <w:rsid w:val="006C3031"/>
    <w:rsid w:val="006C31E5"/>
    <w:rsid w:val="006C32DB"/>
    <w:rsid w:val="006C36FC"/>
    <w:rsid w:val="006C4438"/>
    <w:rsid w:val="006C4724"/>
    <w:rsid w:val="006C545C"/>
    <w:rsid w:val="006C6DF4"/>
    <w:rsid w:val="006C73E6"/>
    <w:rsid w:val="006C792C"/>
    <w:rsid w:val="006C7A0C"/>
    <w:rsid w:val="006C7B3C"/>
    <w:rsid w:val="006C7CEA"/>
    <w:rsid w:val="006D037F"/>
    <w:rsid w:val="006D06A3"/>
    <w:rsid w:val="006D1C42"/>
    <w:rsid w:val="006D1EE9"/>
    <w:rsid w:val="006D1F3E"/>
    <w:rsid w:val="006D2927"/>
    <w:rsid w:val="006D303F"/>
    <w:rsid w:val="006D3152"/>
    <w:rsid w:val="006D358C"/>
    <w:rsid w:val="006D46C0"/>
    <w:rsid w:val="006D48AC"/>
    <w:rsid w:val="006D4B34"/>
    <w:rsid w:val="006D4C43"/>
    <w:rsid w:val="006D543D"/>
    <w:rsid w:val="006D547D"/>
    <w:rsid w:val="006D5547"/>
    <w:rsid w:val="006D577B"/>
    <w:rsid w:val="006D5E35"/>
    <w:rsid w:val="006D60D5"/>
    <w:rsid w:val="006D6948"/>
    <w:rsid w:val="006D7178"/>
    <w:rsid w:val="006D74F0"/>
    <w:rsid w:val="006D7520"/>
    <w:rsid w:val="006D75C1"/>
    <w:rsid w:val="006D7C5C"/>
    <w:rsid w:val="006E026B"/>
    <w:rsid w:val="006E0722"/>
    <w:rsid w:val="006E0F2F"/>
    <w:rsid w:val="006E1E8F"/>
    <w:rsid w:val="006E21A1"/>
    <w:rsid w:val="006E28FE"/>
    <w:rsid w:val="006E2EF0"/>
    <w:rsid w:val="006E3042"/>
    <w:rsid w:val="006E39B2"/>
    <w:rsid w:val="006E3FF1"/>
    <w:rsid w:val="006E4D5C"/>
    <w:rsid w:val="006E5342"/>
    <w:rsid w:val="006E5B73"/>
    <w:rsid w:val="006E5D90"/>
    <w:rsid w:val="006E61EB"/>
    <w:rsid w:val="006E646D"/>
    <w:rsid w:val="006E7EAF"/>
    <w:rsid w:val="006F0A95"/>
    <w:rsid w:val="006F0AB8"/>
    <w:rsid w:val="006F0AFC"/>
    <w:rsid w:val="006F0B43"/>
    <w:rsid w:val="006F0D66"/>
    <w:rsid w:val="006F17B5"/>
    <w:rsid w:val="006F210C"/>
    <w:rsid w:val="006F3111"/>
    <w:rsid w:val="006F37F0"/>
    <w:rsid w:val="006F3B79"/>
    <w:rsid w:val="006F3D4D"/>
    <w:rsid w:val="006F3EAB"/>
    <w:rsid w:val="006F4533"/>
    <w:rsid w:val="006F4642"/>
    <w:rsid w:val="006F48AE"/>
    <w:rsid w:val="006F4D47"/>
    <w:rsid w:val="006F50A5"/>
    <w:rsid w:val="006F5576"/>
    <w:rsid w:val="006F5A18"/>
    <w:rsid w:val="006F5ECF"/>
    <w:rsid w:val="006F6447"/>
    <w:rsid w:val="006F6579"/>
    <w:rsid w:val="006F74C1"/>
    <w:rsid w:val="006F7503"/>
    <w:rsid w:val="006F77BA"/>
    <w:rsid w:val="006F7DD8"/>
    <w:rsid w:val="00700BA4"/>
    <w:rsid w:val="00700C0C"/>
    <w:rsid w:val="00700E5D"/>
    <w:rsid w:val="00701518"/>
    <w:rsid w:val="00701856"/>
    <w:rsid w:val="00701989"/>
    <w:rsid w:val="00702B50"/>
    <w:rsid w:val="0070333B"/>
    <w:rsid w:val="0070334D"/>
    <w:rsid w:val="00703481"/>
    <w:rsid w:val="007035C4"/>
    <w:rsid w:val="00703746"/>
    <w:rsid w:val="00703B4A"/>
    <w:rsid w:val="00703C7D"/>
    <w:rsid w:val="00703CD8"/>
    <w:rsid w:val="007041CF"/>
    <w:rsid w:val="00704F9A"/>
    <w:rsid w:val="0070522C"/>
    <w:rsid w:val="00705242"/>
    <w:rsid w:val="0070556B"/>
    <w:rsid w:val="0070586F"/>
    <w:rsid w:val="00705DAA"/>
    <w:rsid w:val="00705F03"/>
    <w:rsid w:val="007061A5"/>
    <w:rsid w:val="00706ED5"/>
    <w:rsid w:val="00707933"/>
    <w:rsid w:val="0070795A"/>
    <w:rsid w:val="00710211"/>
    <w:rsid w:val="007105FA"/>
    <w:rsid w:val="0071070F"/>
    <w:rsid w:val="00710990"/>
    <w:rsid w:val="00710A6E"/>
    <w:rsid w:val="00710C2D"/>
    <w:rsid w:val="00710C44"/>
    <w:rsid w:val="00710CB4"/>
    <w:rsid w:val="007113A7"/>
    <w:rsid w:val="00711708"/>
    <w:rsid w:val="00711909"/>
    <w:rsid w:val="00711988"/>
    <w:rsid w:val="00711BDC"/>
    <w:rsid w:val="00711FF2"/>
    <w:rsid w:val="00712A8B"/>
    <w:rsid w:val="00712BCE"/>
    <w:rsid w:val="00712FF4"/>
    <w:rsid w:val="00713451"/>
    <w:rsid w:val="00713647"/>
    <w:rsid w:val="0071475F"/>
    <w:rsid w:val="00714766"/>
    <w:rsid w:val="00715120"/>
    <w:rsid w:val="007158F3"/>
    <w:rsid w:val="00715B7C"/>
    <w:rsid w:val="00715FA7"/>
    <w:rsid w:val="00716999"/>
    <w:rsid w:val="00716C2D"/>
    <w:rsid w:val="00716E5B"/>
    <w:rsid w:val="007178D7"/>
    <w:rsid w:val="0071799B"/>
    <w:rsid w:val="007179B4"/>
    <w:rsid w:val="00717F0D"/>
    <w:rsid w:val="00720BFB"/>
    <w:rsid w:val="00720C7A"/>
    <w:rsid w:val="00721234"/>
    <w:rsid w:val="00721530"/>
    <w:rsid w:val="00721EC6"/>
    <w:rsid w:val="0072263D"/>
    <w:rsid w:val="0072279C"/>
    <w:rsid w:val="00723216"/>
    <w:rsid w:val="0072396D"/>
    <w:rsid w:val="00725B98"/>
    <w:rsid w:val="007260D6"/>
    <w:rsid w:val="0072643A"/>
    <w:rsid w:val="00726615"/>
    <w:rsid w:val="00726BCD"/>
    <w:rsid w:val="00727E8D"/>
    <w:rsid w:val="0073058C"/>
    <w:rsid w:val="00730720"/>
    <w:rsid w:val="00730A3E"/>
    <w:rsid w:val="00730D2B"/>
    <w:rsid w:val="00731D5A"/>
    <w:rsid w:val="007320D8"/>
    <w:rsid w:val="0073264B"/>
    <w:rsid w:val="00732ACC"/>
    <w:rsid w:val="007330D4"/>
    <w:rsid w:val="007336D6"/>
    <w:rsid w:val="00733BF1"/>
    <w:rsid w:val="00733D87"/>
    <w:rsid w:val="00733E8B"/>
    <w:rsid w:val="00734182"/>
    <w:rsid w:val="00734F92"/>
    <w:rsid w:val="007350AD"/>
    <w:rsid w:val="00735AF8"/>
    <w:rsid w:val="00735EF3"/>
    <w:rsid w:val="0073636B"/>
    <w:rsid w:val="0073642A"/>
    <w:rsid w:val="007376B2"/>
    <w:rsid w:val="007379D4"/>
    <w:rsid w:val="007406A0"/>
    <w:rsid w:val="0074084C"/>
    <w:rsid w:val="00740971"/>
    <w:rsid w:val="00740BEC"/>
    <w:rsid w:val="0074127F"/>
    <w:rsid w:val="00741862"/>
    <w:rsid w:val="00741F4C"/>
    <w:rsid w:val="0074229C"/>
    <w:rsid w:val="0074280A"/>
    <w:rsid w:val="00742C1D"/>
    <w:rsid w:val="00743020"/>
    <w:rsid w:val="00743452"/>
    <w:rsid w:val="00743BE1"/>
    <w:rsid w:val="00743DBD"/>
    <w:rsid w:val="00743FA0"/>
    <w:rsid w:val="00743FE8"/>
    <w:rsid w:val="0074494F"/>
    <w:rsid w:val="00746A5C"/>
    <w:rsid w:val="00746D29"/>
    <w:rsid w:val="00746D71"/>
    <w:rsid w:val="00746EF3"/>
    <w:rsid w:val="00747158"/>
    <w:rsid w:val="007471B5"/>
    <w:rsid w:val="0075046E"/>
    <w:rsid w:val="00750E37"/>
    <w:rsid w:val="007511B8"/>
    <w:rsid w:val="007515A4"/>
    <w:rsid w:val="00751EC2"/>
    <w:rsid w:val="00752947"/>
    <w:rsid w:val="00753A99"/>
    <w:rsid w:val="00753EDC"/>
    <w:rsid w:val="0075475D"/>
    <w:rsid w:val="0075483A"/>
    <w:rsid w:val="00754B24"/>
    <w:rsid w:val="00754FAE"/>
    <w:rsid w:val="007555B0"/>
    <w:rsid w:val="00755A78"/>
    <w:rsid w:val="00755B52"/>
    <w:rsid w:val="007560B5"/>
    <w:rsid w:val="00756960"/>
    <w:rsid w:val="00756A34"/>
    <w:rsid w:val="00756DD9"/>
    <w:rsid w:val="00757017"/>
    <w:rsid w:val="0075735F"/>
    <w:rsid w:val="00757411"/>
    <w:rsid w:val="007577F0"/>
    <w:rsid w:val="00757BCE"/>
    <w:rsid w:val="0076046F"/>
    <w:rsid w:val="00760596"/>
    <w:rsid w:val="00760DF4"/>
    <w:rsid w:val="00761261"/>
    <w:rsid w:val="00762449"/>
    <w:rsid w:val="00762545"/>
    <w:rsid w:val="007627D6"/>
    <w:rsid w:val="00762A5E"/>
    <w:rsid w:val="00762DB0"/>
    <w:rsid w:val="00762F9D"/>
    <w:rsid w:val="00763216"/>
    <w:rsid w:val="00763657"/>
    <w:rsid w:val="00763D46"/>
    <w:rsid w:val="00763D57"/>
    <w:rsid w:val="00763EEF"/>
    <w:rsid w:val="00764108"/>
    <w:rsid w:val="00764366"/>
    <w:rsid w:val="00764AA6"/>
    <w:rsid w:val="00765449"/>
    <w:rsid w:val="00765C38"/>
    <w:rsid w:val="0076605D"/>
    <w:rsid w:val="00766761"/>
    <w:rsid w:val="0076678A"/>
    <w:rsid w:val="00766969"/>
    <w:rsid w:val="00766F9A"/>
    <w:rsid w:val="0076729C"/>
    <w:rsid w:val="00767793"/>
    <w:rsid w:val="00767C0B"/>
    <w:rsid w:val="00770A69"/>
    <w:rsid w:val="00770B1A"/>
    <w:rsid w:val="00771335"/>
    <w:rsid w:val="0077187C"/>
    <w:rsid w:val="00771963"/>
    <w:rsid w:val="00772086"/>
    <w:rsid w:val="00772617"/>
    <w:rsid w:val="00772D99"/>
    <w:rsid w:val="00772F16"/>
    <w:rsid w:val="007730B5"/>
    <w:rsid w:val="00773112"/>
    <w:rsid w:val="00773575"/>
    <w:rsid w:val="0077375F"/>
    <w:rsid w:val="0077388C"/>
    <w:rsid w:val="0077476C"/>
    <w:rsid w:val="007747BC"/>
    <w:rsid w:val="00774840"/>
    <w:rsid w:val="007761B1"/>
    <w:rsid w:val="00776A97"/>
    <w:rsid w:val="00776D0F"/>
    <w:rsid w:val="00777FEA"/>
    <w:rsid w:val="00780185"/>
    <w:rsid w:val="00780264"/>
    <w:rsid w:val="007807A2"/>
    <w:rsid w:val="00780ACB"/>
    <w:rsid w:val="00780FA6"/>
    <w:rsid w:val="0078124C"/>
    <w:rsid w:val="00781619"/>
    <w:rsid w:val="00781921"/>
    <w:rsid w:val="00781C31"/>
    <w:rsid w:val="007823C7"/>
    <w:rsid w:val="007826C8"/>
    <w:rsid w:val="00782810"/>
    <w:rsid w:val="00782F8D"/>
    <w:rsid w:val="0078395B"/>
    <w:rsid w:val="007847D1"/>
    <w:rsid w:val="007847FC"/>
    <w:rsid w:val="00784838"/>
    <w:rsid w:val="00785BE8"/>
    <w:rsid w:val="007868DF"/>
    <w:rsid w:val="007869E5"/>
    <w:rsid w:val="00786FD7"/>
    <w:rsid w:val="00787B4B"/>
    <w:rsid w:val="00787BBD"/>
    <w:rsid w:val="007900D8"/>
    <w:rsid w:val="0079024B"/>
    <w:rsid w:val="00790C38"/>
    <w:rsid w:val="0079138B"/>
    <w:rsid w:val="007917C8"/>
    <w:rsid w:val="00791805"/>
    <w:rsid w:val="00791997"/>
    <w:rsid w:val="00791B8B"/>
    <w:rsid w:val="00791C36"/>
    <w:rsid w:val="00791EAC"/>
    <w:rsid w:val="007927C0"/>
    <w:rsid w:val="00792F6B"/>
    <w:rsid w:val="0079319D"/>
    <w:rsid w:val="00793341"/>
    <w:rsid w:val="00793E28"/>
    <w:rsid w:val="007945B2"/>
    <w:rsid w:val="007946C9"/>
    <w:rsid w:val="00794AA1"/>
    <w:rsid w:val="00794EC8"/>
    <w:rsid w:val="00794EEF"/>
    <w:rsid w:val="007951E5"/>
    <w:rsid w:val="0079650F"/>
    <w:rsid w:val="00796938"/>
    <w:rsid w:val="00797BF3"/>
    <w:rsid w:val="007A0070"/>
    <w:rsid w:val="007A016F"/>
    <w:rsid w:val="007A0510"/>
    <w:rsid w:val="007A0975"/>
    <w:rsid w:val="007A0C0C"/>
    <w:rsid w:val="007A1411"/>
    <w:rsid w:val="007A1925"/>
    <w:rsid w:val="007A1AF9"/>
    <w:rsid w:val="007A1DE3"/>
    <w:rsid w:val="007A1E76"/>
    <w:rsid w:val="007A1F99"/>
    <w:rsid w:val="007A2175"/>
    <w:rsid w:val="007A2BC1"/>
    <w:rsid w:val="007A30C4"/>
    <w:rsid w:val="007A3790"/>
    <w:rsid w:val="007A3AEA"/>
    <w:rsid w:val="007A3EFC"/>
    <w:rsid w:val="007A3F2D"/>
    <w:rsid w:val="007A440B"/>
    <w:rsid w:val="007A4E54"/>
    <w:rsid w:val="007A58D5"/>
    <w:rsid w:val="007A5AB2"/>
    <w:rsid w:val="007A68C7"/>
    <w:rsid w:val="007A6B23"/>
    <w:rsid w:val="007A7165"/>
    <w:rsid w:val="007A74DA"/>
    <w:rsid w:val="007A7F79"/>
    <w:rsid w:val="007B061E"/>
    <w:rsid w:val="007B0B44"/>
    <w:rsid w:val="007B0E45"/>
    <w:rsid w:val="007B26A4"/>
    <w:rsid w:val="007B26E0"/>
    <w:rsid w:val="007B2830"/>
    <w:rsid w:val="007B2C64"/>
    <w:rsid w:val="007B2F29"/>
    <w:rsid w:val="007B3386"/>
    <w:rsid w:val="007B3F73"/>
    <w:rsid w:val="007B4922"/>
    <w:rsid w:val="007B4E26"/>
    <w:rsid w:val="007B50CD"/>
    <w:rsid w:val="007B5C8C"/>
    <w:rsid w:val="007B5F32"/>
    <w:rsid w:val="007B762D"/>
    <w:rsid w:val="007B7A7E"/>
    <w:rsid w:val="007C0296"/>
    <w:rsid w:val="007C0518"/>
    <w:rsid w:val="007C0985"/>
    <w:rsid w:val="007C3702"/>
    <w:rsid w:val="007C3D87"/>
    <w:rsid w:val="007C40A5"/>
    <w:rsid w:val="007C41A7"/>
    <w:rsid w:val="007C4419"/>
    <w:rsid w:val="007C482A"/>
    <w:rsid w:val="007C4A29"/>
    <w:rsid w:val="007C5011"/>
    <w:rsid w:val="007C515B"/>
    <w:rsid w:val="007C5441"/>
    <w:rsid w:val="007C58E4"/>
    <w:rsid w:val="007C75F4"/>
    <w:rsid w:val="007C7AE7"/>
    <w:rsid w:val="007D0009"/>
    <w:rsid w:val="007D0EB1"/>
    <w:rsid w:val="007D1721"/>
    <w:rsid w:val="007D1746"/>
    <w:rsid w:val="007D1756"/>
    <w:rsid w:val="007D183E"/>
    <w:rsid w:val="007D2305"/>
    <w:rsid w:val="007D25DE"/>
    <w:rsid w:val="007D2E3A"/>
    <w:rsid w:val="007D3566"/>
    <w:rsid w:val="007D3C3F"/>
    <w:rsid w:val="007D4D72"/>
    <w:rsid w:val="007D5222"/>
    <w:rsid w:val="007D6505"/>
    <w:rsid w:val="007D69B2"/>
    <w:rsid w:val="007D7600"/>
    <w:rsid w:val="007D76B6"/>
    <w:rsid w:val="007E1186"/>
    <w:rsid w:val="007E1695"/>
    <w:rsid w:val="007E2206"/>
    <w:rsid w:val="007E240E"/>
    <w:rsid w:val="007E27AC"/>
    <w:rsid w:val="007E2BDE"/>
    <w:rsid w:val="007E2C70"/>
    <w:rsid w:val="007E313C"/>
    <w:rsid w:val="007E38CA"/>
    <w:rsid w:val="007E3E69"/>
    <w:rsid w:val="007E4037"/>
    <w:rsid w:val="007E4B01"/>
    <w:rsid w:val="007E56C2"/>
    <w:rsid w:val="007E6928"/>
    <w:rsid w:val="007E7151"/>
    <w:rsid w:val="007E7764"/>
    <w:rsid w:val="007E7A6B"/>
    <w:rsid w:val="007E7C0C"/>
    <w:rsid w:val="007F02FE"/>
    <w:rsid w:val="007F09DB"/>
    <w:rsid w:val="007F10FA"/>
    <w:rsid w:val="007F12EF"/>
    <w:rsid w:val="007F18D1"/>
    <w:rsid w:val="007F1C31"/>
    <w:rsid w:val="007F1E01"/>
    <w:rsid w:val="007F240A"/>
    <w:rsid w:val="007F28D8"/>
    <w:rsid w:val="007F2ABD"/>
    <w:rsid w:val="007F2FC2"/>
    <w:rsid w:val="007F313D"/>
    <w:rsid w:val="007F4340"/>
    <w:rsid w:val="007F5601"/>
    <w:rsid w:val="007F5651"/>
    <w:rsid w:val="007F5B5D"/>
    <w:rsid w:val="007F67FE"/>
    <w:rsid w:val="007F6A20"/>
    <w:rsid w:val="007F7BC1"/>
    <w:rsid w:val="008003BF"/>
    <w:rsid w:val="008007CD"/>
    <w:rsid w:val="00800B63"/>
    <w:rsid w:val="00800D89"/>
    <w:rsid w:val="0080112A"/>
    <w:rsid w:val="008011FF"/>
    <w:rsid w:val="0080184D"/>
    <w:rsid w:val="00801913"/>
    <w:rsid w:val="00801C69"/>
    <w:rsid w:val="00801D0C"/>
    <w:rsid w:val="00801F30"/>
    <w:rsid w:val="008023AE"/>
    <w:rsid w:val="008025C5"/>
    <w:rsid w:val="00802EB9"/>
    <w:rsid w:val="008033E4"/>
    <w:rsid w:val="00803667"/>
    <w:rsid w:val="00803A64"/>
    <w:rsid w:val="00803CE8"/>
    <w:rsid w:val="008042F3"/>
    <w:rsid w:val="00804448"/>
    <w:rsid w:val="008045DF"/>
    <w:rsid w:val="0080497B"/>
    <w:rsid w:val="00804BCA"/>
    <w:rsid w:val="00804C95"/>
    <w:rsid w:val="00805252"/>
    <w:rsid w:val="00806DB7"/>
    <w:rsid w:val="00807462"/>
    <w:rsid w:val="008100C0"/>
    <w:rsid w:val="008115EF"/>
    <w:rsid w:val="0081162D"/>
    <w:rsid w:val="00811A2A"/>
    <w:rsid w:val="00811F6E"/>
    <w:rsid w:val="0081280F"/>
    <w:rsid w:val="008128E7"/>
    <w:rsid w:val="00812ADC"/>
    <w:rsid w:val="0081324A"/>
    <w:rsid w:val="00813626"/>
    <w:rsid w:val="00813C63"/>
    <w:rsid w:val="00814043"/>
    <w:rsid w:val="00814FBE"/>
    <w:rsid w:val="008161F4"/>
    <w:rsid w:val="008165E4"/>
    <w:rsid w:val="008174CC"/>
    <w:rsid w:val="00817A21"/>
    <w:rsid w:val="0082023F"/>
    <w:rsid w:val="008206FD"/>
    <w:rsid w:val="00820EA0"/>
    <w:rsid w:val="00820FE4"/>
    <w:rsid w:val="00821239"/>
    <w:rsid w:val="008216C1"/>
    <w:rsid w:val="00821907"/>
    <w:rsid w:val="008219FB"/>
    <w:rsid w:val="00821C63"/>
    <w:rsid w:val="00821E56"/>
    <w:rsid w:val="00822BD8"/>
    <w:rsid w:val="008244D2"/>
    <w:rsid w:val="00824689"/>
    <w:rsid w:val="0082487F"/>
    <w:rsid w:val="00824B0D"/>
    <w:rsid w:val="00824F8A"/>
    <w:rsid w:val="00825638"/>
    <w:rsid w:val="00825F6D"/>
    <w:rsid w:val="008261EE"/>
    <w:rsid w:val="008264BA"/>
    <w:rsid w:val="00826D83"/>
    <w:rsid w:val="00826EE9"/>
    <w:rsid w:val="008274DE"/>
    <w:rsid w:val="0082751C"/>
    <w:rsid w:val="00827D00"/>
    <w:rsid w:val="0083028B"/>
    <w:rsid w:val="008306D8"/>
    <w:rsid w:val="00830E5D"/>
    <w:rsid w:val="00830F98"/>
    <w:rsid w:val="00831243"/>
    <w:rsid w:val="008312A1"/>
    <w:rsid w:val="00831796"/>
    <w:rsid w:val="008317BE"/>
    <w:rsid w:val="0083197D"/>
    <w:rsid w:val="0083203A"/>
    <w:rsid w:val="00832715"/>
    <w:rsid w:val="008328CD"/>
    <w:rsid w:val="00833F64"/>
    <w:rsid w:val="0083427E"/>
    <w:rsid w:val="008342F8"/>
    <w:rsid w:val="00834744"/>
    <w:rsid w:val="00835A55"/>
    <w:rsid w:val="00836435"/>
    <w:rsid w:val="00836AD7"/>
    <w:rsid w:val="00836C73"/>
    <w:rsid w:val="00837181"/>
    <w:rsid w:val="00837289"/>
    <w:rsid w:val="008372B9"/>
    <w:rsid w:val="00837650"/>
    <w:rsid w:val="0084033D"/>
    <w:rsid w:val="0084055C"/>
    <w:rsid w:val="0084060A"/>
    <w:rsid w:val="00840864"/>
    <w:rsid w:val="008413AA"/>
    <w:rsid w:val="00841642"/>
    <w:rsid w:val="00841EE5"/>
    <w:rsid w:val="00842508"/>
    <w:rsid w:val="0084288B"/>
    <w:rsid w:val="008439C1"/>
    <w:rsid w:val="00843C32"/>
    <w:rsid w:val="00844415"/>
    <w:rsid w:val="00844BEF"/>
    <w:rsid w:val="00844FCE"/>
    <w:rsid w:val="00845431"/>
    <w:rsid w:val="0084562F"/>
    <w:rsid w:val="008463E2"/>
    <w:rsid w:val="0084651F"/>
    <w:rsid w:val="008465C4"/>
    <w:rsid w:val="008466FA"/>
    <w:rsid w:val="008468EA"/>
    <w:rsid w:val="00847536"/>
    <w:rsid w:val="00847C07"/>
    <w:rsid w:val="008500EF"/>
    <w:rsid w:val="008501B0"/>
    <w:rsid w:val="00850516"/>
    <w:rsid w:val="00850C82"/>
    <w:rsid w:val="00851F89"/>
    <w:rsid w:val="00851FDC"/>
    <w:rsid w:val="008520DD"/>
    <w:rsid w:val="0085255D"/>
    <w:rsid w:val="00853A05"/>
    <w:rsid w:val="00853D03"/>
    <w:rsid w:val="00855960"/>
    <w:rsid w:val="00856286"/>
    <w:rsid w:val="00857DD1"/>
    <w:rsid w:val="0086041C"/>
    <w:rsid w:val="00860C48"/>
    <w:rsid w:val="00860EA9"/>
    <w:rsid w:val="0086157D"/>
    <w:rsid w:val="008615CA"/>
    <w:rsid w:val="00862371"/>
    <w:rsid w:val="008627DB"/>
    <w:rsid w:val="008631B1"/>
    <w:rsid w:val="00863669"/>
    <w:rsid w:val="008636B7"/>
    <w:rsid w:val="00863A24"/>
    <w:rsid w:val="00863BFE"/>
    <w:rsid w:val="008641BF"/>
    <w:rsid w:val="00864759"/>
    <w:rsid w:val="00864F7E"/>
    <w:rsid w:val="008653A3"/>
    <w:rsid w:val="00865B38"/>
    <w:rsid w:val="00866C00"/>
    <w:rsid w:val="008674F7"/>
    <w:rsid w:val="00867C2A"/>
    <w:rsid w:val="00867DAE"/>
    <w:rsid w:val="00870134"/>
    <w:rsid w:val="00871124"/>
    <w:rsid w:val="008716AF"/>
    <w:rsid w:val="00871ABB"/>
    <w:rsid w:val="00871BF9"/>
    <w:rsid w:val="00872227"/>
    <w:rsid w:val="00872758"/>
    <w:rsid w:val="0087280B"/>
    <w:rsid w:val="00872BA2"/>
    <w:rsid w:val="00872BD0"/>
    <w:rsid w:val="00873A42"/>
    <w:rsid w:val="00873ADE"/>
    <w:rsid w:val="008746A2"/>
    <w:rsid w:val="00874A6B"/>
    <w:rsid w:val="00874B35"/>
    <w:rsid w:val="00874C12"/>
    <w:rsid w:val="00875E63"/>
    <w:rsid w:val="00876507"/>
    <w:rsid w:val="008768DC"/>
    <w:rsid w:val="00876C79"/>
    <w:rsid w:val="00876D01"/>
    <w:rsid w:val="008776D2"/>
    <w:rsid w:val="0087792F"/>
    <w:rsid w:val="00877B14"/>
    <w:rsid w:val="00877E4B"/>
    <w:rsid w:val="0088025A"/>
    <w:rsid w:val="0088070D"/>
    <w:rsid w:val="00881B35"/>
    <w:rsid w:val="00881D15"/>
    <w:rsid w:val="00882CBD"/>
    <w:rsid w:val="00883313"/>
    <w:rsid w:val="0088375E"/>
    <w:rsid w:val="008844CC"/>
    <w:rsid w:val="00884DB5"/>
    <w:rsid w:val="00885664"/>
    <w:rsid w:val="00885681"/>
    <w:rsid w:val="00885D62"/>
    <w:rsid w:val="00885ECC"/>
    <w:rsid w:val="00885F35"/>
    <w:rsid w:val="00886052"/>
    <w:rsid w:val="00886A09"/>
    <w:rsid w:val="0089005C"/>
    <w:rsid w:val="00890759"/>
    <w:rsid w:val="008907FC"/>
    <w:rsid w:val="00890E15"/>
    <w:rsid w:val="00890FD8"/>
    <w:rsid w:val="008914A8"/>
    <w:rsid w:val="00891AE3"/>
    <w:rsid w:val="008922E9"/>
    <w:rsid w:val="00892551"/>
    <w:rsid w:val="00892CEB"/>
    <w:rsid w:val="00893092"/>
    <w:rsid w:val="008939C2"/>
    <w:rsid w:val="00893A84"/>
    <w:rsid w:val="00893B65"/>
    <w:rsid w:val="0089427E"/>
    <w:rsid w:val="00894CFE"/>
    <w:rsid w:val="00895101"/>
    <w:rsid w:val="0089520F"/>
    <w:rsid w:val="008954FC"/>
    <w:rsid w:val="00896187"/>
    <w:rsid w:val="008967DD"/>
    <w:rsid w:val="00896E0D"/>
    <w:rsid w:val="00897441"/>
    <w:rsid w:val="008975F2"/>
    <w:rsid w:val="008A02E6"/>
    <w:rsid w:val="008A06F1"/>
    <w:rsid w:val="008A08C3"/>
    <w:rsid w:val="008A08D6"/>
    <w:rsid w:val="008A1041"/>
    <w:rsid w:val="008A163D"/>
    <w:rsid w:val="008A1641"/>
    <w:rsid w:val="008A1723"/>
    <w:rsid w:val="008A1B8F"/>
    <w:rsid w:val="008A22AE"/>
    <w:rsid w:val="008A31FB"/>
    <w:rsid w:val="008A33A8"/>
    <w:rsid w:val="008A408A"/>
    <w:rsid w:val="008A41BB"/>
    <w:rsid w:val="008A4A35"/>
    <w:rsid w:val="008A4A48"/>
    <w:rsid w:val="008A5004"/>
    <w:rsid w:val="008A5190"/>
    <w:rsid w:val="008A5617"/>
    <w:rsid w:val="008A5998"/>
    <w:rsid w:val="008A670F"/>
    <w:rsid w:val="008A6DEA"/>
    <w:rsid w:val="008A7267"/>
    <w:rsid w:val="008A7662"/>
    <w:rsid w:val="008A7D98"/>
    <w:rsid w:val="008B00F2"/>
    <w:rsid w:val="008B01CF"/>
    <w:rsid w:val="008B13D1"/>
    <w:rsid w:val="008B1507"/>
    <w:rsid w:val="008B1711"/>
    <w:rsid w:val="008B1AB0"/>
    <w:rsid w:val="008B1CFD"/>
    <w:rsid w:val="008B3769"/>
    <w:rsid w:val="008B402F"/>
    <w:rsid w:val="008B40A4"/>
    <w:rsid w:val="008B4A63"/>
    <w:rsid w:val="008B51C4"/>
    <w:rsid w:val="008B561C"/>
    <w:rsid w:val="008B5658"/>
    <w:rsid w:val="008B57B5"/>
    <w:rsid w:val="008B63C5"/>
    <w:rsid w:val="008B7598"/>
    <w:rsid w:val="008C25A1"/>
    <w:rsid w:val="008C2845"/>
    <w:rsid w:val="008C49E2"/>
    <w:rsid w:val="008C4DDE"/>
    <w:rsid w:val="008C5350"/>
    <w:rsid w:val="008C615C"/>
    <w:rsid w:val="008C6223"/>
    <w:rsid w:val="008C6398"/>
    <w:rsid w:val="008C65B9"/>
    <w:rsid w:val="008C6F97"/>
    <w:rsid w:val="008C7074"/>
    <w:rsid w:val="008C762E"/>
    <w:rsid w:val="008C79A9"/>
    <w:rsid w:val="008D00CC"/>
    <w:rsid w:val="008D03BC"/>
    <w:rsid w:val="008D08D7"/>
    <w:rsid w:val="008D1577"/>
    <w:rsid w:val="008D1762"/>
    <w:rsid w:val="008D1BBB"/>
    <w:rsid w:val="008D1C39"/>
    <w:rsid w:val="008D1DF3"/>
    <w:rsid w:val="008D23A0"/>
    <w:rsid w:val="008D2A17"/>
    <w:rsid w:val="008D2AC7"/>
    <w:rsid w:val="008D2B54"/>
    <w:rsid w:val="008D31E4"/>
    <w:rsid w:val="008D341F"/>
    <w:rsid w:val="008D3552"/>
    <w:rsid w:val="008D35CD"/>
    <w:rsid w:val="008D3CFA"/>
    <w:rsid w:val="008D435F"/>
    <w:rsid w:val="008D44DC"/>
    <w:rsid w:val="008D46CB"/>
    <w:rsid w:val="008D48FC"/>
    <w:rsid w:val="008D4D5C"/>
    <w:rsid w:val="008D4E28"/>
    <w:rsid w:val="008D507D"/>
    <w:rsid w:val="008D55F4"/>
    <w:rsid w:val="008D5C45"/>
    <w:rsid w:val="008D5D6F"/>
    <w:rsid w:val="008D6368"/>
    <w:rsid w:val="008D6A38"/>
    <w:rsid w:val="008D6EDF"/>
    <w:rsid w:val="008D720B"/>
    <w:rsid w:val="008D72DA"/>
    <w:rsid w:val="008D7396"/>
    <w:rsid w:val="008D79CC"/>
    <w:rsid w:val="008D7C23"/>
    <w:rsid w:val="008D7DDA"/>
    <w:rsid w:val="008E0226"/>
    <w:rsid w:val="008E0613"/>
    <w:rsid w:val="008E0770"/>
    <w:rsid w:val="008E09AF"/>
    <w:rsid w:val="008E0B1F"/>
    <w:rsid w:val="008E18FB"/>
    <w:rsid w:val="008E248F"/>
    <w:rsid w:val="008E255C"/>
    <w:rsid w:val="008E2913"/>
    <w:rsid w:val="008E3088"/>
    <w:rsid w:val="008E3D46"/>
    <w:rsid w:val="008E441F"/>
    <w:rsid w:val="008E47E0"/>
    <w:rsid w:val="008E5A4C"/>
    <w:rsid w:val="008E5FE9"/>
    <w:rsid w:val="008E60CE"/>
    <w:rsid w:val="008E679F"/>
    <w:rsid w:val="008E6DA8"/>
    <w:rsid w:val="008E6F0E"/>
    <w:rsid w:val="008E77AE"/>
    <w:rsid w:val="008E7BB3"/>
    <w:rsid w:val="008F0899"/>
    <w:rsid w:val="008F0C2B"/>
    <w:rsid w:val="008F0E6D"/>
    <w:rsid w:val="008F269E"/>
    <w:rsid w:val="008F3290"/>
    <w:rsid w:val="008F32E1"/>
    <w:rsid w:val="008F3367"/>
    <w:rsid w:val="008F3772"/>
    <w:rsid w:val="008F37BE"/>
    <w:rsid w:val="008F3AE6"/>
    <w:rsid w:val="008F3B46"/>
    <w:rsid w:val="008F3F8D"/>
    <w:rsid w:val="008F4065"/>
    <w:rsid w:val="008F43AC"/>
    <w:rsid w:val="008F4737"/>
    <w:rsid w:val="008F4B87"/>
    <w:rsid w:val="008F4F9D"/>
    <w:rsid w:val="008F52FC"/>
    <w:rsid w:val="008F55A8"/>
    <w:rsid w:val="008F5B68"/>
    <w:rsid w:val="008F5DE6"/>
    <w:rsid w:val="008F693F"/>
    <w:rsid w:val="008F7585"/>
    <w:rsid w:val="008F792C"/>
    <w:rsid w:val="009007CA"/>
    <w:rsid w:val="00900A66"/>
    <w:rsid w:val="0090166C"/>
    <w:rsid w:val="009019AD"/>
    <w:rsid w:val="00902121"/>
    <w:rsid w:val="009025AC"/>
    <w:rsid w:val="0090260A"/>
    <w:rsid w:val="009027E4"/>
    <w:rsid w:val="00902AF7"/>
    <w:rsid w:val="00903E21"/>
    <w:rsid w:val="00903E7F"/>
    <w:rsid w:val="009045F2"/>
    <w:rsid w:val="00904824"/>
    <w:rsid w:val="0090511A"/>
    <w:rsid w:val="00906315"/>
    <w:rsid w:val="00906578"/>
    <w:rsid w:val="00907EEF"/>
    <w:rsid w:val="0091078B"/>
    <w:rsid w:val="00910881"/>
    <w:rsid w:val="00910D6F"/>
    <w:rsid w:val="00910E9A"/>
    <w:rsid w:val="00910EE8"/>
    <w:rsid w:val="00911A97"/>
    <w:rsid w:val="00911E1A"/>
    <w:rsid w:val="0091202D"/>
    <w:rsid w:val="009127BD"/>
    <w:rsid w:val="009127CA"/>
    <w:rsid w:val="009128CA"/>
    <w:rsid w:val="00912B76"/>
    <w:rsid w:val="009138EB"/>
    <w:rsid w:val="00913AE5"/>
    <w:rsid w:val="00913E29"/>
    <w:rsid w:val="00914050"/>
    <w:rsid w:val="00914443"/>
    <w:rsid w:val="00914714"/>
    <w:rsid w:val="00915D22"/>
    <w:rsid w:val="00915E79"/>
    <w:rsid w:val="00916634"/>
    <w:rsid w:val="009168F4"/>
    <w:rsid w:val="00916C35"/>
    <w:rsid w:val="00916C40"/>
    <w:rsid w:val="00916DF2"/>
    <w:rsid w:val="0091798A"/>
    <w:rsid w:val="0091799F"/>
    <w:rsid w:val="00917D80"/>
    <w:rsid w:val="00917F16"/>
    <w:rsid w:val="009207FC"/>
    <w:rsid w:val="00920BF3"/>
    <w:rsid w:val="00920C9E"/>
    <w:rsid w:val="00920F3E"/>
    <w:rsid w:val="00920F59"/>
    <w:rsid w:val="0092150F"/>
    <w:rsid w:val="009215F5"/>
    <w:rsid w:val="009221B4"/>
    <w:rsid w:val="009225EB"/>
    <w:rsid w:val="00922C88"/>
    <w:rsid w:val="00922E93"/>
    <w:rsid w:val="0092300C"/>
    <w:rsid w:val="0092315E"/>
    <w:rsid w:val="009237E6"/>
    <w:rsid w:val="00923B40"/>
    <w:rsid w:val="00923BDC"/>
    <w:rsid w:val="009247AA"/>
    <w:rsid w:val="00924F02"/>
    <w:rsid w:val="0092516E"/>
    <w:rsid w:val="009251C2"/>
    <w:rsid w:val="0092542C"/>
    <w:rsid w:val="00925705"/>
    <w:rsid w:val="00925D05"/>
    <w:rsid w:val="0092601D"/>
    <w:rsid w:val="00926694"/>
    <w:rsid w:val="00926DE9"/>
    <w:rsid w:val="00927BF0"/>
    <w:rsid w:val="00927DF2"/>
    <w:rsid w:val="00930092"/>
    <w:rsid w:val="009306C5"/>
    <w:rsid w:val="00931536"/>
    <w:rsid w:val="009320E6"/>
    <w:rsid w:val="009324DB"/>
    <w:rsid w:val="0093296F"/>
    <w:rsid w:val="00933010"/>
    <w:rsid w:val="00933313"/>
    <w:rsid w:val="009333BD"/>
    <w:rsid w:val="00933DCB"/>
    <w:rsid w:val="009341B1"/>
    <w:rsid w:val="00934444"/>
    <w:rsid w:val="009346FC"/>
    <w:rsid w:val="009348A3"/>
    <w:rsid w:val="0093499A"/>
    <w:rsid w:val="00935C6C"/>
    <w:rsid w:val="00935E49"/>
    <w:rsid w:val="00936AB5"/>
    <w:rsid w:val="00937515"/>
    <w:rsid w:val="00937837"/>
    <w:rsid w:val="00937DD0"/>
    <w:rsid w:val="00937E78"/>
    <w:rsid w:val="00937F46"/>
    <w:rsid w:val="00937F6B"/>
    <w:rsid w:val="009404FE"/>
    <w:rsid w:val="00940B90"/>
    <w:rsid w:val="009415C4"/>
    <w:rsid w:val="009416C1"/>
    <w:rsid w:val="00941957"/>
    <w:rsid w:val="00941AC3"/>
    <w:rsid w:val="00941C09"/>
    <w:rsid w:val="00941DB2"/>
    <w:rsid w:val="00941F15"/>
    <w:rsid w:val="0094332F"/>
    <w:rsid w:val="00943861"/>
    <w:rsid w:val="00943D09"/>
    <w:rsid w:val="00944BF2"/>
    <w:rsid w:val="009450DA"/>
    <w:rsid w:val="009452A7"/>
    <w:rsid w:val="009454D6"/>
    <w:rsid w:val="00945D3A"/>
    <w:rsid w:val="009475A4"/>
    <w:rsid w:val="00947CB3"/>
    <w:rsid w:val="00947CCD"/>
    <w:rsid w:val="009504A2"/>
    <w:rsid w:val="00950DC3"/>
    <w:rsid w:val="009512B7"/>
    <w:rsid w:val="00951488"/>
    <w:rsid w:val="00951A57"/>
    <w:rsid w:val="00951B4F"/>
    <w:rsid w:val="00951E8F"/>
    <w:rsid w:val="00951E92"/>
    <w:rsid w:val="00952C14"/>
    <w:rsid w:val="0095301F"/>
    <w:rsid w:val="0095311B"/>
    <w:rsid w:val="009534BC"/>
    <w:rsid w:val="009551C7"/>
    <w:rsid w:val="009556C0"/>
    <w:rsid w:val="00955970"/>
    <w:rsid w:val="009559A1"/>
    <w:rsid w:val="00955A09"/>
    <w:rsid w:val="00955EC5"/>
    <w:rsid w:val="00955FB8"/>
    <w:rsid w:val="0095616F"/>
    <w:rsid w:val="009567E6"/>
    <w:rsid w:val="00956F0E"/>
    <w:rsid w:val="00957230"/>
    <w:rsid w:val="0096015B"/>
    <w:rsid w:val="0096054C"/>
    <w:rsid w:val="00960C5C"/>
    <w:rsid w:val="00960CE5"/>
    <w:rsid w:val="00961071"/>
    <w:rsid w:val="009613B4"/>
    <w:rsid w:val="00961415"/>
    <w:rsid w:val="00961A15"/>
    <w:rsid w:val="009621C3"/>
    <w:rsid w:val="00962D62"/>
    <w:rsid w:val="00962EE6"/>
    <w:rsid w:val="00963C1D"/>
    <w:rsid w:val="00964100"/>
    <w:rsid w:val="00964364"/>
    <w:rsid w:val="009647CD"/>
    <w:rsid w:val="0096495A"/>
    <w:rsid w:val="009651AB"/>
    <w:rsid w:val="0096581D"/>
    <w:rsid w:val="009669A4"/>
    <w:rsid w:val="0096771F"/>
    <w:rsid w:val="009706AC"/>
    <w:rsid w:val="00970AF7"/>
    <w:rsid w:val="00970B7D"/>
    <w:rsid w:val="00970E53"/>
    <w:rsid w:val="00970F85"/>
    <w:rsid w:val="009712C6"/>
    <w:rsid w:val="009714D2"/>
    <w:rsid w:val="00971962"/>
    <w:rsid w:val="00971FBE"/>
    <w:rsid w:val="009720C4"/>
    <w:rsid w:val="009722BE"/>
    <w:rsid w:val="00972999"/>
    <w:rsid w:val="00972F8C"/>
    <w:rsid w:val="0097325E"/>
    <w:rsid w:val="0097342C"/>
    <w:rsid w:val="00973874"/>
    <w:rsid w:val="009740A3"/>
    <w:rsid w:val="00974B2A"/>
    <w:rsid w:val="00974ED2"/>
    <w:rsid w:val="0097506C"/>
    <w:rsid w:val="00975447"/>
    <w:rsid w:val="009754A2"/>
    <w:rsid w:val="009755EA"/>
    <w:rsid w:val="00975777"/>
    <w:rsid w:val="00975D49"/>
    <w:rsid w:val="00976150"/>
    <w:rsid w:val="00976760"/>
    <w:rsid w:val="009768F5"/>
    <w:rsid w:val="00976D3A"/>
    <w:rsid w:val="00976E95"/>
    <w:rsid w:val="00977147"/>
    <w:rsid w:val="009804F8"/>
    <w:rsid w:val="00980C16"/>
    <w:rsid w:val="00982180"/>
    <w:rsid w:val="00982ECB"/>
    <w:rsid w:val="00983197"/>
    <w:rsid w:val="009833E7"/>
    <w:rsid w:val="00983473"/>
    <w:rsid w:val="009834F7"/>
    <w:rsid w:val="009839B9"/>
    <w:rsid w:val="00983A36"/>
    <w:rsid w:val="00983A67"/>
    <w:rsid w:val="009841AD"/>
    <w:rsid w:val="00984E80"/>
    <w:rsid w:val="00985511"/>
    <w:rsid w:val="009860B8"/>
    <w:rsid w:val="009865B9"/>
    <w:rsid w:val="00986DC5"/>
    <w:rsid w:val="00987114"/>
    <w:rsid w:val="009879F4"/>
    <w:rsid w:val="00987CE7"/>
    <w:rsid w:val="00987EBB"/>
    <w:rsid w:val="009904A6"/>
    <w:rsid w:val="00990663"/>
    <w:rsid w:val="00990EDE"/>
    <w:rsid w:val="00991CED"/>
    <w:rsid w:val="00991D88"/>
    <w:rsid w:val="00991F2A"/>
    <w:rsid w:val="009921DD"/>
    <w:rsid w:val="00992ADD"/>
    <w:rsid w:val="009932B7"/>
    <w:rsid w:val="00994635"/>
    <w:rsid w:val="00994E2D"/>
    <w:rsid w:val="00995460"/>
    <w:rsid w:val="009957F1"/>
    <w:rsid w:val="0099593D"/>
    <w:rsid w:val="0099641A"/>
    <w:rsid w:val="00996B48"/>
    <w:rsid w:val="0099739B"/>
    <w:rsid w:val="009977DD"/>
    <w:rsid w:val="00997ABF"/>
    <w:rsid w:val="009A0C3A"/>
    <w:rsid w:val="009A10C4"/>
    <w:rsid w:val="009A14C9"/>
    <w:rsid w:val="009A195C"/>
    <w:rsid w:val="009A23ED"/>
    <w:rsid w:val="009A2BA6"/>
    <w:rsid w:val="009A35E3"/>
    <w:rsid w:val="009A37EC"/>
    <w:rsid w:val="009A4245"/>
    <w:rsid w:val="009A43AE"/>
    <w:rsid w:val="009A4455"/>
    <w:rsid w:val="009A45CA"/>
    <w:rsid w:val="009A4EAE"/>
    <w:rsid w:val="009A4EF3"/>
    <w:rsid w:val="009A51E1"/>
    <w:rsid w:val="009A5270"/>
    <w:rsid w:val="009A55A2"/>
    <w:rsid w:val="009A5B5D"/>
    <w:rsid w:val="009A5B99"/>
    <w:rsid w:val="009A5F19"/>
    <w:rsid w:val="009A62DA"/>
    <w:rsid w:val="009A68EC"/>
    <w:rsid w:val="009A7A86"/>
    <w:rsid w:val="009B0731"/>
    <w:rsid w:val="009B0C70"/>
    <w:rsid w:val="009B1063"/>
    <w:rsid w:val="009B1706"/>
    <w:rsid w:val="009B17AB"/>
    <w:rsid w:val="009B1C39"/>
    <w:rsid w:val="009B1F38"/>
    <w:rsid w:val="009B1FEF"/>
    <w:rsid w:val="009B2178"/>
    <w:rsid w:val="009B26D3"/>
    <w:rsid w:val="009B358B"/>
    <w:rsid w:val="009B3C78"/>
    <w:rsid w:val="009B3FAA"/>
    <w:rsid w:val="009B43D7"/>
    <w:rsid w:val="009B4577"/>
    <w:rsid w:val="009B491D"/>
    <w:rsid w:val="009B5764"/>
    <w:rsid w:val="009B57ED"/>
    <w:rsid w:val="009B58DE"/>
    <w:rsid w:val="009B5F22"/>
    <w:rsid w:val="009B63DE"/>
    <w:rsid w:val="009B672A"/>
    <w:rsid w:val="009B691F"/>
    <w:rsid w:val="009B6F6A"/>
    <w:rsid w:val="009B7E0B"/>
    <w:rsid w:val="009C04AD"/>
    <w:rsid w:val="009C08D5"/>
    <w:rsid w:val="009C0904"/>
    <w:rsid w:val="009C0A47"/>
    <w:rsid w:val="009C0DBB"/>
    <w:rsid w:val="009C0DEB"/>
    <w:rsid w:val="009C0F12"/>
    <w:rsid w:val="009C0FF9"/>
    <w:rsid w:val="009C1D39"/>
    <w:rsid w:val="009C2123"/>
    <w:rsid w:val="009C2377"/>
    <w:rsid w:val="009C2418"/>
    <w:rsid w:val="009C2471"/>
    <w:rsid w:val="009C30B6"/>
    <w:rsid w:val="009C337A"/>
    <w:rsid w:val="009C344A"/>
    <w:rsid w:val="009C3AA2"/>
    <w:rsid w:val="009C468E"/>
    <w:rsid w:val="009C47D0"/>
    <w:rsid w:val="009C48F3"/>
    <w:rsid w:val="009C4FB3"/>
    <w:rsid w:val="009C5150"/>
    <w:rsid w:val="009C5762"/>
    <w:rsid w:val="009C5833"/>
    <w:rsid w:val="009C59CF"/>
    <w:rsid w:val="009C61DB"/>
    <w:rsid w:val="009C71EB"/>
    <w:rsid w:val="009C76B0"/>
    <w:rsid w:val="009C7818"/>
    <w:rsid w:val="009C7AA5"/>
    <w:rsid w:val="009C7E2A"/>
    <w:rsid w:val="009C7E89"/>
    <w:rsid w:val="009D068E"/>
    <w:rsid w:val="009D0CF3"/>
    <w:rsid w:val="009D0DEB"/>
    <w:rsid w:val="009D1491"/>
    <w:rsid w:val="009D1C60"/>
    <w:rsid w:val="009D22C3"/>
    <w:rsid w:val="009D250E"/>
    <w:rsid w:val="009D30FE"/>
    <w:rsid w:val="009D3ACE"/>
    <w:rsid w:val="009D3E3F"/>
    <w:rsid w:val="009D42C4"/>
    <w:rsid w:val="009D4693"/>
    <w:rsid w:val="009D5257"/>
    <w:rsid w:val="009D537D"/>
    <w:rsid w:val="009D5A66"/>
    <w:rsid w:val="009D5CC4"/>
    <w:rsid w:val="009D64DF"/>
    <w:rsid w:val="009D66E6"/>
    <w:rsid w:val="009D6E4A"/>
    <w:rsid w:val="009D733F"/>
    <w:rsid w:val="009D7EC6"/>
    <w:rsid w:val="009D7F7E"/>
    <w:rsid w:val="009D7FD2"/>
    <w:rsid w:val="009E06B5"/>
    <w:rsid w:val="009E0B86"/>
    <w:rsid w:val="009E0DF9"/>
    <w:rsid w:val="009E10BE"/>
    <w:rsid w:val="009E1964"/>
    <w:rsid w:val="009E2433"/>
    <w:rsid w:val="009E27AF"/>
    <w:rsid w:val="009E3588"/>
    <w:rsid w:val="009E3DB2"/>
    <w:rsid w:val="009E58FD"/>
    <w:rsid w:val="009E59B2"/>
    <w:rsid w:val="009E5A05"/>
    <w:rsid w:val="009E5C36"/>
    <w:rsid w:val="009E5F16"/>
    <w:rsid w:val="009E65DA"/>
    <w:rsid w:val="009E6B01"/>
    <w:rsid w:val="009E7314"/>
    <w:rsid w:val="009E75D5"/>
    <w:rsid w:val="009E799F"/>
    <w:rsid w:val="009E7DDF"/>
    <w:rsid w:val="009F04EB"/>
    <w:rsid w:val="009F08C2"/>
    <w:rsid w:val="009F14D1"/>
    <w:rsid w:val="009F1DA8"/>
    <w:rsid w:val="009F260F"/>
    <w:rsid w:val="009F26DB"/>
    <w:rsid w:val="009F2C41"/>
    <w:rsid w:val="009F3388"/>
    <w:rsid w:val="009F33C0"/>
    <w:rsid w:val="009F3444"/>
    <w:rsid w:val="009F3885"/>
    <w:rsid w:val="009F44F1"/>
    <w:rsid w:val="009F45E8"/>
    <w:rsid w:val="009F4D4B"/>
    <w:rsid w:val="009F5953"/>
    <w:rsid w:val="009F5A20"/>
    <w:rsid w:val="009F5CA9"/>
    <w:rsid w:val="009F65CE"/>
    <w:rsid w:val="009F68BA"/>
    <w:rsid w:val="009F68BB"/>
    <w:rsid w:val="009F79E8"/>
    <w:rsid w:val="00A0095C"/>
    <w:rsid w:val="00A0152F"/>
    <w:rsid w:val="00A019B2"/>
    <w:rsid w:val="00A01A7E"/>
    <w:rsid w:val="00A01B13"/>
    <w:rsid w:val="00A01E70"/>
    <w:rsid w:val="00A0236D"/>
    <w:rsid w:val="00A02521"/>
    <w:rsid w:val="00A02D45"/>
    <w:rsid w:val="00A02E8F"/>
    <w:rsid w:val="00A02E94"/>
    <w:rsid w:val="00A0327C"/>
    <w:rsid w:val="00A0387F"/>
    <w:rsid w:val="00A03F00"/>
    <w:rsid w:val="00A044C3"/>
    <w:rsid w:val="00A046C6"/>
    <w:rsid w:val="00A0470E"/>
    <w:rsid w:val="00A04914"/>
    <w:rsid w:val="00A04FCA"/>
    <w:rsid w:val="00A051D7"/>
    <w:rsid w:val="00A054D5"/>
    <w:rsid w:val="00A065C6"/>
    <w:rsid w:val="00A06D77"/>
    <w:rsid w:val="00A07336"/>
    <w:rsid w:val="00A07866"/>
    <w:rsid w:val="00A11162"/>
    <w:rsid w:val="00A12F18"/>
    <w:rsid w:val="00A1324E"/>
    <w:rsid w:val="00A132C2"/>
    <w:rsid w:val="00A133C1"/>
    <w:rsid w:val="00A13818"/>
    <w:rsid w:val="00A1442C"/>
    <w:rsid w:val="00A14DC4"/>
    <w:rsid w:val="00A1514B"/>
    <w:rsid w:val="00A16132"/>
    <w:rsid w:val="00A171A7"/>
    <w:rsid w:val="00A175A6"/>
    <w:rsid w:val="00A201BB"/>
    <w:rsid w:val="00A20503"/>
    <w:rsid w:val="00A206C0"/>
    <w:rsid w:val="00A20C66"/>
    <w:rsid w:val="00A21098"/>
    <w:rsid w:val="00A2124B"/>
    <w:rsid w:val="00A21633"/>
    <w:rsid w:val="00A21C17"/>
    <w:rsid w:val="00A224E6"/>
    <w:rsid w:val="00A226FB"/>
    <w:rsid w:val="00A22C22"/>
    <w:rsid w:val="00A231F7"/>
    <w:rsid w:val="00A23426"/>
    <w:rsid w:val="00A24364"/>
    <w:rsid w:val="00A2439B"/>
    <w:rsid w:val="00A24632"/>
    <w:rsid w:val="00A24B1E"/>
    <w:rsid w:val="00A25191"/>
    <w:rsid w:val="00A25566"/>
    <w:rsid w:val="00A25B55"/>
    <w:rsid w:val="00A25E0C"/>
    <w:rsid w:val="00A261BC"/>
    <w:rsid w:val="00A2620B"/>
    <w:rsid w:val="00A263EE"/>
    <w:rsid w:val="00A265EF"/>
    <w:rsid w:val="00A26744"/>
    <w:rsid w:val="00A26A57"/>
    <w:rsid w:val="00A26B86"/>
    <w:rsid w:val="00A27056"/>
    <w:rsid w:val="00A27BB4"/>
    <w:rsid w:val="00A301BA"/>
    <w:rsid w:val="00A3021D"/>
    <w:rsid w:val="00A31BC6"/>
    <w:rsid w:val="00A31EED"/>
    <w:rsid w:val="00A3207D"/>
    <w:rsid w:val="00A32760"/>
    <w:rsid w:val="00A32820"/>
    <w:rsid w:val="00A32D5D"/>
    <w:rsid w:val="00A33029"/>
    <w:rsid w:val="00A331B2"/>
    <w:rsid w:val="00A332D7"/>
    <w:rsid w:val="00A3331F"/>
    <w:rsid w:val="00A3346B"/>
    <w:rsid w:val="00A33819"/>
    <w:rsid w:val="00A33AF3"/>
    <w:rsid w:val="00A33B4C"/>
    <w:rsid w:val="00A34B51"/>
    <w:rsid w:val="00A3511C"/>
    <w:rsid w:val="00A3535D"/>
    <w:rsid w:val="00A360EB"/>
    <w:rsid w:val="00A36ADF"/>
    <w:rsid w:val="00A36E1A"/>
    <w:rsid w:val="00A37A86"/>
    <w:rsid w:val="00A4073E"/>
    <w:rsid w:val="00A41412"/>
    <w:rsid w:val="00A41817"/>
    <w:rsid w:val="00A41903"/>
    <w:rsid w:val="00A4190C"/>
    <w:rsid w:val="00A41A2C"/>
    <w:rsid w:val="00A41E59"/>
    <w:rsid w:val="00A42324"/>
    <w:rsid w:val="00A4256A"/>
    <w:rsid w:val="00A42D39"/>
    <w:rsid w:val="00A433BF"/>
    <w:rsid w:val="00A43430"/>
    <w:rsid w:val="00A43448"/>
    <w:rsid w:val="00A4453D"/>
    <w:rsid w:val="00A46615"/>
    <w:rsid w:val="00A46A0E"/>
    <w:rsid w:val="00A46AA6"/>
    <w:rsid w:val="00A47208"/>
    <w:rsid w:val="00A47588"/>
    <w:rsid w:val="00A47BFA"/>
    <w:rsid w:val="00A50779"/>
    <w:rsid w:val="00A50944"/>
    <w:rsid w:val="00A509F9"/>
    <w:rsid w:val="00A5142E"/>
    <w:rsid w:val="00A51952"/>
    <w:rsid w:val="00A51ACF"/>
    <w:rsid w:val="00A51B3F"/>
    <w:rsid w:val="00A526D6"/>
    <w:rsid w:val="00A5297F"/>
    <w:rsid w:val="00A53146"/>
    <w:rsid w:val="00A5323B"/>
    <w:rsid w:val="00A538FE"/>
    <w:rsid w:val="00A53933"/>
    <w:rsid w:val="00A53BCD"/>
    <w:rsid w:val="00A53EDB"/>
    <w:rsid w:val="00A53FAF"/>
    <w:rsid w:val="00A54008"/>
    <w:rsid w:val="00A54570"/>
    <w:rsid w:val="00A54BF9"/>
    <w:rsid w:val="00A54DD2"/>
    <w:rsid w:val="00A55697"/>
    <w:rsid w:val="00A55711"/>
    <w:rsid w:val="00A55DAC"/>
    <w:rsid w:val="00A56C56"/>
    <w:rsid w:val="00A56D76"/>
    <w:rsid w:val="00A57D8D"/>
    <w:rsid w:val="00A605A5"/>
    <w:rsid w:val="00A605FD"/>
    <w:rsid w:val="00A60722"/>
    <w:rsid w:val="00A60795"/>
    <w:rsid w:val="00A60A46"/>
    <w:rsid w:val="00A60E97"/>
    <w:rsid w:val="00A6256E"/>
    <w:rsid w:val="00A63A8D"/>
    <w:rsid w:val="00A63C19"/>
    <w:rsid w:val="00A64021"/>
    <w:rsid w:val="00A642B9"/>
    <w:rsid w:val="00A644D8"/>
    <w:rsid w:val="00A64549"/>
    <w:rsid w:val="00A64B3A"/>
    <w:rsid w:val="00A64C1A"/>
    <w:rsid w:val="00A64C46"/>
    <w:rsid w:val="00A65386"/>
    <w:rsid w:val="00A65F67"/>
    <w:rsid w:val="00A666BF"/>
    <w:rsid w:val="00A667BB"/>
    <w:rsid w:val="00A66A6C"/>
    <w:rsid w:val="00A66F8F"/>
    <w:rsid w:val="00A70020"/>
    <w:rsid w:val="00A7065D"/>
    <w:rsid w:val="00A70AE8"/>
    <w:rsid w:val="00A715BE"/>
    <w:rsid w:val="00A71634"/>
    <w:rsid w:val="00A719DA"/>
    <w:rsid w:val="00A71A10"/>
    <w:rsid w:val="00A71E16"/>
    <w:rsid w:val="00A72360"/>
    <w:rsid w:val="00A72924"/>
    <w:rsid w:val="00A72D46"/>
    <w:rsid w:val="00A730C3"/>
    <w:rsid w:val="00A731B7"/>
    <w:rsid w:val="00A7331E"/>
    <w:rsid w:val="00A734CB"/>
    <w:rsid w:val="00A735AA"/>
    <w:rsid w:val="00A738D8"/>
    <w:rsid w:val="00A738E5"/>
    <w:rsid w:val="00A74B44"/>
    <w:rsid w:val="00A752B9"/>
    <w:rsid w:val="00A757D9"/>
    <w:rsid w:val="00A76795"/>
    <w:rsid w:val="00A76A2A"/>
    <w:rsid w:val="00A76D65"/>
    <w:rsid w:val="00A773BA"/>
    <w:rsid w:val="00A77696"/>
    <w:rsid w:val="00A776BD"/>
    <w:rsid w:val="00A7778F"/>
    <w:rsid w:val="00A7790C"/>
    <w:rsid w:val="00A77951"/>
    <w:rsid w:val="00A77D76"/>
    <w:rsid w:val="00A800BA"/>
    <w:rsid w:val="00A80B69"/>
    <w:rsid w:val="00A80D49"/>
    <w:rsid w:val="00A80F28"/>
    <w:rsid w:val="00A810CD"/>
    <w:rsid w:val="00A810EF"/>
    <w:rsid w:val="00A81A9D"/>
    <w:rsid w:val="00A81E38"/>
    <w:rsid w:val="00A83118"/>
    <w:rsid w:val="00A8373F"/>
    <w:rsid w:val="00A8380A"/>
    <w:rsid w:val="00A83A91"/>
    <w:rsid w:val="00A84232"/>
    <w:rsid w:val="00A84A08"/>
    <w:rsid w:val="00A84FEF"/>
    <w:rsid w:val="00A853EC"/>
    <w:rsid w:val="00A85609"/>
    <w:rsid w:val="00A866DB"/>
    <w:rsid w:val="00A86E6A"/>
    <w:rsid w:val="00A871DA"/>
    <w:rsid w:val="00A873DD"/>
    <w:rsid w:val="00A87474"/>
    <w:rsid w:val="00A8756F"/>
    <w:rsid w:val="00A875C3"/>
    <w:rsid w:val="00A90885"/>
    <w:rsid w:val="00A90B23"/>
    <w:rsid w:val="00A91F2B"/>
    <w:rsid w:val="00A9213C"/>
    <w:rsid w:val="00A92583"/>
    <w:rsid w:val="00A928AF"/>
    <w:rsid w:val="00A92960"/>
    <w:rsid w:val="00A935D5"/>
    <w:rsid w:val="00A93908"/>
    <w:rsid w:val="00A940E0"/>
    <w:rsid w:val="00A9481B"/>
    <w:rsid w:val="00A94F14"/>
    <w:rsid w:val="00A94F47"/>
    <w:rsid w:val="00A95847"/>
    <w:rsid w:val="00A95CCB"/>
    <w:rsid w:val="00A96044"/>
    <w:rsid w:val="00A9636A"/>
    <w:rsid w:val="00A96D21"/>
    <w:rsid w:val="00AA0207"/>
    <w:rsid w:val="00AA1014"/>
    <w:rsid w:val="00AA12DC"/>
    <w:rsid w:val="00AA3184"/>
    <w:rsid w:val="00AA39E0"/>
    <w:rsid w:val="00AA3EF0"/>
    <w:rsid w:val="00AA4584"/>
    <w:rsid w:val="00AA4A4A"/>
    <w:rsid w:val="00AA4C74"/>
    <w:rsid w:val="00AA4DE3"/>
    <w:rsid w:val="00AA4F68"/>
    <w:rsid w:val="00AA527D"/>
    <w:rsid w:val="00AA5D54"/>
    <w:rsid w:val="00AA5EA2"/>
    <w:rsid w:val="00AA6ECE"/>
    <w:rsid w:val="00AA77A5"/>
    <w:rsid w:val="00AA7881"/>
    <w:rsid w:val="00AA79F1"/>
    <w:rsid w:val="00AA7F9D"/>
    <w:rsid w:val="00AB027E"/>
    <w:rsid w:val="00AB06F6"/>
    <w:rsid w:val="00AB0FEC"/>
    <w:rsid w:val="00AB152B"/>
    <w:rsid w:val="00AB1603"/>
    <w:rsid w:val="00AB1834"/>
    <w:rsid w:val="00AB1A0D"/>
    <w:rsid w:val="00AB2347"/>
    <w:rsid w:val="00AB36AA"/>
    <w:rsid w:val="00AB38E1"/>
    <w:rsid w:val="00AB3E6A"/>
    <w:rsid w:val="00AB3FDC"/>
    <w:rsid w:val="00AB51E8"/>
    <w:rsid w:val="00AB626E"/>
    <w:rsid w:val="00AB6993"/>
    <w:rsid w:val="00AB69F3"/>
    <w:rsid w:val="00AB6D60"/>
    <w:rsid w:val="00AB73D0"/>
    <w:rsid w:val="00AB74B6"/>
    <w:rsid w:val="00AB7629"/>
    <w:rsid w:val="00AB7757"/>
    <w:rsid w:val="00AC01AF"/>
    <w:rsid w:val="00AC0B6C"/>
    <w:rsid w:val="00AC165E"/>
    <w:rsid w:val="00AC17CD"/>
    <w:rsid w:val="00AC18A4"/>
    <w:rsid w:val="00AC18B1"/>
    <w:rsid w:val="00AC1F62"/>
    <w:rsid w:val="00AC23F9"/>
    <w:rsid w:val="00AC2EF0"/>
    <w:rsid w:val="00AC305F"/>
    <w:rsid w:val="00AC30E3"/>
    <w:rsid w:val="00AC3C28"/>
    <w:rsid w:val="00AC3E6F"/>
    <w:rsid w:val="00AC3E84"/>
    <w:rsid w:val="00AC4DEE"/>
    <w:rsid w:val="00AC4EDA"/>
    <w:rsid w:val="00AC59B6"/>
    <w:rsid w:val="00AC5BE6"/>
    <w:rsid w:val="00AC658B"/>
    <w:rsid w:val="00AC6D62"/>
    <w:rsid w:val="00AC6E73"/>
    <w:rsid w:val="00AC7B4C"/>
    <w:rsid w:val="00AC7DE0"/>
    <w:rsid w:val="00AC7E2F"/>
    <w:rsid w:val="00AD051A"/>
    <w:rsid w:val="00AD0A97"/>
    <w:rsid w:val="00AD121E"/>
    <w:rsid w:val="00AD159E"/>
    <w:rsid w:val="00AD1D94"/>
    <w:rsid w:val="00AD2380"/>
    <w:rsid w:val="00AD2384"/>
    <w:rsid w:val="00AD2CDC"/>
    <w:rsid w:val="00AD3433"/>
    <w:rsid w:val="00AD36DD"/>
    <w:rsid w:val="00AD3B1D"/>
    <w:rsid w:val="00AD409F"/>
    <w:rsid w:val="00AD4F60"/>
    <w:rsid w:val="00AD50CC"/>
    <w:rsid w:val="00AD5759"/>
    <w:rsid w:val="00AD5898"/>
    <w:rsid w:val="00AD6605"/>
    <w:rsid w:val="00AD687D"/>
    <w:rsid w:val="00AD6D40"/>
    <w:rsid w:val="00AD7270"/>
    <w:rsid w:val="00AD7481"/>
    <w:rsid w:val="00AD75CF"/>
    <w:rsid w:val="00AD7EE0"/>
    <w:rsid w:val="00AE0A7F"/>
    <w:rsid w:val="00AE0B62"/>
    <w:rsid w:val="00AE10F3"/>
    <w:rsid w:val="00AE13B8"/>
    <w:rsid w:val="00AE1420"/>
    <w:rsid w:val="00AE1BB2"/>
    <w:rsid w:val="00AE1C58"/>
    <w:rsid w:val="00AE21C8"/>
    <w:rsid w:val="00AE24C6"/>
    <w:rsid w:val="00AE2830"/>
    <w:rsid w:val="00AE290D"/>
    <w:rsid w:val="00AE2927"/>
    <w:rsid w:val="00AE356E"/>
    <w:rsid w:val="00AE3A5F"/>
    <w:rsid w:val="00AE3D7D"/>
    <w:rsid w:val="00AE3F8A"/>
    <w:rsid w:val="00AE42C5"/>
    <w:rsid w:val="00AE4659"/>
    <w:rsid w:val="00AE4C8A"/>
    <w:rsid w:val="00AE5265"/>
    <w:rsid w:val="00AE74EA"/>
    <w:rsid w:val="00AE7CE9"/>
    <w:rsid w:val="00AE7F0F"/>
    <w:rsid w:val="00AF0C67"/>
    <w:rsid w:val="00AF1BDA"/>
    <w:rsid w:val="00AF1D1E"/>
    <w:rsid w:val="00AF241B"/>
    <w:rsid w:val="00AF24A9"/>
    <w:rsid w:val="00AF263C"/>
    <w:rsid w:val="00AF313A"/>
    <w:rsid w:val="00AF333B"/>
    <w:rsid w:val="00AF37DA"/>
    <w:rsid w:val="00AF3E42"/>
    <w:rsid w:val="00AF4707"/>
    <w:rsid w:val="00AF4DE0"/>
    <w:rsid w:val="00AF51B6"/>
    <w:rsid w:val="00AF55B2"/>
    <w:rsid w:val="00AF581A"/>
    <w:rsid w:val="00AF5E02"/>
    <w:rsid w:val="00AF657E"/>
    <w:rsid w:val="00AF681C"/>
    <w:rsid w:val="00AF6E7D"/>
    <w:rsid w:val="00AF6F7E"/>
    <w:rsid w:val="00AF76C1"/>
    <w:rsid w:val="00AF7E9C"/>
    <w:rsid w:val="00AF7EF5"/>
    <w:rsid w:val="00B001BF"/>
    <w:rsid w:val="00B009B4"/>
    <w:rsid w:val="00B01661"/>
    <w:rsid w:val="00B017E4"/>
    <w:rsid w:val="00B01CAE"/>
    <w:rsid w:val="00B02003"/>
    <w:rsid w:val="00B02338"/>
    <w:rsid w:val="00B02946"/>
    <w:rsid w:val="00B02F3F"/>
    <w:rsid w:val="00B0306D"/>
    <w:rsid w:val="00B037F9"/>
    <w:rsid w:val="00B03ACE"/>
    <w:rsid w:val="00B03FCA"/>
    <w:rsid w:val="00B040FE"/>
    <w:rsid w:val="00B04B6D"/>
    <w:rsid w:val="00B05390"/>
    <w:rsid w:val="00B05B19"/>
    <w:rsid w:val="00B05D99"/>
    <w:rsid w:val="00B0614D"/>
    <w:rsid w:val="00B06A8D"/>
    <w:rsid w:val="00B0726B"/>
    <w:rsid w:val="00B1009B"/>
    <w:rsid w:val="00B10E26"/>
    <w:rsid w:val="00B1127E"/>
    <w:rsid w:val="00B11551"/>
    <w:rsid w:val="00B1162D"/>
    <w:rsid w:val="00B11E32"/>
    <w:rsid w:val="00B11F21"/>
    <w:rsid w:val="00B1275A"/>
    <w:rsid w:val="00B12D3A"/>
    <w:rsid w:val="00B12FDF"/>
    <w:rsid w:val="00B13009"/>
    <w:rsid w:val="00B1336E"/>
    <w:rsid w:val="00B139D0"/>
    <w:rsid w:val="00B1421B"/>
    <w:rsid w:val="00B1446A"/>
    <w:rsid w:val="00B14F01"/>
    <w:rsid w:val="00B157A2"/>
    <w:rsid w:val="00B16117"/>
    <w:rsid w:val="00B1654B"/>
    <w:rsid w:val="00B165DB"/>
    <w:rsid w:val="00B16CDD"/>
    <w:rsid w:val="00B16EA6"/>
    <w:rsid w:val="00B17692"/>
    <w:rsid w:val="00B2034E"/>
    <w:rsid w:val="00B20901"/>
    <w:rsid w:val="00B209D5"/>
    <w:rsid w:val="00B210A3"/>
    <w:rsid w:val="00B21F18"/>
    <w:rsid w:val="00B22528"/>
    <w:rsid w:val="00B22AFC"/>
    <w:rsid w:val="00B22CD3"/>
    <w:rsid w:val="00B2334B"/>
    <w:rsid w:val="00B23912"/>
    <w:rsid w:val="00B24118"/>
    <w:rsid w:val="00B246F2"/>
    <w:rsid w:val="00B24E2A"/>
    <w:rsid w:val="00B24F8F"/>
    <w:rsid w:val="00B25F0C"/>
    <w:rsid w:val="00B264AA"/>
    <w:rsid w:val="00B26B5E"/>
    <w:rsid w:val="00B27C85"/>
    <w:rsid w:val="00B302AF"/>
    <w:rsid w:val="00B30329"/>
    <w:rsid w:val="00B30D1A"/>
    <w:rsid w:val="00B30E08"/>
    <w:rsid w:val="00B3138C"/>
    <w:rsid w:val="00B31744"/>
    <w:rsid w:val="00B31DC5"/>
    <w:rsid w:val="00B31E26"/>
    <w:rsid w:val="00B32228"/>
    <w:rsid w:val="00B328E4"/>
    <w:rsid w:val="00B32F8A"/>
    <w:rsid w:val="00B34D2B"/>
    <w:rsid w:val="00B34E09"/>
    <w:rsid w:val="00B34F9C"/>
    <w:rsid w:val="00B3560F"/>
    <w:rsid w:val="00B357B8"/>
    <w:rsid w:val="00B357E1"/>
    <w:rsid w:val="00B3582B"/>
    <w:rsid w:val="00B35F1F"/>
    <w:rsid w:val="00B35F95"/>
    <w:rsid w:val="00B36B02"/>
    <w:rsid w:val="00B372DA"/>
    <w:rsid w:val="00B37864"/>
    <w:rsid w:val="00B37C7F"/>
    <w:rsid w:val="00B37C9D"/>
    <w:rsid w:val="00B40351"/>
    <w:rsid w:val="00B40719"/>
    <w:rsid w:val="00B411AA"/>
    <w:rsid w:val="00B417AB"/>
    <w:rsid w:val="00B4185F"/>
    <w:rsid w:val="00B41ED4"/>
    <w:rsid w:val="00B42417"/>
    <w:rsid w:val="00B4256D"/>
    <w:rsid w:val="00B4266F"/>
    <w:rsid w:val="00B42A29"/>
    <w:rsid w:val="00B42F41"/>
    <w:rsid w:val="00B4305E"/>
    <w:rsid w:val="00B4347B"/>
    <w:rsid w:val="00B443CF"/>
    <w:rsid w:val="00B445AE"/>
    <w:rsid w:val="00B4476A"/>
    <w:rsid w:val="00B44C6B"/>
    <w:rsid w:val="00B457C1"/>
    <w:rsid w:val="00B45AD5"/>
    <w:rsid w:val="00B46214"/>
    <w:rsid w:val="00B46392"/>
    <w:rsid w:val="00B46B54"/>
    <w:rsid w:val="00B46EEF"/>
    <w:rsid w:val="00B47182"/>
    <w:rsid w:val="00B500CB"/>
    <w:rsid w:val="00B50695"/>
    <w:rsid w:val="00B51068"/>
    <w:rsid w:val="00B51642"/>
    <w:rsid w:val="00B52C76"/>
    <w:rsid w:val="00B5403F"/>
    <w:rsid w:val="00B54677"/>
    <w:rsid w:val="00B55885"/>
    <w:rsid w:val="00B55B1F"/>
    <w:rsid w:val="00B564D9"/>
    <w:rsid w:val="00B5707B"/>
    <w:rsid w:val="00B57506"/>
    <w:rsid w:val="00B57DCB"/>
    <w:rsid w:val="00B602F5"/>
    <w:rsid w:val="00B604DD"/>
    <w:rsid w:val="00B60772"/>
    <w:rsid w:val="00B61750"/>
    <w:rsid w:val="00B62216"/>
    <w:rsid w:val="00B62317"/>
    <w:rsid w:val="00B6239A"/>
    <w:rsid w:val="00B62E6A"/>
    <w:rsid w:val="00B632B5"/>
    <w:rsid w:val="00B6334B"/>
    <w:rsid w:val="00B63394"/>
    <w:rsid w:val="00B634F0"/>
    <w:rsid w:val="00B63A3B"/>
    <w:rsid w:val="00B6418A"/>
    <w:rsid w:val="00B64C1E"/>
    <w:rsid w:val="00B64E38"/>
    <w:rsid w:val="00B654F8"/>
    <w:rsid w:val="00B65730"/>
    <w:rsid w:val="00B65BEE"/>
    <w:rsid w:val="00B65E45"/>
    <w:rsid w:val="00B6657D"/>
    <w:rsid w:val="00B66E5B"/>
    <w:rsid w:val="00B67198"/>
    <w:rsid w:val="00B671BA"/>
    <w:rsid w:val="00B6761C"/>
    <w:rsid w:val="00B67D3E"/>
    <w:rsid w:val="00B67FF8"/>
    <w:rsid w:val="00B7080E"/>
    <w:rsid w:val="00B709A3"/>
    <w:rsid w:val="00B70B0B"/>
    <w:rsid w:val="00B70E60"/>
    <w:rsid w:val="00B71091"/>
    <w:rsid w:val="00B711A4"/>
    <w:rsid w:val="00B7137D"/>
    <w:rsid w:val="00B71481"/>
    <w:rsid w:val="00B71514"/>
    <w:rsid w:val="00B71CD2"/>
    <w:rsid w:val="00B71D48"/>
    <w:rsid w:val="00B7251E"/>
    <w:rsid w:val="00B72959"/>
    <w:rsid w:val="00B73294"/>
    <w:rsid w:val="00B74965"/>
    <w:rsid w:val="00B74EA4"/>
    <w:rsid w:val="00B75771"/>
    <w:rsid w:val="00B75943"/>
    <w:rsid w:val="00B75F5F"/>
    <w:rsid w:val="00B76442"/>
    <w:rsid w:val="00B77340"/>
    <w:rsid w:val="00B777B5"/>
    <w:rsid w:val="00B778B2"/>
    <w:rsid w:val="00B8063F"/>
    <w:rsid w:val="00B816EF"/>
    <w:rsid w:val="00B81B4B"/>
    <w:rsid w:val="00B81DC7"/>
    <w:rsid w:val="00B81EFF"/>
    <w:rsid w:val="00B820BD"/>
    <w:rsid w:val="00B820F7"/>
    <w:rsid w:val="00B8225D"/>
    <w:rsid w:val="00B82799"/>
    <w:rsid w:val="00B82812"/>
    <w:rsid w:val="00B82E34"/>
    <w:rsid w:val="00B830C4"/>
    <w:rsid w:val="00B8373E"/>
    <w:rsid w:val="00B8383D"/>
    <w:rsid w:val="00B83F61"/>
    <w:rsid w:val="00B841B7"/>
    <w:rsid w:val="00B842CE"/>
    <w:rsid w:val="00B84610"/>
    <w:rsid w:val="00B84BF5"/>
    <w:rsid w:val="00B85240"/>
    <w:rsid w:val="00B852C7"/>
    <w:rsid w:val="00B8547A"/>
    <w:rsid w:val="00B85627"/>
    <w:rsid w:val="00B856D4"/>
    <w:rsid w:val="00B85CFD"/>
    <w:rsid w:val="00B85D2F"/>
    <w:rsid w:val="00B860C8"/>
    <w:rsid w:val="00B86813"/>
    <w:rsid w:val="00B86AE6"/>
    <w:rsid w:val="00B86E2F"/>
    <w:rsid w:val="00B8782A"/>
    <w:rsid w:val="00B905AF"/>
    <w:rsid w:val="00B9189F"/>
    <w:rsid w:val="00B91C84"/>
    <w:rsid w:val="00B91E29"/>
    <w:rsid w:val="00B92131"/>
    <w:rsid w:val="00B92A29"/>
    <w:rsid w:val="00B92E43"/>
    <w:rsid w:val="00B930C0"/>
    <w:rsid w:val="00B93B12"/>
    <w:rsid w:val="00B94B8A"/>
    <w:rsid w:val="00B94FD4"/>
    <w:rsid w:val="00B95166"/>
    <w:rsid w:val="00B953F8"/>
    <w:rsid w:val="00B95841"/>
    <w:rsid w:val="00B95C2C"/>
    <w:rsid w:val="00B95E34"/>
    <w:rsid w:val="00B963DE"/>
    <w:rsid w:val="00B97158"/>
    <w:rsid w:val="00B97471"/>
    <w:rsid w:val="00B97E78"/>
    <w:rsid w:val="00BA0B2C"/>
    <w:rsid w:val="00BA12BC"/>
    <w:rsid w:val="00BA16F3"/>
    <w:rsid w:val="00BA195B"/>
    <w:rsid w:val="00BA1C6A"/>
    <w:rsid w:val="00BA20ED"/>
    <w:rsid w:val="00BA2976"/>
    <w:rsid w:val="00BA2B6C"/>
    <w:rsid w:val="00BA2FB5"/>
    <w:rsid w:val="00BA37DB"/>
    <w:rsid w:val="00BA387F"/>
    <w:rsid w:val="00BA423B"/>
    <w:rsid w:val="00BA4359"/>
    <w:rsid w:val="00BA4617"/>
    <w:rsid w:val="00BA474F"/>
    <w:rsid w:val="00BA4D1A"/>
    <w:rsid w:val="00BA4EB7"/>
    <w:rsid w:val="00BA4F5A"/>
    <w:rsid w:val="00BA5647"/>
    <w:rsid w:val="00BA5686"/>
    <w:rsid w:val="00BA5B4C"/>
    <w:rsid w:val="00BA5CE8"/>
    <w:rsid w:val="00BA5D24"/>
    <w:rsid w:val="00BA6152"/>
    <w:rsid w:val="00BA64A2"/>
    <w:rsid w:val="00BA74D2"/>
    <w:rsid w:val="00BA75C1"/>
    <w:rsid w:val="00BA76DF"/>
    <w:rsid w:val="00BB0016"/>
    <w:rsid w:val="00BB0080"/>
    <w:rsid w:val="00BB0A45"/>
    <w:rsid w:val="00BB137C"/>
    <w:rsid w:val="00BB1870"/>
    <w:rsid w:val="00BB18D4"/>
    <w:rsid w:val="00BB1AF5"/>
    <w:rsid w:val="00BB216E"/>
    <w:rsid w:val="00BB2362"/>
    <w:rsid w:val="00BB23F2"/>
    <w:rsid w:val="00BB240E"/>
    <w:rsid w:val="00BB3101"/>
    <w:rsid w:val="00BB3972"/>
    <w:rsid w:val="00BB3AFB"/>
    <w:rsid w:val="00BB4D9B"/>
    <w:rsid w:val="00BB5EB5"/>
    <w:rsid w:val="00BB5FAE"/>
    <w:rsid w:val="00BB6AC0"/>
    <w:rsid w:val="00BB6FF3"/>
    <w:rsid w:val="00BB738A"/>
    <w:rsid w:val="00BB792F"/>
    <w:rsid w:val="00BC0529"/>
    <w:rsid w:val="00BC06E0"/>
    <w:rsid w:val="00BC0966"/>
    <w:rsid w:val="00BC11DE"/>
    <w:rsid w:val="00BC1813"/>
    <w:rsid w:val="00BC1A19"/>
    <w:rsid w:val="00BC1EC1"/>
    <w:rsid w:val="00BC1F74"/>
    <w:rsid w:val="00BC24F3"/>
    <w:rsid w:val="00BC264B"/>
    <w:rsid w:val="00BC26A1"/>
    <w:rsid w:val="00BC27B0"/>
    <w:rsid w:val="00BC2A0C"/>
    <w:rsid w:val="00BC3248"/>
    <w:rsid w:val="00BC37D8"/>
    <w:rsid w:val="00BC3960"/>
    <w:rsid w:val="00BC42EC"/>
    <w:rsid w:val="00BC43E6"/>
    <w:rsid w:val="00BC445D"/>
    <w:rsid w:val="00BC44BE"/>
    <w:rsid w:val="00BC47B5"/>
    <w:rsid w:val="00BC48F6"/>
    <w:rsid w:val="00BC49C7"/>
    <w:rsid w:val="00BC4C6B"/>
    <w:rsid w:val="00BC5284"/>
    <w:rsid w:val="00BC5303"/>
    <w:rsid w:val="00BC5F8D"/>
    <w:rsid w:val="00BC67C7"/>
    <w:rsid w:val="00BC6F8D"/>
    <w:rsid w:val="00BC7055"/>
    <w:rsid w:val="00BC7AB1"/>
    <w:rsid w:val="00BD05EC"/>
    <w:rsid w:val="00BD0E0E"/>
    <w:rsid w:val="00BD0F3A"/>
    <w:rsid w:val="00BD0F94"/>
    <w:rsid w:val="00BD1016"/>
    <w:rsid w:val="00BD11A3"/>
    <w:rsid w:val="00BD11AB"/>
    <w:rsid w:val="00BD1383"/>
    <w:rsid w:val="00BD1F6F"/>
    <w:rsid w:val="00BD2088"/>
    <w:rsid w:val="00BD20B8"/>
    <w:rsid w:val="00BD246A"/>
    <w:rsid w:val="00BD24AE"/>
    <w:rsid w:val="00BD253F"/>
    <w:rsid w:val="00BD2725"/>
    <w:rsid w:val="00BD2832"/>
    <w:rsid w:val="00BD2C13"/>
    <w:rsid w:val="00BD3BB6"/>
    <w:rsid w:val="00BD414A"/>
    <w:rsid w:val="00BD439F"/>
    <w:rsid w:val="00BD57FB"/>
    <w:rsid w:val="00BD655E"/>
    <w:rsid w:val="00BD6BED"/>
    <w:rsid w:val="00BD7714"/>
    <w:rsid w:val="00BD7A5B"/>
    <w:rsid w:val="00BE0407"/>
    <w:rsid w:val="00BE0919"/>
    <w:rsid w:val="00BE0B70"/>
    <w:rsid w:val="00BE0E4A"/>
    <w:rsid w:val="00BE15F8"/>
    <w:rsid w:val="00BE1857"/>
    <w:rsid w:val="00BE2509"/>
    <w:rsid w:val="00BE2633"/>
    <w:rsid w:val="00BE29DB"/>
    <w:rsid w:val="00BE2E0E"/>
    <w:rsid w:val="00BE30EC"/>
    <w:rsid w:val="00BE365D"/>
    <w:rsid w:val="00BE3B5C"/>
    <w:rsid w:val="00BE3F05"/>
    <w:rsid w:val="00BE5DB8"/>
    <w:rsid w:val="00BE6143"/>
    <w:rsid w:val="00BE68A6"/>
    <w:rsid w:val="00BE7EEB"/>
    <w:rsid w:val="00BF06BC"/>
    <w:rsid w:val="00BF0A41"/>
    <w:rsid w:val="00BF0ECE"/>
    <w:rsid w:val="00BF2383"/>
    <w:rsid w:val="00BF2F71"/>
    <w:rsid w:val="00BF3043"/>
    <w:rsid w:val="00BF39F3"/>
    <w:rsid w:val="00BF3EBB"/>
    <w:rsid w:val="00BF4DBC"/>
    <w:rsid w:val="00BF5693"/>
    <w:rsid w:val="00BF5B1E"/>
    <w:rsid w:val="00BF6063"/>
    <w:rsid w:val="00BF6102"/>
    <w:rsid w:val="00BF641B"/>
    <w:rsid w:val="00BF6E64"/>
    <w:rsid w:val="00BF7063"/>
    <w:rsid w:val="00BF7689"/>
    <w:rsid w:val="00C00256"/>
    <w:rsid w:val="00C005AA"/>
    <w:rsid w:val="00C006C8"/>
    <w:rsid w:val="00C00870"/>
    <w:rsid w:val="00C010D7"/>
    <w:rsid w:val="00C01803"/>
    <w:rsid w:val="00C024C1"/>
    <w:rsid w:val="00C033D4"/>
    <w:rsid w:val="00C03405"/>
    <w:rsid w:val="00C03577"/>
    <w:rsid w:val="00C04C83"/>
    <w:rsid w:val="00C06B8C"/>
    <w:rsid w:val="00C06FAD"/>
    <w:rsid w:val="00C0732E"/>
    <w:rsid w:val="00C0733F"/>
    <w:rsid w:val="00C0755A"/>
    <w:rsid w:val="00C07A61"/>
    <w:rsid w:val="00C07E0F"/>
    <w:rsid w:val="00C103DD"/>
    <w:rsid w:val="00C11832"/>
    <w:rsid w:val="00C11DE2"/>
    <w:rsid w:val="00C1208A"/>
    <w:rsid w:val="00C12471"/>
    <w:rsid w:val="00C128C8"/>
    <w:rsid w:val="00C12A43"/>
    <w:rsid w:val="00C139C6"/>
    <w:rsid w:val="00C13B55"/>
    <w:rsid w:val="00C13F72"/>
    <w:rsid w:val="00C1404F"/>
    <w:rsid w:val="00C14403"/>
    <w:rsid w:val="00C147C0"/>
    <w:rsid w:val="00C14876"/>
    <w:rsid w:val="00C14986"/>
    <w:rsid w:val="00C153C3"/>
    <w:rsid w:val="00C15753"/>
    <w:rsid w:val="00C15CC5"/>
    <w:rsid w:val="00C15DD7"/>
    <w:rsid w:val="00C16002"/>
    <w:rsid w:val="00C16300"/>
    <w:rsid w:val="00C164B5"/>
    <w:rsid w:val="00C167C2"/>
    <w:rsid w:val="00C16E6C"/>
    <w:rsid w:val="00C16E7C"/>
    <w:rsid w:val="00C16FDF"/>
    <w:rsid w:val="00C17DEF"/>
    <w:rsid w:val="00C17ECD"/>
    <w:rsid w:val="00C206C8"/>
    <w:rsid w:val="00C2081B"/>
    <w:rsid w:val="00C20F06"/>
    <w:rsid w:val="00C2158D"/>
    <w:rsid w:val="00C2161F"/>
    <w:rsid w:val="00C229E6"/>
    <w:rsid w:val="00C22B65"/>
    <w:rsid w:val="00C22E18"/>
    <w:rsid w:val="00C230C3"/>
    <w:rsid w:val="00C235B8"/>
    <w:rsid w:val="00C23AB6"/>
    <w:rsid w:val="00C24237"/>
    <w:rsid w:val="00C244D7"/>
    <w:rsid w:val="00C244E0"/>
    <w:rsid w:val="00C24CD3"/>
    <w:rsid w:val="00C24E9C"/>
    <w:rsid w:val="00C25068"/>
    <w:rsid w:val="00C25F3C"/>
    <w:rsid w:val="00C26089"/>
    <w:rsid w:val="00C26D94"/>
    <w:rsid w:val="00C2750F"/>
    <w:rsid w:val="00C27BD3"/>
    <w:rsid w:val="00C27DDD"/>
    <w:rsid w:val="00C27FDD"/>
    <w:rsid w:val="00C302CD"/>
    <w:rsid w:val="00C30844"/>
    <w:rsid w:val="00C30DBB"/>
    <w:rsid w:val="00C30FFC"/>
    <w:rsid w:val="00C31880"/>
    <w:rsid w:val="00C31C15"/>
    <w:rsid w:val="00C3336A"/>
    <w:rsid w:val="00C338F9"/>
    <w:rsid w:val="00C3418C"/>
    <w:rsid w:val="00C343EE"/>
    <w:rsid w:val="00C34545"/>
    <w:rsid w:val="00C34BD5"/>
    <w:rsid w:val="00C354C0"/>
    <w:rsid w:val="00C3553C"/>
    <w:rsid w:val="00C35599"/>
    <w:rsid w:val="00C35F11"/>
    <w:rsid w:val="00C3606A"/>
    <w:rsid w:val="00C3707F"/>
    <w:rsid w:val="00C40925"/>
    <w:rsid w:val="00C409E5"/>
    <w:rsid w:val="00C40C21"/>
    <w:rsid w:val="00C4132F"/>
    <w:rsid w:val="00C41886"/>
    <w:rsid w:val="00C41E45"/>
    <w:rsid w:val="00C41F65"/>
    <w:rsid w:val="00C420C2"/>
    <w:rsid w:val="00C42E6B"/>
    <w:rsid w:val="00C433CD"/>
    <w:rsid w:val="00C43C55"/>
    <w:rsid w:val="00C43EFA"/>
    <w:rsid w:val="00C44081"/>
    <w:rsid w:val="00C4496F"/>
    <w:rsid w:val="00C44DBA"/>
    <w:rsid w:val="00C45069"/>
    <w:rsid w:val="00C45719"/>
    <w:rsid w:val="00C46E69"/>
    <w:rsid w:val="00C4794E"/>
    <w:rsid w:val="00C47A45"/>
    <w:rsid w:val="00C47E51"/>
    <w:rsid w:val="00C5019B"/>
    <w:rsid w:val="00C5039E"/>
    <w:rsid w:val="00C508A4"/>
    <w:rsid w:val="00C51630"/>
    <w:rsid w:val="00C52366"/>
    <w:rsid w:val="00C530FB"/>
    <w:rsid w:val="00C531DC"/>
    <w:rsid w:val="00C53508"/>
    <w:rsid w:val="00C54950"/>
    <w:rsid w:val="00C54AEE"/>
    <w:rsid w:val="00C54B81"/>
    <w:rsid w:val="00C54BA8"/>
    <w:rsid w:val="00C551EB"/>
    <w:rsid w:val="00C5594C"/>
    <w:rsid w:val="00C55FA7"/>
    <w:rsid w:val="00C55FCD"/>
    <w:rsid w:val="00C56224"/>
    <w:rsid w:val="00C5662A"/>
    <w:rsid w:val="00C56A58"/>
    <w:rsid w:val="00C56AB5"/>
    <w:rsid w:val="00C56F1E"/>
    <w:rsid w:val="00C57231"/>
    <w:rsid w:val="00C573E2"/>
    <w:rsid w:val="00C57607"/>
    <w:rsid w:val="00C602E2"/>
    <w:rsid w:val="00C60331"/>
    <w:rsid w:val="00C60393"/>
    <w:rsid w:val="00C60E8E"/>
    <w:rsid w:val="00C6187B"/>
    <w:rsid w:val="00C63125"/>
    <w:rsid w:val="00C637B2"/>
    <w:rsid w:val="00C63CDD"/>
    <w:rsid w:val="00C648AC"/>
    <w:rsid w:val="00C648EE"/>
    <w:rsid w:val="00C652FC"/>
    <w:rsid w:val="00C6580E"/>
    <w:rsid w:val="00C65F35"/>
    <w:rsid w:val="00C65F9C"/>
    <w:rsid w:val="00C67C03"/>
    <w:rsid w:val="00C67D19"/>
    <w:rsid w:val="00C7001C"/>
    <w:rsid w:val="00C70BEC"/>
    <w:rsid w:val="00C71981"/>
    <w:rsid w:val="00C7215B"/>
    <w:rsid w:val="00C721C3"/>
    <w:rsid w:val="00C729C3"/>
    <w:rsid w:val="00C739D4"/>
    <w:rsid w:val="00C74B0F"/>
    <w:rsid w:val="00C74D07"/>
    <w:rsid w:val="00C74ECE"/>
    <w:rsid w:val="00C751A2"/>
    <w:rsid w:val="00C754C9"/>
    <w:rsid w:val="00C759CF"/>
    <w:rsid w:val="00C76082"/>
    <w:rsid w:val="00C76196"/>
    <w:rsid w:val="00C765E1"/>
    <w:rsid w:val="00C76680"/>
    <w:rsid w:val="00C76A46"/>
    <w:rsid w:val="00C76B8D"/>
    <w:rsid w:val="00C772BC"/>
    <w:rsid w:val="00C77A34"/>
    <w:rsid w:val="00C77A67"/>
    <w:rsid w:val="00C77D26"/>
    <w:rsid w:val="00C808B3"/>
    <w:rsid w:val="00C808EA"/>
    <w:rsid w:val="00C80DD1"/>
    <w:rsid w:val="00C810BA"/>
    <w:rsid w:val="00C82261"/>
    <w:rsid w:val="00C82386"/>
    <w:rsid w:val="00C82F7D"/>
    <w:rsid w:val="00C82F8C"/>
    <w:rsid w:val="00C83CCA"/>
    <w:rsid w:val="00C83F54"/>
    <w:rsid w:val="00C84630"/>
    <w:rsid w:val="00C8550C"/>
    <w:rsid w:val="00C85729"/>
    <w:rsid w:val="00C86D06"/>
    <w:rsid w:val="00C86D6D"/>
    <w:rsid w:val="00C87187"/>
    <w:rsid w:val="00C874CC"/>
    <w:rsid w:val="00C87733"/>
    <w:rsid w:val="00C87841"/>
    <w:rsid w:val="00C87BAD"/>
    <w:rsid w:val="00C87D5B"/>
    <w:rsid w:val="00C9006D"/>
    <w:rsid w:val="00C909C2"/>
    <w:rsid w:val="00C9156D"/>
    <w:rsid w:val="00C92026"/>
    <w:rsid w:val="00C9240D"/>
    <w:rsid w:val="00C927FE"/>
    <w:rsid w:val="00C92A86"/>
    <w:rsid w:val="00C92D34"/>
    <w:rsid w:val="00C92EA3"/>
    <w:rsid w:val="00C945E7"/>
    <w:rsid w:val="00C946AE"/>
    <w:rsid w:val="00C949E6"/>
    <w:rsid w:val="00C9565B"/>
    <w:rsid w:val="00C956D4"/>
    <w:rsid w:val="00C9578F"/>
    <w:rsid w:val="00C95AFA"/>
    <w:rsid w:val="00C96114"/>
    <w:rsid w:val="00C963FF"/>
    <w:rsid w:val="00C96AA4"/>
    <w:rsid w:val="00C96CF0"/>
    <w:rsid w:val="00C972C3"/>
    <w:rsid w:val="00C97654"/>
    <w:rsid w:val="00C97A29"/>
    <w:rsid w:val="00C97B7D"/>
    <w:rsid w:val="00CA022C"/>
    <w:rsid w:val="00CA0924"/>
    <w:rsid w:val="00CA1A0E"/>
    <w:rsid w:val="00CA248C"/>
    <w:rsid w:val="00CA27F3"/>
    <w:rsid w:val="00CA2A2A"/>
    <w:rsid w:val="00CA314E"/>
    <w:rsid w:val="00CA3933"/>
    <w:rsid w:val="00CA3F6E"/>
    <w:rsid w:val="00CA40DE"/>
    <w:rsid w:val="00CA4116"/>
    <w:rsid w:val="00CA4139"/>
    <w:rsid w:val="00CA45D6"/>
    <w:rsid w:val="00CA5885"/>
    <w:rsid w:val="00CA58CC"/>
    <w:rsid w:val="00CA5985"/>
    <w:rsid w:val="00CA6300"/>
    <w:rsid w:val="00CA7207"/>
    <w:rsid w:val="00CA7834"/>
    <w:rsid w:val="00CA7903"/>
    <w:rsid w:val="00CB0211"/>
    <w:rsid w:val="00CB04B7"/>
    <w:rsid w:val="00CB06A7"/>
    <w:rsid w:val="00CB0BA3"/>
    <w:rsid w:val="00CB0BB8"/>
    <w:rsid w:val="00CB0DEA"/>
    <w:rsid w:val="00CB13C4"/>
    <w:rsid w:val="00CB14FF"/>
    <w:rsid w:val="00CB1D50"/>
    <w:rsid w:val="00CB2769"/>
    <w:rsid w:val="00CB2E56"/>
    <w:rsid w:val="00CB2F52"/>
    <w:rsid w:val="00CB3009"/>
    <w:rsid w:val="00CB3781"/>
    <w:rsid w:val="00CB37B2"/>
    <w:rsid w:val="00CB475B"/>
    <w:rsid w:val="00CB55EA"/>
    <w:rsid w:val="00CB6B47"/>
    <w:rsid w:val="00CB749F"/>
    <w:rsid w:val="00CC0100"/>
    <w:rsid w:val="00CC0BD8"/>
    <w:rsid w:val="00CC0BDE"/>
    <w:rsid w:val="00CC1028"/>
    <w:rsid w:val="00CC1AD7"/>
    <w:rsid w:val="00CC3685"/>
    <w:rsid w:val="00CC4072"/>
    <w:rsid w:val="00CC48F7"/>
    <w:rsid w:val="00CC495F"/>
    <w:rsid w:val="00CC4FC5"/>
    <w:rsid w:val="00CC5612"/>
    <w:rsid w:val="00CC587B"/>
    <w:rsid w:val="00CC63FD"/>
    <w:rsid w:val="00CC67EE"/>
    <w:rsid w:val="00CC70A1"/>
    <w:rsid w:val="00CC78A0"/>
    <w:rsid w:val="00CC7C1B"/>
    <w:rsid w:val="00CC7C67"/>
    <w:rsid w:val="00CD0752"/>
    <w:rsid w:val="00CD0863"/>
    <w:rsid w:val="00CD0AEC"/>
    <w:rsid w:val="00CD0EB7"/>
    <w:rsid w:val="00CD0EC7"/>
    <w:rsid w:val="00CD0F71"/>
    <w:rsid w:val="00CD1F13"/>
    <w:rsid w:val="00CD331A"/>
    <w:rsid w:val="00CD348C"/>
    <w:rsid w:val="00CD3657"/>
    <w:rsid w:val="00CD3847"/>
    <w:rsid w:val="00CD3955"/>
    <w:rsid w:val="00CD46E5"/>
    <w:rsid w:val="00CD4B41"/>
    <w:rsid w:val="00CD4FB0"/>
    <w:rsid w:val="00CD504F"/>
    <w:rsid w:val="00CD5A04"/>
    <w:rsid w:val="00CD5DEC"/>
    <w:rsid w:val="00CD64BE"/>
    <w:rsid w:val="00CD6A0A"/>
    <w:rsid w:val="00CD6C83"/>
    <w:rsid w:val="00CD715E"/>
    <w:rsid w:val="00CD72CB"/>
    <w:rsid w:val="00CD74E3"/>
    <w:rsid w:val="00CD7DAE"/>
    <w:rsid w:val="00CE08AD"/>
    <w:rsid w:val="00CE1C40"/>
    <w:rsid w:val="00CE1E33"/>
    <w:rsid w:val="00CE2BC8"/>
    <w:rsid w:val="00CE36D2"/>
    <w:rsid w:val="00CE3F62"/>
    <w:rsid w:val="00CE4252"/>
    <w:rsid w:val="00CE4373"/>
    <w:rsid w:val="00CE4B62"/>
    <w:rsid w:val="00CE4CC9"/>
    <w:rsid w:val="00CE5555"/>
    <w:rsid w:val="00CE5BC7"/>
    <w:rsid w:val="00CE676B"/>
    <w:rsid w:val="00CE6EF5"/>
    <w:rsid w:val="00CF0A31"/>
    <w:rsid w:val="00CF0E23"/>
    <w:rsid w:val="00CF1464"/>
    <w:rsid w:val="00CF16C6"/>
    <w:rsid w:val="00CF2C48"/>
    <w:rsid w:val="00CF2CC1"/>
    <w:rsid w:val="00CF2E2B"/>
    <w:rsid w:val="00CF323E"/>
    <w:rsid w:val="00CF3B6C"/>
    <w:rsid w:val="00CF4181"/>
    <w:rsid w:val="00CF494E"/>
    <w:rsid w:val="00CF4B4F"/>
    <w:rsid w:val="00CF5304"/>
    <w:rsid w:val="00CF5665"/>
    <w:rsid w:val="00CF57F0"/>
    <w:rsid w:val="00CF5C3A"/>
    <w:rsid w:val="00CF6012"/>
    <w:rsid w:val="00CF64A4"/>
    <w:rsid w:val="00CF65C9"/>
    <w:rsid w:val="00CF67DE"/>
    <w:rsid w:val="00CF6F8B"/>
    <w:rsid w:val="00CF6FB9"/>
    <w:rsid w:val="00CF7558"/>
    <w:rsid w:val="00CF75B3"/>
    <w:rsid w:val="00CF789A"/>
    <w:rsid w:val="00CF79ED"/>
    <w:rsid w:val="00D00160"/>
    <w:rsid w:val="00D0040F"/>
    <w:rsid w:val="00D01009"/>
    <w:rsid w:val="00D01FD5"/>
    <w:rsid w:val="00D03555"/>
    <w:rsid w:val="00D03A59"/>
    <w:rsid w:val="00D03FB0"/>
    <w:rsid w:val="00D04356"/>
    <w:rsid w:val="00D04870"/>
    <w:rsid w:val="00D048B1"/>
    <w:rsid w:val="00D057FB"/>
    <w:rsid w:val="00D05A27"/>
    <w:rsid w:val="00D066D5"/>
    <w:rsid w:val="00D0677B"/>
    <w:rsid w:val="00D067B6"/>
    <w:rsid w:val="00D06D49"/>
    <w:rsid w:val="00D06DD9"/>
    <w:rsid w:val="00D0753B"/>
    <w:rsid w:val="00D07BC6"/>
    <w:rsid w:val="00D10288"/>
    <w:rsid w:val="00D1068E"/>
    <w:rsid w:val="00D10735"/>
    <w:rsid w:val="00D1191F"/>
    <w:rsid w:val="00D11A6B"/>
    <w:rsid w:val="00D1202D"/>
    <w:rsid w:val="00D12104"/>
    <w:rsid w:val="00D1236F"/>
    <w:rsid w:val="00D12F71"/>
    <w:rsid w:val="00D130BA"/>
    <w:rsid w:val="00D130C5"/>
    <w:rsid w:val="00D135D2"/>
    <w:rsid w:val="00D13A15"/>
    <w:rsid w:val="00D14E78"/>
    <w:rsid w:val="00D153FE"/>
    <w:rsid w:val="00D154E0"/>
    <w:rsid w:val="00D167D0"/>
    <w:rsid w:val="00D17913"/>
    <w:rsid w:val="00D17C17"/>
    <w:rsid w:val="00D20036"/>
    <w:rsid w:val="00D2008B"/>
    <w:rsid w:val="00D20A24"/>
    <w:rsid w:val="00D20BAE"/>
    <w:rsid w:val="00D211BB"/>
    <w:rsid w:val="00D212F3"/>
    <w:rsid w:val="00D21714"/>
    <w:rsid w:val="00D21C08"/>
    <w:rsid w:val="00D21D11"/>
    <w:rsid w:val="00D22508"/>
    <w:rsid w:val="00D2255E"/>
    <w:rsid w:val="00D22C97"/>
    <w:rsid w:val="00D231E0"/>
    <w:rsid w:val="00D23282"/>
    <w:rsid w:val="00D2350B"/>
    <w:rsid w:val="00D235A7"/>
    <w:rsid w:val="00D2368C"/>
    <w:rsid w:val="00D247A8"/>
    <w:rsid w:val="00D24861"/>
    <w:rsid w:val="00D24D0B"/>
    <w:rsid w:val="00D24DF5"/>
    <w:rsid w:val="00D2699B"/>
    <w:rsid w:val="00D26EF4"/>
    <w:rsid w:val="00D27DCF"/>
    <w:rsid w:val="00D3080E"/>
    <w:rsid w:val="00D30E4C"/>
    <w:rsid w:val="00D30FC0"/>
    <w:rsid w:val="00D31259"/>
    <w:rsid w:val="00D3128B"/>
    <w:rsid w:val="00D3128C"/>
    <w:rsid w:val="00D31652"/>
    <w:rsid w:val="00D32420"/>
    <w:rsid w:val="00D325B5"/>
    <w:rsid w:val="00D33068"/>
    <w:rsid w:val="00D332BF"/>
    <w:rsid w:val="00D33D01"/>
    <w:rsid w:val="00D34C7D"/>
    <w:rsid w:val="00D34DD3"/>
    <w:rsid w:val="00D3525B"/>
    <w:rsid w:val="00D35842"/>
    <w:rsid w:val="00D365AA"/>
    <w:rsid w:val="00D3680D"/>
    <w:rsid w:val="00D36D50"/>
    <w:rsid w:val="00D36D79"/>
    <w:rsid w:val="00D37999"/>
    <w:rsid w:val="00D408E0"/>
    <w:rsid w:val="00D410E0"/>
    <w:rsid w:val="00D4140D"/>
    <w:rsid w:val="00D42848"/>
    <w:rsid w:val="00D43057"/>
    <w:rsid w:val="00D43059"/>
    <w:rsid w:val="00D43731"/>
    <w:rsid w:val="00D437E1"/>
    <w:rsid w:val="00D43D88"/>
    <w:rsid w:val="00D44278"/>
    <w:rsid w:val="00D4484A"/>
    <w:rsid w:val="00D452A7"/>
    <w:rsid w:val="00D457CB"/>
    <w:rsid w:val="00D462F7"/>
    <w:rsid w:val="00D46B59"/>
    <w:rsid w:val="00D46BEE"/>
    <w:rsid w:val="00D46D66"/>
    <w:rsid w:val="00D47075"/>
    <w:rsid w:val="00D4709D"/>
    <w:rsid w:val="00D470D0"/>
    <w:rsid w:val="00D477F8"/>
    <w:rsid w:val="00D5068C"/>
    <w:rsid w:val="00D50BB3"/>
    <w:rsid w:val="00D51009"/>
    <w:rsid w:val="00D52921"/>
    <w:rsid w:val="00D529D5"/>
    <w:rsid w:val="00D52C69"/>
    <w:rsid w:val="00D52F0D"/>
    <w:rsid w:val="00D53037"/>
    <w:rsid w:val="00D54478"/>
    <w:rsid w:val="00D545D5"/>
    <w:rsid w:val="00D548B6"/>
    <w:rsid w:val="00D54D69"/>
    <w:rsid w:val="00D5546E"/>
    <w:rsid w:val="00D55E6E"/>
    <w:rsid w:val="00D56301"/>
    <w:rsid w:val="00D567CB"/>
    <w:rsid w:val="00D56E4C"/>
    <w:rsid w:val="00D57206"/>
    <w:rsid w:val="00D57290"/>
    <w:rsid w:val="00D57353"/>
    <w:rsid w:val="00D573C2"/>
    <w:rsid w:val="00D57469"/>
    <w:rsid w:val="00D57B41"/>
    <w:rsid w:val="00D57C18"/>
    <w:rsid w:val="00D57F4E"/>
    <w:rsid w:val="00D6015F"/>
    <w:rsid w:val="00D60173"/>
    <w:rsid w:val="00D606F1"/>
    <w:rsid w:val="00D608B8"/>
    <w:rsid w:val="00D609EF"/>
    <w:rsid w:val="00D60BA4"/>
    <w:rsid w:val="00D60D8A"/>
    <w:rsid w:val="00D612B5"/>
    <w:rsid w:val="00D61B45"/>
    <w:rsid w:val="00D62198"/>
    <w:rsid w:val="00D6394B"/>
    <w:rsid w:val="00D63BF4"/>
    <w:rsid w:val="00D63F21"/>
    <w:rsid w:val="00D63F4E"/>
    <w:rsid w:val="00D640A6"/>
    <w:rsid w:val="00D64A6A"/>
    <w:rsid w:val="00D654C1"/>
    <w:rsid w:val="00D6551E"/>
    <w:rsid w:val="00D655CE"/>
    <w:rsid w:val="00D6562F"/>
    <w:rsid w:val="00D656AB"/>
    <w:rsid w:val="00D65893"/>
    <w:rsid w:val="00D6666C"/>
    <w:rsid w:val="00D669E4"/>
    <w:rsid w:val="00D66D0F"/>
    <w:rsid w:val="00D66D1E"/>
    <w:rsid w:val="00D67249"/>
    <w:rsid w:val="00D67896"/>
    <w:rsid w:val="00D67BA2"/>
    <w:rsid w:val="00D701F3"/>
    <w:rsid w:val="00D71DC1"/>
    <w:rsid w:val="00D72329"/>
    <w:rsid w:val="00D72D5D"/>
    <w:rsid w:val="00D73CE2"/>
    <w:rsid w:val="00D73F36"/>
    <w:rsid w:val="00D74AD0"/>
    <w:rsid w:val="00D750F7"/>
    <w:rsid w:val="00D75425"/>
    <w:rsid w:val="00D754F7"/>
    <w:rsid w:val="00D75D6B"/>
    <w:rsid w:val="00D7639E"/>
    <w:rsid w:val="00D767AF"/>
    <w:rsid w:val="00D7681E"/>
    <w:rsid w:val="00D77279"/>
    <w:rsid w:val="00D77BCB"/>
    <w:rsid w:val="00D800A8"/>
    <w:rsid w:val="00D801DD"/>
    <w:rsid w:val="00D8034B"/>
    <w:rsid w:val="00D807F4"/>
    <w:rsid w:val="00D80D0D"/>
    <w:rsid w:val="00D80F18"/>
    <w:rsid w:val="00D80F4E"/>
    <w:rsid w:val="00D816F9"/>
    <w:rsid w:val="00D81F47"/>
    <w:rsid w:val="00D822A1"/>
    <w:rsid w:val="00D82573"/>
    <w:rsid w:val="00D83233"/>
    <w:rsid w:val="00D838EF"/>
    <w:rsid w:val="00D83CF8"/>
    <w:rsid w:val="00D853DB"/>
    <w:rsid w:val="00D85564"/>
    <w:rsid w:val="00D8575E"/>
    <w:rsid w:val="00D8668D"/>
    <w:rsid w:val="00D86C4C"/>
    <w:rsid w:val="00D8717A"/>
    <w:rsid w:val="00D87D67"/>
    <w:rsid w:val="00D902D6"/>
    <w:rsid w:val="00D907B8"/>
    <w:rsid w:val="00D90A76"/>
    <w:rsid w:val="00D90B23"/>
    <w:rsid w:val="00D90BD2"/>
    <w:rsid w:val="00D922AF"/>
    <w:rsid w:val="00D92AA2"/>
    <w:rsid w:val="00D92DA6"/>
    <w:rsid w:val="00D9302A"/>
    <w:rsid w:val="00D93318"/>
    <w:rsid w:val="00D9374A"/>
    <w:rsid w:val="00D93910"/>
    <w:rsid w:val="00D9468D"/>
    <w:rsid w:val="00D9489F"/>
    <w:rsid w:val="00D94E01"/>
    <w:rsid w:val="00D954C5"/>
    <w:rsid w:val="00D958E2"/>
    <w:rsid w:val="00D95B23"/>
    <w:rsid w:val="00D95FD0"/>
    <w:rsid w:val="00D9626B"/>
    <w:rsid w:val="00D96406"/>
    <w:rsid w:val="00D96478"/>
    <w:rsid w:val="00D967FF"/>
    <w:rsid w:val="00D971D9"/>
    <w:rsid w:val="00D973AF"/>
    <w:rsid w:val="00D97B43"/>
    <w:rsid w:val="00DA0071"/>
    <w:rsid w:val="00DA119A"/>
    <w:rsid w:val="00DA11D2"/>
    <w:rsid w:val="00DA188C"/>
    <w:rsid w:val="00DA1CDF"/>
    <w:rsid w:val="00DA20E6"/>
    <w:rsid w:val="00DA22D7"/>
    <w:rsid w:val="00DA2693"/>
    <w:rsid w:val="00DA2B1E"/>
    <w:rsid w:val="00DA2BAA"/>
    <w:rsid w:val="00DA323A"/>
    <w:rsid w:val="00DA35F2"/>
    <w:rsid w:val="00DA36E7"/>
    <w:rsid w:val="00DA38DC"/>
    <w:rsid w:val="00DA416E"/>
    <w:rsid w:val="00DA49CA"/>
    <w:rsid w:val="00DA4E9B"/>
    <w:rsid w:val="00DA5238"/>
    <w:rsid w:val="00DA5310"/>
    <w:rsid w:val="00DA54E4"/>
    <w:rsid w:val="00DA5CF6"/>
    <w:rsid w:val="00DA65CD"/>
    <w:rsid w:val="00DA66AE"/>
    <w:rsid w:val="00DA69D6"/>
    <w:rsid w:val="00DA6ADE"/>
    <w:rsid w:val="00DA7756"/>
    <w:rsid w:val="00DA7998"/>
    <w:rsid w:val="00DA79AF"/>
    <w:rsid w:val="00DA7B1A"/>
    <w:rsid w:val="00DA7C0A"/>
    <w:rsid w:val="00DA7CBC"/>
    <w:rsid w:val="00DA7E48"/>
    <w:rsid w:val="00DB0650"/>
    <w:rsid w:val="00DB079B"/>
    <w:rsid w:val="00DB097F"/>
    <w:rsid w:val="00DB0FD7"/>
    <w:rsid w:val="00DB1411"/>
    <w:rsid w:val="00DB19C0"/>
    <w:rsid w:val="00DB20A2"/>
    <w:rsid w:val="00DB2108"/>
    <w:rsid w:val="00DB21B0"/>
    <w:rsid w:val="00DB21ED"/>
    <w:rsid w:val="00DB26CD"/>
    <w:rsid w:val="00DB39E1"/>
    <w:rsid w:val="00DB468E"/>
    <w:rsid w:val="00DB5739"/>
    <w:rsid w:val="00DB5DF6"/>
    <w:rsid w:val="00DB6868"/>
    <w:rsid w:val="00DB6B8B"/>
    <w:rsid w:val="00DB75A7"/>
    <w:rsid w:val="00DB7E57"/>
    <w:rsid w:val="00DC062D"/>
    <w:rsid w:val="00DC0CFD"/>
    <w:rsid w:val="00DC1FCD"/>
    <w:rsid w:val="00DC23B2"/>
    <w:rsid w:val="00DC3C81"/>
    <w:rsid w:val="00DC3DB4"/>
    <w:rsid w:val="00DC4476"/>
    <w:rsid w:val="00DC452B"/>
    <w:rsid w:val="00DC452C"/>
    <w:rsid w:val="00DC4EC7"/>
    <w:rsid w:val="00DC4F96"/>
    <w:rsid w:val="00DC591F"/>
    <w:rsid w:val="00DC5EE1"/>
    <w:rsid w:val="00DC6069"/>
    <w:rsid w:val="00DC64DA"/>
    <w:rsid w:val="00DC6696"/>
    <w:rsid w:val="00DC6C35"/>
    <w:rsid w:val="00DC7615"/>
    <w:rsid w:val="00DC7B5B"/>
    <w:rsid w:val="00DD0208"/>
    <w:rsid w:val="00DD05A3"/>
    <w:rsid w:val="00DD149C"/>
    <w:rsid w:val="00DD166D"/>
    <w:rsid w:val="00DD1BC1"/>
    <w:rsid w:val="00DD1C90"/>
    <w:rsid w:val="00DD1F0D"/>
    <w:rsid w:val="00DD2495"/>
    <w:rsid w:val="00DD3458"/>
    <w:rsid w:val="00DD3A80"/>
    <w:rsid w:val="00DD3F17"/>
    <w:rsid w:val="00DD4387"/>
    <w:rsid w:val="00DD4699"/>
    <w:rsid w:val="00DD4B61"/>
    <w:rsid w:val="00DD4CDC"/>
    <w:rsid w:val="00DD4D22"/>
    <w:rsid w:val="00DD5453"/>
    <w:rsid w:val="00DD56D4"/>
    <w:rsid w:val="00DD58E0"/>
    <w:rsid w:val="00DD5CCA"/>
    <w:rsid w:val="00DD5FC4"/>
    <w:rsid w:val="00DD60F5"/>
    <w:rsid w:val="00DD6464"/>
    <w:rsid w:val="00DD67CE"/>
    <w:rsid w:val="00DD67E2"/>
    <w:rsid w:val="00DD6926"/>
    <w:rsid w:val="00DD69B0"/>
    <w:rsid w:val="00DD7E2F"/>
    <w:rsid w:val="00DE06F7"/>
    <w:rsid w:val="00DE2AD0"/>
    <w:rsid w:val="00DE2FDA"/>
    <w:rsid w:val="00DE3161"/>
    <w:rsid w:val="00DE3186"/>
    <w:rsid w:val="00DE364A"/>
    <w:rsid w:val="00DE3A38"/>
    <w:rsid w:val="00DE3D12"/>
    <w:rsid w:val="00DE4104"/>
    <w:rsid w:val="00DE45AF"/>
    <w:rsid w:val="00DE45CD"/>
    <w:rsid w:val="00DE5D1A"/>
    <w:rsid w:val="00DE5D1B"/>
    <w:rsid w:val="00DE6D1D"/>
    <w:rsid w:val="00DE752D"/>
    <w:rsid w:val="00DE765A"/>
    <w:rsid w:val="00DE7BDC"/>
    <w:rsid w:val="00DE7EF7"/>
    <w:rsid w:val="00DF0071"/>
    <w:rsid w:val="00DF048C"/>
    <w:rsid w:val="00DF0FA7"/>
    <w:rsid w:val="00DF1B51"/>
    <w:rsid w:val="00DF4162"/>
    <w:rsid w:val="00DF4E45"/>
    <w:rsid w:val="00DF5104"/>
    <w:rsid w:val="00DF6C60"/>
    <w:rsid w:val="00DF6EF1"/>
    <w:rsid w:val="00DF7408"/>
    <w:rsid w:val="00DF79C2"/>
    <w:rsid w:val="00DF7A1D"/>
    <w:rsid w:val="00DF7BF9"/>
    <w:rsid w:val="00DF7C04"/>
    <w:rsid w:val="00DF7D49"/>
    <w:rsid w:val="00DF7E33"/>
    <w:rsid w:val="00E00122"/>
    <w:rsid w:val="00E01900"/>
    <w:rsid w:val="00E024D8"/>
    <w:rsid w:val="00E02833"/>
    <w:rsid w:val="00E038D9"/>
    <w:rsid w:val="00E03944"/>
    <w:rsid w:val="00E03FFF"/>
    <w:rsid w:val="00E0454E"/>
    <w:rsid w:val="00E0476C"/>
    <w:rsid w:val="00E04DFC"/>
    <w:rsid w:val="00E04ECE"/>
    <w:rsid w:val="00E04FE5"/>
    <w:rsid w:val="00E054C0"/>
    <w:rsid w:val="00E05D29"/>
    <w:rsid w:val="00E06030"/>
    <w:rsid w:val="00E06737"/>
    <w:rsid w:val="00E0678A"/>
    <w:rsid w:val="00E068B0"/>
    <w:rsid w:val="00E075DD"/>
    <w:rsid w:val="00E101C9"/>
    <w:rsid w:val="00E106C2"/>
    <w:rsid w:val="00E10EED"/>
    <w:rsid w:val="00E10FD8"/>
    <w:rsid w:val="00E11624"/>
    <w:rsid w:val="00E12DAD"/>
    <w:rsid w:val="00E12F5F"/>
    <w:rsid w:val="00E13842"/>
    <w:rsid w:val="00E138F8"/>
    <w:rsid w:val="00E13BB2"/>
    <w:rsid w:val="00E13D7C"/>
    <w:rsid w:val="00E1456B"/>
    <w:rsid w:val="00E14AAB"/>
    <w:rsid w:val="00E14AAD"/>
    <w:rsid w:val="00E154F2"/>
    <w:rsid w:val="00E159CE"/>
    <w:rsid w:val="00E15D42"/>
    <w:rsid w:val="00E16302"/>
    <w:rsid w:val="00E167C6"/>
    <w:rsid w:val="00E169F8"/>
    <w:rsid w:val="00E16ACA"/>
    <w:rsid w:val="00E16B8C"/>
    <w:rsid w:val="00E16E08"/>
    <w:rsid w:val="00E174D8"/>
    <w:rsid w:val="00E17C88"/>
    <w:rsid w:val="00E20370"/>
    <w:rsid w:val="00E20A2B"/>
    <w:rsid w:val="00E20D01"/>
    <w:rsid w:val="00E21171"/>
    <w:rsid w:val="00E2124C"/>
    <w:rsid w:val="00E21C36"/>
    <w:rsid w:val="00E22B13"/>
    <w:rsid w:val="00E22EFE"/>
    <w:rsid w:val="00E23836"/>
    <w:rsid w:val="00E23A1D"/>
    <w:rsid w:val="00E23EB9"/>
    <w:rsid w:val="00E24290"/>
    <w:rsid w:val="00E24C09"/>
    <w:rsid w:val="00E24D35"/>
    <w:rsid w:val="00E24EE5"/>
    <w:rsid w:val="00E2547F"/>
    <w:rsid w:val="00E25727"/>
    <w:rsid w:val="00E25B7D"/>
    <w:rsid w:val="00E25D92"/>
    <w:rsid w:val="00E26739"/>
    <w:rsid w:val="00E27F5A"/>
    <w:rsid w:val="00E30EED"/>
    <w:rsid w:val="00E31525"/>
    <w:rsid w:val="00E31E96"/>
    <w:rsid w:val="00E32CBB"/>
    <w:rsid w:val="00E32CF7"/>
    <w:rsid w:val="00E3361E"/>
    <w:rsid w:val="00E34366"/>
    <w:rsid w:val="00E34A31"/>
    <w:rsid w:val="00E34F7A"/>
    <w:rsid w:val="00E35027"/>
    <w:rsid w:val="00E35D67"/>
    <w:rsid w:val="00E35D71"/>
    <w:rsid w:val="00E3646B"/>
    <w:rsid w:val="00E36738"/>
    <w:rsid w:val="00E3694F"/>
    <w:rsid w:val="00E36CE6"/>
    <w:rsid w:val="00E40470"/>
    <w:rsid w:val="00E40A29"/>
    <w:rsid w:val="00E40BEC"/>
    <w:rsid w:val="00E40CA6"/>
    <w:rsid w:val="00E41147"/>
    <w:rsid w:val="00E41179"/>
    <w:rsid w:val="00E41455"/>
    <w:rsid w:val="00E428CE"/>
    <w:rsid w:val="00E4328E"/>
    <w:rsid w:val="00E439CB"/>
    <w:rsid w:val="00E440BE"/>
    <w:rsid w:val="00E4416E"/>
    <w:rsid w:val="00E44473"/>
    <w:rsid w:val="00E45146"/>
    <w:rsid w:val="00E462D9"/>
    <w:rsid w:val="00E4634B"/>
    <w:rsid w:val="00E463F0"/>
    <w:rsid w:val="00E46A07"/>
    <w:rsid w:val="00E47682"/>
    <w:rsid w:val="00E478DB"/>
    <w:rsid w:val="00E50B71"/>
    <w:rsid w:val="00E50ED9"/>
    <w:rsid w:val="00E510A5"/>
    <w:rsid w:val="00E51133"/>
    <w:rsid w:val="00E51CE0"/>
    <w:rsid w:val="00E52103"/>
    <w:rsid w:val="00E52123"/>
    <w:rsid w:val="00E52748"/>
    <w:rsid w:val="00E5277B"/>
    <w:rsid w:val="00E52F46"/>
    <w:rsid w:val="00E54BE7"/>
    <w:rsid w:val="00E54D33"/>
    <w:rsid w:val="00E550C2"/>
    <w:rsid w:val="00E554DF"/>
    <w:rsid w:val="00E55681"/>
    <w:rsid w:val="00E55AB3"/>
    <w:rsid w:val="00E55AEC"/>
    <w:rsid w:val="00E55F36"/>
    <w:rsid w:val="00E5617C"/>
    <w:rsid w:val="00E56196"/>
    <w:rsid w:val="00E56A00"/>
    <w:rsid w:val="00E56A73"/>
    <w:rsid w:val="00E570AC"/>
    <w:rsid w:val="00E575BE"/>
    <w:rsid w:val="00E57980"/>
    <w:rsid w:val="00E60132"/>
    <w:rsid w:val="00E601A9"/>
    <w:rsid w:val="00E619D1"/>
    <w:rsid w:val="00E61A0F"/>
    <w:rsid w:val="00E61CA0"/>
    <w:rsid w:val="00E624E3"/>
    <w:rsid w:val="00E626DA"/>
    <w:rsid w:val="00E62D15"/>
    <w:rsid w:val="00E62E68"/>
    <w:rsid w:val="00E63BAA"/>
    <w:rsid w:val="00E6488D"/>
    <w:rsid w:val="00E64A25"/>
    <w:rsid w:val="00E64A7B"/>
    <w:rsid w:val="00E64DCF"/>
    <w:rsid w:val="00E65174"/>
    <w:rsid w:val="00E653A8"/>
    <w:rsid w:val="00E65598"/>
    <w:rsid w:val="00E659B2"/>
    <w:rsid w:val="00E65A2D"/>
    <w:rsid w:val="00E66AB0"/>
    <w:rsid w:val="00E66C76"/>
    <w:rsid w:val="00E677ED"/>
    <w:rsid w:val="00E678A8"/>
    <w:rsid w:val="00E679A0"/>
    <w:rsid w:val="00E67B13"/>
    <w:rsid w:val="00E67BEF"/>
    <w:rsid w:val="00E67C7A"/>
    <w:rsid w:val="00E70747"/>
    <w:rsid w:val="00E70788"/>
    <w:rsid w:val="00E707D0"/>
    <w:rsid w:val="00E70E7A"/>
    <w:rsid w:val="00E71537"/>
    <w:rsid w:val="00E71D2B"/>
    <w:rsid w:val="00E72179"/>
    <w:rsid w:val="00E724F2"/>
    <w:rsid w:val="00E72A15"/>
    <w:rsid w:val="00E744CE"/>
    <w:rsid w:val="00E74865"/>
    <w:rsid w:val="00E74A7A"/>
    <w:rsid w:val="00E74B1F"/>
    <w:rsid w:val="00E74BCC"/>
    <w:rsid w:val="00E75851"/>
    <w:rsid w:val="00E759A2"/>
    <w:rsid w:val="00E75DC9"/>
    <w:rsid w:val="00E76051"/>
    <w:rsid w:val="00E7643F"/>
    <w:rsid w:val="00E76A7A"/>
    <w:rsid w:val="00E8091E"/>
    <w:rsid w:val="00E81848"/>
    <w:rsid w:val="00E8190D"/>
    <w:rsid w:val="00E819A7"/>
    <w:rsid w:val="00E81A02"/>
    <w:rsid w:val="00E82984"/>
    <w:rsid w:val="00E8369B"/>
    <w:rsid w:val="00E83CB0"/>
    <w:rsid w:val="00E843AA"/>
    <w:rsid w:val="00E84731"/>
    <w:rsid w:val="00E847A9"/>
    <w:rsid w:val="00E848B6"/>
    <w:rsid w:val="00E85340"/>
    <w:rsid w:val="00E85D48"/>
    <w:rsid w:val="00E85FAD"/>
    <w:rsid w:val="00E8641B"/>
    <w:rsid w:val="00E8652C"/>
    <w:rsid w:val="00E86557"/>
    <w:rsid w:val="00E86A1D"/>
    <w:rsid w:val="00E86AB6"/>
    <w:rsid w:val="00E86BEF"/>
    <w:rsid w:val="00E87CD8"/>
    <w:rsid w:val="00E90239"/>
    <w:rsid w:val="00E90412"/>
    <w:rsid w:val="00E907A9"/>
    <w:rsid w:val="00E90C55"/>
    <w:rsid w:val="00E90F93"/>
    <w:rsid w:val="00E91294"/>
    <w:rsid w:val="00E9182B"/>
    <w:rsid w:val="00E91B5A"/>
    <w:rsid w:val="00E92166"/>
    <w:rsid w:val="00E925D2"/>
    <w:rsid w:val="00E926CE"/>
    <w:rsid w:val="00E92AC6"/>
    <w:rsid w:val="00E92B64"/>
    <w:rsid w:val="00E92E35"/>
    <w:rsid w:val="00E92F48"/>
    <w:rsid w:val="00E93F4D"/>
    <w:rsid w:val="00E93F50"/>
    <w:rsid w:val="00E9442C"/>
    <w:rsid w:val="00E94535"/>
    <w:rsid w:val="00E94BA5"/>
    <w:rsid w:val="00E94DEC"/>
    <w:rsid w:val="00E9556C"/>
    <w:rsid w:val="00E95684"/>
    <w:rsid w:val="00E958C8"/>
    <w:rsid w:val="00E95A1C"/>
    <w:rsid w:val="00E95DCC"/>
    <w:rsid w:val="00E9627F"/>
    <w:rsid w:val="00E966E9"/>
    <w:rsid w:val="00E96975"/>
    <w:rsid w:val="00E96C98"/>
    <w:rsid w:val="00E9740E"/>
    <w:rsid w:val="00E9767A"/>
    <w:rsid w:val="00EA00C6"/>
    <w:rsid w:val="00EA09AA"/>
    <w:rsid w:val="00EA0F81"/>
    <w:rsid w:val="00EA2637"/>
    <w:rsid w:val="00EA2987"/>
    <w:rsid w:val="00EA37D4"/>
    <w:rsid w:val="00EA3B7C"/>
    <w:rsid w:val="00EA3C91"/>
    <w:rsid w:val="00EA3E0B"/>
    <w:rsid w:val="00EA50A3"/>
    <w:rsid w:val="00EA5221"/>
    <w:rsid w:val="00EA54D8"/>
    <w:rsid w:val="00EA5E36"/>
    <w:rsid w:val="00EA6160"/>
    <w:rsid w:val="00EA6411"/>
    <w:rsid w:val="00EA6A76"/>
    <w:rsid w:val="00EA6E4B"/>
    <w:rsid w:val="00EA6FB4"/>
    <w:rsid w:val="00EA7739"/>
    <w:rsid w:val="00EA7F62"/>
    <w:rsid w:val="00EB0119"/>
    <w:rsid w:val="00EB03DB"/>
    <w:rsid w:val="00EB07B0"/>
    <w:rsid w:val="00EB0C75"/>
    <w:rsid w:val="00EB0D04"/>
    <w:rsid w:val="00EB0F94"/>
    <w:rsid w:val="00EB1927"/>
    <w:rsid w:val="00EB244F"/>
    <w:rsid w:val="00EB2739"/>
    <w:rsid w:val="00EB35B6"/>
    <w:rsid w:val="00EB395D"/>
    <w:rsid w:val="00EB4416"/>
    <w:rsid w:val="00EB444A"/>
    <w:rsid w:val="00EB4B71"/>
    <w:rsid w:val="00EB4CBE"/>
    <w:rsid w:val="00EB59BB"/>
    <w:rsid w:val="00EB5A79"/>
    <w:rsid w:val="00EB5A9A"/>
    <w:rsid w:val="00EB5C1B"/>
    <w:rsid w:val="00EB5D0A"/>
    <w:rsid w:val="00EB5D77"/>
    <w:rsid w:val="00EB5DC1"/>
    <w:rsid w:val="00EB5F61"/>
    <w:rsid w:val="00EB6041"/>
    <w:rsid w:val="00EB60A9"/>
    <w:rsid w:val="00EB6239"/>
    <w:rsid w:val="00EB64E1"/>
    <w:rsid w:val="00EB671B"/>
    <w:rsid w:val="00EB678F"/>
    <w:rsid w:val="00EB6F3A"/>
    <w:rsid w:val="00EB7060"/>
    <w:rsid w:val="00EC03AF"/>
    <w:rsid w:val="00EC0702"/>
    <w:rsid w:val="00EC0996"/>
    <w:rsid w:val="00EC0F84"/>
    <w:rsid w:val="00EC0FC9"/>
    <w:rsid w:val="00EC101A"/>
    <w:rsid w:val="00EC107B"/>
    <w:rsid w:val="00EC159F"/>
    <w:rsid w:val="00EC19CC"/>
    <w:rsid w:val="00EC1AA2"/>
    <w:rsid w:val="00EC2290"/>
    <w:rsid w:val="00EC307E"/>
    <w:rsid w:val="00EC328D"/>
    <w:rsid w:val="00EC42CC"/>
    <w:rsid w:val="00EC5409"/>
    <w:rsid w:val="00EC615D"/>
    <w:rsid w:val="00EC6186"/>
    <w:rsid w:val="00EC6277"/>
    <w:rsid w:val="00EC6398"/>
    <w:rsid w:val="00EC67E2"/>
    <w:rsid w:val="00EC783B"/>
    <w:rsid w:val="00EC787C"/>
    <w:rsid w:val="00EC7AE1"/>
    <w:rsid w:val="00EC7BCD"/>
    <w:rsid w:val="00EC7FED"/>
    <w:rsid w:val="00ED02A7"/>
    <w:rsid w:val="00ED0763"/>
    <w:rsid w:val="00ED0F6E"/>
    <w:rsid w:val="00ED108C"/>
    <w:rsid w:val="00ED170E"/>
    <w:rsid w:val="00ED18C0"/>
    <w:rsid w:val="00ED25BB"/>
    <w:rsid w:val="00ED25F3"/>
    <w:rsid w:val="00ED26FF"/>
    <w:rsid w:val="00ED35DB"/>
    <w:rsid w:val="00ED36FD"/>
    <w:rsid w:val="00ED3786"/>
    <w:rsid w:val="00ED42D8"/>
    <w:rsid w:val="00ED4560"/>
    <w:rsid w:val="00ED45C1"/>
    <w:rsid w:val="00ED5464"/>
    <w:rsid w:val="00ED5C9E"/>
    <w:rsid w:val="00ED5EE4"/>
    <w:rsid w:val="00ED5F6A"/>
    <w:rsid w:val="00ED6322"/>
    <w:rsid w:val="00ED685E"/>
    <w:rsid w:val="00ED6A04"/>
    <w:rsid w:val="00ED6C19"/>
    <w:rsid w:val="00ED7763"/>
    <w:rsid w:val="00ED7854"/>
    <w:rsid w:val="00ED7A33"/>
    <w:rsid w:val="00ED7AED"/>
    <w:rsid w:val="00EE0217"/>
    <w:rsid w:val="00EE089D"/>
    <w:rsid w:val="00EE0B9D"/>
    <w:rsid w:val="00EE0C23"/>
    <w:rsid w:val="00EE0CB4"/>
    <w:rsid w:val="00EE1437"/>
    <w:rsid w:val="00EE147D"/>
    <w:rsid w:val="00EE14F4"/>
    <w:rsid w:val="00EE2E64"/>
    <w:rsid w:val="00EE31AB"/>
    <w:rsid w:val="00EE3DE2"/>
    <w:rsid w:val="00EE456B"/>
    <w:rsid w:val="00EE4687"/>
    <w:rsid w:val="00EE474A"/>
    <w:rsid w:val="00EE47BD"/>
    <w:rsid w:val="00EE5B87"/>
    <w:rsid w:val="00EE63D3"/>
    <w:rsid w:val="00EE64FB"/>
    <w:rsid w:val="00EE65F1"/>
    <w:rsid w:val="00EE6950"/>
    <w:rsid w:val="00EF0C12"/>
    <w:rsid w:val="00EF10AC"/>
    <w:rsid w:val="00EF1A36"/>
    <w:rsid w:val="00EF1B6E"/>
    <w:rsid w:val="00EF1BE1"/>
    <w:rsid w:val="00EF1D88"/>
    <w:rsid w:val="00EF2374"/>
    <w:rsid w:val="00EF25F1"/>
    <w:rsid w:val="00EF2E1A"/>
    <w:rsid w:val="00EF2E7A"/>
    <w:rsid w:val="00EF2F38"/>
    <w:rsid w:val="00EF31F0"/>
    <w:rsid w:val="00EF342C"/>
    <w:rsid w:val="00EF37D8"/>
    <w:rsid w:val="00EF3BAC"/>
    <w:rsid w:val="00EF3E05"/>
    <w:rsid w:val="00EF4191"/>
    <w:rsid w:val="00EF42D5"/>
    <w:rsid w:val="00EF4646"/>
    <w:rsid w:val="00EF49B3"/>
    <w:rsid w:val="00EF53A5"/>
    <w:rsid w:val="00EF681B"/>
    <w:rsid w:val="00EF691E"/>
    <w:rsid w:val="00EF6A92"/>
    <w:rsid w:val="00EF7C78"/>
    <w:rsid w:val="00F002AF"/>
    <w:rsid w:val="00F00605"/>
    <w:rsid w:val="00F006E3"/>
    <w:rsid w:val="00F00FFA"/>
    <w:rsid w:val="00F0101F"/>
    <w:rsid w:val="00F02057"/>
    <w:rsid w:val="00F02164"/>
    <w:rsid w:val="00F023E0"/>
    <w:rsid w:val="00F02521"/>
    <w:rsid w:val="00F03805"/>
    <w:rsid w:val="00F03D38"/>
    <w:rsid w:val="00F04094"/>
    <w:rsid w:val="00F041C3"/>
    <w:rsid w:val="00F045D7"/>
    <w:rsid w:val="00F04A66"/>
    <w:rsid w:val="00F04FAB"/>
    <w:rsid w:val="00F04FEE"/>
    <w:rsid w:val="00F057DA"/>
    <w:rsid w:val="00F057DF"/>
    <w:rsid w:val="00F0658F"/>
    <w:rsid w:val="00F06CF9"/>
    <w:rsid w:val="00F06D1D"/>
    <w:rsid w:val="00F071F2"/>
    <w:rsid w:val="00F07575"/>
    <w:rsid w:val="00F07F4E"/>
    <w:rsid w:val="00F10A92"/>
    <w:rsid w:val="00F10B03"/>
    <w:rsid w:val="00F114FA"/>
    <w:rsid w:val="00F11925"/>
    <w:rsid w:val="00F11990"/>
    <w:rsid w:val="00F12293"/>
    <w:rsid w:val="00F12E13"/>
    <w:rsid w:val="00F12EA9"/>
    <w:rsid w:val="00F1318B"/>
    <w:rsid w:val="00F1318C"/>
    <w:rsid w:val="00F13639"/>
    <w:rsid w:val="00F136F2"/>
    <w:rsid w:val="00F137E2"/>
    <w:rsid w:val="00F1528C"/>
    <w:rsid w:val="00F15ADE"/>
    <w:rsid w:val="00F16514"/>
    <w:rsid w:val="00F16893"/>
    <w:rsid w:val="00F1699E"/>
    <w:rsid w:val="00F16FA6"/>
    <w:rsid w:val="00F179EF"/>
    <w:rsid w:val="00F17A20"/>
    <w:rsid w:val="00F201DB"/>
    <w:rsid w:val="00F20ABC"/>
    <w:rsid w:val="00F20AD5"/>
    <w:rsid w:val="00F21783"/>
    <w:rsid w:val="00F21D98"/>
    <w:rsid w:val="00F2224A"/>
    <w:rsid w:val="00F22764"/>
    <w:rsid w:val="00F22801"/>
    <w:rsid w:val="00F22B04"/>
    <w:rsid w:val="00F23A13"/>
    <w:rsid w:val="00F25230"/>
    <w:rsid w:val="00F252B3"/>
    <w:rsid w:val="00F25454"/>
    <w:rsid w:val="00F254C0"/>
    <w:rsid w:val="00F25683"/>
    <w:rsid w:val="00F26189"/>
    <w:rsid w:val="00F2620D"/>
    <w:rsid w:val="00F269FC"/>
    <w:rsid w:val="00F27112"/>
    <w:rsid w:val="00F27233"/>
    <w:rsid w:val="00F274CA"/>
    <w:rsid w:val="00F275C0"/>
    <w:rsid w:val="00F300E0"/>
    <w:rsid w:val="00F307DE"/>
    <w:rsid w:val="00F3092A"/>
    <w:rsid w:val="00F30B3F"/>
    <w:rsid w:val="00F30E7D"/>
    <w:rsid w:val="00F30E80"/>
    <w:rsid w:val="00F30ECD"/>
    <w:rsid w:val="00F312E8"/>
    <w:rsid w:val="00F316D8"/>
    <w:rsid w:val="00F31856"/>
    <w:rsid w:val="00F31881"/>
    <w:rsid w:val="00F31921"/>
    <w:rsid w:val="00F31E33"/>
    <w:rsid w:val="00F31E51"/>
    <w:rsid w:val="00F32155"/>
    <w:rsid w:val="00F32DD4"/>
    <w:rsid w:val="00F3317A"/>
    <w:rsid w:val="00F33B8B"/>
    <w:rsid w:val="00F344E4"/>
    <w:rsid w:val="00F35276"/>
    <w:rsid w:val="00F35F90"/>
    <w:rsid w:val="00F368DD"/>
    <w:rsid w:val="00F374F4"/>
    <w:rsid w:val="00F3764E"/>
    <w:rsid w:val="00F3766D"/>
    <w:rsid w:val="00F37707"/>
    <w:rsid w:val="00F37A2A"/>
    <w:rsid w:val="00F40102"/>
    <w:rsid w:val="00F40F6D"/>
    <w:rsid w:val="00F41F45"/>
    <w:rsid w:val="00F43322"/>
    <w:rsid w:val="00F43453"/>
    <w:rsid w:val="00F43BAF"/>
    <w:rsid w:val="00F43D59"/>
    <w:rsid w:val="00F43E93"/>
    <w:rsid w:val="00F44010"/>
    <w:rsid w:val="00F4439D"/>
    <w:rsid w:val="00F4484B"/>
    <w:rsid w:val="00F4525A"/>
    <w:rsid w:val="00F45C47"/>
    <w:rsid w:val="00F46B68"/>
    <w:rsid w:val="00F47059"/>
    <w:rsid w:val="00F504DD"/>
    <w:rsid w:val="00F507FF"/>
    <w:rsid w:val="00F50BC2"/>
    <w:rsid w:val="00F50EB3"/>
    <w:rsid w:val="00F511AF"/>
    <w:rsid w:val="00F51411"/>
    <w:rsid w:val="00F519E0"/>
    <w:rsid w:val="00F51A72"/>
    <w:rsid w:val="00F53231"/>
    <w:rsid w:val="00F537D5"/>
    <w:rsid w:val="00F53ADB"/>
    <w:rsid w:val="00F53D18"/>
    <w:rsid w:val="00F53F3B"/>
    <w:rsid w:val="00F5407F"/>
    <w:rsid w:val="00F5412D"/>
    <w:rsid w:val="00F541DB"/>
    <w:rsid w:val="00F552A3"/>
    <w:rsid w:val="00F55972"/>
    <w:rsid w:val="00F55D4D"/>
    <w:rsid w:val="00F5745F"/>
    <w:rsid w:val="00F579CE"/>
    <w:rsid w:val="00F6064D"/>
    <w:rsid w:val="00F60DA6"/>
    <w:rsid w:val="00F60E63"/>
    <w:rsid w:val="00F6227C"/>
    <w:rsid w:val="00F628CA"/>
    <w:rsid w:val="00F6324E"/>
    <w:rsid w:val="00F634B7"/>
    <w:rsid w:val="00F63658"/>
    <w:rsid w:val="00F636DE"/>
    <w:rsid w:val="00F6423B"/>
    <w:rsid w:val="00F64543"/>
    <w:rsid w:val="00F65678"/>
    <w:rsid w:val="00F65E89"/>
    <w:rsid w:val="00F664D8"/>
    <w:rsid w:val="00F66E96"/>
    <w:rsid w:val="00F66F4B"/>
    <w:rsid w:val="00F67192"/>
    <w:rsid w:val="00F67385"/>
    <w:rsid w:val="00F67689"/>
    <w:rsid w:val="00F67FEE"/>
    <w:rsid w:val="00F70171"/>
    <w:rsid w:val="00F7034A"/>
    <w:rsid w:val="00F71AC2"/>
    <w:rsid w:val="00F71C7D"/>
    <w:rsid w:val="00F72FB0"/>
    <w:rsid w:val="00F72FE4"/>
    <w:rsid w:val="00F73111"/>
    <w:rsid w:val="00F73278"/>
    <w:rsid w:val="00F7376D"/>
    <w:rsid w:val="00F7453C"/>
    <w:rsid w:val="00F74684"/>
    <w:rsid w:val="00F747A3"/>
    <w:rsid w:val="00F74A75"/>
    <w:rsid w:val="00F74CDB"/>
    <w:rsid w:val="00F75638"/>
    <w:rsid w:val="00F758A3"/>
    <w:rsid w:val="00F759F6"/>
    <w:rsid w:val="00F75D1C"/>
    <w:rsid w:val="00F766CB"/>
    <w:rsid w:val="00F76A6A"/>
    <w:rsid w:val="00F7713C"/>
    <w:rsid w:val="00F77B1C"/>
    <w:rsid w:val="00F77CA0"/>
    <w:rsid w:val="00F77E02"/>
    <w:rsid w:val="00F80955"/>
    <w:rsid w:val="00F80BF0"/>
    <w:rsid w:val="00F81774"/>
    <w:rsid w:val="00F82EF7"/>
    <w:rsid w:val="00F8317F"/>
    <w:rsid w:val="00F832C5"/>
    <w:rsid w:val="00F833AF"/>
    <w:rsid w:val="00F8346C"/>
    <w:rsid w:val="00F83507"/>
    <w:rsid w:val="00F83D42"/>
    <w:rsid w:val="00F83E3A"/>
    <w:rsid w:val="00F86172"/>
    <w:rsid w:val="00F8690D"/>
    <w:rsid w:val="00F87331"/>
    <w:rsid w:val="00F874CA"/>
    <w:rsid w:val="00F90192"/>
    <w:rsid w:val="00F911D8"/>
    <w:rsid w:val="00F9218C"/>
    <w:rsid w:val="00F92D09"/>
    <w:rsid w:val="00F92D5B"/>
    <w:rsid w:val="00F9306A"/>
    <w:rsid w:val="00F933A8"/>
    <w:rsid w:val="00F938D4"/>
    <w:rsid w:val="00F93B55"/>
    <w:rsid w:val="00F93B82"/>
    <w:rsid w:val="00F93D72"/>
    <w:rsid w:val="00F9414E"/>
    <w:rsid w:val="00F941B0"/>
    <w:rsid w:val="00F946F2"/>
    <w:rsid w:val="00F94B3D"/>
    <w:rsid w:val="00F94B8D"/>
    <w:rsid w:val="00F94D5C"/>
    <w:rsid w:val="00F94DD8"/>
    <w:rsid w:val="00F9556C"/>
    <w:rsid w:val="00F958C1"/>
    <w:rsid w:val="00F96F1A"/>
    <w:rsid w:val="00F971C9"/>
    <w:rsid w:val="00F976AF"/>
    <w:rsid w:val="00F97C38"/>
    <w:rsid w:val="00FA009E"/>
    <w:rsid w:val="00FA036D"/>
    <w:rsid w:val="00FA05DE"/>
    <w:rsid w:val="00FA05FF"/>
    <w:rsid w:val="00FA0681"/>
    <w:rsid w:val="00FA074D"/>
    <w:rsid w:val="00FA08FC"/>
    <w:rsid w:val="00FA1350"/>
    <w:rsid w:val="00FA1F3F"/>
    <w:rsid w:val="00FA242B"/>
    <w:rsid w:val="00FA2730"/>
    <w:rsid w:val="00FA2ACB"/>
    <w:rsid w:val="00FA3224"/>
    <w:rsid w:val="00FA325D"/>
    <w:rsid w:val="00FA3A8B"/>
    <w:rsid w:val="00FA3BDD"/>
    <w:rsid w:val="00FA5784"/>
    <w:rsid w:val="00FA5C12"/>
    <w:rsid w:val="00FA6781"/>
    <w:rsid w:val="00FA685B"/>
    <w:rsid w:val="00FA6894"/>
    <w:rsid w:val="00FA70A1"/>
    <w:rsid w:val="00FA71A7"/>
    <w:rsid w:val="00FA73A8"/>
    <w:rsid w:val="00FA7B2B"/>
    <w:rsid w:val="00FB01D4"/>
    <w:rsid w:val="00FB0204"/>
    <w:rsid w:val="00FB03A2"/>
    <w:rsid w:val="00FB06BD"/>
    <w:rsid w:val="00FB083A"/>
    <w:rsid w:val="00FB097F"/>
    <w:rsid w:val="00FB0B1E"/>
    <w:rsid w:val="00FB12E2"/>
    <w:rsid w:val="00FB1B3C"/>
    <w:rsid w:val="00FB2008"/>
    <w:rsid w:val="00FB2066"/>
    <w:rsid w:val="00FB28CF"/>
    <w:rsid w:val="00FB2BF9"/>
    <w:rsid w:val="00FB3159"/>
    <w:rsid w:val="00FB324D"/>
    <w:rsid w:val="00FB37AC"/>
    <w:rsid w:val="00FB3C2E"/>
    <w:rsid w:val="00FB43CC"/>
    <w:rsid w:val="00FB491F"/>
    <w:rsid w:val="00FB61BB"/>
    <w:rsid w:val="00FB6A02"/>
    <w:rsid w:val="00FB6AF3"/>
    <w:rsid w:val="00FB6B59"/>
    <w:rsid w:val="00FB781A"/>
    <w:rsid w:val="00FB7C6C"/>
    <w:rsid w:val="00FB7CBF"/>
    <w:rsid w:val="00FB7DC0"/>
    <w:rsid w:val="00FC0002"/>
    <w:rsid w:val="00FC0559"/>
    <w:rsid w:val="00FC0592"/>
    <w:rsid w:val="00FC09E1"/>
    <w:rsid w:val="00FC1435"/>
    <w:rsid w:val="00FC154C"/>
    <w:rsid w:val="00FC1848"/>
    <w:rsid w:val="00FC1D68"/>
    <w:rsid w:val="00FC3272"/>
    <w:rsid w:val="00FC3621"/>
    <w:rsid w:val="00FC3672"/>
    <w:rsid w:val="00FC3768"/>
    <w:rsid w:val="00FC3F80"/>
    <w:rsid w:val="00FC44FA"/>
    <w:rsid w:val="00FC507E"/>
    <w:rsid w:val="00FC5CEC"/>
    <w:rsid w:val="00FC5FB5"/>
    <w:rsid w:val="00FC648E"/>
    <w:rsid w:val="00FC6CDD"/>
    <w:rsid w:val="00FC7276"/>
    <w:rsid w:val="00FD0103"/>
    <w:rsid w:val="00FD025A"/>
    <w:rsid w:val="00FD1E73"/>
    <w:rsid w:val="00FD27BF"/>
    <w:rsid w:val="00FD351C"/>
    <w:rsid w:val="00FD3947"/>
    <w:rsid w:val="00FD3CC4"/>
    <w:rsid w:val="00FD3CF5"/>
    <w:rsid w:val="00FD5588"/>
    <w:rsid w:val="00FD577D"/>
    <w:rsid w:val="00FD619E"/>
    <w:rsid w:val="00FD6601"/>
    <w:rsid w:val="00FD69AF"/>
    <w:rsid w:val="00FD7602"/>
    <w:rsid w:val="00FD7E43"/>
    <w:rsid w:val="00FE0C42"/>
    <w:rsid w:val="00FE0CF3"/>
    <w:rsid w:val="00FE10F1"/>
    <w:rsid w:val="00FE180E"/>
    <w:rsid w:val="00FE1E42"/>
    <w:rsid w:val="00FE1FBE"/>
    <w:rsid w:val="00FE2A7B"/>
    <w:rsid w:val="00FE2AFA"/>
    <w:rsid w:val="00FE2DD0"/>
    <w:rsid w:val="00FE2EC5"/>
    <w:rsid w:val="00FE311E"/>
    <w:rsid w:val="00FE332F"/>
    <w:rsid w:val="00FE38D5"/>
    <w:rsid w:val="00FE3AA2"/>
    <w:rsid w:val="00FE3C28"/>
    <w:rsid w:val="00FE3CA5"/>
    <w:rsid w:val="00FE4409"/>
    <w:rsid w:val="00FE441B"/>
    <w:rsid w:val="00FE47CE"/>
    <w:rsid w:val="00FE4E14"/>
    <w:rsid w:val="00FE4F5C"/>
    <w:rsid w:val="00FE54C9"/>
    <w:rsid w:val="00FE5AF5"/>
    <w:rsid w:val="00FE5CAF"/>
    <w:rsid w:val="00FE5F33"/>
    <w:rsid w:val="00FE6475"/>
    <w:rsid w:val="00FE7805"/>
    <w:rsid w:val="00FE792C"/>
    <w:rsid w:val="00FF033A"/>
    <w:rsid w:val="00FF0383"/>
    <w:rsid w:val="00FF0EEF"/>
    <w:rsid w:val="00FF0F01"/>
    <w:rsid w:val="00FF145B"/>
    <w:rsid w:val="00FF15AE"/>
    <w:rsid w:val="00FF164E"/>
    <w:rsid w:val="00FF1CBF"/>
    <w:rsid w:val="00FF1E78"/>
    <w:rsid w:val="00FF2034"/>
    <w:rsid w:val="00FF2C54"/>
    <w:rsid w:val="00FF3048"/>
    <w:rsid w:val="00FF36F7"/>
    <w:rsid w:val="00FF38B9"/>
    <w:rsid w:val="00FF446D"/>
    <w:rsid w:val="00FF494A"/>
    <w:rsid w:val="00FF4DD5"/>
    <w:rsid w:val="00FF5405"/>
    <w:rsid w:val="00FF6231"/>
    <w:rsid w:val="00FF650E"/>
    <w:rsid w:val="00FF7069"/>
    <w:rsid w:val="00FF72BA"/>
    <w:rsid w:val="00FF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63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3ADB"/>
    <w:rPr>
      <w:rFonts w:ascii="Arial" w:hAnsi="Arial"/>
    </w:rPr>
  </w:style>
  <w:style w:type="paragraph" w:styleId="Heading1">
    <w:name w:val="heading 1"/>
    <w:basedOn w:val="Normal"/>
    <w:next w:val="Normal"/>
    <w:link w:val="Heading1Char"/>
    <w:qFormat/>
    <w:rsid w:val="00827D00"/>
    <w:pPr>
      <w:keepNext/>
      <w:numPr>
        <w:numId w:val="2"/>
      </w:numPr>
      <w:spacing w:before="240" w:after="240"/>
      <w:outlineLvl w:val="0"/>
    </w:pPr>
    <w:rPr>
      <w:rFonts w:ascii="Arial Bold" w:hAnsi="Arial Bold" w:cs="Arial"/>
      <w:b/>
      <w:bCs/>
      <w:caps/>
      <w:szCs w:val="32"/>
    </w:rPr>
  </w:style>
  <w:style w:type="paragraph" w:styleId="Heading2">
    <w:name w:val="heading 2"/>
    <w:basedOn w:val="Heading1"/>
    <w:next w:val="Normal"/>
    <w:link w:val="Heading2Char"/>
    <w:qFormat/>
    <w:rsid w:val="0075475D"/>
    <w:pPr>
      <w:numPr>
        <w:ilvl w:val="1"/>
      </w:numPr>
      <w:tabs>
        <w:tab w:val="left" w:pos="720"/>
      </w:tabs>
      <w:ind w:left="0"/>
      <w:outlineLvl w:val="1"/>
    </w:pPr>
    <w:rPr>
      <w:b w:val="0"/>
      <w:caps w:val="0"/>
    </w:rPr>
  </w:style>
  <w:style w:type="paragraph" w:styleId="Heading3">
    <w:name w:val="heading 3"/>
    <w:basedOn w:val="Heading2"/>
    <w:next w:val="Normal"/>
    <w:link w:val="Heading3Char"/>
    <w:qFormat/>
    <w:rsid w:val="0075475D"/>
    <w:pPr>
      <w:numPr>
        <w:ilvl w:val="2"/>
      </w:numPr>
      <w:tabs>
        <w:tab w:val="clear" w:pos="720"/>
      </w:tabs>
      <w:ind w:left="0"/>
      <w:outlineLvl w:val="2"/>
    </w:pPr>
    <w:rPr>
      <w:b/>
    </w:rPr>
  </w:style>
  <w:style w:type="paragraph" w:styleId="Heading4">
    <w:name w:val="heading 4"/>
    <w:basedOn w:val="Heading3"/>
    <w:next w:val="Normal"/>
    <w:link w:val="Heading4Char"/>
    <w:qFormat/>
    <w:rsid w:val="00827D00"/>
    <w:pPr>
      <w:widowControl w:val="0"/>
      <w:numPr>
        <w:ilvl w:val="3"/>
      </w:numPr>
      <w:tabs>
        <w:tab w:val="left" w:pos="1440"/>
      </w:tabs>
      <w:outlineLvl w:val="3"/>
    </w:pPr>
    <w:rPr>
      <w:b w:val="0"/>
    </w:rPr>
  </w:style>
  <w:style w:type="paragraph" w:styleId="Heading5">
    <w:name w:val="heading 5"/>
    <w:basedOn w:val="Normal"/>
    <w:next w:val="Normal"/>
    <w:qFormat/>
    <w:rsid w:val="00827D00"/>
    <w:pPr>
      <w:keepNext/>
      <w:numPr>
        <w:ilvl w:val="4"/>
        <w:numId w:val="2"/>
      </w:numPr>
      <w:outlineLvl w:val="4"/>
    </w:pPr>
    <w:rPr>
      <w:b/>
    </w:rPr>
  </w:style>
  <w:style w:type="paragraph" w:styleId="Heading6">
    <w:name w:val="heading 6"/>
    <w:basedOn w:val="Normal"/>
    <w:next w:val="Normal"/>
    <w:qFormat/>
    <w:rsid w:val="00827D00"/>
    <w:pPr>
      <w:keepNext/>
      <w:numPr>
        <w:ilvl w:val="5"/>
        <w:numId w:val="2"/>
      </w:numPr>
      <w:outlineLvl w:val="5"/>
    </w:pPr>
    <w:rPr>
      <w:b/>
    </w:rPr>
  </w:style>
  <w:style w:type="paragraph" w:styleId="Heading7">
    <w:name w:val="heading 7"/>
    <w:basedOn w:val="Normal"/>
    <w:next w:val="Normal"/>
    <w:qFormat/>
    <w:rsid w:val="00827D00"/>
    <w:pPr>
      <w:keepNext/>
      <w:numPr>
        <w:ilvl w:val="6"/>
        <w:numId w:val="2"/>
      </w:numPr>
      <w:outlineLvl w:val="6"/>
    </w:pPr>
    <w:rPr>
      <w:b/>
    </w:rPr>
  </w:style>
  <w:style w:type="paragraph" w:styleId="Heading8">
    <w:name w:val="heading 8"/>
    <w:basedOn w:val="Normal"/>
    <w:next w:val="Normal"/>
    <w:qFormat/>
    <w:rsid w:val="00827D00"/>
    <w:pPr>
      <w:numPr>
        <w:ilvl w:val="7"/>
        <w:numId w:val="2"/>
      </w:numPr>
      <w:spacing w:before="240" w:after="60"/>
      <w:outlineLvl w:val="7"/>
    </w:pPr>
    <w:rPr>
      <w:i/>
    </w:rPr>
  </w:style>
  <w:style w:type="paragraph" w:styleId="Heading9">
    <w:name w:val="heading 9"/>
    <w:basedOn w:val="Normal"/>
    <w:next w:val="Normal"/>
    <w:qFormat/>
    <w:rsid w:val="00827D0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D00"/>
    <w:rPr>
      <w:rFonts w:ascii="Arial Bold" w:hAnsi="Arial Bold" w:cs="Arial"/>
      <w:b/>
      <w:bCs/>
      <w:caps/>
      <w:szCs w:val="32"/>
    </w:rPr>
  </w:style>
  <w:style w:type="paragraph" w:styleId="Header">
    <w:name w:val="header"/>
    <w:basedOn w:val="Normal"/>
    <w:rsid w:val="00B16EA6"/>
    <w:pPr>
      <w:tabs>
        <w:tab w:val="center" w:pos="4320"/>
        <w:tab w:val="right" w:pos="8640"/>
      </w:tabs>
    </w:pPr>
  </w:style>
  <w:style w:type="paragraph" w:styleId="Footer">
    <w:name w:val="footer"/>
    <w:basedOn w:val="Normal"/>
    <w:rsid w:val="00B16EA6"/>
    <w:pPr>
      <w:tabs>
        <w:tab w:val="center" w:pos="4320"/>
        <w:tab w:val="right" w:pos="8640"/>
      </w:tabs>
    </w:pPr>
  </w:style>
  <w:style w:type="paragraph" w:customStyle="1" w:styleId="Special">
    <w:name w:val="Special"/>
    <w:basedOn w:val="Normal"/>
    <w:rsid w:val="00B16EA6"/>
    <w:pPr>
      <w:widowControl w:val="0"/>
    </w:pPr>
  </w:style>
  <w:style w:type="paragraph" w:customStyle="1" w:styleId="TitlewItalics">
    <w:name w:val="Title w Italics"/>
    <w:basedOn w:val="Normal"/>
    <w:rsid w:val="00B16EA6"/>
    <w:pPr>
      <w:widowControl w:val="0"/>
      <w:ind w:firstLine="360"/>
      <w:jc w:val="center"/>
    </w:pPr>
    <w:rPr>
      <w:rFonts w:ascii="Helvetica" w:hAnsi="Helvetica"/>
      <w:b/>
      <w:i/>
    </w:rPr>
  </w:style>
  <w:style w:type="paragraph" w:customStyle="1" w:styleId="Copyright">
    <w:name w:val="Copyright"/>
    <w:basedOn w:val="Normal"/>
    <w:rsid w:val="00B16EA6"/>
    <w:pPr>
      <w:widowControl w:val="0"/>
      <w:ind w:firstLine="360"/>
    </w:pPr>
    <w:rPr>
      <w:rFonts w:ascii="Helvetica" w:hAnsi="Helvetica"/>
      <w:sz w:val="16"/>
    </w:rPr>
  </w:style>
  <w:style w:type="paragraph" w:customStyle="1" w:styleId="Published">
    <w:name w:val="Published"/>
    <w:basedOn w:val="BodyText"/>
    <w:next w:val="BodyText"/>
    <w:rsid w:val="00B16EA6"/>
    <w:pPr>
      <w:keepNext/>
      <w:widowControl w:val="0"/>
      <w:spacing w:before="4440" w:after="480"/>
    </w:pPr>
    <w:rPr>
      <w:rFonts w:ascii="Helvetica" w:hAnsi="Helvetica"/>
      <w:i/>
    </w:rPr>
  </w:style>
  <w:style w:type="paragraph" w:styleId="BodyText">
    <w:name w:val="Body Text"/>
    <w:basedOn w:val="Normal"/>
    <w:rsid w:val="00B16EA6"/>
    <w:pPr>
      <w:spacing w:after="120"/>
    </w:pPr>
  </w:style>
  <w:style w:type="paragraph" w:customStyle="1" w:styleId="TitleCover">
    <w:name w:val="Title Cover"/>
    <w:basedOn w:val="Normal"/>
    <w:next w:val="Normal"/>
    <w:rsid w:val="00B16EA6"/>
    <w:pPr>
      <w:keepNext/>
      <w:widowControl w:val="0"/>
      <w:tabs>
        <w:tab w:val="left" w:pos="360"/>
        <w:tab w:val="left" w:pos="720"/>
        <w:tab w:val="left" w:pos="1080"/>
        <w:tab w:val="left" w:pos="1440"/>
      </w:tabs>
      <w:spacing w:before="1080" w:after="360"/>
      <w:jc w:val="center"/>
    </w:pPr>
    <w:rPr>
      <w:b/>
    </w:rPr>
  </w:style>
  <w:style w:type="table" w:styleId="TableGrid">
    <w:name w:val="Table Grid"/>
    <w:basedOn w:val="TableNormal"/>
    <w:rsid w:val="000E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A54008"/>
    <w:pPr>
      <w:tabs>
        <w:tab w:val="left" w:pos="720"/>
        <w:tab w:val="right" w:leader="dot" w:pos="9350"/>
      </w:tabs>
      <w:spacing w:before="120" w:after="120"/>
    </w:pPr>
    <w:rPr>
      <w:rFonts w:ascii="Arial Bold" w:hAnsi="Arial Bold"/>
      <w:b/>
      <w:bCs/>
    </w:rPr>
  </w:style>
  <w:style w:type="character" w:styleId="Hyperlink">
    <w:name w:val="Hyperlink"/>
    <w:basedOn w:val="DefaultParagraphFont"/>
    <w:uiPriority w:val="99"/>
    <w:rsid w:val="000946D5"/>
    <w:rPr>
      <w:color w:val="0000FF"/>
      <w:u w:val="single"/>
    </w:rPr>
  </w:style>
  <w:style w:type="paragraph" w:styleId="TOC2">
    <w:name w:val="toc 2"/>
    <w:basedOn w:val="TOC1"/>
    <w:next w:val="TOC3"/>
    <w:uiPriority w:val="39"/>
    <w:rsid w:val="00A54008"/>
    <w:pPr>
      <w:tabs>
        <w:tab w:val="left" w:pos="1440"/>
      </w:tabs>
      <w:spacing w:before="0" w:after="0"/>
      <w:ind w:left="720"/>
    </w:pPr>
    <w:rPr>
      <w:rFonts w:ascii="Arial" w:hAnsi="Arial"/>
      <w:b w:val="0"/>
    </w:rPr>
  </w:style>
  <w:style w:type="paragraph" w:styleId="TOC3">
    <w:name w:val="toc 3"/>
    <w:basedOn w:val="TOC2"/>
    <w:next w:val="TOC4"/>
    <w:semiHidden/>
    <w:rsid w:val="00C34545"/>
    <w:pPr>
      <w:tabs>
        <w:tab w:val="left" w:pos="2160"/>
      </w:tabs>
      <w:ind w:left="1440"/>
    </w:pPr>
    <w:rPr>
      <w:iCs/>
    </w:rPr>
  </w:style>
  <w:style w:type="paragraph" w:styleId="FootnoteText">
    <w:name w:val="footnote text"/>
    <w:basedOn w:val="Normal"/>
    <w:semiHidden/>
    <w:rsid w:val="005B33F7"/>
  </w:style>
  <w:style w:type="paragraph" w:styleId="TOC4">
    <w:name w:val="toc 4"/>
    <w:basedOn w:val="Normal"/>
    <w:next w:val="Normal"/>
    <w:semiHidden/>
    <w:rsid w:val="00C34545"/>
    <w:pPr>
      <w:ind w:left="600"/>
    </w:pPr>
    <w:rPr>
      <w:szCs w:val="18"/>
    </w:rPr>
  </w:style>
  <w:style w:type="paragraph" w:styleId="TOC5">
    <w:name w:val="toc 5"/>
    <w:basedOn w:val="Normal"/>
    <w:next w:val="Normal"/>
    <w:autoRedefine/>
    <w:semiHidden/>
    <w:rsid w:val="0001134A"/>
    <w:pPr>
      <w:ind w:left="800"/>
    </w:pPr>
    <w:rPr>
      <w:rFonts w:ascii="Times New Roman" w:hAnsi="Times New Roman"/>
      <w:sz w:val="18"/>
      <w:szCs w:val="18"/>
    </w:rPr>
  </w:style>
  <w:style w:type="paragraph" w:styleId="TOC6">
    <w:name w:val="toc 6"/>
    <w:basedOn w:val="Normal"/>
    <w:next w:val="Normal"/>
    <w:autoRedefine/>
    <w:semiHidden/>
    <w:rsid w:val="0001134A"/>
    <w:pPr>
      <w:ind w:left="1000"/>
    </w:pPr>
    <w:rPr>
      <w:rFonts w:ascii="Times New Roman" w:hAnsi="Times New Roman"/>
      <w:sz w:val="18"/>
      <w:szCs w:val="18"/>
    </w:rPr>
  </w:style>
  <w:style w:type="paragraph" w:styleId="TOC7">
    <w:name w:val="toc 7"/>
    <w:basedOn w:val="Normal"/>
    <w:next w:val="Normal"/>
    <w:autoRedefine/>
    <w:semiHidden/>
    <w:rsid w:val="0001134A"/>
    <w:pPr>
      <w:ind w:left="1200"/>
    </w:pPr>
    <w:rPr>
      <w:rFonts w:ascii="Times New Roman" w:hAnsi="Times New Roman"/>
      <w:sz w:val="18"/>
      <w:szCs w:val="18"/>
    </w:rPr>
  </w:style>
  <w:style w:type="paragraph" w:styleId="TOC8">
    <w:name w:val="toc 8"/>
    <w:basedOn w:val="Normal"/>
    <w:next w:val="Normal"/>
    <w:autoRedefine/>
    <w:semiHidden/>
    <w:rsid w:val="0001134A"/>
    <w:pPr>
      <w:ind w:left="1400"/>
    </w:pPr>
    <w:rPr>
      <w:rFonts w:ascii="Times New Roman" w:hAnsi="Times New Roman"/>
      <w:sz w:val="18"/>
      <w:szCs w:val="18"/>
    </w:rPr>
  </w:style>
  <w:style w:type="paragraph" w:styleId="TOC9">
    <w:name w:val="toc 9"/>
    <w:basedOn w:val="Normal"/>
    <w:next w:val="Normal"/>
    <w:autoRedefine/>
    <w:semiHidden/>
    <w:rsid w:val="0001134A"/>
    <w:pPr>
      <w:ind w:left="1600"/>
    </w:pPr>
    <w:rPr>
      <w:rFonts w:ascii="Times New Roman" w:hAnsi="Times New Roman"/>
      <w:sz w:val="18"/>
      <w:szCs w:val="18"/>
    </w:rPr>
  </w:style>
  <w:style w:type="character" w:styleId="FootnoteReference">
    <w:name w:val="footnote reference"/>
    <w:basedOn w:val="DefaultParagraphFont"/>
    <w:semiHidden/>
    <w:rsid w:val="005B33F7"/>
    <w:rPr>
      <w:vertAlign w:val="superscript"/>
    </w:rPr>
  </w:style>
  <w:style w:type="character" w:styleId="FollowedHyperlink">
    <w:name w:val="FollowedHyperlink"/>
    <w:basedOn w:val="DefaultParagraphFont"/>
    <w:rsid w:val="007A58D5"/>
    <w:rPr>
      <w:color w:val="800080"/>
      <w:u w:val="single"/>
    </w:rPr>
  </w:style>
  <w:style w:type="paragraph" w:styleId="Index1">
    <w:name w:val="index 1"/>
    <w:basedOn w:val="Normal"/>
    <w:next w:val="Normal"/>
    <w:autoRedefine/>
    <w:semiHidden/>
    <w:rsid w:val="00B74965"/>
    <w:pPr>
      <w:ind w:left="240" w:hanging="240"/>
    </w:pPr>
  </w:style>
  <w:style w:type="paragraph" w:styleId="Index2">
    <w:name w:val="index 2"/>
    <w:basedOn w:val="Normal"/>
    <w:next w:val="Normal"/>
    <w:autoRedefine/>
    <w:semiHidden/>
    <w:rsid w:val="004E106B"/>
    <w:pPr>
      <w:ind w:left="480" w:hanging="240"/>
    </w:pPr>
  </w:style>
  <w:style w:type="paragraph" w:styleId="BalloonText">
    <w:name w:val="Balloon Text"/>
    <w:basedOn w:val="Normal"/>
    <w:semiHidden/>
    <w:rsid w:val="00EC787C"/>
    <w:rPr>
      <w:rFonts w:ascii="Tahoma" w:hAnsi="Tahoma" w:cs="Tahoma"/>
      <w:sz w:val="16"/>
      <w:szCs w:val="16"/>
    </w:rPr>
  </w:style>
  <w:style w:type="paragraph" w:styleId="Index3">
    <w:name w:val="index 3"/>
    <w:basedOn w:val="Normal"/>
    <w:next w:val="Normal"/>
    <w:autoRedefine/>
    <w:semiHidden/>
    <w:rsid w:val="004E106B"/>
    <w:pPr>
      <w:ind w:left="720" w:hanging="240"/>
    </w:pPr>
  </w:style>
  <w:style w:type="paragraph" w:styleId="Index4">
    <w:name w:val="index 4"/>
    <w:basedOn w:val="Normal"/>
    <w:next w:val="Normal"/>
    <w:autoRedefine/>
    <w:semiHidden/>
    <w:rsid w:val="00655030"/>
    <w:pPr>
      <w:ind w:left="960" w:hanging="240"/>
    </w:pPr>
  </w:style>
  <w:style w:type="paragraph" w:styleId="Index5">
    <w:name w:val="index 5"/>
    <w:basedOn w:val="Normal"/>
    <w:next w:val="Normal"/>
    <w:autoRedefine/>
    <w:semiHidden/>
    <w:rsid w:val="00655030"/>
    <w:pPr>
      <w:ind w:left="1200" w:hanging="240"/>
    </w:pPr>
  </w:style>
  <w:style w:type="paragraph" w:styleId="Index6">
    <w:name w:val="index 6"/>
    <w:basedOn w:val="Normal"/>
    <w:next w:val="Normal"/>
    <w:autoRedefine/>
    <w:semiHidden/>
    <w:rsid w:val="00655030"/>
    <w:pPr>
      <w:ind w:left="1440" w:hanging="240"/>
    </w:pPr>
  </w:style>
  <w:style w:type="paragraph" w:styleId="Index7">
    <w:name w:val="index 7"/>
    <w:basedOn w:val="Normal"/>
    <w:next w:val="Normal"/>
    <w:autoRedefine/>
    <w:semiHidden/>
    <w:rsid w:val="00655030"/>
    <w:pPr>
      <w:ind w:left="1680" w:hanging="240"/>
    </w:pPr>
  </w:style>
  <w:style w:type="paragraph" w:styleId="Index8">
    <w:name w:val="index 8"/>
    <w:basedOn w:val="Normal"/>
    <w:next w:val="Normal"/>
    <w:autoRedefine/>
    <w:semiHidden/>
    <w:rsid w:val="00655030"/>
    <w:pPr>
      <w:ind w:left="1920" w:hanging="240"/>
    </w:pPr>
  </w:style>
  <w:style w:type="paragraph" w:styleId="Index9">
    <w:name w:val="index 9"/>
    <w:basedOn w:val="Normal"/>
    <w:next w:val="Normal"/>
    <w:autoRedefine/>
    <w:semiHidden/>
    <w:rsid w:val="00655030"/>
    <w:pPr>
      <w:ind w:left="2160" w:hanging="240"/>
    </w:pPr>
  </w:style>
  <w:style w:type="paragraph" w:styleId="IndexHeading">
    <w:name w:val="index heading"/>
    <w:basedOn w:val="Normal"/>
    <w:next w:val="Index1"/>
    <w:semiHidden/>
    <w:rsid w:val="00655030"/>
  </w:style>
  <w:style w:type="paragraph" w:customStyle="1" w:styleId="CDPD2">
    <w:name w:val="CDPD 2"/>
    <w:basedOn w:val="Heading2"/>
    <w:autoRedefine/>
    <w:rsid w:val="00247C57"/>
    <w:pPr>
      <w:widowControl w:val="0"/>
      <w:numPr>
        <w:numId w:val="1"/>
      </w:numPr>
      <w:tabs>
        <w:tab w:val="clear" w:pos="720"/>
        <w:tab w:val="left" w:pos="1080"/>
        <w:tab w:val="left" w:pos="5940"/>
        <w:tab w:val="left" w:pos="7200"/>
      </w:tabs>
      <w:autoSpaceDE w:val="0"/>
      <w:autoSpaceDN w:val="0"/>
      <w:adjustRightInd w:val="0"/>
      <w:spacing w:after="60"/>
    </w:pPr>
    <w:rPr>
      <w:rFonts w:ascii="Arial" w:hAnsi="Arial"/>
      <w:bCs w:val="0"/>
      <w:sz w:val="28"/>
      <w:szCs w:val="24"/>
      <w:lang w:eastAsia="zh-CN"/>
    </w:rPr>
  </w:style>
  <w:style w:type="table" w:styleId="TableList5">
    <w:name w:val="Table List 5"/>
    <w:basedOn w:val="TableNormal"/>
    <w:rsid w:val="00247C5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NormalWeb">
    <w:name w:val="Normal (Web)"/>
    <w:basedOn w:val="Normal"/>
    <w:rsid w:val="00930092"/>
    <w:pPr>
      <w:spacing w:before="100" w:beforeAutospacing="1" w:after="100" w:afterAutospacing="1"/>
    </w:pPr>
    <w:rPr>
      <w:szCs w:val="24"/>
    </w:rPr>
  </w:style>
  <w:style w:type="paragraph" w:styleId="HTMLPreformatted">
    <w:name w:val="HTML Preformatted"/>
    <w:basedOn w:val="Normal"/>
    <w:rsid w:val="0093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Gauger">
    <w:name w:val="TGauger"/>
    <w:basedOn w:val="DefaultParagraphFont"/>
    <w:semiHidden/>
    <w:rsid w:val="00FA7B2B"/>
    <w:rPr>
      <w:rFonts w:ascii="Arial" w:hAnsi="Arial" w:cs="Arial"/>
      <w:color w:val="auto"/>
      <w:sz w:val="20"/>
      <w:szCs w:val="20"/>
    </w:rPr>
  </w:style>
  <w:style w:type="paragraph" w:customStyle="1" w:styleId="sectionhead">
    <w:name w:val="section head"/>
    <w:basedOn w:val="Normal"/>
    <w:rsid w:val="00886A09"/>
    <w:pPr>
      <w:widowControl w:val="0"/>
      <w:suppressAutoHyphens/>
      <w:spacing w:before="200" w:after="120"/>
    </w:pPr>
    <w:rPr>
      <w:rFonts w:eastAsia="Tahoma"/>
      <w:b/>
      <w:bCs/>
    </w:rPr>
  </w:style>
  <w:style w:type="paragraph" w:customStyle="1" w:styleId="detailedlist">
    <w:name w:val="detailed list"/>
    <w:basedOn w:val="Normal"/>
    <w:rsid w:val="00886A09"/>
    <w:pPr>
      <w:widowControl w:val="0"/>
      <w:tabs>
        <w:tab w:val="left" w:pos="2160"/>
      </w:tabs>
      <w:suppressAutoHyphens/>
      <w:spacing w:after="240"/>
      <w:ind w:left="2160" w:hanging="1440"/>
    </w:pPr>
    <w:rPr>
      <w:rFonts w:eastAsia="Tahoma"/>
      <w:szCs w:val="24"/>
    </w:rPr>
  </w:style>
  <w:style w:type="paragraph" w:styleId="DocumentMap">
    <w:name w:val="Document Map"/>
    <w:basedOn w:val="Normal"/>
    <w:semiHidden/>
    <w:rsid w:val="00C60393"/>
    <w:pPr>
      <w:shd w:val="clear" w:color="auto" w:fill="000080"/>
    </w:pPr>
    <w:rPr>
      <w:rFonts w:ascii="Tahoma" w:hAnsi="Tahoma" w:cs="Tahoma"/>
    </w:rPr>
  </w:style>
  <w:style w:type="paragraph" w:styleId="EndnoteText">
    <w:name w:val="endnote text"/>
    <w:basedOn w:val="Normal"/>
    <w:semiHidden/>
    <w:rsid w:val="002F01E4"/>
  </w:style>
  <w:style w:type="character" w:styleId="EndnoteReference">
    <w:name w:val="endnote reference"/>
    <w:basedOn w:val="DefaultParagraphFont"/>
    <w:semiHidden/>
    <w:rsid w:val="002F01E4"/>
    <w:rPr>
      <w:vertAlign w:val="superscript"/>
    </w:rPr>
  </w:style>
  <w:style w:type="paragraph" w:styleId="Caption">
    <w:name w:val="caption"/>
    <w:basedOn w:val="Normal"/>
    <w:next w:val="Normal"/>
    <w:qFormat/>
    <w:rsid w:val="00AA7F9D"/>
    <w:rPr>
      <w:b/>
      <w:bCs/>
    </w:rPr>
  </w:style>
  <w:style w:type="paragraph" w:styleId="TableofFigures">
    <w:name w:val="table of figures"/>
    <w:basedOn w:val="Normal"/>
    <w:next w:val="Normal"/>
    <w:semiHidden/>
    <w:rsid w:val="00015831"/>
    <w:rPr>
      <w:b/>
    </w:rPr>
  </w:style>
  <w:style w:type="character" w:styleId="CommentReference">
    <w:name w:val="annotation reference"/>
    <w:basedOn w:val="DefaultParagraphFont"/>
    <w:semiHidden/>
    <w:rsid w:val="00170D04"/>
    <w:rPr>
      <w:sz w:val="16"/>
      <w:szCs w:val="16"/>
    </w:rPr>
  </w:style>
  <w:style w:type="paragraph" w:styleId="CommentText">
    <w:name w:val="annotation text"/>
    <w:basedOn w:val="Normal"/>
    <w:semiHidden/>
    <w:rsid w:val="00170D04"/>
  </w:style>
  <w:style w:type="paragraph" w:styleId="CommentSubject">
    <w:name w:val="annotation subject"/>
    <w:basedOn w:val="CommentText"/>
    <w:next w:val="CommentText"/>
    <w:semiHidden/>
    <w:rsid w:val="00170D04"/>
    <w:rPr>
      <w:b/>
      <w:bCs/>
    </w:rPr>
  </w:style>
  <w:style w:type="paragraph" w:customStyle="1" w:styleId="StyleArial10ptJustified">
    <w:name w:val="Style Arial 10 pt Justified"/>
    <w:basedOn w:val="Normal"/>
    <w:link w:val="StyleArial10ptJustifiedChar"/>
    <w:rsid w:val="007C75F4"/>
  </w:style>
  <w:style w:type="paragraph" w:customStyle="1" w:styleId="StyleArial10ptJustified1">
    <w:name w:val="Style Arial 10 pt Justified1"/>
    <w:basedOn w:val="Normal"/>
    <w:rsid w:val="007C75F4"/>
  </w:style>
  <w:style w:type="paragraph" w:customStyle="1" w:styleId="StyleArial10ptJustified2">
    <w:name w:val="Style Arial 10 pt Justified2"/>
    <w:basedOn w:val="Normal"/>
    <w:rsid w:val="004150C2"/>
  </w:style>
  <w:style w:type="character" w:customStyle="1" w:styleId="Heading2Char">
    <w:name w:val="Heading 2 Char"/>
    <w:basedOn w:val="Heading1Char"/>
    <w:link w:val="Heading2"/>
    <w:rsid w:val="0075475D"/>
    <w:rPr>
      <w:rFonts w:ascii="Arial Bold" w:hAnsi="Arial Bold" w:cs="Arial"/>
      <w:b/>
      <w:bCs/>
      <w:caps/>
      <w:szCs w:val="32"/>
      <w:lang w:val="en-US" w:eastAsia="en-US" w:bidi="ar-SA"/>
    </w:rPr>
  </w:style>
  <w:style w:type="character" w:customStyle="1" w:styleId="Heading3Char">
    <w:name w:val="Heading 3 Char"/>
    <w:basedOn w:val="Heading2Char"/>
    <w:link w:val="Heading3"/>
    <w:rsid w:val="0075475D"/>
    <w:rPr>
      <w:rFonts w:ascii="Arial Bold" w:hAnsi="Arial Bold" w:cs="Arial"/>
      <w:b/>
      <w:bCs/>
      <w:caps/>
      <w:szCs w:val="32"/>
      <w:lang w:val="en-US" w:eastAsia="en-US" w:bidi="ar-SA"/>
    </w:rPr>
  </w:style>
  <w:style w:type="character" w:customStyle="1" w:styleId="Heading4Char">
    <w:name w:val="Heading 4 Char"/>
    <w:basedOn w:val="Heading3Char"/>
    <w:link w:val="Heading4"/>
    <w:rsid w:val="00827D00"/>
    <w:rPr>
      <w:rFonts w:ascii="Arial Bold" w:hAnsi="Arial Bold" w:cs="Arial"/>
      <w:b/>
      <w:bCs/>
      <w:caps/>
      <w:szCs w:val="32"/>
      <w:lang w:val="en-US" w:eastAsia="en-US" w:bidi="ar-SA"/>
    </w:rPr>
  </w:style>
  <w:style w:type="character" w:customStyle="1" w:styleId="CharChar3">
    <w:name w:val="Char Char3"/>
    <w:basedOn w:val="DefaultParagraphFont"/>
    <w:rsid w:val="0034670D"/>
    <w:rPr>
      <w:rFonts w:ascii="Arial Bold" w:hAnsi="Arial Bold" w:cs="Arial"/>
      <w:b/>
      <w:bCs/>
      <w:caps/>
      <w:szCs w:val="32"/>
      <w:lang w:val="en-US" w:eastAsia="en-US" w:bidi="ar-SA"/>
    </w:rPr>
  </w:style>
  <w:style w:type="character" w:customStyle="1" w:styleId="StyleArial10ptJustifiedChar">
    <w:name w:val="Style Arial 10 pt Justified Char"/>
    <w:basedOn w:val="DefaultParagraphFont"/>
    <w:link w:val="StyleArial10ptJustified"/>
    <w:rsid w:val="004D0FA8"/>
    <w:rPr>
      <w:rFonts w:ascii="Arial" w:hAnsi="Arial"/>
      <w:lang w:val="en-US" w:eastAsia="en-US" w:bidi="ar-SA"/>
    </w:rPr>
  </w:style>
  <w:style w:type="paragraph" w:customStyle="1" w:styleId="stylearial10ptjustified0">
    <w:name w:val="stylearial10ptjustified"/>
    <w:basedOn w:val="Normal"/>
    <w:rsid w:val="00E71537"/>
    <w:rPr>
      <w:rFonts w:cs="Arial"/>
    </w:rPr>
  </w:style>
  <w:style w:type="character" w:customStyle="1" w:styleId="RalphWBoaz">
    <w:name w:val="Ralph W. Boaz"/>
    <w:basedOn w:val="DefaultParagraphFont"/>
    <w:semiHidden/>
    <w:rsid w:val="006B6661"/>
    <w:rPr>
      <w:rFonts w:ascii="Arial" w:hAnsi="Arial" w:cs="Arial"/>
      <w:color w:val="auto"/>
      <w:sz w:val="20"/>
      <w:szCs w:val="20"/>
    </w:rPr>
  </w:style>
  <w:style w:type="paragraph" w:styleId="Revision">
    <w:name w:val="Revision"/>
    <w:hidden/>
    <w:uiPriority w:val="99"/>
    <w:semiHidden/>
    <w:rsid w:val="00CC4FC5"/>
    <w:rPr>
      <w:rFonts w:ascii="Arial" w:hAnsi="Arial"/>
    </w:rPr>
  </w:style>
  <w:style w:type="character" w:customStyle="1" w:styleId="CharChar6">
    <w:name w:val="Char Char6"/>
    <w:basedOn w:val="DefaultParagraphFont"/>
    <w:rsid w:val="00470465"/>
    <w:rPr>
      <w:rFonts w:ascii="Arial Bold" w:eastAsia="Times New Roman" w:hAnsi="Arial Bold" w:cs="Arial"/>
      <w:b/>
      <w:bCs/>
      <w:sz w:val="20"/>
      <w:szCs w:val="32"/>
    </w:rPr>
  </w:style>
  <w:style w:type="paragraph" w:customStyle="1" w:styleId="Style1">
    <w:name w:val="Style1"/>
    <w:basedOn w:val="Heading1"/>
    <w:rsid w:val="00EF1B6E"/>
    <w:pPr>
      <w:numPr>
        <w:numId w:val="0"/>
      </w:numPr>
    </w:pPr>
  </w:style>
  <w:style w:type="paragraph" w:styleId="ListParagraph">
    <w:name w:val="List Paragraph"/>
    <w:basedOn w:val="Normal"/>
    <w:uiPriority w:val="34"/>
    <w:qFormat/>
    <w:rsid w:val="000C0F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3ADB"/>
    <w:rPr>
      <w:rFonts w:ascii="Arial" w:hAnsi="Arial"/>
    </w:rPr>
  </w:style>
  <w:style w:type="paragraph" w:styleId="Heading1">
    <w:name w:val="heading 1"/>
    <w:basedOn w:val="Normal"/>
    <w:next w:val="Normal"/>
    <w:link w:val="Heading1Char"/>
    <w:qFormat/>
    <w:rsid w:val="00827D00"/>
    <w:pPr>
      <w:keepNext/>
      <w:numPr>
        <w:numId w:val="2"/>
      </w:numPr>
      <w:spacing w:before="240" w:after="240"/>
      <w:outlineLvl w:val="0"/>
    </w:pPr>
    <w:rPr>
      <w:rFonts w:ascii="Arial Bold" w:hAnsi="Arial Bold" w:cs="Arial"/>
      <w:b/>
      <w:bCs/>
      <w:caps/>
      <w:szCs w:val="32"/>
    </w:rPr>
  </w:style>
  <w:style w:type="paragraph" w:styleId="Heading2">
    <w:name w:val="heading 2"/>
    <w:basedOn w:val="Heading1"/>
    <w:next w:val="Normal"/>
    <w:link w:val="Heading2Char"/>
    <w:qFormat/>
    <w:rsid w:val="0075475D"/>
    <w:pPr>
      <w:numPr>
        <w:ilvl w:val="1"/>
      </w:numPr>
      <w:tabs>
        <w:tab w:val="left" w:pos="720"/>
      </w:tabs>
      <w:ind w:left="0"/>
      <w:outlineLvl w:val="1"/>
    </w:pPr>
    <w:rPr>
      <w:b w:val="0"/>
      <w:caps w:val="0"/>
    </w:rPr>
  </w:style>
  <w:style w:type="paragraph" w:styleId="Heading3">
    <w:name w:val="heading 3"/>
    <w:basedOn w:val="Heading2"/>
    <w:next w:val="Normal"/>
    <w:link w:val="Heading3Char"/>
    <w:qFormat/>
    <w:rsid w:val="0075475D"/>
    <w:pPr>
      <w:numPr>
        <w:ilvl w:val="2"/>
      </w:numPr>
      <w:tabs>
        <w:tab w:val="clear" w:pos="720"/>
      </w:tabs>
      <w:ind w:left="0"/>
      <w:outlineLvl w:val="2"/>
    </w:pPr>
    <w:rPr>
      <w:b/>
    </w:rPr>
  </w:style>
  <w:style w:type="paragraph" w:styleId="Heading4">
    <w:name w:val="heading 4"/>
    <w:basedOn w:val="Heading3"/>
    <w:next w:val="Normal"/>
    <w:link w:val="Heading4Char"/>
    <w:qFormat/>
    <w:rsid w:val="00827D00"/>
    <w:pPr>
      <w:widowControl w:val="0"/>
      <w:numPr>
        <w:ilvl w:val="3"/>
      </w:numPr>
      <w:tabs>
        <w:tab w:val="left" w:pos="1440"/>
      </w:tabs>
      <w:outlineLvl w:val="3"/>
    </w:pPr>
    <w:rPr>
      <w:b w:val="0"/>
    </w:rPr>
  </w:style>
  <w:style w:type="paragraph" w:styleId="Heading5">
    <w:name w:val="heading 5"/>
    <w:basedOn w:val="Normal"/>
    <w:next w:val="Normal"/>
    <w:qFormat/>
    <w:rsid w:val="00827D00"/>
    <w:pPr>
      <w:keepNext/>
      <w:numPr>
        <w:ilvl w:val="4"/>
        <w:numId w:val="2"/>
      </w:numPr>
      <w:outlineLvl w:val="4"/>
    </w:pPr>
    <w:rPr>
      <w:b/>
    </w:rPr>
  </w:style>
  <w:style w:type="paragraph" w:styleId="Heading6">
    <w:name w:val="heading 6"/>
    <w:basedOn w:val="Normal"/>
    <w:next w:val="Normal"/>
    <w:qFormat/>
    <w:rsid w:val="00827D00"/>
    <w:pPr>
      <w:keepNext/>
      <w:numPr>
        <w:ilvl w:val="5"/>
        <w:numId w:val="2"/>
      </w:numPr>
      <w:outlineLvl w:val="5"/>
    </w:pPr>
    <w:rPr>
      <w:b/>
    </w:rPr>
  </w:style>
  <w:style w:type="paragraph" w:styleId="Heading7">
    <w:name w:val="heading 7"/>
    <w:basedOn w:val="Normal"/>
    <w:next w:val="Normal"/>
    <w:qFormat/>
    <w:rsid w:val="00827D00"/>
    <w:pPr>
      <w:keepNext/>
      <w:numPr>
        <w:ilvl w:val="6"/>
        <w:numId w:val="2"/>
      </w:numPr>
      <w:outlineLvl w:val="6"/>
    </w:pPr>
    <w:rPr>
      <w:b/>
    </w:rPr>
  </w:style>
  <w:style w:type="paragraph" w:styleId="Heading8">
    <w:name w:val="heading 8"/>
    <w:basedOn w:val="Normal"/>
    <w:next w:val="Normal"/>
    <w:qFormat/>
    <w:rsid w:val="00827D00"/>
    <w:pPr>
      <w:numPr>
        <w:ilvl w:val="7"/>
        <w:numId w:val="2"/>
      </w:numPr>
      <w:spacing w:before="240" w:after="60"/>
      <w:outlineLvl w:val="7"/>
    </w:pPr>
    <w:rPr>
      <w:i/>
    </w:rPr>
  </w:style>
  <w:style w:type="paragraph" w:styleId="Heading9">
    <w:name w:val="heading 9"/>
    <w:basedOn w:val="Normal"/>
    <w:next w:val="Normal"/>
    <w:qFormat/>
    <w:rsid w:val="00827D0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D00"/>
    <w:rPr>
      <w:rFonts w:ascii="Arial Bold" w:hAnsi="Arial Bold" w:cs="Arial"/>
      <w:b/>
      <w:bCs/>
      <w:caps/>
      <w:szCs w:val="32"/>
    </w:rPr>
  </w:style>
  <w:style w:type="paragraph" w:styleId="Header">
    <w:name w:val="header"/>
    <w:basedOn w:val="Normal"/>
    <w:rsid w:val="00B16EA6"/>
    <w:pPr>
      <w:tabs>
        <w:tab w:val="center" w:pos="4320"/>
        <w:tab w:val="right" w:pos="8640"/>
      </w:tabs>
    </w:pPr>
  </w:style>
  <w:style w:type="paragraph" w:styleId="Footer">
    <w:name w:val="footer"/>
    <w:basedOn w:val="Normal"/>
    <w:rsid w:val="00B16EA6"/>
    <w:pPr>
      <w:tabs>
        <w:tab w:val="center" w:pos="4320"/>
        <w:tab w:val="right" w:pos="8640"/>
      </w:tabs>
    </w:pPr>
  </w:style>
  <w:style w:type="paragraph" w:customStyle="1" w:styleId="Special">
    <w:name w:val="Special"/>
    <w:basedOn w:val="Normal"/>
    <w:rsid w:val="00B16EA6"/>
    <w:pPr>
      <w:widowControl w:val="0"/>
    </w:pPr>
  </w:style>
  <w:style w:type="paragraph" w:customStyle="1" w:styleId="TitlewItalics">
    <w:name w:val="Title w Italics"/>
    <w:basedOn w:val="Normal"/>
    <w:rsid w:val="00B16EA6"/>
    <w:pPr>
      <w:widowControl w:val="0"/>
      <w:ind w:firstLine="360"/>
      <w:jc w:val="center"/>
    </w:pPr>
    <w:rPr>
      <w:rFonts w:ascii="Helvetica" w:hAnsi="Helvetica"/>
      <w:b/>
      <w:i/>
    </w:rPr>
  </w:style>
  <w:style w:type="paragraph" w:customStyle="1" w:styleId="Copyright">
    <w:name w:val="Copyright"/>
    <w:basedOn w:val="Normal"/>
    <w:rsid w:val="00B16EA6"/>
    <w:pPr>
      <w:widowControl w:val="0"/>
      <w:ind w:firstLine="360"/>
    </w:pPr>
    <w:rPr>
      <w:rFonts w:ascii="Helvetica" w:hAnsi="Helvetica"/>
      <w:sz w:val="16"/>
    </w:rPr>
  </w:style>
  <w:style w:type="paragraph" w:customStyle="1" w:styleId="Published">
    <w:name w:val="Published"/>
    <w:basedOn w:val="BodyText"/>
    <w:next w:val="BodyText"/>
    <w:rsid w:val="00B16EA6"/>
    <w:pPr>
      <w:keepNext/>
      <w:widowControl w:val="0"/>
      <w:spacing w:before="4440" w:after="480"/>
    </w:pPr>
    <w:rPr>
      <w:rFonts w:ascii="Helvetica" w:hAnsi="Helvetica"/>
      <w:i/>
    </w:rPr>
  </w:style>
  <w:style w:type="paragraph" w:styleId="BodyText">
    <w:name w:val="Body Text"/>
    <w:basedOn w:val="Normal"/>
    <w:rsid w:val="00B16EA6"/>
    <w:pPr>
      <w:spacing w:after="120"/>
    </w:pPr>
  </w:style>
  <w:style w:type="paragraph" w:customStyle="1" w:styleId="TitleCover">
    <w:name w:val="Title Cover"/>
    <w:basedOn w:val="Normal"/>
    <w:next w:val="Normal"/>
    <w:rsid w:val="00B16EA6"/>
    <w:pPr>
      <w:keepNext/>
      <w:widowControl w:val="0"/>
      <w:tabs>
        <w:tab w:val="left" w:pos="360"/>
        <w:tab w:val="left" w:pos="720"/>
        <w:tab w:val="left" w:pos="1080"/>
        <w:tab w:val="left" w:pos="1440"/>
      </w:tabs>
      <w:spacing w:before="1080" w:after="360"/>
      <w:jc w:val="center"/>
    </w:pPr>
    <w:rPr>
      <w:b/>
    </w:rPr>
  </w:style>
  <w:style w:type="table" w:styleId="TableGrid">
    <w:name w:val="Table Grid"/>
    <w:basedOn w:val="TableNormal"/>
    <w:rsid w:val="000E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A54008"/>
    <w:pPr>
      <w:tabs>
        <w:tab w:val="left" w:pos="720"/>
        <w:tab w:val="right" w:leader="dot" w:pos="9350"/>
      </w:tabs>
      <w:spacing w:before="120" w:after="120"/>
    </w:pPr>
    <w:rPr>
      <w:rFonts w:ascii="Arial Bold" w:hAnsi="Arial Bold"/>
      <w:b/>
      <w:bCs/>
    </w:rPr>
  </w:style>
  <w:style w:type="character" w:styleId="Hyperlink">
    <w:name w:val="Hyperlink"/>
    <w:basedOn w:val="DefaultParagraphFont"/>
    <w:uiPriority w:val="99"/>
    <w:rsid w:val="000946D5"/>
    <w:rPr>
      <w:color w:val="0000FF"/>
      <w:u w:val="single"/>
    </w:rPr>
  </w:style>
  <w:style w:type="paragraph" w:styleId="TOC2">
    <w:name w:val="toc 2"/>
    <w:basedOn w:val="TOC1"/>
    <w:next w:val="TOC3"/>
    <w:uiPriority w:val="39"/>
    <w:rsid w:val="00A54008"/>
    <w:pPr>
      <w:tabs>
        <w:tab w:val="left" w:pos="1440"/>
      </w:tabs>
      <w:spacing w:before="0" w:after="0"/>
      <w:ind w:left="720"/>
    </w:pPr>
    <w:rPr>
      <w:rFonts w:ascii="Arial" w:hAnsi="Arial"/>
      <w:b w:val="0"/>
    </w:rPr>
  </w:style>
  <w:style w:type="paragraph" w:styleId="TOC3">
    <w:name w:val="toc 3"/>
    <w:basedOn w:val="TOC2"/>
    <w:next w:val="TOC4"/>
    <w:semiHidden/>
    <w:rsid w:val="00C34545"/>
    <w:pPr>
      <w:tabs>
        <w:tab w:val="left" w:pos="2160"/>
      </w:tabs>
      <w:ind w:left="1440"/>
    </w:pPr>
    <w:rPr>
      <w:iCs/>
    </w:rPr>
  </w:style>
  <w:style w:type="paragraph" w:styleId="FootnoteText">
    <w:name w:val="footnote text"/>
    <w:basedOn w:val="Normal"/>
    <w:semiHidden/>
    <w:rsid w:val="005B33F7"/>
  </w:style>
  <w:style w:type="paragraph" w:styleId="TOC4">
    <w:name w:val="toc 4"/>
    <w:basedOn w:val="Normal"/>
    <w:next w:val="Normal"/>
    <w:semiHidden/>
    <w:rsid w:val="00C34545"/>
    <w:pPr>
      <w:ind w:left="600"/>
    </w:pPr>
    <w:rPr>
      <w:szCs w:val="18"/>
    </w:rPr>
  </w:style>
  <w:style w:type="paragraph" w:styleId="TOC5">
    <w:name w:val="toc 5"/>
    <w:basedOn w:val="Normal"/>
    <w:next w:val="Normal"/>
    <w:autoRedefine/>
    <w:semiHidden/>
    <w:rsid w:val="0001134A"/>
    <w:pPr>
      <w:ind w:left="800"/>
    </w:pPr>
    <w:rPr>
      <w:rFonts w:ascii="Times New Roman" w:hAnsi="Times New Roman"/>
      <w:sz w:val="18"/>
      <w:szCs w:val="18"/>
    </w:rPr>
  </w:style>
  <w:style w:type="paragraph" w:styleId="TOC6">
    <w:name w:val="toc 6"/>
    <w:basedOn w:val="Normal"/>
    <w:next w:val="Normal"/>
    <w:autoRedefine/>
    <w:semiHidden/>
    <w:rsid w:val="0001134A"/>
    <w:pPr>
      <w:ind w:left="1000"/>
    </w:pPr>
    <w:rPr>
      <w:rFonts w:ascii="Times New Roman" w:hAnsi="Times New Roman"/>
      <w:sz w:val="18"/>
      <w:szCs w:val="18"/>
    </w:rPr>
  </w:style>
  <w:style w:type="paragraph" w:styleId="TOC7">
    <w:name w:val="toc 7"/>
    <w:basedOn w:val="Normal"/>
    <w:next w:val="Normal"/>
    <w:autoRedefine/>
    <w:semiHidden/>
    <w:rsid w:val="0001134A"/>
    <w:pPr>
      <w:ind w:left="1200"/>
    </w:pPr>
    <w:rPr>
      <w:rFonts w:ascii="Times New Roman" w:hAnsi="Times New Roman"/>
      <w:sz w:val="18"/>
      <w:szCs w:val="18"/>
    </w:rPr>
  </w:style>
  <w:style w:type="paragraph" w:styleId="TOC8">
    <w:name w:val="toc 8"/>
    <w:basedOn w:val="Normal"/>
    <w:next w:val="Normal"/>
    <w:autoRedefine/>
    <w:semiHidden/>
    <w:rsid w:val="0001134A"/>
    <w:pPr>
      <w:ind w:left="1400"/>
    </w:pPr>
    <w:rPr>
      <w:rFonts w:ascii="Times New Roman" w:hAnsi="Times New Roman"/>
      <w:sz w:val="18"/>
      <w:szCs w:val="18"/>
    </w:rPr>
  </w:style>
  <w:style w:type="paragraph" w:styleId="TOC9">
    <w:name w:val="toc 9"/>
    <w:basedOn w:val="Normal"/>
    <w:next w:val="Normal"/>
    <w:autoRedefine/>
    <w:semiHidden/>
    <w:rsid w:val="0001134A"/>
    <w:pPr>
      <w:ind w:left="1600"/>
    </w:pPr>
    <w:rPr>
      <w:rFonts w:ascii="Times New Roman" w:hAnsi="Times New Roman"/>
      <w:sz w:val="18"/>
      <w:szCs w:val="18"/>
    </w:rPr>
  </w:style>
  <w:style w:type="character" w:styleId="FootnoteReference">
    <w:name w:val="footnote reference"/>
    <w:basedOn w:val="DefaultParagraphFont"/>
    <w:semiHidden/>
    <w:rsid w:val="005B33F7"/>
    <w:rPr>
      <w:vertAlign w:val="superscript"/>
    </w:rPr>
  </w:style>
  <w:style w:type="character" w:styleId="FollowedHyperlink">
    <w:name w:val="FollowedHyperlink"/>
    <w:basedOn w:val="DefaultParagraphFont"/>
    <w:rsid w:val="007A58D5"/>
    <w:rPr>
      <w:color w:val="800080"/>
      <w:u w:val="single"/>
    </w:rPr>
  </w:style>
  <w:style w:type="paragraph" w:styleId="Index1">
    <w:name w:val="index 1"/>
    <w:basedOn w:val="Normal"/>
    <w:next w:val="Normal"/>
    <w:autoRedefine/>
    <w:semiHidden/>
    <w:rsid w:val="00B74965"/>
    <w:pPr>
      <w:ind w:left="240" w:hanging="240"/>
    </w:pPr>
  </w:style>
  <w:style w:type="paragraph" w:styleId="Index2">
    <w:name w:val="index 2"/>
    <w:basedOn w:val="Normal"/>
    <w:next w:val="Normal"/>
    <w:autoRedefine/>
    <w:semiHidden/>
    <w:rsid w:val="004E106B"/>
    <w:pPr>
      <w:ind w:left="480" w:hanging="240"/>
    </w:pPr>
  </w:style>
  <w:style w:type="paragraph" w:styleId="BalloonText">
    <w:name w:val="Balloon Text"/>
    <w:basedOn w:val="Normal"/>
    <w:semiHidden/>
    <w:rsid w:val="00EC787C"/>
    <w:rPr>
      <w:rFonts w:ascii="Tahoma" w:hAnsi="Tahoma" w:cs="Tahoma"/>
      <w:sz w:val="16"/>
      <w:szCs w:val="16"/>
    </w:rPr>
  </w:style>
  <w:style w:type="paragraph" w:styleId="Index3">
    <w:name w:val="index 3"/>
    <w:basedOn w:val="Normal"/>
    <w:next w:val="Normal"/>
    <w:autoRedefine/>
    <w:semiHidden/>
    <w:rsid w:val="004E106B"/>
    <w:pPr>
      <w:ind w:left="720" w:hanging="240"/>
    </w:pPr>
  </w:style>
  <w:style w:type="paragraph" w:styleId="Index4">
    <w:name w:val="index 4"/>
    <w:basedOn w:val="Normal"/>
    <w:next w:val="Normal"/>
    <w:autoRedefine/>
    <w:semiHidden/>
    <w:rsid w:val="00655030"/>
    <w:pPr>
      <w:ind w:left="960" w:hanging="240"/>
    </w:pPr>
  </w:style>
  <w:style w:type="paragraph" w:styleId="Index5">
    <w:name w:val="index 5"/>
    <w:basedOn w:val="Normal"/>
    <w:next w:val="Normal"/>
    <w:autoRedefine/>
    <w:semiHidden/>
    <w:rsid w:val="00655030"/>
    <w:pPr>
      <w:ind w:left="1200" w:hanging="240"/>
    </w:pPr>
  </w:style>
  <w:style w:type="paragraph" w:styleId="Index6">
    <w:name w:val="index 6"/>
    <w:basedOn w:val="Normal"/>
    <w:next w:val="Normal"/>
    <w:autoRedefine/>
    <w:semiHidden/>
    <w:rsid w:val="00655030"/>
    <w:pPr>
      <w:ind w:left="1440" w:hanging="240"/>
    </w:pPr>
  </w:style>
  <w:style w:type="paragraph" w:styleId="Index7">
    <w:name w:val="index 7"/>
    <w:basedOn w:val="Normal"/>
    <w:next w:val="Normal"/>
    <w:autoRedefine/>
    <w:semiHidden/>
    <w:rsid w:val="00655030"/>
    <w:pPr>
      <w:ind w:left="1680" w:hanging="240"/>
    </w:pPr>
  </w:style>
  <w:style w:type="paragraph" w:styleId="Index8">
    <w:name w:val="index 8"/>
    <w:basedOn w:val="Normal"/>
    <w:next w:val="Normal"/>
    <w:autoRedefine/>
    <w:semiHidden/>
    <w:rsid w:val="00655030"/>
    <w:pPr>
      <w:ind w:left="1920" w:hanging="240"/>
    </w:pPr>
  </w:style>
  <w:style w:type="paragraph" w:styleId="Index9">
    <w:name w:val="index 9"/>
    <w:basedOn w:val="Normal"/>
    <w:next w:val="Normal"/>
    <w:autoRedefine/>
    <w:semiHidden/>
    <w:rsid w:val="00655030"/>
    <w:pPr>
      <w:ind w:left="2160" w:hanging="240"/>
    </w:pPr>
  </w:style>
  <w:style w:type="paragraph" w:styleId="IndexHeading">
    <w:name w:val="index heading"/>
    <w:basedOn w:val="Normal"/>
    <w:next w:val="Index1"/>
    <w:semiHidden/>
    <w:rsid w:val="00655030"/>
  </w:style>
  <w:style w:type="paragraph" w:customStyle="1" w:styleId="CDPD2">
    <w:name w:val="CDPD 2"/>
    <w:basedOn w:val="Heading2"/>
    <w:autoRedefine/>
    <w:rsid w:val="00247C57"/>
    <w:pPr>
      <w:widowControl w:val="0"/>
      <w:numPr>
        <w:numId w:val="1"/>
      </w:numPr>
      <w:tabs>
        <w:tab w:val="clear" w:pos="720"/>
        <w:tab w:val="left" w:pos="1080"/>
        <w:tab w:val="left" w:pos="5940"/>
        <w:tab w:val="left" w:pos="7200"/>
      </w:tabs>
      <w:autoSpaceDE w:val="0"/>
      <w:autoSpaceDN w:val="0"/>
      <w:adjustRightInd w:val="0"/>
      <w:spacing w:after="60"/>
    </w:pPr>
    <w:rPr>
      <w:rFonts w:ascii="Arial" w:hAnsi="Arial"/>
      <w:bCs w:val="0"/>
      <w:sz w:val="28"/>
      <w:szCs w:val="24"/>
      <w:lang w:eastAsia="zh-CN"/>
    </w:rPr>
  </w:style>
  <w:style w:type="table" w:styleId="TableList5">
    <w:name w:val="Table List 5"/>
    <w:basedOn w:val="TableNormal"/>
    <w:rsid w:val="00247C5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NormalWeb">
    <w:name w:val="Normal (Web)"/>
    <w:basedOn w:val="Normal"/>
    <w:rsid w:val="00930092"/>
    <w:pPr>
      <w:spacing w:before="100" w:beforeAutospacing="1" w:after="100" w:afterAutospacing="1"/>
    </w:pPr>
    <w:rPr>
      <w:szCs w:val="24"/>
    </w:rPr>
  </w:style>
  <w:style w:type="paragraph" w:styleId="HTMLPreformatted">
    <w:name w:val="HTML Preformatted"/>
    <w:basedOn w:val="Normal"/>
    <w:rsid w:val="0093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Gauger">
    <w:name w:val="TGauger"/>
    <w:basedOn w:val="DefaultParagraphFont"/>
    <w:semiHidden/>
    <w:rsid w:val="00FA7B2B"/>
    <w:rPr>
      <w:rFonts w:ascii="Arial" w:hAnsi="Arial" w:cs="Arial"/>
      <w:color w:val="auto"/>
      <w:sz w:val="20"/>
      <w:szCs w:val="20"/>
    </w:rPr>
  </w:style>
  <w:style w:type="paragraph" w:customStyle="1" w:styleId="sectionhead">
    <w:name w:val="section head"/>
    <w:basedOn w:val="Normal"/>
    <w:rsid w:val="00886A09"/>
    <w:pPr>
      <w:widowControl w:val="0"/>
      <w:suppressAutoHyphens/>
      <w:spacing w:before="200" w:after="120"/>
    </w:pPr>
    <w:rPr>
      <w:rFonts w:eastAsia="Tahoma"/>
      <w:b/>
      <w:bCs/>
    </w:rPr>
  </w:style>
  <w:style w:type="paragraph" w:customStyle="1" w:styleId="detailedlist">
    <w:name w:val="detailed list"/>
    <w:basedOn w:val="Normal"/>
    <w:rsid w:val="00886A09"/>
    <w:pPr>
      <w:widowControl w:val="0"/>
      <w:tabs>
        <w:tab w:val="left" w:pos="2160"/>
      </w:tabs>
      <w:suppressAutoHyphens/>
      <w:spacing w:after="240"/>
      <w:ind w:left="2160" w:hanging="1440"/>
    </w:pPr>
    <w:rPr>
      <w:rFonts w:eastAsia="Tahoma"/>
      <w:szCs w:val="24"/>
    </w:rPr>
  </w:style>
  <w:style w:type="paragraph" w:styleId="DocumentMap">
    <w:name w:val="Document Map"/>
    <w:basedOn w:val="Normal"/>
    <w:semiHidden/>
    <w:rsid w:val="00C60393"/>
    <w:pPr>
      <w:shd w:val="clear" w:color="auto" w:fill="000080"/>
    </w:pPr>
    <w:rPr>
      <w:rFonts w:ascii="Tahoma" w:hAnsi="Tahoma" w:cs="Tahoma"/>
    </w:rPr>
  </w:style>
  <w:style w:type="paragraph" w:styleId="EndnoteText">
    <w:name w:val="endnote text"/>
    <w:basedOn w:val="Normal"/>
    <w:semiHidden/>
    <w:rsid w:val="002F01E4"/>
  </w:style>
  <w:style w:type="character" w:styleId="EndnoteReference">
    <w:name w:val="endnote reference"/>
    <w:basedOn w:val="DefaultParagraphFont"/>
    <w:semiHidden/>
    <w:rsid w:val="002F01E4"/>
    <w:rPr>
      <w:vertAlign w:val="superscript"/>
    </w:rPr>
  </w:style>
  <w:style w:type="paragraph" w:styleId="Caption">
    <w:name w:val="caption"/>
    <w:basedOn w:val="Normal"/>
    <w:next w:val="Normal"/>
    <w:qFormat/>
    <w:rsid w:val="00AA7F9D"/>
    <w:rPr>
      <w:b/>
      <w:bCs/>
    </w:rPr>
  </w:style>
  <w:style w:type="paragraph" w:styleId="TableofFigures">
    <w:name w:val="table of figures"/>
    <w:basedOn w:val="Normal"/>
    <w:next w:val="Normal"/>
    <w:semiHidden/>
    <w:rsid w:val="00015831"/>
    <w:rPr>
      <w:b/>
    </w:rPr>
  </w:style>
  <w:style w:type="character" w:styleId="CommentReference">
    <w:name w:val="annotation reference"/>
    <w:basedOn w:val="DefaultParagraphFont"/>
    <w:semiHidden/>
    <w:rsid w:val="00170D04"/>
    <w:rPr>
      <w:sz w:val="16"/>
      <w:szCs w:val="16"/>
    </w:rPr>
  </w:style>
  <w:style w:type="paragraph" w:styleId="CommentText">
    <w:name w:val="annotation text"/>
    <w:basedOn w:val="Normal"/>
    <w:semiHidden/>
    <w:rsid w:val="00170D04"/>
  </w:style>
  <w:style w:type="paragraph" w:styleId="CommentSubject">
    <w:name w:val="annotation subject"/>
    <w:basedOn w:val="CommentText"/>
    <w:next w:val="CommentText"/>
    <w:semiHidden/>
    <w:rsid w:val="00170D04"/>
    <w:rPr>
      <w:b/>
      <w:bCs/>
    </w:rPr>
  </w:style>
  <w:style w:type="paragraph" w:customStyle="1" w:styleId="StyleArial10ptJustified">
    <w:name w:val="Style Arial 10 pt Justified"/>
    <w:basedOn w:val="Normal"/>
    <w:link w:val="StyleArial10ptJustifiedChar"/>
    <w:rsid w:val="007C75F4"/>
  </w:style>
  <w:style w:type="paragraph" w:customStyle="1" w:styleId="StyleArial10ptJustified1">
    <w:name w:val="Style Arial 10 pt Justified1"/>
    <w:basedOn w:val="Normal"/>
    <w:rsid w:val="007C75F4"/>
  </w:style>
  <w:style w:type="paragraph" w:customStyle="1" w:styleId="StyleArial10ptJustified2">
    <w:name w:val="Style Arial 10 pt Justified2"/>
    <w:basedOn w:val="Normal"/>
    <w:rsid w:val="004150C2"/>
  </w:style>
  <w:style w:type="character" w:customStyle="1" w:styleId="Heading2Char">
    <w:name w:val="Heading 2 Char"/>
    <w:basedOn w:val="Heading1Char"/>
    <w:link w:val="Heading2"/>
    <w:rsid w:val="0075475D"/>
    <w:rPr>
      <w:rFonts w:ascii="Arial Bold" w:hAnsi="Arial Bold" w:cs="Arial"/>
      <w:b/>
      <w:bCs/>
      <w:caps/>
      <w:szCs w:val="32"/>
      <w:lang w:val="en-US" w:eastAsia="en-US" w:bidi="ar-SA"/>
    </w:rPr>
  </w:style>
  <w:style w:type="character" w:customStyle="1" w:styleId="Heading3Char">
    <w:name w:val="Heading 3 Char"/>
    <w:basedOn w:val="Heading2Char"/>
    <w:link w:val="Heading3"/>
    <w:rsid w:val="0075475D"/>
    <w:rPr>
      <w:rFonts w:ascii="Arial Bold" w:hAnsi="Arial Bold" w:cs="Arial"/>
      <w:b/>
      <w:bCs/>
      <w:caps/>
      <w:szCs w:val="32"/>
      <w:lang w:val="en-US" w:eastAsia="en-US" w:bidi="ar-SA"/>
    </w:rPr>
  </w:style>
  <w:style w:type="character" w:customStyle="1" w:styleId="Heading4Char">
    <w:name w:val="Heading 4 Char"/>
    <w:basedOn w:val="Heading3Char"/>
    <w:link w:val="Heading4"/>
    <w:rsid w:val="00827D00"/>
    <w:rPr>
      <w:rFonts w:ascii="Arial Bold" w:hAnsi="Arial Bold" w:cs="Arial"/>
      <w:b/>
      <w:bCs/>
      <w:caps/>
      <w:szCs w:val="32"/>
      <w:lang w:val="en-US" w:eastAsia="en-US" w:bidi="ar-SA"/>
    </w:rPr>
  </w:style>
  <w:style w:type="character" w:customStyle="1" w:styleId="CharChar3">
    <w:name w:val="Char Char3"/>
    <w:basedOn w:val="DefaultParagraphFont"/>
    <w:rsid w:val="0034670D"/>
    <w:rPr>
      <w:rFonts w:ascii="Arial Bold" w:hAnsi="Arial Bold" w:cs="Arial"/>
      <w:b/>
      <w:bCs/>
      <w:caps/>
      <w:szCs w:val="32"/>
      <w:lang w:val="en-US" w:eastAsia="en-US" w:bidi="ar-SA"/>
    </w:rPr>
  </w:style>
  <w:style w:type="character" w:customStyle="1" w:styleId="StyleArial10ptJustifiedChar">
    <w:name w:val="Style Arial 10 pt Justified Char"/>
    <w:basedOn w:val="DefaultParagraphFont"/>
    <w:link w:val="StyleArial10ptJustified"/>
    <w:rsid w:val="004D0FA8"/>
    <w:rPr>
      <w:rFonts w:ascii="Arial" w:hAnsi="Arial"/>
      <w:lang w:val="en-US" w:eastAsia="en-US" w:bidi="ar-SA"/>
    </w:rPr>
  </w:style>
  <w:style w:type="paragraph" w:customStyle="1" w:styleId="stylearial10ptjustified0">
    <w:name w:val="stylearial10ptjustified"/>
    <w:basedOn w:val="Normal"/>
    <w:rsid w:val="00E71537"/>
    <w:rPr>
      <w:rFonts w:cs="Arial"/>
    </w:rPr>
  </w:style>
  <w:style w:type="character" w:customStyle="1" w:styleId="RalphWBoaz">
    <w:name w:val="Ralph W. Boaz"/>
    <w:basedOn w:val="DefaultParagraphFont"/>
    <w:semiHidden/>
    <w:rsid w:val="006B6661"/>
    <w:rPr>
      <w:rFonts w:ascii="Arial" w:hAnsi="Arial" w:cs="Arial"/>
      <w:color w:val="auto"/>
      <w:sz w:val="20"/>
      <w:szCs w:val="20"/>
    </w:rPr>
  </w:style>
  <w:style w:type="paragraph" w:styleId="Revision">
    <w:name w:val="Revision"/>
    <w:hidden/>
    <w:uiPriority w:val="99"/>
    <w:semiHidden/>
    <w:rsid w:val="00CC4FC5"/>
    <w:rPr>
      <w:rFonts w:ascii="Arial" w:hAnsi="Arial"/>
    </w:rPr>
  </w:style>
  <w:style w:type="character" w:customStyle="1" w:styleId="CharChar6">
    <w:name w:val="Char Char6"/>
    <w:basedOn w:val="DefaultParagraphFont"/>
    <w:rsid w:val="00470465"/>
    <w:rPr>
      <w:rFonts w:ascii="Arial Bold" w:eastAsia="Times New Roman" w:hAnsi="Arial Bold" w:cs="Arial"/>
      <w:b/>
      <w:bCs/>
      <w:sz w:val="20"/>
      <w:szCs w:val="32"/>
    </w:rPr>
  </w:style>
  <w:style w:type="paragraph" w:customStyle="1" w:styleId="Style1">
    <w:name w:val="Style1"/>
    <w:basedOn w:val="Heading1"/>
    <w:rsid w:val="00EF1B6E"/>
    <w:pPr>
      <w:numPr>
        <w:numId w:val="0"/>
      </w:numPr>
    </w:pPr>
  </w:style>
  <w:style w:type="paragraph" w:styleId="ListParagraph">
    <w:name w:val="List Paragraph"/>
    <w:basedOn w:val="Normal"/>
    <w:uiPriority w:val="34"/>
    <w:qFormat/>
    <w:rsid w:val="000C0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2924">
      <w:bodyDiv w:val="1"/>
      <w:marLeft w:val="0"/>
      <w:marRight w:val="0"/>
      <w:marTop w:val="0"/>
      <w:marBottom w:val="0"/>
      <w:divBdr>
        <w:top w:val="none" w:sz="0" w:space="0" w:color="auto"/>
        <w:left w:val="none" w:sz="0" w:space="0" w:color="auto"/>
        <w:bottom w:val="none" w:sz="0" w:space="0" w:color="auto"/>
        <w:right w:val="none" w:sz="0" w:space="0" w:color="auto"/>
      </w:divBdr>
    </w:div>
    <w:div w:id="105976095">
      <w:bodyDiv w:val="1"/>
      <w:marLeft w:val="0"/>
      <w:marRight w:val="0"/>
      <w:marTop w:val="0"/>
      <w:marBottom w:val="0"/>
      <w:divBdr>
        <w:top w:val="none" w:sz="0" w:space="0" w:color="auto"/>
        <w:left w:val="none" w:sz="0" w:space="0" w:color="auto"/>
        <w:bottom w:val="none" w:sz="0" w:space="0" w:color="auto"/>
        <w:right w:val="none" w:sz="0" w:space="0" w:color="auto"/>
      </w:divBdr>
    </w:div>
    <w:div w:id="162865901">
      <w:bodyDiv w:val="1"/>
      <w:marLeft w:val="0"/>
      <w:marRight w:val="0"/>
      <w:marTop w:val="0"/>
      <w:marBottom w:val="0"/>
      <w:divBdr>
        <w:top w:val="none" w:sz="0" w:space="0" w:color="auto"/>
        <w:left w:val="none" w:sz="0" w:space="0" w:color="auto"/>
        <w:bottom w:val="none" w:sz="0" w:space="0" w:color="auto"/>
        <w:right w:val="none" w:sz="0" w:space="0" w:color="auto"/>
      </w:divBdr>
    </w:div>
    <w:div w:id="190999467">
      <w:bodyDiv w:val="1"/>
      <w:marLeft w:val="0"/>
      <w:marRight w:val="0"/>
      <w:marTop w:val="0"/>
      <w:marBottom w:val="0"/>
      <w:divBdr>
        <w:top w:val="none" w:sz="0" w:space="0" w:color="auto"/>
        <w:left w:val="none" w:sz="0" w:space="0" w:color="auto"/>
        <w:bottom w:val="none" w:sz="0" w:space="0" w:color="auto"/>
        <w:right w:val="none" w:sz="0" w:space="0" w:color="auto"/>
      </w:divBdr>
    </w:div>
    <w:div w:id="337315244">
      <w:bodyDiv w:val="1"/>
      <w:marLeft w:val="0"/>
      <w:marRight w:val="0"/>
      <w:marTop w:val="0"/>
      <w:marBottom w:val="0"/>
      <w:divBdr>
        <w:top w:val="none" w:sz="0" w:space="0" w:color="auto"/>
        <w:left w:val="none" w:sz="0" w:space="0" w:color="auto"/>
        <w:bottom w:val="none" w:sz="0" w:space="0" w:color="auto"/>
        <w:right w:val="none" w:sz="0" w:space="0" w:color="auto"/>
      </w:divBdr>
    </w:div>
    <w:div w:id="575478515">
      <w:bodyDiv w:val="1"/>
      <w:marLeft w:val="0"/>
      <w:marRight w:val="0"/>
      <w:marTop w:val="0"/>
      <w:marBottom w:val="0"/>
      <w:divBdr>
        <w:top w:val="none" w:sz="0" w:space="0" w:color="auto"/>
        <w:left w:val="none" w:sz="0" w:space="0" w:color="auto"/>
        <w:bottom w:val="none" w:sz="0" w:space="0" w:color="auto"/>
        <w:right w:val="none" w:sz="0" w:space="0" w:color="auto"/>
      </w:divBdr>
    </w:div>
    <w:div w:id="613901770">
      <w:bodyDiv w:val="1"/>
      <w:marLeft w:val="0"/>
      <w:marRight w:val="0"/>
      <w:marTop w:val="0"/>
      <w:marBottom w:val="0"/>
      <w:divBdr>
        <w:top w:val="none" w:sz="0" w:space="0" w:color="auto"/>
        <w:left w:val="none" w:sz="0" w:space="0" w:color="auto"/>
        <w:bottom w:val="none" w:sz="0" w:space="0" w:color="auto"/>
        <w:right w:val="none" w:sz="0" w:space="0" w:color="auto"/>
      </w:divBdr>
    </w:div>
    <w:div w:id="779373229">
      <w:bodyDiv w:val="1"/>
      <w:marLeft w:val="0"/>
      <w:marRight w:val="0"/>
      <w:marTop w:val="0"/>
      <w:marBottom w:val="0"/>
      <w:divBdr>
        <w:top w:val="none" w:sz="0" w:space="0" w:color="auto"/>
        <w:left w:val="none" w:sz="0" w:space="0" w:color="auto"/>
        <w:bottom w:val="none" w:sz="0" w:space="0" w:color="auto"/>
        <w:right w:val="none" w:sz="0" w:space="0" w:color="auto"/>
      </w:divBdr>
    </w:div>
    <w:div w:id="1110902981">
      <w:bodyDiv w:val="1"/>
      <w:marLeft w:val="0"/>
      <w:marRight w:val="0"/>
      <w:marTop w:val="0"/>
      <w:marBottom w:val="0"/>
      <w:divBdr>
        <w:top w:val="none" w:sz="0" w:space="0" w:color="auto"/>
        <w:left w:val="none" w:sz="0" w:space="0" w:color="auto"/>
        <w:bottom w:val="none" w:sz="0" w:space="0" w:color="auto"/>
        <w:right w:val="none" w:sz="0" w:space="0" w:color="auto"/>
      </w:divBdr>
    </w:div>
    <w:div w:id="1270816436">
      <w:bodyDiv w:val="1"/>
      <w:marLeft w:val="0"/>
      <w:marRight w:val="0"/>
      <w:marTop w:val="0"/>
      <w:marBottom w:val="0"/>
      <w:divBdr>
        <w:top w:val="none" w:sz="0" w:space="0" w:color="auto"/>
        <w:left w:val="none" w:sz="0" w:space="0" w:color="auto"/>
        <w:bottom w:val="none" w:sz="0" w:space="0" w:color="auto"/>
        <w:right w:val="none" w:sz="0" w:space="0" w:color="auto"/>
      </w:divBdr>
    </w:div>
    <w:div w:id="1348826819">
      <w:bodyDiv w:val="1"/>
      <w:marLeft w:val="0"/>
      <w:marRight w:val="0"/>
      <w:marTop w:val="0"/>
      <w:marBottom w:val="0"/>
      <w:divBdr>
        <w:top w:val="none" w:sz="0" w:space="0" w:color="auto"/>
        <w:left w:val="none" w:sz="0" w:space="0" w:color="auto"/>
        <w:bottom w:val="none" w:sz="0" w:space="0" w:color="auto"/>
        <w:right w:val="none" w:sz="0" w:space="0" w:color="auto"/>
      </w:divBdr>
    </w:div>
    <w:div w:id="1459251900">
      <w:bodyDiv w:val="1"/>
      <w:marLeft w:val="0"/>
      <w:marRight w:val="0"/>
      <w:marTop w:val="0"/>
      <w:marBottom w:val="0"/>
      <w:divBdr>
        <w:top w:val="none" w:sz="0" w:space="0" w:color="auto"/>
        <w:left w:val="none" w:sz="0" w:space="0" w:color="auto"/>
        <w:bottom w:val="none" w:sz="0" w:space="0" w:color="auto"/>
        <w:right w:val="none" w:sz="0" w:space="0" w:color="auto"/>
      </w:divBdr>
    </w:div>
    <w:div w:id="1474253756">
      <w:bodyDiv w:val="1"/>
      <w:marLeft w:val="0"/>
      <w:marRight w:val="0"/>
      <w:marTop w:val="0"/>
      <w:marBottom w:val="0"/>
      <w:divBdr>
        <w:top w:val="none" w:sz="0" w:space="0" w:color="auto"/>
        <w:left w:val="none" w:sz="0" w:space="0" w:color="auto"/>
        <w:bottom w:val="none" w:sz="0" w:space="0" w:color="auto"/>
        <w:right w:val="none" w:sz="0" w:space="0" w:color="auto"/>
      </w:divBdr>
    </w:div>
    <w:div w:id="1567182476">
      <w:bodyDiv w:val="1"/>
      <w:marLeft w:val="0"/>
      <w:marRight w:val="0"/>
      <w:marTop w:val="0"/>
      <w:marBottom w:val="0"/>
      <w:divBdr>
        <w:top w:val="none" w:sz="0" w:space="0" w:color="auto"/>
        <w:left w:val="none" w:sz="0" w:space="0" w:color="auto"/>
        <w:bottom w:val="none" w:sz="0" w:space="0" w:color="auto"/>
        <w:right w:val="none" w:sz="0" w:space="0" w:color="auto"/>
      </w:divBdr>
    </w:div>
    <w:div w:id="1701858200">
      <w:bodyDiv w:val="1"/>
      <w:marLeft w:val="0"/>
      <w:marRight w:val="0"/>
      <w:marTop w:val="0"/>
      <w:marBottom w:val="0"/>
      <w:divBdr>
        <w:top w:val="none" w:sz="0" w:space="0" w:color="auto"/>
        <w:left w:val="none" w:sz="0" w:space="0" w:color="auto"/>
        <w:bottom w:val="none" w:sz="0" w:space="0" w:color="auto"/>
        <w:right w:val="none" w:sz="0" w:space="0" w:color="auto"/>
      </w:divBdr>
    </w:div>
    <w:div w:id="1716275296">
      <w:bodyDiv w:val="1"/>
      <w:marLeft w:val="0"/>
      <w:marRight w:val="0"/>
      <w:marTop w:val="0"/>
      <w:marBottom w:val="0"/>
      <w:divBdr>
        <w:top w:val="none" w:sz="0" w:space="0" w:color="auto"/>
        <w:left w:val="none" w:sz="0" w:space="0" w:color="auto"/>
        <w:bottom w:val="none" w:sz="0" w:space="0" w:color="auto"/>
        <w:right w:val="none" w:sz="0" w:space="0" w:color="auto"/>
      </w:divBdr>
    </w:div>
    <w:div w:id="1871995017">
      <w:bodyDiv w:val="1"/>
      <w:marLeft w:val="0"/>
      <w:marRight w:val="0"/>
      <w:marTop w:val="0"/>
      <w:marBottom w:val="0"/>
      <w:divBdr>
        <w:top w:val="none" w:sz="0" w:space="0" w:color="auto"/>
        <w:left w:val="none" w:sz="0" w:space="0" w:color="auto"/>
        <w:bottom w:val="none" w:sz="0" w:space="0" w:color="auto"/>
        <w:right w:val="none" w:sz="0" w:space="0" w:color="auto"/>
      </w:divBdr>
    </w:div>
    <w:div w:id="1997949634">
      <w:bodyDiv w:val="1"/>
      <w:marLeft w:val="0"/>
      <w:marRight w:val="0"/>
      <w:marTop w:val="0"/>
      <w:marBottom w:val="0"/>
      <w:divBdr>
        <w:top w:val="none" w:sz="0" w:space="0" w:color="auto"/>
        <w:left w:val="none" w:sz="0" w:space="0" w:color="auto"/>
        <w:bottom w:val="none" w:sz="0" w:space="0" w:color="auto"/>
        <w:right w:val="none" w:sz="0" w:space="0" w:color="auto"/>
      </w:divBdr>
      <w:divsChild>
        <w:div w:id="389033797">
          <w:marLeft w:val="0"/>
          <w:marRight w:val="0"/>
          <w:marTop w:val="0"/>
          <w:marBottom w:val="0"/>
          <w:divBdr>
            <w:top w:val="none" w:sz="0" w:space="0" w:color="auto"/>
            <w:left w:val="none" w:sz="0" w:space="0" w:color="auto"/>
            <w:bottom w:val="none" w:sz="0" w:space="0" w:color="auto"/>
            <w:right w:val="none" w:sz="0" w:space="0" w:color="auto"/>
          </w:divBdr>
          <w:divsChild>
            <w:div w:id="5299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98392">
      <w:bodyDiv w:val="1"/>
      <w:marLeft w:val="0"/>
      <w:marRight w:val="0"/>
      <w:marTop w:val="0"/>
      <w:marBottom w:val="0"/>
      <w:divBdr>
        <w:top w:val="none" w:sz="0" w:space="0" w:color="auto"/>
        <w:left w:val="none" w:sz="0" w:space="0" w:color="auto"/>
        <w:bottom w:val="none" w:sz="0" w:space="0" w:color="auto"/>
        <w:right w:val="none" w:sz="0" w:space="0" w:color="auto"/>
      </w:divBdr>
    </w:div>
    <w:div w:id="210699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xmlgrid.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16659</Words>
  <Characters>94958</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111395</CharactersWithSpaces>
  <SharedDoc>false</SharedDoc>
  <HLinks>
    <vt:vector size="150" baseType="variant">
      <vt:variant>
        <vt:i4>3342456</vt:i4>
      </vt:variant>
      <vt:variant>
        <vt:i4>150</vt:i4>
      </vt:variant>
      <vt:variant>
        <vt:i4>0</vt:i4>
      </vt:variant>
      <vt:variant>
        <vt:i4>5</vt:i4>
      </vt:variant>
      <vt:variant>
        <vt:lpwstr>http://www.xmlgrid.net/</vt:lpwstr>
      </vt:variant>
      <vt:variant>
        <vt:lpwstr/>
      </vt:variant>
      <vt:variant>
        <vt:i4>1245243</vt:i4>
      </vt:variant>
      <vt:variant>
        <vt:i4>143</vt:i4>
      </vt:variant>
      <vt:variant>
        <vt:i4>0</vt:i4>
      </vt:variant>
      <vt:variant>
        <vt:i4>5</vt:i4>
      </vt:variant>
      <vt:variant>
        <vt:lpwstr/>
      </vt:variant>
      <vt:variant>
        <vt:lpwstr>_Toc432097401</vt:lpwstr>
      </vt:variant>
      <vt:variant>
        <vt:i4>1245243</vt:i4>
      </vt:variant>
      <vt:variant>
        <vt:i4>137</vt:i4>
      </vt:variant>
      <vt:variant>
        <vt:i4>0</vt:i4>
      </vt:variant>
      <vt:variant>
        <vt:i4>5</vt:i4>
      </vt:variant>
      <vt:variant>
        <vt:lpwstr/>
      </vt:variant>
      <vt:variant>
        <vt:lpwstr>_Toc432097400</vt:lpwstr>
      </vt:variant>
      <vt:variant>
        <vt:i4>1703996</vt:i4>
      </vt:variant>
      <vt:variant>
        <vt:i4>131</vt:i4>
      </vt:variant>
      <vt:variant>
        <vt:i4>0</vt:i4>
      </vt:variant>
      <vt:variant>
        <vt:i4>5</vt:i4>
      </vt:variant>
      <vt:variant>
        <vt:lpwstr/>
      </vt:variant>
      <vt:variant>
        <vt:lpwstr>_Toc432097399</vt:lpwstr>
      </vt:variant>
      <vt:variant>
        <vt:i4>1703996</vt:i4>
      </vt:variant>
      <vt:variant>
        <vt:i4>125</vt:i4>
      </vt:variant>
      <vt:variant>
        <vt:i4>0</vt:i4>
      </vt:variant>
      <vt:variant>
        <vt:i4>5</vt:i4>
      </vt:variant>
      <vt:variant>
        <vt:lpwstr/>
      </vt:variant>
      <vt:variant>
        <vt:lpwstr>_Toc432097398</vt:lpwstr>
      </vt:variant>
      <vt:variant>
        <vt:i4>1703996</vt:i4>
      </vt:variant>
      <vt:variant>
        <vt:i4>119</vt:i4>
      </vt:variant>
      <vt:variant>
        <vt:i4>0</vt:i4>
      </vt:variant>
      <vt:variant>
        <vt:i4>5</vt:i4>
      </vt:variant>
      <vt:variant>
        <vt:lpwstr/>
      </vt:variant>
      <vt:variant>
        <vt:lpwstr>_Toc432097397</vt:lpwstr>
      </vt:variant>
      <vt:variant>
        <vt:i4>1703996</vt:i4>
      </vt:variant>
      <vt:variant>
        <vt:i4>113</vt:i4>
      </vt:variant>
      <vt:variant>
        <vt:i4>0</vt:i4>
      </vt:variant>
      <vt:variant>
        <vt:i4>5</vt:i4>
      </vt:variant>
      <vt:variant>
        <vt:lpwstr/>
      </vt:variant>
      <vt:variant>
        <vt:lpwstr>_Toc432097396</vt:lpwstr>
      </vt:variant>
      <vt:variant>
        <vt:i4>1703996</vt:i4>
      </vt:variant>
      <vt:variant>
        <vt:i4>107</vt:i4>
      </vt:variant>
      <vt:variant>
        <vt:i4>0</vt:i4>
      </vt:variant>
      <vt:variant>
        <vt:i4>5</vt:i4>
      </vt:variant>
      <vt:variant>
        <vt:lpwstr/>
      </vt:variant>
      <vt:variant>
        <vt:lpwstr>_Toc432097395</vt:lpwstr>
      </vt:variant>
      <vt:variant>
        <vt:i4>1703996</vt:i4>
      </vt:variant>
      <vt:variant>
        <vt:i4>101</vt:i4>
      </vt:variant>
      <vt:variant>
        <vt:i4>0</vt:i4>
      </vt:variant>
      <vt:variant>
        <vt:i4>5</vt:i4>
      </vt:variant>
      <vt:variant>
        <vt:lpwstr/>
      </vt:variant>
      <vt:variant>
        <vt:lpwstr>_Toc432097394</vt:lpwstr>
      </vt:variant>
      <vt:variant>
        <vt:i4>1703996</vt:i4>
      </vt:variant>
      <vt:variant>
        <vt:i4>95</vt:i4>
      </vt:variant>
      <vt:variant>
        <vt:i4>0</vt:i4>
      </vt:variant>
      <vt:variant>
        <vt:i4>5</vt:i4>
      </vt:variant>
      <vt:variant>
        <vt:lpwstr/>
      </vt:variant>
      <vt:variant>
        <vt:lpwstr>_Toc432097393</vt:lpwstr>
      </vt:variant>
      <vt:variant>
        <vt:i4>1703996</vt:i4>
      </vt:variant>
      <vt:variant>
        <vt:i4>89</vt:i4>
      </vt:variant>
      <vt:variant>
        <vt:i4>0</vt:i4>
      </vt:variant>
      <vt:variant>
        <vt:i4>5</vt:i4>
      </vt:variant>
      <vt:variant>
        <vt:lpwstr/>
      </vt:variant>
      <vt:variant>
        <vt:lpwstr>_Toc432097392</vt:lpwstr>
      </vt:variant>
      <vt:variant>
        <vt:i4>1703996</vt:i4>
      </vt:variant>
      <vt:variant>
        <vt:i4>83</vt:i4>
      </vt:variant>
      <vt:variant>
        <vt:i4>0</vt:i4>
      </vt:variant>
      <vt:variant>
        <vt:i4>5</vt:i4>
      </vt:variant>
      <vt:variant>
        <vt:lpwstr/>
      </vt:variant>
      <vt:variant>
        <vt:lpwstr>_Toc432097391</vt:lpwstr>
      </vt:variant>
      <vt:variant>
        <vt:i4>1703996</vt:i4>
      </vt:variant>
      <vt:variant>
        <vt:i4>77</vt:i4>
      </vt:variant>
      <vt:variant>
        <vt:i4>0</vt:i4>
      </vt:variant>
      <vt:variant>
        <vt:i4>5</vt:i4>
      </vt:variant>
      <vt:variant>
        <vt:lpwstr/>
      </vt:variant>
      <vt:variant>
        <vt:lpwstr>_Toc432097390</vt:lpwstr>
      </vt:variant>
      <vt:variant>
        <vt:i4>1769532</vt:i4>
      </vt:variant>
      <vt:variant>
        <vt:i4>71</vt:i4>
      </vt:variant>
      <vt:variant>
        <vt:i4>0</vt:i4>
      </vt:variant>
      <vt:variant>
        <vt:i4>5</vt:i4>
      </vt:variant>
      <vt:variant>
        <vt:lpwstr/>
      </vt:variant>
      <vt:variant>
        <vt:lpwstr>_Toc432097389</vt:lpwstr>
      </vt:variant>
      <vt:variant>
        <vt:i4>1769532</vt:i4>
      </vt:variant>
      <vt:variant>
        <vt:i4>65</vt:i4>
      </vt:variant>
      <vt:variant>
        <vt:i4>0</vt:i4>
      </vt:variant>
      <vt:variant>
        <vt:i4>5</vt:i4>
      </vt:variant>
      <vt:variant>
        <vt:lpwstr/>
      </vt:variant>
      <vt:variant>
        <vt:lpwstr>_Toc432097388</vt:lpwstr>
      </vt:variant>
      <vt:variant>
        <vt:i4>1769532</vt:i4>
      </vt:variant>
      <vt:variant>
        <vt:i4>59</vt:i4>
      </vt:variant>
      <vt:variant>
        <vt:i4>0</vt:i4>
      </vt:variant>
      <vt:variant>
        <vt:i4>5</vt:i4>
      </vt:variant>
      <vt:variant>
        <vt:lpwstr/>
      </vt:variant>
      <vt:variant>
        <vt:lpwstr>_Toc432097387</vt:lpwstr>
      </vt:variant>
      <vt:variant>
        <vt:i4>1769532</vt:i4>
      </vt:variant>
      <vt:variant>
        <vt:i4>53</vt:i4>
      </vt:variant>
      <vt:variant>
        <vt:i4>0</vt:i4>
      </vt:variant>
      <vt:variant>
        <vt:i4>5</vt:i4>
      </vt:variant>
      <vt:variant>
        <vt:lpwstr/>
      </vt:variant>
      <vt:variant>
        <vt:lpwstr>_Toc432097386</vt:lpwstr>
      </vt:variant>
      <vt:variant>
        <vt:i4>1769532</vt:i4>
      </vt:variant>
      <vt:variant>
        <vt:i4>47</vt:i4>
      </vt:variant>
      <vt:variant>
        <vt:i4>0</vt:i4>
      </vt:variant>
      <vt:variant>
        <vt:i4>5</vt:i4>
      </vt:variant>
      <vt:variant>
        <vt:lpwstr/>
      </vt:variant>
      <vt:variant>
        <vt:lpwstr>_Toc432097385</vt:lpwstr>
      </vt:variant>
      <vt:variant>
        <vt:i4>1769532</vt:i4>
      </vt:variant>
      <vt:variant>
        <vt:i4>41</vt:i4>
      </vt:variant>
      <vt:variant>
        <vt:i4>0</vt:i4>
      </vt:variant>
      <vt:variant>
        <vt:i4>5</vt:i4>
      </vt:variant>
      <vt:variant>
        <vt:lpwstr/>
      </vt:variant>
      <vt:variant>
        <vt:lpwstr>_Toc432097384</vt:lpwstr>
      </vt:variant>
      <vt:variant>
        <vt:i4>1769532</vt:i4>
      </vt:variant>
      <vt:variant>
        <vt:i4>35</vt:i4>
      </vt:variant>
      <vt:variant>
        <vt:i4>0</vt:i4>
      </vt:variant>
      <vt:variant>
        <vt:i4>5</vt:i4>
      </vt:variant>
      <vt:variant>
        <vt:lpwstr/>
      </vt:variant>
      <vt:variant>
        <vt:lpwstr>_Toc432097383</vt:lpwstr>
      </vt:variant>
      <vt:variant>
        <vt:i4>1769532</vt:i4>
      </vt:variant>
      <vt:variant>
        <vt:i4>29</vt:i4>
      </vt:variant>
      <vt:variant>
        <vt:i4>0</vt:i4>
      </vt:variant>
      <vt:variant>
        <vt:i4>5</vt:i4>
      </vt:variant>
      <vt:variant>
        <vt:lpwstr/>
      </vt:variant>
      <vt:variant>
        <vt:lpwstr>_Toc432097382</vt:lpwstr>
      </vt:variant>
      <vt:variant>
        <vt:i4>1769532</vt:i4>
      </vt:variant>
      <vt:variant>
        <vt:i4>23</vt:i4>
      </vt:variant>
      <vt:variant>
        <vt:i4>0</vt:i4>
      </vt:variant>
      <vt:variant>
        <vt:i4>5</vt:i4>
      </vt:variant>
      <vt:variant>
        <vt:lpwstr/>
      </vt:variant>
      <vt:variant>
        <vt:lpwstr>_Toc432097381</vt:lpwstr>
      </vt:variant>
      <vt:variant>
        <vt:i4>1769532</vt:i4>
      </vt:variant>
      <vt:variant>
        <vt:i4>17</vt:i4>
      </vt:variant>
      <vt:variant>
        <vt:i4>0</vt:i4>
      </vt:variant>
      <vt:variant>
        <vt:i4>5</vt:i4>
      </vt:variant>
      <vt:variant>
        <vt:lpwstr/>
      </vt:variant>
      <vt:variant>
        <vt:lpwstr>_Toc432097380</vt:lpwstr>
      </vt:variant>
      <vt:variant>
        <vt:i4>1310780</vt:i4>
      </vt:variant>
      <vt:variant>
        <vt:i4>11</vt:i4>
      </vt:variant>
      <vt:variant>
        <vt:i4>0</vt:i4>
      </vt:variant>
      <vt:variant>
        <vt:i4>5</vt:i4>
      </vt:variant>
      <vt:variant>
        <vt:lpwstr/>
      </vt:variant>
      <vt:variant>
        <vt:lpwstr>_Toc432097379</vt:lpwstr>
      </vt:variant>
      <vt:variant>
        <vt:i4>1310780</vt:i4>
      </vt:variant>
      <vt:variant>
        <vt:i4>5</vt:i4>
      </vt:variant>
      <vt:variant>
        <vt:i4>0</vt:i4>
      </vt:variant>
      <vt:variant>
        <vt:i4>5</vt:i4>
      </vt:variant>
      <vt:variant>
        <vt:lpwstr/>
      </vt:variant>
      <vt:variant>
        <vt:lpwstr>_Toc432097378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ATC APIRI TCS v01.04</dc:title>
  <dc:subject/>
  <dc:creator/>
  <cp:keywords/>
  <dc:description/>
  <cp:lastModifiedBy/>
  <cp:revision>1</cp:revision>
  <dcterms:created xsi:type="dcterms:W3CDTF">2016-07-14T14:28:00Z</dcterms:created>
  <dcterms:modified xsi:type="dcterms:W3CDTF">2016-07-14T14:29:00Z</dcterms:modified>
</cp:coreProperties>
</file>