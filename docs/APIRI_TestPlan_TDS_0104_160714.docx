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ATC Application Programming Interface 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proofErr w:type="gramStart"/>
      <w:r w:rsidRPr="0070575D">
        <w:rPr>
          <w:rFonts w:ascii="Arial Black" w:hAnsi="Arial Black"/>
          <w:sz w:val="40"/>
          <w:szCs w:val="40"/>
        </w:rPr>
        <w:t>ATC API</w:t>
      </w:r>
      <w:r w:rsidR="008F6FB2">
        <w:rPr>
          <w:rFonts w:ascii="Arial Black" w:hAnsi="Arial Black"/>
          <w:sz w:val="40"/>
          <w:szCs w:val="40"/>
        </w:rPr>
        <w:t>RI</w:t>
      </w:r>
      <w:r w:rsidRPr="0070575D">
        <w:rPr>
          <w:rFonts w:ascii="Arial Black" w:hAnsi="Arial Black"/>
          <w:sz w:val="40"/>
          <w:szCs w:val="40"/>
        </w:rPr>
        <w:t xml:space="preserve"> TEST PLAN</w:t>
      </w:r>
      <w:r w:rsidRPr="0070575D">
        <w:rPr>
          <w:rFonts w:ascii="Arial Black" w:hAnsi="Arial Black"/>
          <w:sz w:val="40"/>
          <w:szCs w:val="40"/>
        </w:rPr>
        <w:fldChar w:fldCharType="begin"/>
      </w:r>
      <w:r w:rsidRPr="0070575D">
        <w:rPr>
          <w:rFonts w:ascii="Arial Black" w:hAnsi="Arial Black"/>
          <w:sz w:val="40"/>
          <w:szCs w:val="40"/>
        </w:rPr>
        <w:instrText xml:space="preserve"> XE "</w:instrText>
      </w:r>
      <w:r w:rsidRPr="0070575D">
        <w:rPr>
          <w:rFonts w:ascii="Arial Black" w:hAnsi="Arial Black" w:cs="Arial"/>
          <w:sz w:val="40"/>
          <w:szCs w:val="40"/>
        </w:rPr>
        <w:instrText>Application Programming Interface (API):Standard"</w:instrText>
      </w:r>
      <w:r w:rsidRPr="0070575D">
        <w:rPr>
          <w:rFonts w:ascii="Arial Black" w:hAnsi="Arial Black"/>
          <w:sz w:val="40"/>
          <w:szCs w:val="40"/>
        </w:rPr>
        <w:instrText xml:space="preserve"> </w:instrText>
      </w:r>
      <w:r w:rsidRPr="0070575D">
        <w:rPr>
          <w:rFonts w:ascii="Arial Black" w:hAnsi="Arial Black"/>
          <w:sz w:val="40"/>
          <w:szCs w:val="40"/>
        </w:rPr>
        <w:fldChar w:fldCharType="end"/>
      </w:r>
      <w:r w:rsidR="0065151E">
        <w:rPr>
          <w:rFonts w:ascii="Arial Black" w:hAnsi="Arial Black"/>
          <w:sz w:val="40"/>
          <w:szCs w:val="40"/>
        </w:rPr>
        <w:t xml:space="preserve"> v01.</w:t>
      </w:r>
      <w:proofErr w:type="gramEnd"/>
      <w:del w:id="0" w:author="Author">
        <w:r w:rsidR="00CD74E3" w:rsidDel="0096191D">
          <w:rPr>
            <w:rFonts w:ascii="Arial Black" w:hAnsi="Arial Black"/>
            <w:sz w:val="40"/>
            <w:szCs w:val="40"/>
          </w:rPr>
          <w:delText>0</w:delText>
        </w:r>
        <w:r w:rsidR="004371D2" w:rsidDel="0096191D">
          <w:rPr>
            <w:rFonts w:ascii="Arial Black" w:hAnsi="Arial Black"/>
            <w:sz w:val="40"/>
            <w:szCs w:val="40"/>
          </w:rPr>
          <w:delText>3</w:delText>
        </w:r>
      </w:del>
      <w:ins w:id="1" w:author="Author">
        <w:r w:rsidR="0096191D">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342A6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Test Plan for the </w:t>
      </w: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Advanced Transportation Controller (ATC) Application Programming Interface </w:t>
      </w:r>
      <w:r w:rsidR="008F6FB2">
        <w:rPr>
          <w:rFonts w:ascii="Arial Black" w:hAnsi="Arial Black" w:cs="Arial"/>
          <w:sz w:val="40"/>
          <w:szCs w:val="40"/>
        </w:rPr>
        <w:t>Reference Implementation</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8F6FB2">
        <w:rPr>
          <w:rFonts w:ascii="Arial Black" w:hAnsi="Arial Black" w:cs="Arial"/>
          <w:sz w:val="40"/>
          <w:szCs w:val="40"/>
        </w:rPr>
        <w:t>RI</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4371D2" w:rsidP="00E024D8">
      <w:pPr>
        <w:tabs>
          <w:tab w:val="left" w:pos="1440"/>
        </w:tabs>
        <w:jc w:val="center"/>
        <w:rPr>
          <w:rFonts w:cs="Arial"/>
          <w:b/>
        </w:rPr>
      </w:pPr>
      <w:del w:id="2" w:author="Author">
        <w:r w:rsidDel="0096191D">
          <w:rPr>
            <w:rFonts w:cs="Arial"/>
            <w:b/>
          </w:rPr>
          <w:delText>February 22</w:delText>
        </w:r>
      </w:del>
      <w:ins w:id="3" w:author="Author">
        <w:r w:rsidR="0096191D">
          <w:rPr>
            <w:rFonts w:cs="Arial"/>
            <w:b/>
          </w:rPr>
          <w:t xml:space="preserve">July </w:t>
        </w:r>
        <w:r w:rsidR="006B3B25">
          <w:rPr>
            <w:rFonts w:cs="Arial"/>
            <w:b/>
          </w:rPr>
          <w:t>1</w:t>
        </w:r>
        <w:r w:rsidR="00B10A9C">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8F6FB2"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 xml:space="preserve">Siva </w:t>
      </w:r>
      <w:proofErr w:type="spellStart"/>
      <w:r w:rsidRPr="00FB116A">
        <w:rPr>
          <w:rFonts w:cs="Arial"/>
        </w:rPr>
        <w:t>Narla</w:t>
      </w:r>
      <w:proofErr w:type="spellEnd"/>
      <w:r w:rsidRPr="00FB116A">
        <w:rPr>
          <w:rFonts w:cs="Arial"/>
        </w:rPr>
        <w:t>,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r>
      <w:smartTag w:uri="urn:schemas-microsoft-com:office:smarttags" w:element="place">
        <w:smartTag w:uri="urn:schemas-microsoft-com:office:smarttags" w:element="PlaceType">
          <w:r w:rsidRPr="00FB116A">
            <w:rPr>
              <w:rFonts w:cs="Arial"/>
            </w:rPr>
            <w:t>Institute</w:t>
          </w:r>
        </w:smartTag>
        <w:r w:rsidRPr="00FB116A">
          <w:rPr>
            <w:rFonts w:cs="Arial"/>
          </w:rPr>
          <w:t xml:space="preserve"> of </w:t>
        </w:r>
        <w:smartTag w:uri="urn:schemas-microsoft-com:office:smarttags" w:element="PlaceName">
          <w:r w:rsidRPr="00FB116A">
            <w:rPr>
              <w:rFonts w:cs="Arial"/>
            </w:rPr>
            <w:t>Transportation</w:t>
          </w:r>
        </w:smartTag>
      </w:smartTag>
      <w:r w:rsidRPr="00FB116A">
        <w:rPr>
          <w:rFonts w:cs="Arial"/>
        </w:rPr>
        <w:t xml:space="preserve">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 xml:space="preserve">George Chen and Douglas </w:t>
      </w:r>
      <w:proofErr w:type="spellStart"/>
      <w:r w:rsidRPr="00FB116A">
        <w:rPr>
          <w:rFonts w:cs="Arial"/>
        </w:rPr>
        <w:t>Tarico</w:t>
      </w:r>
      <w:proofErr w:type="spellEnd"/>
      <w:r w:rsidRPr="00FB116A">
        <w:rPr>
          <w:rFonts w:cs="Arial"/>
        </w:rPr>
        <w:t>,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 xml:space="preserve">James </w:t>
      </w:r>
      <w:proofErr w:type="spellStart"/>
      <w:r>
        <w:rPr>
          <w:rFonts w:cs="Arial"/>
        </w:rPr>
        <w:t>Kinnard</w:t>
      </w:r>
      <w:proofErr w:type="spellEnd"/>
      <w:r>
        <w:rPr>
          <w:rFonts w:cs="Arial"/>
        </w:rPr>
        <w:t>,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r>
      <w:proofErr w:type="gramStart"/>
      <w:r>
        <w:rPr>
          <w:rFonts w:cs="Arial"/>
        </w:rPr>
        <w:t>Adaptive Solutions, Inc.</w:t>
      </w:r>
      <w:proofErr w:type="gramEnd"/>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E024D8" w:rsidRDefault="00E024D8" w:rsidP="00E024D8">
      <w:pPr>
        <w:tabs>
          <w:tab w:val="left" w:pos="1440"/>
        </w:tabs>
        <w:rPr>
          <w:rFonts w:cs="Arial"/>
        </w:rPr>
      </w:pPr>
    </w:p>
    <w:p w:rsidR="00342A68" w:rsidRDefault="00342A68" w:rsidP="00E024D8">
      <w:pPr>
        <w:tabs>
          <w:tab w:val="left" w:pos="1440"/>
        </w:tabs>
        <w:rPr>
          <w:rFonts w:cs="Arial"/>
        </w:rPr>
      </w:pPr>
    </w:p>
    <w:p w:rsidR="00342A68" w:rsidRPr="00F87B08" w:rsidRDefault="00342A68" w:rsidP="00E024D8">
      <w:pPr>
        <w:tabs>
          <w:tab w:val="left" w:pos="1440"/>
        </w:tabs>
        <w:rPr>
          <w:rFonts w:cs="Arial"/>
        </w:rPr>
      </w:pPr>
    </w:p>
    <w:p w:rsidR="00E024D8" w:rsidRDefault="00E024D8" w:rsidP="00E024D8">
      <w:pPr>
        <w:tabs>
          <w:tab w:val="left" w:pos="1440"/>
        </w:tabs>
        <w:rPr>
          <w:rFonts w:cs="Arial"/>
        </w:rPr>
      </w:pPr>
    </w:p>
    <w:p w:rsidR="00654BDB" w:rsidRPr="00F87B08" w:rsidRDefault="00654BDB" w:rsidP="00E024D8">
      <w:pPr>
        <w:tabs>
          <w:tab w:val="left" w:pos="1440"/>
        </w:tabs>
        <w:rPr>
          <w:rFonts w:cs="Arial"/>
        </w:rPr>
      </w:pPr>
    </w:p>
    <w:p w:rsidR="00342A68" w:rsidRDefault="00E024D8" w:rsidP="00342A68">
      <w:pPr>
        <w:pStyle w:val="Copyright"/>
        <w:tabs>
          <w:tab w:val="left" w:pos="1440"/>
        </w:tabs>
        <w:ind w:firstLine="0"/>
        <w:rPr>
          <w:rFonts w:cs="Arial"/>
          <w:b/>
          <w:bCs/>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4371D2">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r w:rsidR="00342A68">
        <w:rPr>
          <w:rFonts w:cs="Arial"/>
          <w:b/>
          <w:bCs/>
        </w:rPr>
        <w:br w:type="page"/>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342A68" w:rsidRPr="0046193D">
        <w:tc>
          <w:tcPr>
            <w:tcW w:w="1098" w:type="dxa"/>
          </w:tcPr>
          <w:p w:rsidR="00342A68" w:rsidRPr="0046193D" w:rsidRDefault="00342A68" w:rsidP="00342A68">
            <w:pPr>
              <w:tabs>
                <w:tab w:val="left" w:pos="1440"/>
              </w:tabs>
              <w:jc w:val="both"/>
              <w:rPr>
                <w:rFonts w:cs="Arial"/>
              </w:rPr>
            </w:pPr>
            <w:r>
              <w:rPr>
                <w:rFonts w:cs="Arial"/>
              </w:rPr>
              <w:t>10/7/15</w:t>
            </w:r>
          </w:p>
        </w:tc>
        <w:tc>
          <w:tcPr>
            <w:tcW w:w="8478" w:type="dxa"/>
          </w:tcPr>
          <w:p w:rsidR="00342A68" w:rsidRPr="0046193D" w:rsidRDefault="00342A68" w:rsidP="00342A68">
            <w:pPr>
              <w:tabs>
                <w:tab w:val="left" w:pos="1440"/>
              </w:tabs>
              <w:jc w:val="both"/>
              <w:rPr>
                <w:rFonts w:cs="Arial"/>
              </w:rPr>
            </w:pPr>
            <w:r>
              <w:rPr>
                <w:rFonts w:cs="Arial"/>
              </w:rPr>
              <w:t>Initial Draft Test Plan and TDS v01.00</w:t>
            </w:r>
          </w:p>
        </w:tc>
      </w:tr>
      <w:tr w:rsidR="00342A68" w:rsidRPr="0046193D" w:rsidTr="00342A68">
        <w:tc>
          <w:tcPr>
            <w:tcW w:w="1098" w:type="dxa"/>
          </w:tcPr>
          <w:p w:rsidR="00342A68" w:rsidRDefault="00342A68" w:rsidP="00342A68">
            <w:pPr>
              <w:tabs>
                <w:tab w:val="left" w:pos="1440"/>
              </w:tabs>
              <w:spacing w:before="100" w:beforeAutospacing="1" w:after="100" w:afterAutospacing="1"/>
              <w:jc w:val="both"/>
              <w:rPr>
                <w:sz w:val="24"/>
                <w:szCs w:val="24"/>
              </w:rPr>
            </w:pPr>
            <w:r>
              <w:rPr>
                <w:rFonts w:cs="Arial"/>
              </w:rPr>
              <w:t>11/8/15</w:t>
            </w:r>
          </w:p>
        </w:tc>
        <w:tc>
          <w:tcPr>
            <w:tcW w:w="8478" w:type="dxa"/>
          </w:tcPr>
          <w:p w:rsidR="00342A68" w:rsidRDefault="00342A68" w:rsidP="00342A68">
            <w:pPr>
              <w:tabs>
                <w:tab w:val="left" w:pos="1440"/>
              </w:tabs>
              <w:spacing w:before="100" w:beforeAutospacing="1" w:after="100" w:afterAutospacing="1"/>
              <w:jc w:val="both"/>
              <w:rPr>
                <w:sz w:val="24"/>
                <w:szCs w:val="24"/>
              </w:rPr>
            </w:pPr>
            <w:r>
              <w:rPr>
                <w:rFonts w:cs="Arial"/>
              </w:rPr>
              <w:t>Test Plan and TDS v01.01</w:t>
            </w:r>
          </w:p>
        </w:tc>
      </w:tr>
      <w:tr w:rsidR="00251053" w:rsidRPr="0046193D" w:rsidTr="00342A68">
        <w:tc>
          <w:tcPr>
            <w:tcW w:w="1098" w:type="dxa"/>
          </w:tcPr>
          <w:p w:rsidR="00251053" w:rsidRPr="0046193D" w:rsidRDefault="00251053" w:rsidP="00342A68">
            <w:pPr>
              <w:tabs>
                <w:tab w:val="left" w:pos="1440"/>
              </w:tabs>
              <w:jc w:val="both"/>
              <w:rPr>
                <w:rFonts w:cs="Arial"/>
              </w:rPr>
            </w:pPr>
            <w:r>
              <w:rPr>
                <w:rFonts w:cs="Arial"/>
              </w:rPr>
              <w:t>12/1/15</w:t>
            </w:r>
          </w:p>
        </w:tc>
        <w:tc>
          <w:tcPr>
            <w:tcW w:w="8478" w:type="dxa"/>
          </w:tcPr>
          <w:p w:rsidR="00251053" w:rsidRDefault="00251053" w:rsidP="00251053">
            <w:pPr>
              <w:tabs>
                <w:tab w:val="left" w:pos="1440"/>
              </w:tabs>
              <w:spacing w:before="100" w:beforeAutospacing="1" w:after="100" w:afterAutospacing="1"/>
              <w:jc w:val="both"/>
              <w:rPr>
                <w:sz w:val="24"/>
                <w:szCs w:val="24"/>
              </w:rPr>
            </w:pPr>
            <w:r>
              <w:rPr>
                <w:rFonts w:cs="Arial"/>
              </w:rPr>
              <w:t>Test Plan and TDS v01.02</w:t>
            </w:r>
          </w:p>
        </w:tc>
      </w:tr>
      <w:tr w:rsidR="00342A68" w:rsidRPr="0046193D">
        <w:tc>
          <w:tcPr>
            <w:tcW w:w="1098" w:type="dxa"/>
          </w:tcPr>
          <w:p w:rsidR="00342A68" w:rsidRPr="0046193D" w:rsidRDefault="004371D2" w:rsidP="0046193D">
            <w:pPr>
              <w:tabs>
                <w:tab w:val="left" w:pos="1440"/>
              </w:tabs>
              <w:jc w:val="both"/>
              <w:rPr>
                <w:rFonts w:cs="Arial"/>
              </w:rPr>
            </w:pPr>
            <w:r>
              <w:rPr>
                <w:rFonts w:cs="Arial"/>
              </w:rPr>
              <w:t>2/22/16</w:t>
            </w:r>
          </w:p>
        </w:tc>
        <w:tc>
          <w:tcPr>
            <w:tcW w:w="8478" w:type="dxa"/>
          </w:tcPr>
          <w:p w:rsidR="00342A68" w:rsidRPr="0046193D" w:rsidRDefault="004371D2" w:rsidP="0046193D">
            <w:pPr>
              <w:tabs>
                <w:tab w:val="left" w:pos="1440"/>
              </w:tabs>
              <w:jc w:val="both"/>
              <w:rPr>
                <w:rFonts w:cs="Arial"/>
              </w:rPr>
            </w:pPr>
            <w:r>
              <w:rPr>
                <w:rFonts w:cs="Arial"/>
              </w:rPr>
              <w:t>Test Plan and TDS v01.03 (TRR)</w:t>
            </w:r>
          </w:p>
        </w:tc>
      </w:tr>
      <w:tr w:rsidR="00342A68" w:rsidRPr="0046193D">
        <w:tc>
          <w:tcPr>
            <w:tcW w:w="1098" w:type="dxa"/>
          </w:tcPr>
          <w:p w:rsidR="00342A68" w:rsidRPr="0046193D" w:rsidRDefault="0096191D" w:rsidP="00B10A9C">
            <w:pPr>
              <w:tabs>
                <w:tab w:val="left" w:pos="1440"/>
              </w:tabs>
              <w:jc w:val="both"/>
              <w:rPr>
                <w:rFonts w:cs="Arial"/>
              </w:rPr>
            </w:pPr>
            <w:ins w:id="4" w:author="Author">
              <w:r>
                <w:rPr>
                  <w:rFonts w:cs="Arial"/>
                </w:rPr>
                <w:t>7/</w:t>
              </w:r>
              <w:r w:rsidR="006B3B25">
                <w:rPr>
                  <w:rFonts w:cs="Arial"/>
                </w:rPr>
                <w:t>1</w:t>
              </w:r>
              <w:r w:rsidR="00B10A9C">
                <w:rPr>
                  <w:rFonts w:cs="Arial"/>
                </w:rPr>
                <w:t>4</w:t>
              </w:r>
              <w:r>
                <w:rPr>
                  <w:rFonts w:cs="Arial"/>
                </w:rPr>
                <w:t>/16</w:t>
              </w:r>
            </w:ins>
          </w:p>
        </w:tc>
        <w:tc>
          <w:tcPr>
            <w:tcW w:w="8478" w:type="dxa"/>
          </w:tcPr>
          <w:p w:rsidR="00342A68" w:rsidRPr="0046193D" w:rsidRDefault="0096191D" w:rsidP="0096191D">
            <w:pPr>
              <w:tabs>
                <w:tab w:val="left" w:pos="1440"/>
              </w:tabs>
              <w:jc w:val="both"/>
              <w:rPr>
                <w:rFonts w:cs="Arial"/>
              </w:rPr>
            </w:pPr>
            <w:ins w:id="5" w:author="Author">
              <w:r>
                <w:rPr>
                  <w:rFonts w:cs="Arial"/>
                </w:rPr>
                <w:t>Test Plan and TDS v01.04 (TRR2)</w:t>
              </w:r>
            </w:ins>
          </w:p>
        </w:tc>
      </w:tr>
      <w:tr w:rsidR="00342A68" w:rsidRPr="0046193D">
        <w:tc>
          <w:tcPr>
            <w:tcW w:w="1098" w:type="dxa"/>
          </w:tcPr>
          <w:p w:rsidR="00342A68" w:rsidRPr="0046193D" w:rsidRDefault="00342A68" w:rsidP="0046193D">
            <w:pPr>
              <w:tabs>
                <w:tab w:val="left" w:pos="1440"/>
              </w:tabs>
              <w:jc w:val="both"/>
              <w:rPr>
                <w:rFonts w:cs="Arial"/>
              </w:rPr>
            </w:pPr>
          </w:p>
        </w:tc>
        <w:tc>
          <w:tcPr>
            <w:tcW w:w="8478" w:type="dxa"/>
          </w:tcPr>
          <w:p w:rsidR="00342A68" w:rsidRPr="0046193D" w:rsidRDefault="00342A68"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p>
    <w:p w:rsidR="00E024D8" w:rsidRDefault="00E024D8" w:rsidP="0041336C">
      <w:pPr>
        <w:tabs>
          <w:tab w:val="left" w:pos="1440"/>
        </w:tabs>
        <w:jc w:val="both"/>
      </w:pPr>
    </w:p>
    <w:p w:rsidR="00E024D8" w:rsidRPr="00F87B08" w:rsidRDefault="00E024D8" w:rsidP="00E024D8">
      <w:pPr>
        <w:tabs>
          <w:tab w:val="left" w:pos="1440"/>
        </w:tabs>
        <w:jc w:val="both"/>
        <w:rPr>
          <w:rFonts w:cs="Arial"/>
        </w:rPr>
      </w:pPr>
      <w:bookmarkStart w:id="6" w:name="_GoBack"/>
      <w:bookmarkEnd w:id="6"/>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B10A9C"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B10A9C" w:rsidRPr="00212BC7">
          <w:rPr>
            <w:rStyle w:val="Hyperlink"/>
            <w:noProof/>
          </w:rPr>
          <w:fldChar w:fldCharType="begin"/>
        </w:r>
        <w:r w:rsidR="00B10A9C" w:rsidRPr="00212BC7">
          <w:rPr>
            <w:rStyle w:val="Hyperlink"/>
            <w:noProof/>
          </w:rPr>
          <w:instrText xml:space="preserve"> </w:instrText>
        </w:r>
        <w:r w:rsidR="00B10A9C">
          <w:rPr>
            <w:noProof/>
          </w:rPr>
          <w:instrText>HYPERLINK \l "_Toc456255112"</w:instrText>
        </w:r>
        <w:r w:rsidR="00B10A9C" w:rsidRPr="00212BC7">
          <w:rPr>
            <w:rStyle w:val="Hyperlink"/>
            <w:noProof/>
          </w:rPr>
          <w:instrText xml:space="preserve"> </w:instrText>
        </w:r>
        <w:r w:rsidR="00B10A9C" w:rsidRPr="00212BC7">
          <w:rPr>
            <w:rStyle w:val="Hyperlink"/>
            <w:noProof/>
          </w:rPr>
        </w:r>
        <w:r w:rsidR="00B10A9C" w:rsidRPr="00212BC7">
          <w:rPr>
            <w:rStyle w:val="Hyperlink"/>
            <w:noProof/>
          </w:rPr>
          <w:fldChar w:fldCharType="separate"/>
        </w:r>
        <w:r w:rsidR="00B10A9C" w:rsidRPr="00212BC7">
          <w:rPr>
            <w:rStyle w:val="Hyperlink"/>
            <w:noProof/>
          </w:rPr>
          <w:t>1</w:t>
        </w:r>
        <w:r w:rsidR="00B10A9C">
          <w:rPr>
            <w:rFonts w:asciiTheme="minorHAnsi" w:eastAsiaTheme="minorEastAsia" w:hAnsiTheme="minorHAnsi" w:cstheme="minorBidi"/>
            <w:b w:val="0"/>
            <w:bCs w:val="0"/>
            <w:noProof/>
            <w:sz w:val="22"/>
            <w:szCs w:val="22"/>
          </w:rPr>
          <w:tab/>
        </w:r>
        <w:r w:rsidR="00B10A9C" w:rsidRPr="00212BC7">
          <w:rPr>
            <w:rStyle w:val="Hyperlink"/>
            <w:noProof/>
          </w:rPr>
          <w:t>INTRODUCTION</w:t>
        </w:r>
        <w:r w:rsidR="00B10A9C">
          <w:rPr>
            <w:noProof/>
            <w:webHidden/>
          </w:rPr>
          <w:tab/>
        </w:r>
        <w:r w:rsidR="00B10A9C">
          <w:rPr>
            <w:noProof/>
            <w:webHidden/>
          </w:rPr>
          <w:fldChar w:fldCharType="begin"/>
        </w:r>
        <w:r w:rsidR="00B10A9C">
          <w:rPr>
            <w:noProof/>
            <w:webHidden/>
          </w:rPr>
          <w:instrText xml:space="preserve"> PAGEREF _Toc456255112 \h </w:instrText>
        </w:r>
        <w:r w:rsidR="00B10A9C">
          <w:rPr>
            <w:noProof/>
            <w:webHidden/>
          </w:rPr>
        </w:r>
      </w:ins>
      <w:r w:rsidR="00B10A9C">
        <w:rPr>
          <w:noProof/>
          <w:webHidden/>
        </w:rPr>
        <w:fldChar w:fldCharType="separate"/>
      </w:r>
      <w:ins w:id="9" w:author="Author">
        <w:r w:rsidR="00B10A9C">
          <w:rPr>
            <w:noProof/>
            <w:webHidden/>
          </w:rPr>
          <w:t>5</w:t>
        </w:r>
        <w:r w:rsidR="00B10A9C">
          <w:rPr>
            <w:noProof/>
            <w:webHidden/>
          </w:rPr>
          <w:fldChar w:fldCharType="end"/>
        </w:r>
        <w:r w:rsidR="00B10A9C" w:rsidRPr="00212BC7">
          <w:rPr>
            <w:rStyle w:val="Hyperlink"/>
            <w:noProof/>
          </w:rPr>
          <w:fldChar w:fldCharType="end"/>
        </w:r>
      </w:ins>
    </w:p>
    <w:p w:rsidR="00B10A9C" w:rsidRDefault="00B10A9C">
      <w:pPr>
        <w:pStyle w:val="TOC2"/>
        <w:rPr>
          <w:ins w:id="10" w:author="Author"/>
          <w:rFonts w:asciiTheme="minorHAnsi" w:eastAsiaTheme="minorEastAsia" w:hAnsiTheme="minorHAnsi" w:cstheme="minorBidi"/>
          <w:bCs w:val="0"/>
          <w:noProof/>
          <w:sz w:val="22"/>
          <w:szCs w:val="22"/>
        </w:rPr>
      </w:pPr>
      <w:ins w:id="11" w:author="Author">
        <w:r w:rsidRPr="00212BC7">
          <w:rPr>
            <w:rStyle w:val="Hyperlink"/>
            <w:noProof/>
          </w:rPr>
          <w:fldChar w:fldCharType="begin"/>
        </w:r>
        <w:r w:rsidRPr="00212BC7">
          <w:rPr>
            <w:rStyle w:val="Hyperlink"/>
            <w:noProof/>
          </w:rPr>
          <w:instrText xml:space="preserve"> </w:instrText>
        </w:r>
        <w:r>
          <w:rPr>
            <w:noProof/>
          </w:rPr>
          <w:instrText>HYPERLINK \l "_Toc456255113"</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1.1</w:t>
        </w:r>
        <w:r>
          <w:rPr>
            <w:rFonts w:asciiTheme="minorHAnsi" w:eastAsiaTheme="minorEastAsia" w:hAnsiTheme="minorHAnsi" w:cstheme="minorBidi"/>
            <w:bCs w:val="0"/>
            <w:noProof/>
            <w:sz w:val="22"/>
            <w:szCs w:val="22"/>
          </w:rPr>
          <w:tab/>
        </w:r>
        <w:r w:rsidRPr="00212BC7">
          <w:rPr>
            <w:rStyle w:val="Hyperlink"/>
            <w:noProof/>
          </w:rPr>
          <w:t>Purpose</w:t>
        </w:r>
        <w:r>
          <w:rPr>
            <w:noProof/>
            <w:webHidden/>
          </w:rPr>
          <w:tab/>
        </w:r>
        <w:r>
          <w:rPr>
            <w:noProof/>
            <w:webHidden/>
          </w:rPr>
          <w:fldChar w:fldCharType="begin"/>
        </w:r>
        <w:r>
          <w:rPr>
            <w:noProof/>
            <w:webHidden/>
          </w:rPr>
          <w:instrText xml:space="preserve"> PAGEREF _Toc456255113 \h </w:instrText>
        </w:r>
        <w:r>
          <w:rPr>
            <w:noProof/>
            <w:webHidden/>
          </w:rPr>
        </w:r>
      </w:ins>
      <w:r>
        <w:rPr>
          <w:noProof/>
          <w:webHidden/>
        </w:rPr>
        <w:fldChar w:fldCharType="separate"/>
      </w:r>
      <w:ins w:id="12" w:author="Author">
        <w:r>
          <w:rPr>
            <w:noProof/>
            <w:webHidden/>
          </w:rPr>
          <w:t>5</w:t>
        </w:r>
        <w:r>
          <w:rPr>
            <w:noProof/>
            <w:webHidden/>
          </w:rPr>
          <w:fldChar w:fldCharType="end"/>
        </w:r>
        <w:r w:rsidRPr="00212BC7">
          <w:rPr>
            <w:rStyle w:val="Hyperlink"/>
            <w:noProof/>
          </w:rPr>
          <w:fldChar w:fldCharType="end"/>
        </w:r>
      </w:ins>
    </w:p>
    <w:p w:rsidR="00B10A9C" w:rsidRDefault="00B10A9C">
      <w:pPr>
        <w:pStyle w:val="TOC2"/>
        <w:rPr>
          <w:ins w:id="13" w:author="Author"/>
          <w:rFonts w:asciiTheme="minorHAnsi" w:eastAsiaTheme="minorEastAsia" w:hAnsiTheme="minorHAnsi" w:cstheme="minorBidi"/>
          <w:bCs w:val="0"/>
          <w:noProof/>
          <w:sz w:val="22"/>
          <w:szCs w:val="22"/>
        </w:rPr>
      </w:pPr>
      <w:ins w:id="14" w:author="Author">
        <w:r w:rsidRPr="00212BC7">
          <w:rPr>
            <w:rStyle w:val="Hyperlink"/>
            <w:noProof/>
          </w:rPr>
          <w:fldChar w:fldCharType="begin"/>
        </w:r>
        <w:r w:rsidRPr="00212BC7">
          <w:rPr>
            <w:rStyle w:val="Hyperlink"/>
            <w:noProof/>
          </w:rPr>
          <w:instrText xml:space="preserve"> </w:instrText>
        </w:r>
        <w:r>
          <w:rPr>
            <w:noProof/>
          </w:rPr>
          <w:instrText>HYPERLINK \l "_Toc456255114"</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1.2</w:t>
        </w:r>
        <w:r>
          <w:rPr>
            <w:rFonts w:asciiTheme="minorHAnsi" w:eastAsiaTheme="minorEastAsia" w:hAnsiTheme="minorHAnsi" w:cstheme="minorBidi"/>
            <w:bCs w:val="0"/>
            <w:noProof/>
            <w:sz w:val="22"/>
            <w:szCs w:val="22"/>
          </w:rPr>
          <w:tab/>
        </w:r>
        <w:r w:rsidRPr="00212BC7">
          <w:rPr>
            <w:rStyle w:val="Hyperlink"/>
            <w:noProof/>
          </w:rPr>
          <w:t>Background</w:t>
        </w:r>
        <w:r>
          <w:rPr>
            <w:noProof/>
            <w:webHidden/>
          </w:rPr>
          <w:tab/>
        </w:r>
        <w:r>
          <w:rPr>
            <w:noProof/>
            <w:webHidden/>
          </w:rPr>
          <w:fldChar w:fldCharType="begin"/>
        </w:r>
        <w:r>
          <w:rPr>
            <w:noProof/>
            <w:webHidden/>
          </w:rPr>
          <w:instrText xml:space="preserve"> PAGEREF _Toc456255114 \h </w:instrText>
        </w:r>
        <w:r>
          <w:rPr>
            <w:noProof/>
            <w:webHidden/>
          </w:rPr>
        </w:r>
      </w:ins>
      <w:r>
        <w:rPr>
          <w:noProof/>
          <w:webHidden/>
        </w:rPr>
        <w:fldChar w:fldCharType="separate"/>
      </w:r>
      <w:ins w:id="15" w:author="Author">
        <w:r>
          <w:rPr>
            <w:noProof/>
            <w:webHidden/>
          </w:rPr>
          <w:t>5</w:t>
        </w:r>
        <w:r>
          <w:rPr>
            <w:noProof/>
            <w:webHidden/>
          </w:rPr>
          <w:fldChar w:fldCharType="end"/>
        </w:r>
        <w:r w:rsidRPr="00212BC7">
          <w:rPr>
            <w:rStyle w:val="Hyperlink"/>
            <w:noProof/>
          </w:rPr>
          <w:fldChar w:fldCharType="end"/>
        </w:r>
      </w:ins>
    </w:p>
    <w:p w:rsidR="00B10A9C" w:rsidRDefault="00B10A9C">
      <w:pPr>
        <w:pStyle w:val="TOC2"/>
        <w:rPr>
          <w:ins w:id="16" w:author="Author"/>
          <w:rFonts w:asciiTheme="minorHAnsi" w:eastAsiaTheme="minorEastAsia" w:hAnsiTheme="minorHAnsi" w:cstheme="minorBidi"/>
          <w:bCs w:val="0"/>
          <w:noProof/>
          <w:sz w:val="22"/>
          <w:szCs w:val="22"/>
        </w:rPr>
      </w:pPr>
      <w:ins w:id="17" w:author="Author">
        <w:r w:rsidRPr="00212BC7">
          <w:rPr>
            <w:rStyle w:val="Hyperlink"/>
            <w:noProof/>
          </w:rPr>
          <w:fldChar w:fldCharType="begin"/>
        </w:r>
        <w:r w:rsidRPr="00212BC7">
          <w:rPr>
            <w:rStyle w:val="Hyperlink"/>
            <w:noProof/>
          </w:rPr>
          <w:instrText xml:space="preserve"> </w:instrText>
        </w:r>
        <w:r>
          <w:rPr>
            <w:noProof/>
          </w:rPr>
          <w:instrText>HYPERLINK \l "_Toc456255115"</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1.3</w:t>
        </w:r>
        <w:r>
          <w:rPr>
            <w:rFonts w:asciiTheme="minorHAnsi" w:eastAsiaTheme="minorEastAsia" w:hAnsiTheme="minorHAnsi" w:cstheme="minorBidi"/>
            <w:bCs w:val="0"/>
            <w:noProof/>
            <w:sz w:val="22"/>
            <w:szCs w:val="22"/>
          </w:rPr>
          <w:tab/>
        </w:r>
        <w:r w:rsidRPr="00212BC7">
          <w:rPr>
            <w:rStyle w:val="Hyperlink"/>
            <w:noProof/>
          </w:rPr>
          <w:t>Scope</w:t>
        </w:r>
        <w:r>
          <w:rPr>
            <w:noProof/>
            <w:webHidden/>
          </w:rPr>
          <w:tab/>
        </w:r>
        <w:r>
          <w:rPr>
            <w:noProof/>
            <w:webHidden/>
          </w:rPr>
          <w:fldChar w:fldCharType="begin"/>
        </w:r>
        <w:r>
          <w:rPr>
            <w:noProof/>
            <w:webHidden/>
          </w:rPr>
          <w:instrText xml:space="preserve"> PAGEREF _Toc456255115 \h </w:instrText>
        </w:r>
        <w:r>
          <w:rPr>
            <w:noProof/>
            <w:webHidden/>
          </w:rPr>
        </w:r>
      </w:ins>
      <w:r>
        <w:rPr>
          <w:noProof/>
          <w:webHidden/>
        </w:rPr>
        <w:fldChar w:fldCharType="separate"/>
      </w:r>
      <w:ins w:id="18" w:author="Author">
        <w:r>
          <w:rPr>
            <w:noProof/>
            <w:webHidden/>
          </w:rPr>
          <w:t>6</w:t>
        </w:r>
        <w:r>
          <w:rPr>
            <w:noProof/>
            <w:webHidden/>
          </w:rPr>
          <w:fldChar w:fldCharType="end"/>
        </w:r>
        <w:r w:rsidRPr="00212BC7">
          <w:rPr>
            <w:rStyle w:val="Hyperlink"/>
            <w:noProof/>
          </w:rPr>
          <w:fldChar w:fldCharType="end"/>
        </w:r>
      </w:ins>
    </w:p>
    <w:p w:rsidR="00B10A9C" w:rsidRDefault="00B10A9C">
      <w:pPr>
        <w:pStyle w:val="TOC2"/>
        <w:rPr>
          <w:ins w:id="19" w:author="Author"/>
          <w:rFonts w:asciiTheme="minorHAnsi" w:eastAsiaTheme="minorEastAsia" w:hAnsiTheme="minorHAnsi" w:cstheme="minorBidi"/>
          <w:bCs w:val="0"/>
          <w:noProof/>
          <w:sz w:val="22"/>
          <w:szCs w:val="22"/>
        </w:rPr>
      </w:pPr>
      <w:ins w:id="20" w:author="Author">
        <w:r w:rsidRPr="00212BC7">
          <w:rPr>
            <w:rStyle w:val="Hyperlink"/>
            <w:noProof/>
          </w:rPr>
          <w:fldChar w:fldCharType="begin"/>
        </w:r>
        <w:r w:rsidRPr="00212BC7">
          <w:rPr>
            <w:rStyle w:val="Hyperlink"/>
            <w:noProof/>
          </w:rPr>
          <w:instrText xml:space="preserve"> </w:instrText>
        </w:r>
        <w:r>
          <w:rPr>
            <w:noProof/>
          </w:rPr>
          <w:instrText>HYPERLINK \l "_Toc456255116"</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1.4</w:t>
        </w:r>
        <w:r>
          <w:rPr>
            <w:rFonts w:asciiTheme="minorHAnsi" w:eastAsiaTheme="minorEastAsia" w:hAnsiTheme="minorHAnsi" w:cstheme="minorBidi"/>
            <w:bCs w:val="0"/>
            <w:noProof/>
            <w:sz w:val="22"/>
            <w:szCs w:val="22"/>
          </w:rPr>
          <w:tab/>
        </w:r>
        <w:r w:rsidRPr="00212BC7">
          <w:rPr>
            <w:rStyle w:val="Hyperlink"/>
            <w:noProof/>
          </w:rPr>
          <w:t>Definitions, Acronyms and Abbreviations</w:t>
        </w:r>
        <w:r>
          <w:rPr>
            <w:noProof/>
            <w:webHidden/>
          </w:rPr>
          <w:tab/>
        </w:r>
        <w:r>
          <w:rPr>
            <w:noProof/>
            <w:webHidden/>
          </w:rPr>
          <w:fldChar w:fldCharType="begin"/>
        </w:r>
        <w:r>
          <w:rPr>
            <w:noProof/>
            <w:webHidden/>
          </w:rPr>
          <w:instrText xml:space="preserve"> PAGEREF _Toc456255116 \h </w:instrText>
        </w:r>
        <w:r>
          <w:rPr>
            <w:noProof/>
            <w:webHidden/>
          </w:rPr>
        </w:r>
      </w:ins>
      <w:r>
        <w:rPr>
          <w:noProof/>
          <w:webHidden/>
        </w:rPr>
        <w:fldChar w:fldCharType="separate"/>
      </w:r>
      <w:ins w:id="21" w:author="Author">
        <w:r>
          <w:rPr>
            <w:noProof/>
            <w:webHidden/>
          </w:rPr>
          <w:t>7</w:t>
        </w:r>
        <w:r>
          <w:rPr>
            <w:noProof/>
            <w:webHidden/>
          </w:rPr>
          <w:fldChar w:fldCharType="end"/>
        </w:r>
        <w:r w:rsidRPr="00212BC7">
          <w:rPr>
            <w:rStyle w:val="Hyperlink"/>
            <w:noProof/>
          </w:rPr>
          <w:fldChar w:fldCharType="end"/>
        </w:r>
      </w:ins>
    </w:p>
    <w:p w:rsidR="00B10A9C" w:rsidRDefault="00B10A9C">
      <w:pPr>
        <w:pStyle w:val="TOC2"/>
        <w:rPr>
          <w:ins w:id="22" w:author="Author"/>
          <w:rFonts w:asciiTheme="minorHAnsi" w:eastAsiaTheme="minorEastAsia" w:hAnsiTheme="minorHAnsi" w:cstheme="minorBidi"/>
          <w:bCs w:val="0"/>
          <w:noProof/>
          <w:sz w:val="22"/>
          <w:szCs w:val="22"/>
        </w:rPr>
      </w:pPr>
      <w:ins w:id="23" w:author="Author">
        <w:r w:rsidRPr="00212BC7">
          <w:rPr>
            <w:rStyle w:val="Hyperlink"/>
            <w:noProof/>
          </w:rPr>
          <w:fldChar w:fldCharType="begin"/>
        </w:r>
        <w:r w:rsidRPr="00212BC7">
          <w:rPr>
            <w:rStyle w:val="Hyperlink"/>
            <w:noProof/>
          </w:rPr>
          <w:instrText xml:space="preserve"> </w:instrText>
        </w:r>
        <w:r>
          <w:rPr>
            <w:noProof/>
          </w:rPr>
          <w:instrText>HYPERLINK \l "_Toc456255117"</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1.5</w:t>
        </w:r>
        <w:r>
          <w:rPr>
            <w:rFonts w:asciiTheme="minorHAnsi" w:eastAsiaTheme="minorEastAsia" w:hAnsiTheme="minorHAnsi" w:cstheme="minorBidi"/>
            <w:bCs w:val="0"/>
            <w:noProof/>
            <w:sz w:val="22"/>
            <w:szCs w:val="22"/>
          </w:rPr>
          <w:tab/>
        </w:r>
        <w:r w:rsidRPr="00212BC7">
          <w:rPr>
            <w:rStyle w:val="Hyperlink"/>
            <w:noProof/>
          </w:rPr>
          <w:t>References</w:t>
        </w:r>
        <w:r>
          <w:rPr>
            <w:noProof/>
            <w:webHidden/>
          </w:rPr>
          <w:tab/>
        </w:r>
        <w:r>
          <w:rPr>
            <w:noProof/>
            <w:webHidden/>
          </w:rPr>
          <w:fldChar w:fldCharType="begin"/>
        </w:r>
        <w:r>
          <w:rPr>
            <w:noProof/>
            <w:webHidden/>
          </w:rPr>
          <w:instrText xml:space="preserve"> PAGEREF _Toc456255117 \h </w:instrText>
        </w:r>
        <w:r>
          <w:rPr>
            <w:noProof/>
            <w:webHidden/>
          </w:rPr>
        </w:r>
      </w:ins>
      <w:r>
        <w:rPr>
          <w:noProof/>
          <w:webHidden/>
        </w:rPr>
        <w:fldChar w:fldCharType="separate"/>
      </w:r>
      <w:ins w:id="24" w:author="Author">
        <w:r>
          <w:rPr>
            <w:noProof/>
            <w:webHidden/>
          </w:rPr>
          <w:t>10</w:t>
        </w:r>
        <w:r>
          <w:rPr>
            <w:noProof/>
            <w:webHidden/>
          </w:rPr>
          <w:fldChar w:fldCharType="end"/>
        </w:r>
        <w:r w:rsidRPr="00212BC7">
          <w:rPr>
            <w:rStyle w:val="Hyperlink"/>
            <w:noProof/>
          </w:rPr>
          <w:fldChar w:fldCharType="end"/>
        </w:r>
      </w:ins>
    </w:p>
    <w:p w:rsidR="00B10A9C" w:rsidRDefault="00B10A9C">
      <w:pPr>
        <w:pStyle w:val="TOC1"/>
        <w:rPr>
          <w:ins w:id="25" w:author="Author"/>
          <w:rFonts w:asciiTheme="minorHAnsi" w:eastAsiaTheme="minorEastAsia" w:hAnsiTheme="minorHAnsi" w:cstheme="minorBidi"/>
          <w:b w:val="0"/>
          <w:bCs w:val="0"/>
          <w:noProof/>
          <w:sz w:val="22"/>
          <w:szCs w:val="22"/>
        </w:rPr>
      </w:pPr>
      <w:ins w:id="26" w:author="Author">
        <w:r w:rsidRPr="00212BC7">
          <w:rPr>
            <w:rStyle w:val="Hyperlink"/>
            <w:noProof/>
          </w:rPr>
          <w:fldChar w:fldCharType="begin"/>
        </w:r>
        <w:r w:rsidRPr="00212BC7">
          <w:rPr>
            <w:rStyle w:val="Hyperlink"/>
            <w:noProof/>
          </w:rPr>
          <w:instrText xml:space="preserve"> </w:instrText>
        </w:r>
        <w:r>
          <w:rPr>
            <w:noProof/>
          </w:rPr>
          <w:instrText>HYPERLINK \l "_Toc456255118"</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2</w:t>
        </w:r>
        <w:r>
          <w:rPr>
            <w:rFonts w:asciiTheme="minorHAnsi" w:eastAsiaTheme="minorEastAsia" w:hAnsiTheme="minorHAnsi" w:cstheme="minorBidi"/>
            <w:b w:val="0"/>
            <w:bCs w:val="0"/>
            <w:noProof/>
            <w:sz w:val="22"/>
            <w:szCs w:val="22"/>
          </w:rPr>
          <w:tab/>
        </w:r>
        <w:r w:rsidRPr="00212BC7">
          <w:rPr>
            <w:rStyle w:val="Hyperlink"/>
            <w:noProof/>
          </w:rPr>
          <w:t>TEST ITEMS</w:t>
        </w:r>
        <w:r>
          <w:rPr>
            <w:noProof/>
            <w:webHidden/>
          </w:rPr>
          <w:tab/>
        </w:r>
        <w:r>
          <w:rPr>
            <w:noProof/>
            <w:webHidden/>
          </w:rPr>
          <w:fldChar w:fldCharType="begin"/>
        </w:r>
        <w:r>
          <w:rPr>
            <w:noProof/>
            <w:webHidden/>
          </w:rPr>
          <w:instrText xml:space="preserve"> PAGEREF _Toc456255118 \h </w:instrText>
        </w:r>
        <w:r>
          <w:rPr>
            <w:noProof/>
            <w:webHidden/>
          </w:rPr>
        </w:r>
      </w:ins>
      <w:r>
        <w:rPr>
          <w:noProof/>
          <w:webHidden/>
        </w:rPr>
        <w:fldChar w:fldCharType="separate"/>
      </w:r>
      <w:ins w:id="27" w:author="Author">
        <w:r>
          <w:rPr>
            <w:noProof/>
            <w:webHidden/>
          </w:rPr>
          <w:t>11</w:t>
        </w:r>
        <w:r>
          <w:rPr>
            <w:noProof/>
            <w:webHidden/>
          </w:rPr>
          <w:fldChar w:fldCharType="end"/>
        </w:r>
        <w:r w:rsidRPr="00212BC7">
          <w:rPr>
            <w:rStyle w:val="Hyperlink"/>
            <w:noProof/>
          </w:rPr>
          <w:fldChar w:fldCharType="end"/>
        </w:r>
      </w:ins>
    </w:p>
    <w:p w:rsidR="00B10A9C" w:rsidRDefault="00B10A9C">
      <w:pPr>
        <w:pStyle w:val="TOC1"/>
        <w:rPr>
          <w:ins w:id="28" w:author="Author"/>
          <w:rFonts w:asciiTheme="minorHAnsi" w:eastAsiaTheme="minorEastAsia" w:hAnsiTheme="minorHAnsi" w:cstheme="minorBidi"/>
          <w:b w:val="0"/>
          <w:bCs w:val="0"/>
          <w:noProof/>
          <w:sz w:val="22"/>
          <w:szCs w:val="22"/>
        </w:rPr>
      </w:pPr>
      <w:ins w:id="29" w:author="Author">
        <w:r w:rsidRPr="00212BC7">
          <w:rPr>
            <w:rStyle w:val="Hyperlink"/>
            <w:noProof/>
          </w:rPr>
          <w:fldChar w:fldCharType="begin"/>
        </w:r>
        <w:r w:rsidRPr="00212BC7">
          <w:rPr>
            <w:rStyle w:val="Hyperlink"/>
            <w:noProof/>
          </w:rPr>
          <w:instrText xml:space="preserve"> </w:instrText>
        </w:r>
        <w:r>
          <w:rPr>
            <w:noProof/>
          </w:rPr>
          <w:instrText>HYPERLINK \l "_Toc456255119"</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3</w:t>
        </w:r>
        <w:r>
          <w:rPr>
            <w:rFonts w:asciiTheme="minorHAnsi" w:eastAsiaTheme="minorEastAsia" w:hAnsiTheme="minorHAnsi" w:cstheme="minorBidi"/>
            <w:b w:val="0"/>
            <w:bCs w:val="0"/>
            <w:noProof/>
            <w:sz w:val="22"/>
            <w:szCs w:val="22"/>
          </w:rPr>
          <w:tab/>
        </w:r>
        <w:r w:rsidRPr="00212BC7">
          <w:rPr>
            <w:rStyle w:val="Hyperlink"/>
            <w:noProof/>
          </w:rPr>
          <w:t>FEATURES TO BE TESTED</w:t>
        </w:r>
        <w:r>
          <w:rPr>
            <w:noProof/>
            <w:webHidden/>
          </w:rPr>
          <w:tab/>
        </w:r>
        <w:r>
          <w:rPr>
            <w:noProof/>
            <w:webHidden/>
          </w:rPr>
          <w:fldChar w:fldCharType="begin"/>
        </w:r>
        <w:r>
          <w:rPr>
            <w:noProof/>
            <w:webHidden/>
          </w:rPr>
          <w:instrText xml:space="preserve"> PAGEREF _Toc456255119 \h </w:instrText>
        </w:r>
        <w:r>
          <w:rPr>
            <w:noProof/>
            <w:webHidden/>
          </w:rPr>
        </w:r>
      </w:ins>
      <w:r>
        <w:rPr>
          <w:noProof/>
          <w:webHidden/>
        </w:rPr>
        <w:fldChar w:fldCharType="separate"/>
      </w:r>
      <w:ins w:id="30" w:author="Author">
        <w:r>
          <w:rPr>
            <w:noProof/>
            <w:webHidden/>
          </w:rPr>
          <w:t>11</w:t>
        </w:r>
        <w:r>
          <w:rPr>
            <w:noProof/>
            <w:webHidden/>
          </w:rPr>
          <w:fldChar w:fldCharType="end"/>
        </w:r>
        <w:r w:rsidRPr="00212BC7">
          <w:rPr>
            <w:rStyle w:val="Hyperlink"/>
            <w:noProof/>
          </w:rPr>
          <w:fldChar w:fldCharType="end"/>
        </w:r>
      </w:ins>
    </w:p>
    <w:p w:rsidR="00B10A9C" w:rsidRDefault="00B10A9C">
      <w:pPr>
        <w:pStyle w:val="TOC1"/>
        <w:rPr>
          <w:ins w:id="31" w:author="Author"/>
          <w:rFonts w:asciiTheme="minorHAnsi" w:eastAsiaTheme="minorEastAsia" w:hAnsiTheme="minorHAnsi" w:cstheme="minorBidi"/>
          <w:b w:val="0"/>
          <w:bCs w:val="0"/>
          <w:noProof/>
          <w:sz w:val="22"/>
          <w:szCs w:val="22"/>
        </w:rPr>
      </w:pPr>
      <w:ins w:id="32" w:author="Author">
        <w:r w:rsidRPr="00212BC7">
          <w:rPr>
            <w:rStyle w:val="Hyperlink"/>
            <w:noProof/>
          </w:rPr>
          <w:fldChar w:fldCharType="begin"/>
        </w:r>
        <w:r w:rsidRPr="00212BC7">
          <w:rPr>
            <w:rStyle w:val="Hyperlink"/>
            <w:noProof/>
          </w:rPr>
          <w:instrText xml:space="preserve"> </w:instrText>
        </w:r>
        <w:r>
          <w:rPr>
            <w:noProof/>
          </w:rPr>
          <w:instrText>HYPERLINK \l "_Toc456255120"</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4</w:t>
        </w:r>
        <w:r>
          <w:rPr>
            <w:rFonts w:asciiTheme="minorHAnsi" w:eastAsiaTheme="minorEastAsia" w:hAnsiTheme="minorHAnsi" w:cstheme="minorBidi"/>
            <w:b w:val="0"/>
            <w:bCs w:val="0"/>
            <w:noProof/>
            <w:sz w:val="22"/>
            <w:szCs w:val="22"/>
          </w:rPr>
          <w:tab/>
        </w:r>
        <w:r w:rsidRPr="00212BC7">
          <w:rPr>
            <w:rStyle w:val="Hyperlink"/>
            <w:noProof/>
          </w:rPr>
          <w:t>FEATURES NOT TO BE TESTED</w:t>
        </w:r>
        <w:r>
          <w:rPr>
            <w:noProof/>
            <w:webHidden/>
          </w:rPr>
          <w:tab/>
        </w:r>
        <w:r>
          <w:rPr>
            <w:noProof/>
            <w:webHidden/>
          </w:rPr>
          <w:fldChar w:fldCharType="begin"/>
        </w:r>
        <w:r>
          <w:rPr>
            <w:noProof/>
            <w:webHidden/>
          </w:rPr>
          <w:instrText xml:space="preserve"> PAGEREF _Toc456255120 \h </w:instrText>
        </w:r>
        <w:r>
          <w:rPr>
            <w:noProof/>
            <w:webHidden/>
          </w:rPr>
        </w:r>
      </w:ins>
      <w:r>
        <w:rPr>
          <w:noProof/>
          <w:webHidden/>
        </w:rPr>
        <w:fldChar w:fldCharType="separate"/>
      </w:r>
      <w:ins w:id="33" w:author="Author">
        <w:r>
          <w:rPr>
            <w:noProof/>
            <w:webHidden/>
          </w:rPr>
          <w:t>12</w:t>
        </w:r>
        <w:r>
          <w:rPr>
            <w:noProof/>
            <w:webHidden/>
          </w:rPr>
          <w:fldChar w:fldCharType="end"/>
        </w:r>
        <w:r w:rsidRPr="00212BC7">
          <w:rPr>
            <w:rStyle w:val="Hyperlink"/>
            <w:noProof/>
          </w:rPr>
          <w:fldChar w:fldCharType="end"/>
        </w:r>
      </w:ins>
    </w:p>
    <w:p w:rsidR="00B10A9C" w:rsidRDefault="00B10A9C">
      <w:pPr>
        <w:pStyle w:val="TOC1"/>
        <w:rPr>
          <w:ins w:id="34" w:author="Author"/>
          <w:rFonts w:asciiTheme="minorHAnsi" w:eastAsiaTheme="minorEastAsia" w:hAnsiTheme="minorHAnsi" w:cstheme="minorBidi"/>
          <w:b w:val="0"/>
          <w:bCs w:val="0"/>
          <w:noProof/>
          <w:sz w:val="22"/>
          <w:szCs w:val="22"/>
        </w:rPr>
      </w:pPr>
      <w:ins w:id="35" w:author="Author">
        <w:r w:rsidRPr="00212BC7">
          <w:rPr>
            <w:rStyle w:val="Hyperlink"/>
            <w:noProof/>
          </w:rPr>
          <w:fldChar w:fldCharType="begin"/>
        </w:r>
        <w:r w:rsidRPr="00212BC7">
          <w:rPr>
            <w:rStyle w:val="Hyperlink"/>
            <w:noProof/>
          </w:rPr>
          <w:instrText xml:space="preserve"> </w:instrText>
        </w:r>
        <w:r>
          <w:rPr>
            <w:noProof/>
          </w:rPr>
          <w:instrText>HYPERLINK \l "_Toc456255121"</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5</w:t>
        </w:r>
        <w:r>
          <w:rPr>
            <w:rFonts w:asciiTheme="minorHAnsi" w:eastAsiaTheme="minorEastAsia" w:hAnsiTheme="minorHAnsi" w:cstheme="minorBidi"/>
            <w:b w:val="0"/>
            <w:bCs w:val="0"/>
            <w:noProof/>
            <w:sz w:val="22"/>
            <w:szCs w:val="22"/>
          </w:rPr>
          <w:tab/>
        </w:r>
        <w:r w:rsidRPr="00212BC7">
          <w:rPr>
            <w:rStyle w:val="Hyperlink"/>
            <w:noProof/>
          </w:rPr>
          <w:t>APPROACH</w:t>
        </w:r>
        <w:r>
          <w:rPr>
            <w:noProof/>
            <w:webHidden/>
          </w:rPr>
          <w:tab/>
        </w:r>
        <w:r>
          <w:rPr>
            <w:noProof/>
            <w:webHidden/>
          </w:rPr>
          <w:fldChar w:fldCharType="begin"/>
        </w:r>
        <w:r>
          <w:rPr>
            <w:noProof/>
            <w:webHidden/>
          </w:rPr>
          <w:instrText xml:space="preserve"> PAGEREF _Toc456255121 \h </w:instrText>
        </w:r>
        <w:r>
          <w:rPr>
            <w:noProof/>
            <w:webHidden/>
          </w:rPr>
        </w:r>
      </w:ins>
      <w:r>
        <w:rPr>
          <w:noProof/>
          <w:webHidden/>
        </w:rPr>
        <w:fldChar w:fldCharType="separate"/>
      </w:r>
      <w:ins w:id="36" w:author="Author">
        <w:r>
          <w:rPr>
            <w:noProof/>
            <w:webHidden/>
          </w:rPr>
          <w:t>13</w:t>
        </w:r>
        <w:r>
          <w:rPr>
            <w:noProof/>
            <w:webHidden/>
          </w:rPr>
          <w:fldChar w:fldCharType="end"/>
        </w:r>
        <w:r w:rsidRPr="00212BC7">
          <w:rPr>
            <w:rStyle w:val="Hyperlink"/>
            <w:noProof/>
          </w:rPr>
          <w:fldChar w:fldCharType="end"/>
        </w:r>
      </w:ins>
    </w:p>
    <w:p w:rsidR="00B10A9C" w:rsidRDefault="00B10A9C">
      <w:pPr>
        <w:pStyle w:val="TOC1"/>
        <w:rPr>
          <w:ins w:id="37" w:author="Author"/>
          <w:rFonts w:asciiTheme="minorHAnsi" w:eastAsiaTheme="minorEastAsia" w:hAnsiTheme="minorHAnsi" w:cstheme="minorBidi"/>
          <w:b w:val="0"/>
          <w:bCs w:val="0"/>
          <w:noProof/>
          <w:sz w:val="22"/>
          <w:szCs w:val="22"/>
        </w:rPr>
      </w:pPr>
      <w:ins w:id="38" w:author="Author">
        <w:r w:rsidRPr="00212BC7">
          <w:rPr>
            <w:rStyle w:val="Hyperlink"/>
            <w:noProof/>
          </w:rPr>
          <w:fldChar w:fldCharType="begin"/>
        </w:r>
        <w:r w:rsidRPr="00212BC7">
          <w:rPr>
            <w:rStyle w:val="Hyperlink"/>
            <w:noProof/>
          </w:rPr>
          <w:instrText xml:space="preserve"> </w:instrText>
        </w:r>
        <w:r>
          <w:rPr>
            <w:noProof/>
          </w:rPr>
          <w:instrText>HYPERLINK \l "_Toc456255122"</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6</w:t>
        </w:r>
        <w:r>
          <w:rPr>
            <w:rFonts w:asciiTheme="minorHAnsi" w:eastAsiaTheme="minorEastAsia" w:hAnsiTheme="minorHAnsi" w:cstheme="minorBidi"/>
            <w:b w:val="0"/>
            <w:bCs w:val="0"/>
            <w:noProof/>
            <w:sz w:val="22"/>
            <w:szCs w:val="22"/>
          </w:rPr>
          <w:tab/>
        </w:r>
        <w:r w:rsidRPr="00212BC7">
          <w:rPr>
            <w:rStyle w:val="Hyperlink"/>
            <w:noProof/>
          </w:rPr>
          <w:t>ITEM PASS/FAIL CRITERIA</w:t>
        </w:r>
        <w:r>
          <w:rPr>
            <w:noProof/>
            <w:webHidden/>
          </w:rPr>
          <w:tab/>
        </w:r>
        <w:r>
          <w:rPr>
            <w:noProof/>
            <w:webHidden/>
          </w:rPr>
          <w:fldChar w:fldCharType="begin"/>
        </w:r>
        <w:r>
          <w:rPr>
            <w:noProof/>
            <w:webHidden/>
          </w:rPr>
          <w:instrText xml:space="preserve"> PAGEREF _Toc456255122 \h </w:instrText>
        </w:r>
        <w:r>
          <w:rPr>
            <w:noProof/>
            <w:webHidden/>
          </w:rPr>
        </w:r>
      </w:ins>
      <w:r>
        <w:rPr>
          <w:noProof/>
          <w:webHidden/>
        </w:rPr>
        <w:fldChar w:fldCharType="separate"/>
      </w:r>
      <w:ins w:id="39" w:author="Author">
        <w:r>
          <w:rPr>
            <w:noProof/>
            <w:webHidden/>
          </w:rPr>
          <w:t>16</w:t>
        </w:r>
        <w:r>
          <w:rPr>
            <w:noProof/>
            <w:webHidden/>
          </w:rPr>
          <w:fldChar w:fldCharType="end"/>
        </w:r>
        <w:r w:rsidRPr="00212BC7">
          <w:rPr>
            <w:rStyle w:val="Hyperlink"/>
            <w:noProof/>
          </w:rPr>
          <w:fldChar w:fldCharType="end"/>
        </w:r>
      </w:ins>
    </w:p>
    <w:p w:rsidR="00B10A9C" w:rsidRDefault="00B10A9C">
      <w:pPr>
        <w:pStyle w:val="TOC1"/>
        <w:rPr>
          <w:ins w:id="40" w:author="Author"/>
          <w:rFonts w:asciiTheme="minorHAnsi" w:eastAsiaTheme="minorEastAsia" w:hAnsiTheme="minorHAnsi" w:cstheme="minorBidi"/>
          <w:b w:val="0"/>
          <w:bCs w:val="0"/>
          <w:noProof/>
          <w:sz w:val="22"/>
          <w:szCs w:val="22"/>
        </w:rPr>
      </w:pPr>
      <w:ins w:id="41" w:author="Author">
        <w:r w:rsidRPr="00212BC7">
          <w:rPr>
            <w:rStyle w:val="Hyperlink"/>
            <w:noProof/>
          </w:rPr>
          <w:fldChar w:fldCharType="begin"/>
        </w:r>
        <w:r w:rsidRPr="00212BC7">
          <w:rPr>
            <w:rStyle w:val="Hyperlink"/>
            <w:noProof/>
          </w:rPr>
          <w:instrText xml:space="preserve"> </w:instrText>
        </w:r>
        <w:r>
          <w:rPr>
            <w:noProof/>
          </w:rPr>
          <w:instrText>HYPERLINK \l "_Toc456255123"</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7</w:t>
        </w:r>
        <w:r>
          <w:rPr>
            <w:rFonts w:asciiTheme="minorHAnsi" w:eastAsiaTheme="minorEastAsia" w:hAnsiTheme="minorHAnsi" w:cstheme="minorBidi"/>
            <w:b w:val="0"/>
            <w:bCs w:val="0"/>
            <w:noProof/>
            <w:sz w:val="22"/>
            <w:szCs w:val="22"/>
          </w:rPr>
          <w:tab/>
        </w:r>
        <w:r w:rsidRPr="00212BC7">
          <w:rPr>
            <w:rStyle w:val="Hyperlink"/>
            <w:noProof/>
          </w:rPr>
          <w:t>SUSPENSION CRITERIA AND RESUMPTION REQUIREMENTS</w:t>
        </w:r>
        <w:r>
          <w:rPr>
            <w:noProof/>
            <w:webHidden/>
          </w:rPr>
          <w:tab/>
        </w:r>
        <w:r>
          <w:rPr>
            <w:noProof/>
            <w:webHidden/>
          </w:rPr>
          <w:fldChar w:fldCharType="begin"/>
        </w:r>
        <w:r>
          <w:rPr>
            <w:noProof/>
            <w:webHidden/>
          </w:rPr>
          <w:instrText xml:space="preserve"> PAGEREF _Toc456255123 \h </w:instrText>
        </w:r>
        <w:r>
          <w:rPr>
            <w:noProof/>
            <w:webHidden/>
          </w:rPr>
        </w:r>
      </w:ins>
      <w:r>
        <w:rPr>
          <w:noProof/>
          <w:webHidden/>
        </w:rPr>
        <w:fldChar w:fldCharType="separate"/>
      </w:r>
      <w:ins w:id="42" w:author="Author">
        <w:r>
          <w:rPr>
            <w:noProof/>
            <w:webHidden/>
          </w:rPr>
          <w:t>16</w:t>
        </w:r>
        <w:r>
          <w:rPr>
            <w:noProof/>
            <w:webHidden/>
          </w:rPr>
          <w:fldChar w:fldCharType="end"/>
        </w:r>
        <w:r w:rsidRPr="00212BC7">
          <w:rPr>
            <w:rStyle w:val="Hyperlink"/>
            <w:noProof/>
          </w:rPr>
          <w:fldChar w:fldCharType="end"/>
        </w:r>
      </w:ins>
    </w:p>
    <w:p w:rsidR="00B10A9C" w:rsidRDefault="00B10A9C">
      <w:pPr>
        <w:pStyle w:val="TOC1"/>
        <w:rPr>
          <w:ins w:id="43" w:author="Author"/>
          <w:rFonts w:asciiTheme="minorHAnsi" w:eastAsiaTheme="minorEastAsia" w:hAnsiTheme="minorHAnsi" w:cstheme="minorBidi"/>
          <w:b w:val="0"/>
          <w:bCs w:val="0"/>
          <w:noProof/>
          <w:sz w:val="22"/>
          <w:szCs w:val="22"/>
        </w:rPr>
      </w:pPr>
      <w:ins w:id="44" w:author="Author">
        <w:r w:rsidRPr="00212BC7">
          <w:rPr>
            <w:rStyle w:val="Hyperlink"/>
            <w:noProof/>
          </w:rPr>
          <w:fldChar w:fldCharType="begin"/>
        </w:r>
        <w:r w:rsidRPr="00212BC7">
          <w:rPr>
            <w:rStyle w:val="Hyperlink"/>
            <w:noProof/>
          </w:rPr>
          <w:instrText xml:space="preserve"> </w:instrText>
        </w:r>
        <w:r>
          <w:rPr>
            <w:noProof/>
          </w:rPr>
          <w:instrText>HYPERLINK \l "_Toc456255124"</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8</w:t>
        </w:r>
        <w:r>
          <w:rPr>
            <w:rFonts w:asciiTheme="minorHAnsi" w:eastAsiaTheme="minorEastAsia" w:hAnsiTheme="minorHAnsi" w:cstheme="minorBidi"/>
            <w:b w:val="0"/>
            <w:bCs w:val="0"/>
            <w:noProof/>
            <w:sz w:val="22"/>
            <w:szCs w:val="22"/>
          </w:rPr>
          <w:tab/>
        </w:r>
        <w:r w:rsidRPr="00212BC7">
          <w:rPr>
            <w:rStyle w:val="Hyperlink"/>
            <w:noProof/>
          </w:rPr>
          <w:t>TEST DELIVERABLES</w:t>
        </w:r>
        <w:r>
          <w:rPr>
            <w:noProof/>
            <w:webHidden/>
          </w:rPr>
          <w:tab/>
        </w:r>
        <w:r>
          <w:rPr>
            <w:noProof/>
            <w:webHidden/>
          </w:rPr>
          <w:fldChar w:fldCharType="begin"/>
        </w:r>
        <w:r>
          <w:rPr>
            <w:noProof/>
            <w:webHidden/>
          </w:rPr>
          <w:instrText xml:space="preserve"> PAGEREF _Toc456255124 \h </w:instrText>
        </w:r>
        <w:r>
          <w:rPr>
            <w:noProof/>
            <w:webHidden/>
          </w:rPr>
        </w:r>
      </w:ins>
      <w:r>
        <w:rPr>
          <w:noProof/>
          <w:webHidden/>
        </w:rPr>
        <w:fldChar w:fldCharType="separate"/>
      </w:r>
      <w:ins w:id="45" w:author="Author">
        <w:r>
          <w:rPr>
            <w:noProof/>
            <w:webHidden/>
          </w:rPr>
          <w:t>16</w:t>
        </w:r>
        <w:r>
          <w:rPr>
            <w:noProof/>
            <w:webHidden/>
          </w:rPr>
          <w:fldChar w:fldCharType="end"/>
        </w:r>
        <w:r w:rsidRPr="00212BC7">
          <w:rPr>
            <w:rStyle w:val="Hyperlink"/>
            <w:noProof/>
          </w:rPr>
          <w:fldChar w:fldCharType="end"/>
        </w:r>
      </w:ins>
    </w:p>
    <w:p w:rsidR="00B10A9C" w:rsidRDefault="00B10A9C">
      <w:pPr>
        <w:pStyle w:val="TOC1"/>
        <w:rPr>
          <w:ins w:id="46" w:author="Author"/>
          <w:rFonts w:asciiTheme="minorHAnsi" w:eastAsiaTheme="minorEastAsia" w:hAnsiTheme="minorHAnsi" w:cstheme="minorBidi"/>
          <w:b w:val="0"/>
          <w:bCs w:val="0"/>
          <w:noProof/>
          <w:sz w:val="22"/>
          <w:szCs w:val="22"/>
        </w:rPr>
      </w:pPr>
      <w:ins w:id="47" w:author="Author">
        <w:r w:rsidRPr="00212BC7">
          <w:rPr>
            <w:rStyle w:val="Hyperlink"/>
            <w:noProof/>
          </w:rPr>
          <w:fldChar w:fldCharType="begin"/>
        </w:r>
        <w:r w:rsidRPr="00212BC7">
          <w:rPr>
            <w:rStyle w:val="Hyperlink"/>
            <w:noProof/>
          </w:rPr>
          <w:instrText xml:space="preserve"> </w:instrText>
        </w:r>
        <w:r>
          <w:rPr>
            <w:noProof/>
          </w:rPr>
          <w:instrText>HYPERLINK \l "_Toc456255125"</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9</w:t>
        </w:r>
        <w:r>
          <w:rPr>
            <w:rFonts w:asciiTheme="minorHAnsi" w:eastAsiaTheme="minorEastAsia" w:hAnsiTheme="minorHAnsi" w:cstheme="minorBidi"/>
            <w:b w:val="0"/>
            <w:bCs w:val="0"/>
            <w:noProof/>
            <w:sz w:val="22"/>
            <w:szCs w:val="22"/>
          </w:rPr>
          <w:tab/>
        </w:r>
        <w:r w:rsidRPr="00212BC7">
          <w:rPr>
            <w:rStyle w:val="Hyperlink"/>
            <w:noProof/>
          </w:rPr>
          <w:t>TESTING TASKS</w:t>
        </w:r>
        <w:r>
          <w:rPr>
            <w:noProof/>
            <w:webHidden/>
          </w:rPr>
          <w:tab/>
        </w:r>
        <w:r>
          <w:rPr>
            <w:noProof/>
            <w:webHidden/>
          </w:rPr>
          <w:fldChar w:fldCharType="begin"/>
        </w:r>
        <w:r>
          <w:rPr>
            <w:noProof/>
            <w:webHidden/>
          </w:rPr>
          <w:instrText xml:space="preserve"> PAGEREF _Toc456255125 \h </w:instrText>
        </w:r>
        <w:r>
          <w:rPr>
            <w:noProof/>
            <w:webHidden/>
          </w:rPr>
        </w:r>
      </w:ins>
      <w:r>
        <w:rPr>
          <w:noProof/>
          <w:webHidden/>
        </w:rPr>
        <w:fldChar w:fldCharType="separate"/>
      </w:r>
      <w:ins w:id="48" w:author="Author">
        <w:r>
          <w:rPr>
            <w:noProof/>
            <w:webHidden/>
          </w:rPr>
          <w:t>16</w:t>
        </w:r>
        <w:r>
          <w:rPr>
            <w:noProof/>
            <w:webHidden/>
          </w:rPr>
          <w:fldChar w:fldCharType="end"/>
        </w:r>
        <w:r w:rsidRPr="00212BC7">
          <w:rPr>
            <w:rStyle w:val="Hyperlink"/>
            <w:noProof/>
          </w:rPr>
          <w:fldChar w:fldCharType="end"/>
        </w:r>
      </w:ins>
    </w:p>
    <w:p w:rsidR="00B10A9C" w:rsidRDefault="00B10A9C">
      <w:pPr>
        <w:pStyle w:val="TOC1"/>
        <w:rPr>
          <w:ins w:id="49" w:author="Author"/>
          <w:rFonts w:asciiTheme="minorHAnsi" w:eastAsiaTheme="minorEastAsia" w:hAnsiTheme="minorHAnsi" w:cstheme="minorBidi"/>
          <w:b w:val="0"/>
          <w:bCs w:val="0"/>
          <w:noProof/>
          <w:sz w:val="22"/>
          <w:szCs w:val="22"/>
        </w:rPr>
      </w:pPr>
      <w:ins w:id="50" w:author="Author">
        <w:r w:rsidRPr="00212BC7">
          <w:rPr>
            <w:rStyle w:val="Hyperlink"/>
            <w:noProof/>
          </w:rPr>
          <w:fldChar w:fldCharType="begin"/>
        </w:r>
        <w:r w:rsidRPr="00212BC7">
          <w:rPr>
            <w:rStyle w:val="Hyperlink"/>
            <w:noProof/>
          </w:rPr>
          <w:instrText xml:space="preserve"> </w:instrText>
        </w:r>
        <w:r>
          <w:rPr>
            <w:noProof/>
          </w:rPr>
          <w:instrText>HYPERLINK \l "_Toc456255126"</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10</w:t>
        </w:r>
        <w:r>
          <w:rPr>
            <w:rFonts w:asciiTheme="minorHAnsi" w:eastAsiaTheme="minorEastAsia" w:hAnsiTheme="minorHAnsi" w:cstheme="minorBidi"/>
            <w:b w:val="0"/>
            <w:bCs w:val="0"/>
            <w:noProof/>
            <w:sz w:val="22"/>
            <w:szCs w:val="22"/>
          </w:rPr>
          <w:tab/>
        </w:r>
        <w:r w:rsidRPr="00212BC7">
          <w:rPr>
            <w:rStyle w:val="Hyperlink"/>
            <w:noProof/>
          </w:rPr>
          <w:t>ENVIRONMENTAL NEEDS</w:t>
        </w:r>
        <w:r>
          <w:rPr>
            <w:noProof/>
            <w:webHidden/>
          </w:rPr>
          <w:tab/>
        </w:r>
        <w:r>
          <w:rPr>
            <w:noProof/>
            <w:webHidden/>
          </w:rPr>
          <w:fldChar w:fldCharType="begin"/>
        </w:r>
        <w:r>
          <w:rPr>
            <w:noProof/>
            <w:webHidden/>
          </w:rPr>
          <w:instrText xml:space="preserve"> PAGEREF _Toc456255126 \h </w:instrText>
        </w:r>
        <w:r>
          <w:rPr>
            <w:noProof/>
            <w:webHidden/>
          </w:rPr>
        </w:r>
      </w:ins>
      <w:r>
        <w:rPr>
          <w:noProof/>
          <w:webHidden/>
        </w:rPr>
        <w:fldChar w:fldCharType="separate"/>
      </w:r>
      <w:ins w:id="51" w:author="Author">
        <w:r>
          <w:rPr>
            <w:noProof/>
            <w:webHidden/>
          </w:rPr>
          <w:t>17</w:t>
        </w:r>
        <w:r>
          <w:rPr>
            <w:noProof/>
            <w:webHidden/>
          </w:rPr>
          <w:fldChar w:fldCharType="end"/>
        </w:r>
        <w:r w:rsidRPr="00212BC7">
          <w:rPr>
            <w:rStyle w:val="Hyperlink"/>
            <w:noProof/>
          </w:rPr>
          <w:fldChar w:fldCharType="end"/>
        </w:r>
      </w:ins>
    </w:p>
    <w:p w:rsidR="00B10A9C" w:rsidRDefault="00B10A9C">
      <w:pPr>
        <w:pStyle w:val="TOC1"/>
        <w:rPr>
          <w:ins w:id="52" w:author="Author"/>
          <w:rFonts w:asciiTheme="minorHAnsi" w:eastAsiaTheme="minorEastAsia" w:hAnsiTheme="minorHAnsi" w:cstheme="minorBidi"/>
          <w:b w:val="0"/>
          <w:bCs w:val="0"/>
          <w:noProof/>
          <w:sz w:val="22"/>
          <w:szCs w:val="22"/>
        </w:rPr>
      </w:pPr>
      <w:ins w:id="53" w:author="Author">
        <w:r w:rsidRPr="00212BC7">
          <w:rPr>
            <w:rStyle w:val="Hyperlink"/>
            <w:noProof/>
          </w:rPr>
          <w:fldChar w:fldCharType="begin"/>
        </w:r>
        <w:r w:rsidRPr="00212BC7">
          <w:rPr>
            <w:rStyle w:val="Hyperlink"/>
            <w:noProof/>
          </w:rPr>
          <w:instrText xml:space="preserve"> </w:instrText>
        </w:r>
        <w:r>
          <w:rPr>
            <w:noProof/>
          </w:rPr>
          <w:instrText>HYPERLINK \l "_Toc456255127"</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11</w:t>
        </w:r>
        <w:r>
          <w:rPr>
            <w:rFonts w:asciiTheme="minorHAnsi" w:eastAsiaTheme="minorEastAsia" w:hAnsiTheme="minorHAnsi" w:cstheme="minorBidi"/>
            <w:b w:val="0"/>
            <w:bCs w:val="0"/>
            <w:noProof/>
            <w:sz w:val="22"/>
            <w:szCs w:val="22"/>
          </w:rPr>
          <w:tab/>
        </w:r>
        <w:r w:rsidRPr="00212BC7">
          <w:rPr>
            <w:rStyle w:val="Hyperlink"/>
            <w:noProof/>
          </w:rPr>
          <w:t>RESPONSIBILITIES</w:t>
        </w:r>
        <w:r>
          <w:rPr>
            <w:noProof/>
            <w:webHidden/>
          </w:rPr>
          <w:tab/>
        </w:r>
        <w:r>
          <w:rPr>
            <w:noProof/>
            <w:webHidden/>
          </w:rPr>
          <w:fldChar w:fldCharType="begin"/>
        </w:r>
        <w:r>
          <w:rPr>
            <w:noProof/>
            <w:webHidden/>
          </w:rPr>
          <w:instrText xml:space="preserve"> PAGEREF _Toc456255127 \h </w:instrText>
        </w:r>
        <w:r>
          <w:rPr>
            <w:noProof/>
            <w:webHidden/>
          </w:rPr>
        </w:r>
      </w:ins>
      <w:r>
        <w:rPr>
          <w:noProof/>
          <w:webHidden/>
        </w:rPr>
        <w:fldChar w:fldCharType="separate"/>
      </w:r>
      <w:ins w:id="54" w:author="Author">
        <w:r>
          <w:rPr>
            <w:noProof/>
            <w:webHidden/>
          </w:rPr>
          <w:t>17</w:t>
        </w:r>
        <w:r>
          <w:rPr>
            <w:noProof/>
            <w:webHidden/>
          </w:rPr>
          <w:fldChar w:fldCharType="end"/>
        </w:r>
        <w:r w:rsidRPr="00212BC7">
          <w:rPr>
            <w:rStyle w:val="Hyperlink"/>
            <w:noProof/>
          </w:rPr>
          <w:fldChar w:fldCharType="end"/>
        </w:r>
      </w:ins>
    </w:p>
    <w:p w:rsidR="00B10A9C" w:rsidRDefault="00B10A9C">
      <w:pPr>
        <w:pStyle w:val="TOC1"/>
        <w:rPr>
          <w:ins w:id="55" w:author="Author"/>
          <w:rFonts w:asciiTheme="minorHAnsi" w:eastAsiaTheme="minorEastAsia" w:hAnsiTheme="minorHAnsi" w:cstheme="minorBidi"/>
          <w:b w:val="0"/>
          <w:bCs w:val="0"/>
          <w:noProof/>
          <w:sz w:val="22"/>
          <w:szCs w:val="22"/>
        </w:rPr>
      </w:pPr>
      <w:ins w:id="56" w:author="Author">
        <w:r w:rsidRPr="00212BC7">
          <w:rPr>
            <w:rStyle w:val="Hyperlink"/>
            <w:noProof/>
          </w:rPr>
          <w:fldChar w:fldCharType="begin"/>
        </w:r>
        <w:r w:rsidRPr="00212BC7">
          <w:rPr>
            <w:rStyle w:val="Hyperlink"/>
            <w:noProof/>
          </w:rPr>
          <w:instrText xml:space="preserve"> </w:instrText>
        </w:r>
        <w:r>
          <w:rPr>
            <w:noProof/>
          </w:rPr>
          <w:instrText>HYPERLINK \l "_Toc456255128"</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12</w:t>
        </w:r>
        <w:r>
          <w:rPr>
            <w:rFonts w:asciiTheme="minorHAnsi" w:eastAsiaTheme="minorEastAsia" w:hAnsiTheme="minorHAnsi" w:cstheme="minorBidi"/>
            <w:b w:val="0"/>
            <w:bCs w:val="0"/>
            <w:noProof/>
            <w:sz w:val="22"/>
            <w:szCs w:val="22"/>
          </w:rPr>
          <w:tab/>
        </w:r>
        <w:r w:rsidRPr="00212BC7">
          <w:rPr>
            <w:rStyle w:val="Hyperlink"/>
            <w:noProof/>
          </w:rPr>
          <w:t>STAFFING AND TRAINING NEEDS</w:t>
        </w:r>
        <w:r>
          <w:rPr>
            <w:noProof/>
            <w:webHidden/>
          </w:rPr>
          <w:tab/>
        </w:r>
        <w:r>
          <w:rPr>
            <w:noProof/>
            <w:webHidden/>
          </w:rPr>
          <w:fldChar w:fldCharType="begin"/>
        </w:r>
        <w:r>
          <w:rPr>
            <w:noProof/>
            <w:webHidden/>
          </w:rPr>
          <w:instrText xml:space="preserve"> PAGEREF _Toc456255128 \h </w:instrText>
        </w:r>
        <w:r>
          <w:rPr>
            <w:noProof/>
            <w:webHidden/>
          </w:rPr>
        </w:r>
      </w:ins>
      <w:r>
        <w:rPr>
          <w:noProof/>
          <w:webHidden/>
        </w:rPr>
        <w:fldChar w:fldCharType="separate"/>
      </w:r>
      <w:ins w:id="57" w:author="Author">
        <w:r>
          <w:rPr>
            <w:noProof/>
            <w:webHidden/>
          </w:rPr>
          <w:t>17</w:t>
        </w:r>
        <w:r>
          <w:rPr>
            <w:noProof/>
            <w:webHidden/>
          </w:rPr>
          <w:fldChar w:fldCharType="end"/>
        </w:r>
        <w:r w:rsidRPr="00212BC7">
          <w:rPr>
            <w:rStyle w:val="Hyperlink"/>
            <w:noProof/>
          </w:rPr>
          <w:fldChar w:fldCharType="end"/>
        </w:r>
      </w:ins>
    </w:p>
    <w:p w:rsidR="00B10A9C" w:rsidRDefault="00B10A9C">
      <w:pPr>
        <w:pStyle w:val="TOC1"/>
        <w:rPr>
          <w:ins w:id="58" w:author="Author"/>
          <w:rFonts w:asciiTheme="minorHAnsi" w:eastAsiaTheme="minorEastAsia" w:hAnsiTheme="minorHAnsi" w:cstheme="minorBidi"/>
          <w:b w:val="0"/>
          <w:bCs w:val="0"/>
          <w:noProof/>
          <w:sz w:val="22"/>
          <w:szCs w:val="22"/>
        </w:rPr>
      </w:pPr>
      <w:ins w:id="59" w:author="Author">
        <w:r w:rsidRPr="00212BC7">
          <w:rPr>
            <w:rStyle w:val="Hyperlink"/>
            <w:noProof/>
          </w:rPr>
          <w:fldChar w:fldCharType="begin"/>
        </w:r>
        <w:r w:rsidRPr="00212BC7">
          <w:rPr>
            <w:rStyle w:val="Hyperlink"/>
            <w:noProof/>
          </w:rPr>
          <w:instrText xml:space="preserve"> </w:instrText>
        </w:r>
        <w:r>
          <w:rPr>
            <w:noProof/>
          </w:rPr>
          <w:instrText>HYPERLINK \l "_Toc456255129"</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13</w:t>
        </w:r>
        <w:r>
          <w:rPr>
            <w:rFonts w:asciiTheme="minorHAnsi" w:eastAsiaTheme="minorEastAsia" w:hAnsiTheme="minorHAnsi" w:cstheme="minorBidi"/>
            <w:b w:val="0"/>
            <w:bCs w:val="0"/>
            <w:noProof/>
            <w:sz w:val="22"/>
            <w:szCs w:val="22"/>
          </w:rPr>
          <w:tab/>
        </w:r>
        <w:r w:rsidRPr="00212BC7">
          <w:rPr>
            <w:rStyle w:val="Hyperlink"/>
            <w:noProof/>
          </w:rPr>
          <w:t>SCHEDULE</w:t>
        </w:r>
        <w:r>
          <w:rPr>
            <w:noProof/>
            <w:webHidden/>
          </w:rPr>
          <w:tab/>
        </w:r>
        <w:r>
          <w:rPr>
            <w:noProof/>
            <w:webHidden/>
          </w:rPr>
          <w:fldChar w:fldCharType="begin"/>
        </w:r>
        <w:r>
          <w:rPr>
            <w:noProof/>
            <w:webHidden/>
          </w:rPr>
          <w:instrText xml:space="preserve"> PAGEREF _Toc456255129 \h </w:instrText>
        </w:r>
        <w:r>
          <w:rPr>
            <w:noProof/>
            <w:webHidden/>
          </w:rPr>
        </w:r>
      </w:ins>
      <w:r>
        <w:rPr>
          <w:noProof/>
          <w:webHidden/>
        </w:rPr>
        <w:fldChar w:fldCharType="separate"/>
      </w:r>
      <w:ins w:id="60" w:author="Author">
        <w:r>
          <w:rPr>
            <w:noProof/>
            <w:webHidden/>
          </w:rPr>
          <w:t>18</w:t>
        </w:r>
        <w:r>
          <w:rPr>
            <w:noProof/>
            <w:webHidden/>
          </w:rPr>
          <w:fldChar w:fldCharType="end"/>
        </w:r>
        <w:r w:rsidRPr="00212BC7">
          <w:rPr>
            <w:rStyle w:val="Hyperlink"/>
            <w:noProof/>
          </w:rPr>
          <w:fldChar w:fldCharType="end"/>
        </w:r>
      </w:ins>
    </w:p>
    <w:p w:rsidR="00B10A9C" w:rsidRDefault="00B10A9C">
      <w:pPr>
        <w:pStyle w:val="TOC1"/>
        <w:rPr>
          <w:ins w:id="61" w:author="Author"/>
          <w:rFonts w:asciiTheme="minorHAnsi" w:eastAsiaTheme="minorEastAsia" w:hAnsiTheme="minorHAnsi" w:cstheme="minorBidi"/>
          <w:b w:val="0"/>
          <w:bCs w:val="0"/>
          <w:noProof/>
          <w:sz w:val="22"/>
          <w:szCs w:val="22"/>
        </w:rPr>
      </w:pPr>
      <w:ins w:id="62" w:author="Author">
        <w:r w:rsidRPr="00212BC7">
          <w:rPr>
            <w:rStyle w:val="Hyperlink"/>
            <w:noProof/>
          </w:rPr>
          <w:fldChar w:fldCharType="begin"/>
        </w:r>
        <w:r w:rsidRPr="00212BC7">
          <w:rPr>
            <w:rStyle w:val="Hyperlink"/>
            <w:noProof/>
          </w:rPr>
          <w:instrText xml:space="preserve"> </w:instrText>
        </w:r>
        <w:r>
          <w:rPr>
            <w:noProof/>
          </w:rPr>
          <w:instrText>HYPERLINK \l "_Toc456255130"</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14</w:t>
        </w:r>
        <w:r>
          <w:rPr>
            <w:rFonts w:asciiTheme="minorHAnsi" w:eastAsiaTheme="minorEastAsia" w:hAnsiTheme="minorHAnsi" w:cstheme="minorBidi"/>
            <w:b w:val="0"/>
            <w:bCs w:val="0"/>
            <w:noProof/>
            <w:sz w:val="22"/>
            <w:szCs w:val="22"/>
          </w:rPr>
          <w:tab/>
        </w:r>
        <w:r w:rsidRPr="00212BC7">
          <w:rPr>
            <w:rStyle w:val="Hyperlink"/>
            <w:noProof/>
          </w:rPr>
          <w:t>RISKS AND CONTINGENCIES</w:t>
        </w:r>
        <w:r>
          <w:rPr>
            <w:noProof/>
            <w:webHidden/>
          </w:rPr>
          <w:tab/>
        </w:r>
        <w:r>
          <w:rPr>
            <w:noProof/>
            <w:webHidden/>
          </w:rPr>
          <w:fldChar w:fldCharType="begin"/>
        </w:r>
        <w:r>
          <w:rPr>
            <w:noProof/>
            <w:webHidden/>
          </w:rPr>
          <w:instrText xml:space="preserve"> PAGEREF _Toc456255130 \h </w:instrText>
        </w:r>
        <w:r>
          <w:rPr>
            <w:noProof/>
            <w:webHidden/>
          </w:rPr>
        </w:r>
      </w:ins>
      <w:r>
        <w:rPr>
          <w:noProof/>
          <w:webHidden/>
        </w:rPr>
        <w:fldChar w:fldCharType="separate"/>
      </w:r>
      <w:ins w:id="63" w:author="Author">
        <w:r>
          <w:rPr>
            <w:noProof/>
            <w:webHidden/>
          </w:rPr>
          <w:t>18</w:t>
        </w:r>
        <w:r>
          <w:rPr>
            <w:noProof/>
            <w:webHidden/>
          </w:rPr>
          <w:fldChar w:fldCharType="end"/>
        </w:r>
        <w:r w:rsidRPr="00212BC7">
          <w:rPr>
            <w:rStyle w:val="Hyperlink"/>
            <w:noProof/>
          </w:rPr>
          <w:fldChar w:fldCharType="end"/>
        </w:r>
      </w:ins>
    </w:p>
    <w:p w:rsidR="00B10A9C" w:rsidRDefault="00B10A9C">
      <w:pPr>
        <w:pStyle w:val="TOC1"/>
        <w:rPr>
          <w:ins w:id="64" w:author="Author"/>
          <w:rFonts w:asciiTheme="minorHAnsi" w:eastAsiaTheme="minorEastAsia" w:hAnsiTheme="minorHAnsi" w:cstheme="minorBidi"/>
          <w:b w:val="0"/>
          <w:bCs w:val="0"/>
          <w:noProof/>
          <w:sz w:val="22"/>
          <w:szCs w:val="22"/>
        </w:rPr>
      </w:pPr>
      <w:ins w:id="65" w:author="Author">
        <w:r w:rsidRPr="00212BC7">
          <w:rPr>
            <w:rStyle w:val="Hyperlink"/>
            <w:noProof/>
          </w:rPr>
          <w:fldChar w:fldCharType="begin"/>
        </w:r>
        <w:r w:rsidRPr="00212BC7">
          <w:rPr>
            <w:rStyle w:val="Hyperlink"/>
            <w:noProof/>
          </w:rPr>
          <w:instrText xml:space="preserve"> </w:instrText>
        </w:r>
        <w:r>
          <w:rPr>
            <w:noProof/>
          </w:rPr>
          <w:instrText>HYPERLINK \l "_Toc456255131"</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15</w:t>
        </w:r>
        <w:r>
          <w:rPr>
            <w:rFonts w:asciiTheme="minorHAnsi" w:eastAsiaTheme="minorEastAsia" w:hAnsiTheme="minorHAnsi" w:cstheme="minorBidi"/>
            <w:b w:val="0"/>
            <w:bCs w:val="0"/>
            <w:noProof/>
            <w:sz w:val="22"/>
            <w:szCs w:val="22"/>
          </w:rPr>
          <w:tab/>
        </w:r>
        <w:r w:rsidRPr="00212BC7">
          <w:rPr>
            <w:rStyle w:val="Hyperlink"/>
            <w:noProof/>
          </w:rPr>
          <w:t>APPROVALS</w:t>
        </w:r>
        <w:r>
          <w:rPr>
            <w:noProof/>
            <w:webHidden/>
          </w:rPr>
          <w:tab/>
        </w:r>
        <w:r>
          <w:rPr>
            <w:noProof/>
            <w:webHidden/>
          </w:rPr>
          <w:fldChar w:fldCharType="begin"/>
        </w:r>
        <w:r>
          <w:rPr>
            <w:noProof/>
            <w:webHidden/>
          </w:rPr>
          <w:instrText xml:space="preserve"> PAGEREF _Toc456255131 \h </w:instrText>
        </w:r>
        <w:r>
          <w:rPr>
            <w:noProof/>
            <w:webHidden/>
          </w:rPr>
        </w:r>
      </w:ins>
      <w:r>
        <w:rPr>
          <w:noProof/>
          <w:webHidden/>
        </w:rPr>
        <w:fldChar w:fldCharType="separate"/>
      </w:r>
      <w:ins w:id="66" w:author="Author">
        <w:r>
          <w:rPr>
            <w:noProof/>
            <w:webHidden/>
          </w:rPr>
          <w:t>18</w:t>
        </w:r>
        <w:r>
          <w:rPr>
            <w:noProof/>
            <w:webHidden/>
          </w:rPr>
          <w:fldChar w:fldCharType="end"/>
        </w:r>
        <w:r w:rsidRPr="00212BC7">
          <w:rPr>
            <w:rStyle w:val="Hyperlink"/>
            <w:noProof/>
          </w:rPr>
          <w:fldChar w:fldCharType="end"/>
        </w:r>
      </w:ins>
    </w:p>
    <w:p w:rsidR="00B10A9C" w:rsidRDefault="00B10A9C">
      <w:pPr>
        <w:pStyle w:val="TOC1"/>
        <w:rPr>
          <w:ins w:id="67" w:author="Author"/>
          <w:rFonts w:asciiTheme="minorHAnsi" w:eastAsiaTheme="minorEastAsia" w:hAnsiTheme="minorHAnsi" w:cstheme="minorBidi"/>
          <w:b w:val="0"/>
          <w:bCs w:val="0"/>
          <w:noProof/>
          <w:sz w:val="22"/>
          <w:szCs w:val="22"/>
        </w:rPr>
      </w:pPr>
      <w:ins w:id="68" w:author="Author">
        <w:r w:rsidRPr="00212BC7">
          <w:rPr>
            <w:rStyle w:val="Hyperlink"/>
            <w:noProof/>
          </w:rPr>
          <w:fldChar w:fldCharType="begin"/>
        </w:r>
        <w:r w:rsidRPr="00212BC7">
          <w:rPr>
            <w:rStyle w:val="Hyperlink"/>
            <w:noProof/>
          </w:rPr>
          <w:instrText xml:space="preserve"> </w:instrText>
        </w:r>
        <w:r>
          <w:rPr>
            <w:noProof/>
          </w:rPr>
          <w:instrText>HYPERLINK \l "_Toc456255132"</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noProof/>
          </w:rPr>
          <w:t>16</w:t>
        </w:r>
        <w:r>
          <w:rPr>
            <w:rFonts w:asciiTheme="minorHAnsi" w:eastAsiaTheme="minorEastAsia" w:hAnsiTheme="minorHAnsi" w:cstheme="minorBidi"/>
            <w:b w:val="0"/>
            <w:bCs w:val="0"/>
            <w:noProof/>
            <w:sz w:val="22"/>
            <w:szCs w:val="22"/>
          </w:rPr>
          <w:tab/>
        </w:r>
        <w:r w:rsidRPr="00212BC7">
          <w:rPr>
            <w:rStyle w:val="Hyperlink"/>
            <w:noProof/>
          </w:rPr>
          <w:t>APPENDICES</w:t>
        </w:r>
        <w:r>
          <w:rPr>
            <w:noProof/>
            <w:webHidden/>
          </w:rPr>
          <w:tab/>
        </w:r>
        <w:r>
          <w:rPr>
            <w:noProof/>
            <w:webHidden/>
          </w:rPr>
          <w:fldChar w:fldCharType="begin"/>
        </w:r>
        <w:r>
          <w:rPr>
            <w:noProof/>
            <w:webHidden/>
          </w:rPr>
          <w:instrText xml:space="preserve"> PAGEREF _Toc456255132 \h </w:instrText>
        </w:r>
        <w:r>
          <w:rPr>
            <w:noProof/>
            <w:webHidden/>
          </w:rPr>
        </w:r>
      </w:ins>
      <w:r>
        <w:rPr>
          <w:noProof/>
          <w:webHidden/>
        </w:rPr>
        <w:fldChar w:fldCharType="separate"/>
      </w:r>
      <w:ins w:id="69" w:author="Author">
        <w:r>
          <w:rPr>
            <w:noProof/>
            <w:webHidden/>
          </w:rPr>
          <w:t>19</w:t>
        </w:r>
        <w:r>
          <w:rPr>
            <w:noProof/>
            <w:webHidden/>
          </w:rPr>
          <w:fldChar w:fldCharType="end"/>
        </w:r>
        <w:r w:rsidRPr="00212BC7">
          <w:rPr>
            <w:rStyle w:val="Hyperlink"/>
            <w:noProof/>
          </w:rPr>
          <w:fldChar w:fldCharType="end"/>
        </w:r>
      </w:ins>
    </w:p>
    <w:p w:rsidR="00B10A9C" w:rsidRDefault="00B10A9C">
      <w:pPr>
        <w:pStyle w:val="TOC2"/>
        <w:rPr>
          <w:ins w:id="70" w:author="Author"/>
          <w:rFonts w:asciiTheme="minorHAnsi" w:eastAsiaTheme="minorEastAsia" w:hAnsiTheme="minorHAnsi" w:cstheme="minorBidi"/>
          <w:bCs w:val="0"/>
          <w:noProof/>
          <w:sz w:val="22"/>
          <w:szCs w:val="22"/>
        </w:rPr>
      </w:pPr>
      <w:ins w:id="71" w:author="Author">
        <w:r w:rsidRPr="00212BC7">
          <w:rPr>
            <w:rStyle w:val="Hyperlink"/>
            <w:noProof/>
          </w:rPr>
          <w:fldChar w:fldCharType="begin"/>
        </w:r>
        <w:r w:rsidRPr="00212BC7">
          <w:rPr>
            <w:rStyle w:val="Hyperlink"/>
            <w:noProof/>
          </w:rPr>
          <w:instrText xml:space="preserve"> </w:instrText>
        </w:r>
        <w:r>
          <w:rPr>
            <w:noProof/>
          </w:rPr>
          <w:instrText>HYPERLINK \l "_Toc456255133"</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16.1</w:t>
        </w:r>
        <w:r>
          <w:rPr>
            <w:rFonts w:asciiTheme="minorHAnsi" w:eastAsiaTheme="minorEastAsia" w:hAnsiTheme="minorHAnsi" w:cstheme="minorBidi"/>
            <w:bCs w:val="0"/>
            <w:noProof/>
            <w:sz w:val="22"/>
            <w:szCs w:val="22"/>
          </w:rPr>
          <w:tab/>
        </w:r>
        <w:r w:rsidRPr="00212BC7">
          <w:rPr>
            <w:rStyle w:val="Hyperlink"/>
            <w:noProof/>
          </w:rPr>
          <w:t>FPUI Library Requirements to Validation Description Matrix</w:t>
        </w:r>
        <w:r>
          <w:rPr>
            <w:noProof/>
            <w:webHidden/>
          </w:rPr>
          <w:tab/>
        </w:r>
        <w:r>
          <w:rPr>
            <w:noProof/>
            <w:webHidden/>
          </w:rPr>
          <w:fldChar w:fldCharType="begin"/>
        </w:r>
        <w:r>
          <w:rPr>
            <w:noProof/>
            <w:webHidden/>
          </w:rPr>
          <w:instrText xml:space="preserve"> PAGEREF _Toc456255133 \h </w:instrText>
        </w:r>
        <w:r>
          <w:rPr>
            <w:noProof/>
            <w:webHidden/>
          </w:rPr>
        </w:r>
      </w:ins>
      <w:r>
        <w:rPr>
          <w:noProof/>
          <w:webHidden/>
        </w:rPr>
        <w:fldChar w:fldCharType="separate"/>
      </w:r>
      <w:ins w:id="72" w:author="Author">
        <w:r>
          <w:rPr>
            <w:noProof/>
            <w:webHidden/>
          </w:rPr>
          <w:t>19</w:t>
        </w:r>
        <w:r>
          <w:rPr>
            <w:noProof/>
            <w:webHidden/>
          </w:rPr>
          <w:fldChar w:fldCharType="end"/>
        </w:r>
        <w:r w:rsidRPr="00212BC7">
          <w:rPr>
            <w:rStyle w:val="Hyperlink"/>
            <w:noProof/>
          </w:rPr>
          <w:fldChar w:fldCharType="end"/>
        </w:r>
      </w:ins>
    </w:p>
    <w:p w:rsidR="00B10A9C" w:rsidRDefault="00B10A9C">
      <w:pPr>
        <w:pStyle w:val="TOC2"/>
        <w:rPr>
          <w:ins w:id="73" w:author="Author"/>
          <w:rFonts w:asciiTheme="minorHAnsi" w:eastAsiaTheme="minorEastAsia" w:hAnsiTheme="minorHAnsi" w:cstheme="minorBidi"/>
          <w:bCs w:val="0"/>
          <w:noProof/>
          <w:sz w:val="22"/>
          <w:szCs w:val="22"/>
        </w:rPr>
      </w:pPr>
      <w:ins w:id="74" w:author="Author">
        <w:r w:rsidRPr="00212BC7">
          <w:rPr>
            <w:rStyle w:val="Hyperlink"/>
            <w:noProof/>
          </w:rPr>
          <w:fldChar w:fldCharType="begin"/>
        </w:r>
        <w:r w:rsidRPr="00212BC7">
          <w:rPr>
            <w:rStyle w:val="Hyperlink"/>
            <w:noProof/>
          </w:rPr>
          <w:instrText xml:space="preserve"> </w:instrText>
        </w:r>
        <w:r>
          <w:rPr>
            <w:noProof/>
          </w:rPr>
          <w:instrText>HYPERLINK \l "_Toc456255134"</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16.2</w:t>
        </w:r>
        <w:r>
          <w:rPr>
            <w:rFonts w:asciiTheme="minorHAnsi" w:eastAsiaTheme="minorEastAsia" w:hAnsiTheme="minorHAnsi" w:cstheme="minorBidi"/>
            <w:bCs w:val="0"/>
            <w:noProof/>
            <w:sz w:val="22"/>
            <w:szCs w:val="22"/>
          </w:rPr>
          <w:tab/>
        </w:r>
        <w:r w:rsidRPr="00212BC7">
          <w:rPr>
            <w:rStyle w:val="Hyperlink"/>
            <w:noProof/>
          </w:rPr>
          <w:t>FIO Library Requirements to Validation Description Matrix</w:t>
        </w:r>
        <w:r>
          <w:rPr>
            <w:noProof/>
            <w:webHidden/>
          </w:rPr>
          <w:tab/>
        </w:r>
        <w:r>
          <w:rPr>
            <w:noProof/>
            <w:webHidden/>
          </w:rPr>
          <w:fldChar w:fldCharType="begin"/>
        </w:r>
        <w:r>
          <w:rPr>
            <w:noProof/>
            <w:webHidden/>
          </w:rPr>
          <w:instrText xml:space="preserve"> PAGEREF _Toc456255134 \h </w:instrText>
        </w:r>
        <w:r>
          <w:rPr>
            <w:noProof/>
            <w:webHidden/>
          </w:rPr>
        </w:r>
      </w:ins>
      <w:r>
        <w:rPr>
          <w:noProof/>
          <w:webHidden/>
        </w:rPr>
        <w:fldChar w:fldCharType="separate"/>
      </w:r>
      <w:ins w:id="75" w:author="Author">
        <w:r>
          <w:rPr>
            <w:noProof/>
            <w:webHidden/>
          </w:rPr>
          <w:t>82</w:t>
        </w:r>
        <w:r>
          <w:rPr>
            <w:noProof/>
            <w:webHidden/>
          </w:rPr>
          <w:fldChar w:fldCharType="end"/>
        </w:r>
        <w:r w:rsidRPr="00212BC7">
          <w:rPr>
            <w:rStyle w:val="Hyperlink"/>
            <w:noProof/>
          </w:rPr>
          <w:fldChar w:fldCharType="end"/>
        </w:r>
      </w:ins>
    </w:p>
    <w:p w:rsidR="00B10A9C" w:rsidRDefault="00B10A9C">
      <w:pPr>
        <w:pStyle w:val="TOC2"/>
        <w:rPr>
          <w:ins w:id="76" w:author="Author"/>
          <w:rFonts w:asciiTheme="minorHAnsi" w:eastAsiaTheme="minorEastAsia" w:hAnsiTheme="minorHAnsi" w:cstheme="minorBidi"/>
          <w:bCs w:val="0"/>
          <w:noProof/>
          <w:sz w:val="22"/>
          <w:szCs w:val="22"/>
        </w:rPr>
      </w:pPr>
      <w:ins w:id="77" w:author="Author">
        <w:r w:rsidRPr="00212BC7">
          <w:rPr>
            <w:rStyle w:val="Hyperlink"/>
            <w:noProof/>
          </w:rPr>
          <w:fldChar w:fldCharType="begin"/>
        </w:r>
        <w:r w:rsidRPr="00212BC7">
          <w:rPr>
            <w:rStyle w:val="Hyperlink"/>
            <w:noProof/>
          </w:rPr>
          <w:instrText xml:space="preserve"> </w:instrText>
        </w:r>
        <w:r>
          <w:rPr>
            <w:noProof/>
          </w:rPr>
          <w:instrText>HYPERLINK \l "_Toc456255135"</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16.3</w:t>
        </w:r>
        <w:r>
          <w:rPr>
            <w:rFonts w:asciiTheme="minorHAnsi" w:eastAsiaTheme="minorEastAsia" w:hAnsiTheme="minorHAnsi" w:cstheme="minorBidi"/>
            <w:bCs w:val="0"/>
            <w:noProof/>
            <w:sz w:val="22"/>
            <w:szCs w:val="22"/>
          </w:rPr>
          <w:tab/>
        </w:r>
        <w:r w:rsidRPr="00212BC7">
          <w:rPr>
            <w:rStyle w:val="Hyperlink"/>
            <w:noProof/>
          </w:rPr>
          <w:t>TOD Library Requirements to Validation Description Matrix</w:t>
        </w:r>
        <w:r>
          <w:rPr>
            <w:noProof/>
            <w:webHidden/>
          </w:rPr>
          <w:tab/>
        </w:r>
        <w:r>
          <w:rPr>
            <w:noProof/>
            <w:webHidden/>
          </w:rPr>
          <w:fldChar w:fldCharType="begin"/>
        </w:r>
        <w:r>
          <w:rPr>
            <w:noProof/>
            <w:webHidden/>
          </w:rPr>
          <w:instrText xml:space="preserve"> PAGEREF _Toc456255135 \h </w:instrText>
        </w:r>
        <w:r>
          <w:rPr>
            <w:noProof/>
            <w:webHidden/>
          </w:rPr>
        </w:r>
      </w:ins>
      <w:r>
        <w:rPr>
          <w:noProof/>
          <w:webHidden/>
        </w:rPr>
        <w:fldChar w:fldCharType="separate"/>
      </w:r>
      <w:ins w:id="78" w:author="Author">
        <w:r>
          <w:rPr>
            <w:noProof/>
            <w:webHidden/>
          </w:rPr>
          <w:t>126</w:t>
        </w:r>
        <w:r>
          <w:rPr>
            <w:noProof/>
            <w:webHidden/>
          </w:rPr>
          <w:fldChar w:fldCharType="end"/>
        </w:r>
        <w:r w:rsidRPr="00212BC7">
          <w:rPr>
            <w:rStyle w:val="Hyperlink"/>
            <w:noProof/>
          </w:rPr>
          <w:fldChar w:fldCharType="end"/>
        </w:r>
      </w:ins>
    </w:p>
    <w:p w:rsidR="00B10A9C" w:rsidRDefault="00B10A9C">
      <w:pPr>
        <w:pStyle w:val="TOC2"/>
        <w:rPr>
          <w:ins w:id="79" w:author="Author"/>
          <w:rFonts w:asciiTheme="minorHAnsi" w:eastAsiaTheme="minorEastAsia" w:hAnsiTheme="minorHAnsi" w:cstheme="minorBidi"/>
          <w:bCs w:val="0"/>
          <w:noProof/>
          <w:sz w:val="22"/>
          <w:szCs w:val="22"/>
        </w:rPr>
      </w:pPr>
      <w:ins w:id="80" w:author="Author">
        <w:r w:rsidRPr="00212BC7">
          <w:rPr>
            <w:rStyle w:val="Hyperlink"/>
            <w:noProof/>
          </w:rPr>
          <w:fldChar w:fldCharType="begin"/>
        </w:r>
        <w:r w:rsidRPr="00212BC7">
          <w:rPr>
            <w:rStyle w:val="Hyperlink"/>
            <w:noProof/>
          </w:rPr>
          <w:instrText xml:space="preserve"> </w:instrText>
        </w:r>
        <w:r>
          <w:rPr>
            <w:noProof/>
          </w:rPr>
          <w:instrText>HYPERLINK \l "_Toc456255136"</w:instrText>
        </w:r>
        <w:r w:rsidRPr="00212BC7">
          <w:rPr>
            <w:rStyle w:val="Hyperlink"/>
            <w:noProof/>
          </w:rPr>
          <w:instrText xml:space="preserve"> </w:instrText>
        </w:r>
        <w:r w:rsidRPr="00212BC7">
          <w:rPr>
            <w:rStyle w:val="Hyperlink"/>
            <w:noProof/>
          </w:rPr>
        </w:r>
        <w:r w:rsidRPr="00212BC7">
          <w:rPr>
            <w:rStyle w:val="Hyperlink"/>
            <w:noProof/>
          </w:rPr>
          <w:fldChar w:fldCharType="separate"/>
        </w:r>
        <w:r w:rsidRPr="00212BC7">
          <w:rPr>
            <w:rStyle w:val="Hyperlink"/>
            <w:b/>
            <w:noProof/>
          </w:rPr>
          <w:t>16.4</w:t>
        </w:r>
        <w:r>
          <w:rPr>
            <w:rFonts w:asciiTheme="minorHAnsi" w:eastAsiaTheme="minorEastAsia" w:hAnsiTheme="minorHAnsi" w:cstheme="minorBidi"/>
            <w:bCs w:val="0"/>
            <w:noProof/>
            <w:sz w:val="22"/>
            <w:szCs w:val="22"/>
          </w:rPr>
          <w:tab/>
        </w:r>
        <w:r w:rsidRPr="00212BC7">
          <w:rPr>
            <w:rStyle w:val="Hyperlink"/>
            <w:noProof/>
          </w:rPr>
          <w:t>APIRI Test Design Specifications</w:t>
        </w:r>
        <w:r>
          <w:rPr>
            <w:noProof/>
            <w:webHidden/>
          </w:rPr>
          <w:tab/>
        </w:r>
        <w:r>
          <w:rPr>
            <w:noProof/>
            <w:webHidden/>
          </w:rPr>
          <w:fldChar w:fldCharType="begin"/>
        </w:r>
        <w:r>
          <w:rPr>
            <w:noProof/>
            <w:webHidden/>
          </w:rPr>
          <w:instrText xml:space="preserve"> PAGEREF _Toc456255136 \h </w:instrText>
        </w:r>
        <w:r>
          <w:rPr>
            <w:noProof/>
            <w:webHidden/>
          </w:rPr>
        </w:r>
      </w:ins>
      <w:r>
        <w:rPr>
          <w:noProof/>
          <w:webHidden/>
        </w:rPr>
        <w:fldChar w:fldCharType="separate"/>
      </w:r>
      <w:ins w:id="81" w:author="Author">
        <w:r>
          <w:rPr>
            <w:noProof/>
            <w:webHidden/>
          </w:rPr>
          <w:t>127</w:t>
        </w:r>
        <w:r>
          <w:rPr>
            <w:noProof/>
            <w:webHidden/>
          </w:rPr>
          <w:fldChar w:fldCharType="end"/>
        </w:r>
        <w:r w:rsidRPr="00212BC7">
          <w:rPr>
            <w:rStyle w:val="Hyperlink"/>
            <w:noProof/>
          </w:rPr>
          <w:fldChar w:fldCharType="end"/>
        </w:r>
      </w:ins>
    </w:p>
    <w:p w:rsidR="00CD7392" w:rsidDel="00B10A9C" w:rsidRDefault="00CD7392">
      <w:pPr>
        <w:pStyle w:val="TOC1"/>
        <w:rPr>
          <w:del w:id="82" w:author="Author"/>
          <w:rFonts w:asciiTheme="minorHAnsi" w:eastAsiaTheme="minorEastAsia" w:hAnsiTheme="minorHAnsi" w:cstheme="minorBidi"/>
          <w:b w:val="0"/>
          <w:bCs w:val="0"/>
          <w:noProof/>
          <w:sz w:val="22"/>
          <w:szCs w:val="22"/>
        </w:rPr>
      </w:pPr>
      <w:del w:id="83" w:author="Author">
        <w:r w:rsidRPr="00FB4979" w:rsidDel="00B10A9C">
          <w:rPr>
            <w:noProof/>
            <w:rPrChange w:id="84" w:author="Author">
              <w:rPr>
                <w:rStyle w:val="Hyperlink"/>
                <w:noProof/>
              </w:rPr>
            </w:rPrChange>
          </w:rPr>
          <w:delText>1</w:delText>
        </w:r>
        <w:r w:rsidDel="00B10A9C">
          <w:rPr>
            <w:rFonts w:asciiTheme="minorHAnsi" w:eastAsiaTheme="minorEastAsia" w:hAnsiTheme="minorHAnsi" w:cstheme="minorBidi"/>
            <w:b w:val="0"/>
            <w:bCs w:val="0"/>
            <w:noProof/>
            <w:sz w:val="22"/>
            <w:szCs w:val="22"/>
          </w:rPr>
          <w:tab/>
        </w:r>
        <w:r w:rsidRPr="00FB4979" w:rsidDel="00B10A9C">
          <w:rPr>
            <w:noProof/>
            <w:rPrChange w:id="85" w:author="Author">
              <w:rPr>
                <w:rStyle w:val="Hyperlink"/>
                <w:noProof/>
              </w:rPr>
            </w:rPrChange>
          </w:rPr>
          <w:delText>INTRODUCTION</w:delText>
        </w:r>
        <w:r w:rsidDel="00B10A9C">
          <w:rPr>
            <w:noProof/>
            <w:webHidden/>
          </w:rPr>
          <w:tab/>
        </w:r>
        <w:r w:rsidR="00B10A9C" w:rsidDel="00B10A9C">
          <w:rPr>
            <w:noProof/>
            <w:webHidden/>
          </w:rPr>
          <w:delText>5</w:delText>
        </w:r>
      </w:del>
    </w:p>
    <w:p w:rsidR="00CD7392" w:rsidDel="00B10A9C" w:rsidRDefault="00CD7392">
      <w:pPr>
        <w:pStyle w:val="TOC2"/>
        <w:rPr>
          <w:del w:id="86" w:author="Author"/>
          <w:rFonts w:asciiTheme="minorHAnsi" w:eastAsiaTheme="minorEastAsia" w:hAnsiTheme="minorHAnsi" w:cstheme="minorBidi"/>
          <w:bCs w:val="0"/>
          <w:noProof/>
          <w:sz w:val="22"/>
          <w:szCs w:val="22"/>
        </w:rPr>
      </w:pPr>
      <w:del w:id="87" w:author="Author">
        <w:r w:rsidRPr="00FB4979" w:rsidDel="00B10A9C">
          <w:rPr>
            <w:b/>
            <w:noProof/>
            <w:rPrChange w:id="88" w:author="Author">
              <w:rPr>
                <w:rStyle w:val="Hyperlink"/>
                <w:b/>
                <w:noProof/>
              </w:rPr>
            </w:rPrChange>
          </w:rPr>
          <w:delText>1.1</w:delText>
        </w:r>
        <w:r w:rsidDel="00B10A9C">
          <w:rPr>
            <w:rFonts w:asciiTheme="minorHAnsi" w:eastAsiaTheme="minorEastAsia" w:hAnsiTheme="minorHAnsi" w:cstheme="minorBidi"/>
            <w:bCs w:val="0"/>
            <w:noProof/>
            <w:sz w:val="22"/>
            <w:szCs w:val="22"/>
          </w:rPr>
          <w:tab/>
        </w:r>
        <w:r w:rsidRPr="00FB4979" w:rsidDel="00B10A9C">
          <w:rPr>
            <w:noProof/>
            <w:rPrChange w:id="89" w:author="Author">
              <w:rPr>
                <w:rStyle w:val="Hyperlink"/>
                <w:noProof/>
              </w:rPr>
            </w:rPrChange>
          </w:rPr>
          <w:delText>Purpose</w:delText>
        </w:r>
        <w:r w:rsidDel="00B10A9C">
          <w:rPr>
            <w:noProof/>
            <w:webHidden/>
          </w:rPr>
          <w:tab/>
        </w:r>
        <w:r w:rsidR="00B10A9C" w:rsidDel="00B10A9C">
          <w:rPr>
            <w:noProof/>
            <w:webHidden/>
          </w:rPr>
          <w:delText>5</w:delText>
        </w:r>
      </w:del>
    </w:p>
    <w:p w:rsidR="00CD7392" w:rsidDel="00B10A9C" w:rsidRDefault="00CD7392">
      <w:pPr>
        <w:pStyle w:val="TOC2"/>
        <w:rPr>
          <w:del w:id="90" w:author="Author"/>
          <w:rFonts w:asciiTheme="minorHAnsi" w:eastAsiaTheme="minorEastAsia" w:hAnsiTheme="minorHAnsi" w:cstheme="minorBidi"/>
          <w:bCs w:val="0"/>
          <w:noProof/>
          <w:sz w:val="22"/>
          <w:szCs w:val="22"/>
        </w:rPr>
      </w:pPr>
      <w:del w:id="91" w:author="Author">
        <w:r w:rsidRPr="00FB4979" w:rsidDel="00B10A9C">
          <w:rPr>
            <w:b/>
            <w:noProof/>
            <w:rPrChange w:id="92" w:author="Author">
              <w:rPr>
                <w:rStyle w:val="Hyperlink"/>
                <w:b/>
                <w:noProof/>
              </w:rPr>
            </w:rPrChange>
          </w:rPr>
          <w:delText>1.2</w:delText>
        </w:r>
        <w:r w:rsidDel="00B10A9C">
          <w:rPr>
            <w:rFonts w:asciiTheme="minorHAnsi" w:eastAsiaTheme="minorEastAsia" w:hAnsiTheme="minorHAnsi" w:cstheme="minorBidi"/>
            <w:bCs w:val="0"/>
            <w:noProof/>
            <w:sz w:val="22"/>
            <w:szCs w:val="22"/>
          </w:rPr>
          <w:tab/>
        </w:r>
        <w:r w:rsidRPr="00FB4979" w:rsidDel="00B10A9C">
          <w:rPr>
            <w:noProof/>
            <w:rPrChange w:id="93" w:author="Author">
              <w:rPr>
                <w:rStyle w:val="Hyperlink"/>
                <w:noProof/>
              </w:rPr>
            </w:rPrChange>
          </w:rPr>
          <w:delText>Background</w:delText>
        </w:r>
        <w:r w:rsidDel="00B10A9C">
          <w:rPr>
            <w:noProof/>
            <w:webHidden/>
          </w:rPr>
          <w:tab/>
        </w:r>
        <w:r w:rsidR="00B10A9C" w:rsidDel="00B10A9C">
          <w:rPr>
            <w:noProof/>
            <w:webHidden/>
          </w:rPr>
          <w:delText>5</w:delText>
        </w:r>
      </w:del>
    </w:p>
    <w:p w:rsidR="00CD7392" w:rsidDel="00B10A9C" w:rsidRDefault="00CD7392">
      <w:pPr>
        <w:pStyle w:val="TOC2"/>
        <w:rPr>
          <w:del w:id="94" w:author="Author"/>
          <w:rFonts w:asciiTheme="minorHAnsi" w:eastAsiaTheme="minorEastAsia" w:hAnsiTheme="minorHAnsi" w:cstheme="minorBidi"/>
          <w:bCs w:val="0"/>
          <w:noProof/>
          <w:sz w:val="22"/>
          <w:szCs w:val="22"/>
        </w:rPr>
      </w:pPr>
      <w:del w:id="95" w:author="Author">
        <w:r w:rsidRPr="00FB4979" w:rsidDel="00B10A9C">
          <w:rPr>
            <w:b/>
            <w:noProof/>
            <w:rPrChange w:id="96" w:author="Author">
              <w:rPr>
                <w:rStyle w:val="Hyperlink"/>
                <w:b/>
                <w:noProof/>
              </w:rPr>
            </w:rPrChange>
          </w:rPr>
          <w:delText>1.3</w:delText>
        </w:r>
        <w:r w:rsidDel="00B10A9C">
          <w:rPr>
            <w:rFonts w:asciiTheme="minorHAnsi" w:eastAsiaTheme="minorEastAsia" w:hAnsiTheme="minorHAnsi" w:cstheme="minorBidi"/>
            <w:bCs w:val="0"/>
            <w:noProof/>
            <w:sz w:val="22"/>
            <w:szCs w:val="22"/>
          </w:rPr>
          <w:tab/>
        </w:r>
        <w:r w:rsidRPr="00FB4979" w:rsidDel="00B10A9C">
          <w:rPr>
            <w:noProof/>
            <w:rPrChange w:id="97" w:author="Author">
              <w:rPr>
                <w:rStyle w:val="Hyperlink"/>
                <w:noProof/>
              </w:rPr>
            </w:rPrChange>
          </w:rPr>
          <w:delText>Scope</w:delText>
        </w:r>
        <w:r w:rsidDel="00B10A9C">
          <w:rPr>
            <w:noProof/>
            <w:webHidden/>
          </w:rPr>
          <w:tab/>
        </w:r>
        <w:r w:rsidR="00B10A9C" w:rsidDel="00B10A9C">
          <w:rPr>
            <w:noProof/>
            <w:webHidden/>
          </w:rPr>
          <w:delText>6</w:delText>
        </w:r>
      </w:del>
    </w:p>
    <w:p w:rsidR="00CD7392" w:rsidDel="00B10A9C" w:rsidRDefault="00CD7392">
      <w:pPr>
        <w:pStyle w:val="TOC2"/>
        <w:rPr>
          <w:del w:id="98" w:author="Author"/>
          <w:rFonts w:asciiTheme="minorHAnsi" w:eastAsiaTheme="minorEastAsia" w:hAnsiTheme="minorHAnsi" w:cstheme="minorBidi"/>
          <w:bCs w:val="0"/>
          <w:noProof/>
          <w:sz w:val="22"/>
          <w:szCs w:val="22"/>
        </w:rPr>
      </w:pPr>
      <w:del w:id="99" w:author="Author">
        <w:r w:rsidRPr="00FB4979" w:rsidDel="00B10A9C">
          <w:rPr>
            <w:b/>
            <w:noProof/>
            <w:rPrChange w:id="100" w:author="Author">
              <w:rPr>
                <w:rStyle w:val="Hyperlink"/>
                <w:b/>
                <w:noProof/>
              </w:rPr>
            </w:rPrChange>
          </w:rPr>
          <w:delText>1.4</w:delText>
        </w:r>
        <w:r w:rsidDel="00B10A9C">
          <w:rPr>
            <w:rFonts w:asciiTheme="minorHAnsi" w:eastAsiaTheme="minorEastAsia" w:hAnsiTheme="minorHAnsi" w:cstheme="minorBidi"/>
            <w:bCs w:val="0"/>
            <w:noProof/>
            <w:sz w:val="22"/>
            <w:szCs w:val="22"/>
          </w:rPr>
          <w:tab/>
        </w:r>
        <w:r w:rsidRPr="00FB4979" w:rsidDel="00B10A9C">
          <w:rPr>
            <w:noProof/>
            <w:rPrChange w:id="101" w:author="Author">
              <w:rPr>
                <w:rStyle w:val="Hyperlink"/>
                <w:noProof/>
              </w:rPr>
            </w:rPrChange>
          </w:rPr>
          <w:delText>Definitions, Acronyms and Abbreviations</w:delText>
        </w:r>
        <w:r w:rsidDel="00B10A9C">
          <w:rPr>
            <w:noProof/>
            <w:webHidden/>
          </w:rPr>
          <w:tab/>
        </w:r>
        <w:r w:rsidR="00B10A9C" w:rsidDel="00B10A9C">
          <w:rPr>
            <w:noProof/>
            <w:webHidden/>
          </w:rPr>
          <w:delText>7</w:delText>
        </w:r>
      </w:del>
    </w:p>
    <w:p w:rsidR="00CD7392" w:rsidDel="00B10A9C" w:rsidRDefault="00CD7392">
      <w:pPr>
        <w:pStyle w:val="TOC2"/>
        <w:rPr>
          <w:del w:id="102" w:author="Author"/>
          <w:rFonts w:asciiTheme="minorHAnsi" w:eastAsiaTheme="minorEastAsia" w:hAnsiTheme="minorHAnsi" w:cstheme="minorBidi"/>
          <w:bCs w:val="0"/>
          <w:noProof/>
          <w:sz w:val="22"/>
          <w:szCs w:val="22"/>
        </w:rPr>
      </w:pPr>
      <w:del w:id="103" w:author="Author">
        <w:r w:rsidRPr="00FB4979" w:rsidDel="00B10A9C">
          <w:rPr>
            <w:b/>
            <w:noProof/>
            <w:rPrChange w:id="104" w:author="Author">
              <w:rPr>
                <w:rStyle w:val="Hyperlink"/>
                <w:b/>
                <w:noProof/>
              </w:rPr>
            </w:rPrChange>
          </w:rPr>
          <w:delText>1.5</w:delText>
        </w:r>
        <w:r w:rsidDel="00B10A9C">
          <w:rPr>
            <w:rFonts w:asciiTheme="minorHAnsi" w:eastAsiaTheme="minorEastAsia" w:hAnsiTheme="minorHAnsi" w:cstheme="minorBidi"/>
            <w:bCs w:val="0"/>
            <w:noProof/>
            <w:sz w:val="22"/>
            <w:szCs w:val="22"/>
          </w:rPr>
          <w:tab/>
        </w:r>
        <w:r w:rsidRPr="00FB4979" w:rsidDel="00B10A9C">
          <w:rPr>
            <w:noProof/>
            <w:rPrChange w:id="105" w:author="Author">
              <w:rPr>
                <w:rStyle w:val="Hyperlink"/>
                <w:noProof/>
              </w:rPr>
            </w:rPrChange>
          </w:rPr>
          <w:delText>References</w:delText>
        </w:r>
        <w:r w:rsidDel="00B10A9C">
          <w:rPr>
            <w:noProof/>
            <w:webHidden/>
          </w:rPr>
          <w:tab/>
        </w:r>
        <w:r w:rsidR="00B10A9C" w:rsidDel="00B10A9C">
          <w:rPr>
            <w:noProof/>
            <w:webHidden/>
          </w:rPr>
          <w:delText>10</w:delText>
        </w:r>
      </w:del>
    </w:p>
    <w:p w:rsidR="00CD7392" w:rsidDel="00B10A9C" w:rsidRDefault="00CD7392">
      <w:pPr>
        <w:pStyle w:val="TOC1"/>
        <w:rPr>
          <w:del w:id="106" w:author="Author"/>
          <w:rFonts w:asciiTheme="minorHAnsi" w:eastAsiaTheme="minorEastAsia" w:hAnsiTheme="minorHAnsi" w:cstheme="minorBidi"/>
          <w:b w:val="0"/>
          <w:bCs w:val="0"/>
          <w:noProof/>
          <w:sz w:val="22"/>
          <w:szCs w:val="22"/>
        </w:rPr>
      </w:pPr>
      <w:del w:id="107" w:author="Author">
        <w:r w:rsidRPr="00FB4979" w:rsidDel="00B10A9C">
          <w:rPr>
            <w:noProof/>
            <w:rPrChange w:id="108" w:author="Author">
              <w:rPr>
                <w:rStyle w:val="Hyperlink"/>
                <w:noProof/>
              </w:rPr>
            </w:rPrChange>
          </w:rPr>
          <w:delText>2</w:delText>
        </w:r>
        <w:r w:rsidDel="00B10A9C">
          <w:rPr>
            <w:rFonts w:asciiTheme="minorHAnsi" w:eastAsiaTheme="minorEastAsia" w:hAnsiTheme="minorHAnsi" w:cstheme="minorBidi"/>
            <w:b w:val="0"/>
            <w:bCs w:val="0"/>
            <w:noProof/>
            <w:sz w:val="22"/>
            <w:szCs w:val="22"/>
          </w:rPr>
          <w:tab/>
        </w:r>
        <w:r w:rsidRPr="00FB4979" w:rsidDel="00B10A9C">
          <w:rPr>
            <w:noProof/>
            <w:rPrChange w:id="109" w:author="Author">
              <w:rPr>
                <w:rStyle w:val="Hyperlink"/>
                <w:noProof/>
              </w:rPr>
            </w:rPrChange>
          </w:rPr>
          <w:delText>TEST ITEMS</w:delText>
        </w:r>
        <w:r w:rsidDel="00B10A9C">
          <w:rPr>
            <w:noProof/>
            <w:webHidden/>
          </w:rPr>
          <w:tab/>
        </w:r>
        <w:r w:rsidR="00B10A9C" w:rsidDel="00B10A9C">
          <w:rPr>
            <w:noProof/>
            <w:webHidden/>
          </w:rPr>
          <w:delText>11</w:delText>
        </w:r>
      </w:del>
    </w:p>
    <w:p w:rsidR="00CD7392" w:rsidDel="00B10A9C" w:rsidRDefault="00CD7392">
      <w:pPr>
        <w:pStyle w:val="TOC1"/>
        <w:rPr>
          <w:del w:id="110" w:author="Author"/>
          <w:rFonts w:asciiTheme="minorHAnsi" w:eastAsiaTheme="minorEastAsia" w:hAnsiTheme="minorHAnsi" w:cstheme="minorBidi"/>
          <w:b w:val="0"/>
          <w:bCs w:val="0"/>
          <w:noProof/>
          <w:sz w:val="22"/>
          <w:szCs w:val="22"/>
        </w:rPr>
      </w:pPr>
      <w:del w:id="111" w:author="Author">
        <w:r w:rsidRPr="00FB4979" w:rsidDel="00B10A9C">
          <w:rPr>
            <w:noProof/>
            <w:rPrChange w:id="112" w:author="Author">
              <w:rPr>
                <w:rStyle w:val="Hyperlink"/>
                <w:noProof/>
              </w:rPr>
            </w:rPrChange>
          </w:rPr>
          <w:delText>3</w:delText>
        </w:r>
        <w:r w:rsidDel="00B10A9C">
          <w:rPr>
            <w:rFonts w:asciiTheme="minorHAnsi" w:eastAsiaTheme="minorEastAsia" w:hAnsiTheme="minorHAnsi" w:cstheme="minorBidi"/>
            <w:b w:val="0"/>
            <w:bCs w:val="0"/>
            <w:noProof/>
            <w:sz w:val="22"/>
            <w:szCs w:val="22"/>
          </w:rPr>
          <w:tab/>
        </w:r>
        <w:r w:rsidRPr="00FB4979" w:rsidDel="00B10A9C">
          <w:rPr>
            <w:noProof/>
            <w:rPrChange w:id="113" w:author="Author">
              <w:rPr>
                <w:rStyle w:val="Hyperlink"/>
                <w:noProof/>
              </w:rPr>
            </w:rPrChange>
          </w:rPr>
          <w:delText>FEATURES TO BE TESTED</w:delText>
        </w:r>
        <w:r w:rsidDel="00B10A9C">
          <w:rPr>
            <w:noProof/>
            <w:webHidden/>
          </w:rPr>
          <w:tab/>
        </w:r>
        <w:r w:rsidR="00B10A9C" w:rsidDel="00B10A9C">
          <w:rPr>
            <w:noProof/>
            <w:webHidden/>
          </w:rPr>
          <w:delText>11</w:delText>
        </w:r>
      </w:del>
    </w:p>
    <w:p w:rsidR="00CD7392" w:rsidDel="00B10A9C" w:rsidRDefault="00CD7392">
      <w:pPr>
        <w:pStyle w:val="TOC1"/>
        <w:rPr>
          <w:del w:id="114" w:author="Author"/>
          <w:rFonts w:asciiTheme="minorHAnsi" w:eastAsiaTheme="minorEastAsia" w:hAnsiTheme="minorHAnsi" w:cstheme="minorBidi"/>
          <w:b w:val="0"/>
          <w:bCs w:val="0"/>
          <w:noProof/>
          <w:sz w:val="22"/>
          <w:szCs w:val="22"/>
        </w:rPr>
      </w:pPr>
      <w:del w:id="115" w:author="Author">
        <w:r w:rsidRPr="00FB4979" w:rsidDel="00B10A9C">
          <w:rPr>
            <w:noProof/>
            <w:rPrChange w:id="116" w:author="Author">
              <w:rPr>
                <w:rStyle w:val="Hyperlink"/>
                <w:noProof/>
              </w:rPr>
            </w:rPrChange>
          </w:rPr>
          <w:delText>4</w:delText>
        </w:r>
        <w:r w:rsidDel="00B10A9C">
          <w:rPr>
            <w:rFonts w:asciiTheme="minorHAnsi" w:eastAsiaTheme="minorEastAsia" w:hAnsiTheme="minorHAnsi" w:cstheme="minorBidi"/>
            <w:b w:val="0"/>
            <w:bCs w:val="0"/>
            <w:noProof/>
            <w:sz w:val="22"/>
            <w:szCs w:val="22"/>
          </w:rPr>
          <w:tab/>
        </w:r>
        <w:r w:rsidRPr="00FB4979" w:rsidDel="00B10A9C">
          <w:rPr>
            <w:noProof/>
            <w:rPrChange w:id="117" w:author="Author">
              <w:rPr>
                <w:rStyle w:val="Hyperlink"/>
                <w:noProof/>
              </w:rPr>
            </w:rPrChange>
          </w:rPr>
          <w:delText>FEATURES NOT TO BE TESTED</w:delText>
        </w:r>
        <w:r w:rsidDel="00B10A9C">
          <w:rPr>
            <w:noProof/>
            <w:webHidden/>
          </w:rPr>
          <w:tab/>
        </w:r>
        <w:r w:rsidR="00B10A9C" w:rsidDel="00B10A9C">
          <w:rPr>
            <w:noProof/>
            <w:webHidden/>
          </w:rPr>
          <w:delText>12</w:delText>
        </w:r>
      </w:del>
    </w:p>
    <w:p w:rsidR="00CD7392" w:rsidDel="00B10A9C" w:rsidRDefault="00CD7392">
      <w:pPr>
        <w:pStyle w:val="TOC1"/>
        <w:rPr>
          <w:del w:id="118" w:author="Author"/>
          <w:rFonts w:asciiTheme="minorHAnsi" w:eastAsiaTheme="minorEastAsia" w:hAnsiTheme="minorHAnsi" w:cstheme="minorBidi"/>
          <w:b w:val="0"/>
          <w:bCs w:val="0"/>
          <w:noProof/>
          <w:sz w:val="22"/>
          <w:szCs w:val="22"/>
        </w:rPr>
      </w:pPr>
      <w:del w:id="119" w:author="Author">
        <w:r w:rsidRPr="00FB4979" w:rsidDel="00B10A9C">
          <w:rPr>
            <w:noProof/>
            <w:rPrChange w:id="120" w:author="Author">
              <w:rPr>
                <w:rStyle w:val="Hyperlink"/>
                <w:noProof/>
              </w:rPr>
            </w:rPrChange>
          </w:rPr>
          <w:delText>5</w:delText>
        </w:r>
        <w:r w:rsidDel="00B10A9C">
          <w:rPr>
            <w:rFonts w:asciiTheme="minorHAnsi" w:eastAsiaTheme="minorEastAsia" w:hAnsiTheme="minorHAnsi" w:cstheme="minorBidi"/>
            <w:b w:val="0"/>
            <w:bCs w:val="0"/>
            <w:noProof/>
            <w:sz w:val="22"/>
            <w:szCs w:val="22"/>
          </w:rPr>
          <w:tab/>
        </w:r>
        <w:r w:rsidRPr="00FB4979" w:rsidDel="00B10A9C">
          <w:rPr>
            <w:noProof/>
            <w:rPrChange w:id="121" w:author="Author">
              <w:rPr>
                <w:rStyle w:val="Hyperlink"/>
                <w:noProof/>
              </w:rPr>
            </w:rPrChange>
          </w:rPr>
          <w:delText>APPROACH</w:delText>
        </w:r>
        <w:r w:rsidDel="00B10A9C">
          <w:rPr>
            <w:noProof/>
            <w:webHidden/>
          </w:rPr>
          <w:tab/>
        </w:r>
        <w:r w:rsidR="00E14CA0" w:rsidDel="006B3B25">
          <w:rPr>
            <w:noProof/>
            <w:webHidden/>
          </w:rPr>
          <w:delText>13</w:delText>
        </w:r>
      </w:del>
    </w:p>
    <w:p w:rsidR="00CD7392" w:rsidDel="00B10A9C" w:rsidRDefault="00CD7392">
      <w:pPr>
        <w:pStyle w:val="TOC1"/>
        <w:rPr>
          <w:del w:id="122" w:author="Author"/>
          <w:rFonts w:asciiTheme="minorHAnsi" w:eastAsiaTheme="minorEastAsia" w:hAnsiTheme="minorHAnsi" w:cstheme="minorBidi"/>
          <w:b w:val="0"/>
          <w:bCs w:val="0"/>
          <w:noProof/>
          <w:sz w:val="22"/>
          <w:szCs w:val="22"/>
        </w:rPr>
      </w:pPr>
      <w:del w:id="123" w:author="Author">
        <w:r w:rsidRPr="00FB4979" w:rsidDel="00B10A9C">
          <w:rPr>
            <w:noProof/>
            <w:rPrChange w:id="124" w:author="Author">
              <w:rPr>
                <w:rStyle w:val="Hyperlink"/>
                <w:noProof/>
              </w:rPr>
            </w:rPrChange>
          </w:rPr>
          <w:delText>6</w:delText>
        </w:r>
        <w:r w:rsidDel="00B10A9C">
          <w:rPr>
            <w:rFonts w:asciiTheme="minorHAnsi" w:eastAsiaTheme="minorEastAsia" w:hAnsiTheme="minorHAnsi" w:cstheme="minorBidi"/>
            <w:b w:val="0"/>
            <w:bCs w:val="0"/>
            <w:noProof/>
            <w:sz w:val="22"/>
            <w:szCs w:val="22"/>
          </w:rPr>
          <w:tab/>
        </w:r>
        <w:r w:rsidRPr="00FB4979" w:rsidDel="00B10A9C">
          <w:rPr>
            <w:noProof/>
            <w:rPrChange w:id="125" w:author="Author">
              <w:rPr>
                <w:rStyle w:val="Hyperlink"/>
                <w:noProof/>
              </w:rPr>
            </w:rPrChange>
          </w:rPr>
          <w:delText>ITEM PASS/FAIL CRITERIA</w:delText>
        </w:r>
        <w:r w:rsidDel="00B10A9C">
          <w:rPr>
            <w:noProof/>
            <w:webHidden/>
          </w:rPr>
          <w:tab/>
        </w:r>
        <w:r w:rsidR="009941E5" w:rsidDel="00E14CA0">
          <w:rPr>
            <w:noProof/>
            <w:webHidden/>
          </w:rPr>
          <w:delText>16</w:delText>
        </w:r>
      </w:del>
    </w:p>
    <w:p w:rsidR="00CD7392" w:rsidDel="00B10A9C" w:rsidRDefault="00CD7392">
      <w:pPr>
        <w:pStyle w:val="TOC1"/>
        <w:rPr>
          <w:del w:id="126" w:author="Author"/>
          <w:rFonts w:asciiTheme="minorHAnsi" w:eastAsiaTheme="minorEastAsia" w:hAnsiTheme="minorHAnsi" w:cstheme="minorBidi"/>
          <w:b w:val="0"/>
          <w:bCs w:val="0"/>
          <w:noProof/>
          <w:sz w:val="22"/>
          <w:szCs w:val="22"/>
        </w:rPr>
      </w:pPr>
      <w:del w:id="127" w:author="Author">
        <w:r w:rsidRPr="00FB4979" w:rsidDel="00B10A9C">
          <w:rPr>
            <w:noProof/>
            <w:rPrChange w:id="128" w:author="Author">
              <w:rPr>
                <w:rStyle w:val="Hyperlink"/>
                <w:noProof/>
              </w:rPr>
            </w:rPrChange>
          </w:rPr>
          <w:delText>7</w:delText>
        </w:r>
        <w:r w:rsidDel="00B10A9C">
          <w:rPr>
            <w:rFonts w:asciiTheme="minorHAnsi" w:eastAsiaTheme="minorEastAsia" w:hAnsiTheme="minorHAnsi" w:cstheme="minorBidi"/>
            <w:b w:val="0"/>
            <w:bCs w:val="0"/>
            <w:noProof/>
            <w:sz w:val="22"/>
            <w:szCs w:val="22"/>
          </w:rPr>
          <w:tab/>
        </w:r>
        <w:r w:rsidRPr="00FB4979" w:rsidDel="00B10A9C">
          <w:rPr>
            <w:noProof/>
            <w:rPrChange w:id="129" w:author="Author">
              <w:rPr>
                <w:rStyle w:val="Hyperlink"/>
                <w:noProof/>
              </w:rPr>
            </w:rPrChange>
          </w:rPr>
          <w:delText>SUSPENSION CRITERIA AND RESUMPTION REQUIREMENTS</w:delText>
        </w:r>
        <w:r w:rsidDel="00B10A9C">
          <w:rPr>
            <w:noProof/>
            <w:webHidden/>
          </w:rPr>
          <w:tab/>
        </w:r>
        <w:r w:rsidR="009941E5" w:rsidDel="00E14CA0">
          <w:rPr>
            <w:noProof/>
            <w:webHidden/>
          </w:rPr>
          <w:delText>16</w:delText>
        </w:r>
      </w:del>
    </w:p>
    <w:p w:rsidR="00CD7392" w:rsidDel="00B10A9C" w:rsidRDefault="00CD7392">
      <w:pPr>
        <w:pStyle w:val="TOC1"/>
        <w:rPr>
          <w:del w:id="130" w:author="Author"/>
          <w:rFonts w:asciiTheme="minorHAnsi" w:eastAsiaTheme="minorEastAsia" w:hAnsiTheme="minorHAnsi" w:cstheme="minorBidi"/>
          <w:b w:val="0"/>
          <w:bCs w:val="0"/>
          <w:noProof/>
          <w:sz w:val="22"/>
          <w:szCs w:val="22"/>
        </w:rPr>
      </w:pPr>
      <w:del w:id="131" w:author="Author">
        <w:r w:rsidRPr="00FB4979" w:rsidDel="00B10A9C">
          <w:rPr>
            <w:noProof/>
            <w:rPrChange w:id="132" w:author="Author">
              <w:rPr>
                <w:rStyle w:val="Hyperlink"/>
                <w:noProof/>
              </w:rPr>
            </w:rPrChange>
          </w:rPr>
          <w:delText>8</w:delText>
        </w:r>
        <w:r w:rsidDel="00B10A9C">
          <w:rPr>
            <w:rFonts w:asciiTheme="minorHAnsi" w:eastAsiaTheme="minorEastAsia" w:hAnsiTheme="minorHAnsi" w:cstheme="minorBidi"/>
            <w:b w:val="0"/>
            <w:bCs w:val="0"/>
            <w:noProof/>
            <w:sz w:val="22"/>
            <w:szCs w:val="22"/>
          </w:rPr>
          <w:tab/>
        </w:r>
        <w:r w:rsidRPr="00FB4979" w:rsidDel="00B10A9C">
          <w:rPr>
            <w:noProof/>
            <w:rPrChange w:id="133" w:author="Author">
              <w:rPr>
                <w:rStyle w:val="Hyperlink"/>
                <w:noProof/>
              </w:rPr>
            </w:rPrChange>
          </w:rPr>
          <w:delText>TEST DELIVERABLES</w:delText>
        </w:r>
        <w:r w:rsidDel="00B10A9C">
          <w:rPr>
            <w:noProof/>
            <w:webHidden/>
          </w:rPr>
          <w:tab/>
        </w:r>
        <w:r w:rsidR="009941E5" w:rsidDel="00E14CA0">
          <w:rPr>
            <w:noProof/>
            <w:webHidden/>
          </w:rPr>
          <w:delText>16</w:delText>
        </w:r>
      </w:del>
    </w:p>
    <w:p w:rsidR="00CD7392" w:rsidDel="00B10A9C" w:rsidRDefault="00CD7392">
      <w:pPr>
        <w:pStyle w:val="TOC1"/>
        <w:rPr>
          <w:del w:id="134" w:author="Author"/>
          <w:rFonts w:asciiTheme="minorHAnsi" w:eastAsiaTheme="minorEastAsia" w:hAnsiTheme="minorHAnsi" w:cstheme="minorBidi"/>
          <w:b w:val="0"/>
          <w:bCs w:val="0"/>
          <w:noProof/>
          <w:sz w:val="22"/>
          <w:szCs w:val="22"/>
        </w:rPr>
      </w:pPr>
      <w:del w:id="135" w:author="Author">
        <w:r w:rsidRPr="00FB4979" w:rsidDel="00B10A9C">
          <w:rPr>
            <w:noProof/>
            <w:rPrChange w:id="136" w:author="Author">
              <w:rPr>
                <w:rStyle w:val="Hyperlink"/>
                <w:noProof/>
              </w:rPr>
            </w:rPrChange>
          </w:rPr>
          <w:delText>9</w:delText>
        </w:r>
        <w:r w:rsidDel="00B10A9C">
          <w:rPr>
            <w:rFonts w:asciiTheme="minorHAnsi" w:eastAsiaTheme="minorEastAsia" w:hAnsiTheme="minorHAnsi" w:cstheme="minorBidi"/>
            <w:b w:val="0"/>
            <w:bCs w:val="0"/>
            <w:noProof/>
            <w:sz w:val="22"/>
            <w:szCs w:val="22"/>
          </w:rPr>
          <w:tab/>
        </w:r>
        <w:r w:rsidRPr="00FB4979" w:rsidDel="00B10A9C">
          <w:rPr>
            <w:noProof/>
            <w:rPrChange w:id="137" w:author="Author">
              <w:rPr>
                <w:rStyle w:val="Hyperlink"/>
                <w:noProof/>
              </w:rPr>
            </w:rPrChange>
          </w:rPr>
          <w:delText>TESTING TASKS</w:delText>
        </w:r>
        <w:r w:rsidDel="00B10A9C">
          <w:rPr>
            <w:noProof/>
            <w:webHidden/>
          </w:rPr>
          <w:tab/>
        </w:r>
        <w:r w:rsidR="009941E5" w:rsidDel="00E14CA0">
          <w:rPr>
            <w:noProof/>
            <w:webHidden/>
          </w:rPr>
          <w:delText>16</w:delText>
        </w:r>
      </w:del>
    </w:p>
    <w:p w:rsidR="00CD7392" w:rsidDel="00B10A9C" w:rsidRDefault="00CD7392">
      <w:pPr>
        <w:pStyle w:val="TOC1"/>
        <w:rPr>
          <w:del w:id="138" w:author="Author"/>
          <w:rFonts w:asciiTheme="minorHAnsi" w:eastAsiaTheme="minorEastAsia" w:hAnsiTheme="minorHAnsi" w:cstheme="minorBidi"/>
          <w:b w:val="0"/>
          <w:bCs w:val="0"/>
          <w:noProof/>
          <w:sz w:val="22"/>
          <w:szCs w:val="22"/>
        </w:rPr>
      </w:pPr>
      <w:del w:id="139" w:author="Author">
        <w:r w:rsidRPr="00FB4979" w:rsidDel="00B10A9C">
          <w:rPr>
            <w:noProof/>
            <w:rPrChange w:id="140" w:author="Author">
              <w:rPr>
                <w:rStyle w:val="Hyperlink"/>
                <w:noProof/>
              </w:rPr>
            </w:rPrChange>
          </w:rPr>
          <w:delText>10</w:delText>
        </w:r>
        <w:r w:rsidDel="00B10A9C">
          <w:rPr>
            <w:rFonts w:asciiTheme="minorHAnsi" w:eastAsiaTheme="minorEastAsia" w:hAnsiTheme="minorHAnsi" w:cstheme="minorBidi"/>
            <w:b w:val="0"/>
            <w:bCs w:val="0"/>
            <w:noProof/>
            <w:sz w:val="22"/>
            <w:szCs w:val="22"/>
          </w:rPr>
          <w:tab/>
        </w:r>
        <w:r w:rsidRPr="00FB4979" w:rsidDel="00B10A9C">
          <w:rPr>
            <w:noProof/>
            <w:rPrChange w:id="141" w:author="Author">
              <w:rPr>
                <w:rStyle w:val="Hyperlink"/>
                <w:noProof/>
              </w:rPr>
            </w:rPrChange>
          </w:rPr>
          <w:delText>ENVIRONMENTAL NEEDS</w:delText>
        </w:r>
        <w:r w:rsidDel="00B10A9C">
          <w:rPr>
            <w:noProof/>
            <w:webHidden/>
          </w:rPr>
          <w:tab/>
        </w:r>
        <w:r w:rsidR="009941E5" w:rsidDel="00E14CA0">
          <w:rPr>
            <w:noProof/>
            <w:webHidden/>
          </w:rPr>
          <w:delText>17</w:delText>
        </w:r>
      </w:del>
    </w:p>
    <w:p w:rsidR="00CD7392" w:rsidDel="00B10A9C" w:rsidRDefault="00CD7392">
      <w:pPr>
        <w:pStyle w:val="TOC1"/>
        <w:rPr>
          <w:del w:id="142" w:author="Author"/>
          <w:rFonts w:asciiTheme="minorHAnsi" w:eastAsiaTheme="minorEastAsia" w:hAnsiTheme="minorHAnsi" w:cstheme="minorBidi"/>
          <w:b w:val="0"/>
          <w:bCs w:val="0"/>
          <w:noProof/>
          <w:sz w:val="22"/>
          <w:szCs w:val="22"/>
        </w:rPr>
      </w:pPr>
      <w:del w:id="143" w:author="Author">
        <w:r w:rsidRPr="00FB4979" w:rsidDel="00B10A9C">
          <w:rPr>
            <w:noProof/>
            <w:rPrChange w:id="144" w:author="Author">
              <w:rPr>
                <w:rStyle w:val="Hyperlink"/>
                <w:noProof/>
              </w:rPr>
            </w:rPrChange>
          </w:rPr>
          <w:delText>11</w:delText>
        </w:r>
        <w:r w:rsidDel="00B10A9C">
          <w:rPr>
            <w:rFonts w:asciiTheme="minorHAnsi" w:eastAsiaTheme="minorEastAsia" w:hAnsiTheme="minorHAnsi" w:cstheme="minorBidi"/>
            <w:b w:val="0"/>
            <w:bCs w:val="0"/>
            <w:noProof/>
            <w:sz w:val="22"/>
            <w:szCs w:val="22"/>
          </w:rPr>
          <w:tab/>
        </w:r>
        <w:r w:rsidRPr="00FB4979" w:rsidDel="00B10A9C">
          <w:rPr>
            <w:noProof/>
            <w:rPrChange w:id="145" w:author="Author">
              <w:rPr>
                <w:rStyle w:val="Hyperlink"/>
                <w:noProof/>
              </w:rPr>
            </w:rPrChange>
          </w:rPr>
          <w:delText>RESPONSIBILITIES</w:delText>
        </w:r>
        <w:r w:rsidDel="00B10A9C">
          <w:rPr>
            <w:noProof/>
            <w:webHidden/>
          </w:rPr>
          <w:tab/>
        </w:r>
        <w:r w:rsidR="009941E5" w:rsidDel="00E14CA0">
          <w:rPr>
            <w:noProof/>
            <w:webHidden/>
          </w:rPr>
          <w:delText>17</w:delText>
        </w:r>
      </w:del>
    </w:p>
    <w:p w:rsidR="00CD7392" w:rsidDel="00B10A9C" w:rsidRDefault="00CD7392">
      <w:pPr>
        <w:pStyle w:val="TOC1"/>
        <w:rPr>
          <w:del w:id="146" w:author="Author"/>
          <w:rFonts w:asciiTheme="minorHAnsi" w:eastAsiaTheme="minorEastAsia" w:hAnsiTheme="minorHAnsi" w:cstheme="minorBidi"/>
          <w:b w:val="0"/>
          <w:bCs w:val="0"/>
          <w:noProof/>
          <w:sz w:val="22"/>
          <w:szCs w:val="22"/>
        </w:rPr>
      </w:pPr>
      <w:del w:id="147" w:author="Author">
        <w:r w:rsidRPr="00FB4979" w:rsidDel="00B10A9C">
          <w:rPr>
            <w:noProof/>
            <w:rPrChange w:id="148" w:author="Author">
              <w:rPr>
                <w:rStyle w:val="Hyperlink"/>
                <w:noProof/>
              </w:rPr>
            </w:rPrChange>
          </w:rPr>
          <w:delText>12</w:delText>
        </w:r>
        <w:r w:rsidDel="00B10A9C">
          <w:rPr>
            <w:rFonts w:asciiTheme="minorHAnsi" w:eastAsiaTheme="minorEastAsia" w:hAnsiTheme="minorHAnsi" w:cstheme="minorBidi"/>
            <w:b w:val="0"/>
            <w:bCs w:val="0"/>
            <w:noProof/>
            <w:sz w:val="22"/>
            <w:szCs w:val="22"/>
          </w:rPr>
          <w:tab/>
        </w:r>
        <w:r w:rsidRPr="00FB4979" w:rsidDel="00B10A9C">
          <w:rPr>
            <w:noProof/>
            <w:rPrChange w:id="149" w:author="Author">
              <w:rPr>
                <w:rStyle w:val="Hyperlink"/>
                <w:noProof/>
              </w:rPr>
            </w:rPrChange>
          </w:rPr>
          <w:delText>STAFFING AND TRAINING NEEDS</w:delText>
        </w:r>
        <w:r w:rsidDel="00B10A9C">
          <w:rPr>
            <w:noProof/>
            <w:webHidden/>
          </w:rPr>
          <w:tab/>
        </w:r>
        <w:r w:rsidR="009941E5" w:rsidDel="00E14CA0">
          <w:rPr>
            <w:noProof/>
            <w:webHidden/>
          </w:rPr>
          <w:delText>17</w:delText>
        </w:r>
      </w:del>
    </w:p>
    <w:p w:rsidR="00CD7392" w:rsidDel="00B10A9C" w:rsidRDefault="00CD7392">
      <w:pPr>
        <w:pStyle w:val="TOC1"/>
        <w:rPr>
          <w:del w:id="150" w:author="Author"/>
          <w:rFonts w:asciiTheme="minorHAnsi" w:eastAsiaTheme="minorEastAsia" w:hAnsiTheme="minorHAnsi" w:cstheme="minorBidi"/>
          <w:b w:val="0"/>
          <w:bCs w:val="0"/>
          <w:noProof/>
          <w:sz w:val="22"/>
          <w:szCs w:val="22"/>
        </w:rPr>
      </w:pPr>
      <w:del w:id="151" w:author="Author">
        <w:r w:rsidRPr="00FB4979" w:rsidDel="00B10A9C">
          <w:rPr>
            <w:noProof/>
            <w:rPrChange w:id="152" w:author="Author">
              <w:rPr>
                <w:rStyle w:val="Hyperlink"/>
                <w:noProof/>
              </w:rPr>
            </w:rPrChange>
          </w:rPr>
          <w:delText>13</w:delText>
        </w:r>
        <w:r w:rsidDel="00B10A9C">
          <w:rPr>
            <w:rFonts w:asciiTheme="minorHAnsi" w:eastAsiaTheme="minorEastAsia" w:hAnsiTheme="minorHAnsi" w:cstheme="minorBidi"/>
            <w:b w:val="0"/>
            <w:bCs w:val="0"/>
            <w:noProof/>
            <w:sz w:val="22"/>
            <w:szCs w:val="22"/>
          </w:rPr>
          <w:tab/>
        </w:r>
        <w:r w:rsidRPr="00FB4979" w:rsidDel="00B10A9C">
          <w:rPr>
            <w:noProof/>
            <w:rPrChange w:id="153" w:author="Author">
              <w:rPr>
                <w:rStyle w:val="Hyperlink"/>
                <w:noProof/>
              </w:rPr>
            </w:rPrChange>
          </w:rPr>
          <w:delText>SCHEDULE</w:delText>
        </w:r>
        <w:r w:rsidDel="00B10A9C">
          <w:rPr>
            <w:noProof/>
            <w:webHidden/>
          </w:rPr>
          <w:tab/>
        </w:r>
        <w:r w:rsidR="009941E5" w:rsidDel="00E14CA0">
          <w:rPr>
            <w:noProof/>
            <w:webHidden/>
          </w:rPr>
          <w:delText>18</w:delText>
        </w:r>
      </w:del>
    </w:p>
    <w:p w:rsidR="00CD7392" w:rsidDel="00B10A9C" w:rsidRDefault="00CD7392">
      <w:pPr>
        <w:pStyle w:val="TOC1"/>
        <w:rPr>
          <w:del w:id="154" w:author="Author"/>
          <w:rFonts w:asciiTheme="minorHAnsi" w:eastAsiaTheme="minorEastAsia" w:hAnsiTheme="minorHAnsi" w:cstheme="minorBidi"/>
          <w:b w:val="0"/>
          <w:bCs w:val="0"/>
          <w:noProof/>
          <w:sz w:val="22"/>
          <w:szCs w:val="22"/>
        </w:rPr>
      </w:pPr>
      <w:del w:id="155" w:author="Author">
        <w:r w:rsidRPr="00FB4979" w:rsidDel="00B10A9C">
          <w:rPr>
            <w:noProof/>
            <w:rPrChange w:id="156" w:author="Author">
              <w:rPr>
                <w:rStyle w:val="Hyperlink"/>
                <w:noProof/>
              </w:rPr>
            </w:rPrChange>
          </w:rPr>
          <w:delText>14</w:delText>
        </w:r>
        <w:r w:rsidDel="00B10A9C">
          <w:rPr>
            <w:rFonts w:asciiTheme="minorHAnsi" w:eastAsiaTheme="minorEastAsia" w:hAnsiTheme="minorHAnsi" w:cstheme="minorBidi"/>
            <w:b w:val="0"/>
            <w:bCs w:val="0"/>
            <w:noProof/>
            <w:sz w:val="22"/>
            <w:szCs w:val="22"/>
          </w:rPr>
          <w:tab/>
        </w:r>
        <w:r w:rsidRPr="00FB4979" w:rsidDel="00B10A9C">
          <w:rPr>
            <w:noProof/>
            <w:rPrChange w:id="157" w:author="Author">
              <w:rPr>
                <w:rStyle w:val="Hyperlink"/>
                <w:noProof/>
              </w:rPr>
            </w:rPrChange>
          </w:rPr>
          <w:delText>RISKS AND CONTINGENCIES</w:delText>
        </w:r>
        <w:r w:rsidDel="00B10A9C">
          <w:rPr>
            <w:noProof/>
            <w:webHidden/>
          </w:rPr>
          <w:tab/>
        </w:r>
        <w:r w:rsidR="009941E5" w:rsidDel="00E14CA0">
          <w:rPr>
            <w:noProof/>
            <w:webHidden/>
          </w:rPr>
          <w:delText>18</w:delText>
        </w:r>
      </w:del>
    </w:p>
    <w:p w:rsidR="00CD7392" w:rsidDel="00B10A9C" w:rsidRDefault="00CD7392">
      <w:pPr>
        <w:pStyle w:val="TOC1"/>
        <w:rPr>
          <w:del w:id="158" w:author="Author"/>
          <w:rFonts w:asciiTheme="minorHAnsi" w:eastAsiaTheme="minorEastAsia" w:hAnsiTheme="minorHAnsi" w:cstheme="minorBidi"/>
          <w:b w:val="0"/>
          <w:bCs w:val="0"/>
          <w:noProof/>
          <w:sz w:val="22"/>
          <w:szCs w:val="22"/>
        </w:rPr>
      </w:pPr>
      <w:del w:id="159" w:author="Author">
        <w:r w:rsidRPr="00FB4979" w:rsidDel="00B10A9C">
          <w:rPr>
            <w:noProof/>
            <w:rPrChange w:id="160" w:author="Author">
              <w:rPr>
                <w:rStyle w:val="Hyperlink"/>
                <w:noProof/>
              </w:rPr>
            </w:rPrChange>
          </w:rPr>
          <w:delText>15</w:delText>
        </w:r>
        <w:r w:rsidDel="00B10A9C">
          <w:rPr>
            <w:rFonts w:asciiTheme="minorHAnsi" w:eastAsiaTheme="minorEastAsia" w:hAnsiTheme="minorHAnsi" w:cstheme="minorBidi"/>
            <w:b w:val="0"/>
            <w:bCs w:val="0"/>
            <w:noProof/>
            <w:sz w:val="22"/>
            <w:szCs w:val="22"/>
          </w:rPr>
          <w:tab/>
        </w:r>
        <w:r w:rsidRPr="00FB4979" w:rsidDel="00B10A9C">
          <w:rPr>
            <w:noProof/>
            <w:rPrChange w:id="161" w:author="Author">
              <w:rPr>
                <w:rStyle w:val="Hyperlink"/>
                <w:noProof/>
              </w:rPr>
            </w:rPrChange>
          </w:rPr>
          <w:delText>APPROVALS</w:delText>
        </w:r>
        <w:r w:rsidDel="00B10A9C">
          <w:rPr>
            <w:noProof/>
            <w:webHidden/>
          </w:rPr>
          <w:tab/>
        </w:r>
        <w:r w:rsidR="009941E5" w:rsidDel="00E14CA0">
          <w:rPr>
            <w:noProof/>
            <w:webHidden/>
          </w:rPr>
          <w:delText>18</w:delText>
        </w:r>
      </w:del>
    </w:p>
    <w:p w:rsidR="00CD7392" w:rsidDel="00B10A9C" w:rsidRDefault="00CD7392">
      <w:pPr>
        <w:pStyle w:val="TOC1"/>
        <w:rPr>
          <w:del w:id="162" w:author="Author"/>
          <w:rFonts w:asciiTheme="minorHAnsi" w:eastAsiaTheme="minorEastAsia" w:hAnsiTheme="minorHAnsi" w:cstheme="minorBidi"/>
          <w:b w:val="0"/>
          <w:bCs w:val="0"/>
          <w:noProof/>
          <w:sz w:val="22"/>
          <w:szCs w:val="22"/>
        </w:rPr>
      </w:pPr>
      <w:del w:id="163" w:author="Author">
        <w:r w:rsidRPr="00FB4979" w:rsidDel="00B10A9C">
          <w:rPr>
            <w:noProof/>
            <w:rPrChange w:id="164" w:author="Author">
              <w:rPr>
                <w:rStyle w:val="Hyperlink"/>
                <w:noProof/>
              </w:rPr>
            </w:rPrChange>
          </w:rPr>
          <w:delText>16</w:delText>
        </w:r>
        <w:r w:rsidDel="00B10A9C">
          <w:rPr>
            <w:rFonts w:asciiTheme="minorHAnsi" w:eastAsiaTheme="minorEastAsia" w:hAnsiTheme="minorHAnsi" w:cstheme="minorBidi"/>
            <w:b w:val="0"/>
            <w:bCs w:val="0"/>
            <w:noProof/>
            <w:sz w:val="22"/>
            <w:szCs w:val="22"/>
          </w:rPr>
          <w:tab/>
        </w:r>
        <w:r w:rsidRPr="00FB4979" w:rsidDel="00B10A9C">
          <w:rPr>
            <w:noProof/>
            <w:rPrChange w:id="165" w:author="Author">
              <w:rPr>
                <w:rStyle w:val="Hyperlink"/>
                <w:noProof/>
              </w:rPr>
            </w:rPrChange>
          </w:rPr>
          <w:delText>APPENDICES</w:delText>
        </w:r>
        <w:r w:rsidDel="00B10A9C">
          <w:rPr>
            <w:noProof/>
            <w:webHidden/>
          </w:rPr>
          <w:tab/>
        </w:r>
        <w:r w:rsidR="009941E5" w:rsidDel="00E14CA0">
          <w:rPr>
            <w:noProof/>
            <w:webHidden/>
          </w:rPr>
          <w:delText>19</w:delText>
        </w:r>
      </w:del>
    </w:p>
    <w:p w:rsidR="00CD7392" w:rsidDel="00B10A9C" w:rsidRDefault="00CD7392">
      <w:pPr>
        <w:pStyle w:val="TOC2"/>
        <w:rPr>
          <w:del w:id="166" w:author="Author"/>
          <w:rFonts w:asciiTheme="minorHAnsi" w:eastAsiaTheme="minorEastAsia" w:hAnsiTheme="minorHAnsi" w:cstheme="minorBidi"/>
          <w:bCs w:val="0"/>
          <w:noProof/>
          <w:sz w:val="22"/>
          <w:szCs w:val="22"/>
        </w:rPr>
      </w:pPr>
      <w:del w:id="167" w:author="Author">
        <w:r w:rsidRPr="00FB4979" w:rsidDel="00B10A9C">
          <w:rPr>
            <w:b/>
            <w:noProof/>
            <w:rPrChange w:id="168" w:author="Author">
              <w:rPr>
                <w:rStyle w:val="Hyperlink"/>
                <w:b/>
                <w:noProof/>
              </w:rPr>
            </w:rPrChange>
          </w:rPr>
          <w:delText>16.1</w:delText>
        </w:r>
        <w:r w:rsidDel="00B10A9C">
          <w:rPr>
            <w:rFonts w:asciiTheme="minorHAnsi" w:eastAsiaTheme="minorEastAsia" w:hAnsiTheme="minorHAnsi" w:cstheme="minorBidi"/>
            <w:bCs w:val="0"/>
            <w:noProof/>
            <w:sz w:val="22"/>
            <w:szCs w:val="22"/>
          </w:rPr>
          <w:tab/>
        </w:r>
        <w:r w:rsidRPr="00FB4979" w:rsidDel="00B10A9C">
          <w:rPr>
            <w:noProof/>
            <w:rPrChange w:id="169" w:author="Author">
              <w:rPr>
                <w:rStyle w:val="Hyperlink"/>
                <w:noProof/>
              </w:rPr>
            </w:rPrChange>
          </w:rPr>
          <w:delText>FPUI Library Requirements to Validation Description Matrix</w:delText>
        </w:r>
        <w:r w:rsidDel="00B10A9C">
          <w:rPr>
            <w:noProof/>
            <w:webHidden/>
          </w:rPr>
          <w:tab/>
        </w:r>
        <w:r w:rsidR="009941E5" w:rsidDel="00E14CA0">
          <w:rPr>
            <w:noProof/>
            <w:webHidden/>
          </w:rPr>
          <w:delText>19</w:delText>
        </w:r>
      </w:del>
    </w:p>
    <w:p w:rsidR="00CD7392" w:rsidDel="00B10A9C" w:rsidRDefault="00CD7392">
      <w:pPr>
        <w:pStyle w:val="TOC2"/>
        <w:rPr>
          <w:del w:id="170" w:author="Author"/>
          <w:rFonts w:asciiTheme="minorHAnsi" w:eastAsiaTheme="minorEastAsia" w:hAnsiTheme="minorHAnsi" w:cstheme="minorBidi"/>
          <w:bCs w:val="0"/>
          <w:noProof/>
          <w:sz w:val="22"/>
          <w:szCs w:val="22"/>
        </w:rPr>
      </w:pPr>
      <w:del w:id="171" w:author="Author">
        <w:r w:rsidRPr="00FB4979" w:rsidDel="00B10A9C">
          <w:rPr>
            <w:b/>
            <w:noProof/>
            <w:rPrChange w:id="172" w:author="Author">
              <w:rPr>
                <w:rStyle w:val="Hyperlink"/>
                <w:b/>
                <w:noProof/>
              </w:rPr>
            </w:rPrChange>
          </w:rPr>
          <w:delText>16.2</w:delText>
        </w:r>
        <w:r w:rsidDel="00B10A9C">
          <w:rPr>
            <w:rFonts w:asciiTheme="minorHAnsi" w:eastAsiaTheme="minorEastAsia" w:hAnsiTheme="minorHAnsi" w:cstheme="minorBidi"/>
            <w:bCs w:val="0"/>
            <w:noProof/>
            <w:sz w:val="22"/>
            <w:szCs w:val="22"/>
          </w:rPr>
          <w:tab/>
        </w:r>
        <w:r w:rsidRPr="00FB4979" w:rsidDel="00B10A9C">
          <w:rPr>
            <w:noProof/>
            <w:rPrChange w:id="173" w:author="Author">
              <w:rPr>
                <w:rStyle w:val="Hyperlink"/>
                <w:noProof/>
              </w:rPr>
            </w:rPrChange>
          </w:rPr>
          <w:delText>FIO Library Requirements to Validation Description Matrix</w:delText>
        </w:r>
        <w:r w:rsidDel="00B10A9C">
          <w:rPr>
            <w:noProof/>
            <w:webHidden/>
          </w:rPr>
          <w:tab/>
        </w:r>
        <w:r w:rsidR="009941E5" w:rsidDel="00E14CA0">
          <w:rPr>
            <w:noProof/>
            <w:webHidden/>
          </w:rPr>
          <w:delText>82</w:delText>
        </w:r>
      </w:del>
    </w:p>
    <w:p w:rsidR="00CD7392" w:rsidDel="00B10A9C" w:rsidRDefault="00CD7392">
      <w:pPr>
        <w:pStyle w:val="TOC2"/>
        <w:rPr>
          <w:del w:id="174" w:author="Author"/>
          <w:rFonts w:asciiTheme="minorHAnsi" w:eastAsiaTheme="minorEastAsia" w:hAnsiTheme="minorHAnsi" w:cstheme="minorBidi"/>
          <w:bCs w:val="0"/>
          <w:noProof/>
          <w:sz w:val="22"/>
          <w:szCs w:val="22"/>
        </w:rPr>
      </w:pPr>
      <w:del w:id="175" w:author="Author">
        <w:r w:rsidRPr="00FB4979" w:rsidDel="00B10A9C">
          <w:rPr>
            <w:b/>
            <w:noProof/>
            <w:rPrChange w:id="176" w:author="Author">
              <w:rPr>
                <w:rStyle w:val="Hyperlink"/>
                <w:b/>
                <w:noProof/>
              </w:rPr>
            </w:rPrChange>
          </w:rPr>
          <w:delText>16.3</w:delText>
        </w:r>
        <w:r w:rsidDel="00B10A9C">
          <w:rPr>
            <w:rFonts w:asciiTheme="minorHAnsi" w:eastAsiaTheme="minorEastAsia" w:hAnsiTheme="minorHAnsi" w:cstheme="minorBidi"/>
            <w:bCs w:val="0"/>
            <w:noProof/>
            <w:sz w:val="22"/>
            <w:szCs w:val="22"/>
          </w:rPr>
          <w:tab/>
        </w:r>
        <w:r w:rsidRPr="00FB4979" w:rsidDel="00B10A9C">
          <w:rPr>
            <w:noProof/>
            <w:rPrChange w:id="177" w:author="Author">
              <w:rPr>
                <w:rStyle w:val="Hyperlink"/>
                <w:noProof/>
              </w:rPr>
            </w:rPrChange>
          </w:rPr>
          <w:delText>TOD Library Requirements to Validation Description Matrix</w:delText>
        </w:r>
        <w:r w:rsidDel="00B10A9C">
          <w:rPr>
            <w:noProof/>
            <w:webHidden/>
          </w:rPr>
          <w:tab/>
        </w:r>
        <w:r w:rsidR="009941E5" w:rsidDel="00E14CA0">
          <w:rPr>
            <w:noProof/>
            <w:webHidden/>
          </w:rPr>
          <w:delText>126</w:delText>
        </w:r>
      </w:del>
    </w:p>
    <w:p w:rsidR="00CD7392" w:rsidDel="00B10A9C" w:rsidRDefault="00CD7392">
      <w:pPr>
        <w:pStyle w:val="TOC2"/>
        <w:rPr>
          <w:del w:id="178" w:author="Author"/>
          <w:rFonts w:asciiTheme="minorHAnsi" w:eastAsiaTheme="minorEastAsia" w:hAnsiTheme="minorHAnsi" w:cstheme="minorBidi"/>
          <w:bCs w:val="0"/>
          <w:noProof/>
          <w:sz w:val="22"/>
          <w:szCs w:val="22"/>
        </w:rPr>
      </w:pPr>
      <w:del w:id="179" w:author="Author">
        <w:r w:rsidRPr="00FB4979" w:rsidDel="00B10A9C">
          <w:rPr>
            <w:b/>
            <w:noProof/>
            <w:rPrChange w:id="180" w:author="Author">
              <w:rPr>
                <w:rStyle w:val="Hyperlink"/>
                <w:b/>
                <w:noProof/>
              </w:rPr>
            </w:rPrChange>
          </w:rPr>
          <w:delText>16.4</w:delText>
        </w:r>
        <w:r w:rsidDel="00B10A9C">
          <w:rPr>
            <w:rFonts w:asciiTheme="minorHAnsi" w:eastAsiaTheme="minorEastAsia" w:hAnsiTheme="minorHAnsi" w:cstheme="minorBidi"/>
            <w:bCs w:val="0"/>
            <w:noProof/>
            <w:sz w:val="22"/>
            <w:szCs w:val="22"/>
          </w:rPr>
          <w:tab/>
        </w:r>
        <w:r w:rsidRPr="00FB4979" w:rsidDel="00B10A9C">
          <w:rPr>
            <w:noProof/>
            <w:rPrChange w:id="181" w:author="Author">
              <w:rPr>
                <w:rStyle w:val="Hyperlink"/>
                <w:noProof/>
              </w:rPr>
            </w:rPrChange>
          </w:rPr>
          <w:delText>APIRI Test Design Specifications</w:delText>
        </w:r>
        <w:r w:rsidDel="00B10A9C">
          <w:rPr>
            <w:noProof/>
            <w:webHidden/>
          </w:rPr>
          <w:tab/>
        </w:r>
        <w:r w:rsidR="009941E5" w:rsidDel="00E14CA0">
          <w:rPr>
            <w:noProof/>
            <w:webHidden/>
          </w:rPr>
          <w:delText>127</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szCs w:val="24"/>
        </w:rPr>
      </w:pPr>
      <w:r w:rsidRPr="00D21714">
        <w:br w:type="page"/>
      </w:r>
      <w:bookmarkStart w:id="182" w:name="_Toc456255112"/>
      <w:r w:rsidR="00BF5B1E">
        <w:rPr>
          <w:caps w:val="0"/>
        </w:rPr>
        <w:lastRenderedPageBreak/>
        <w:t>INTRODUCTION</w:t>
      </w:r>
      <w:bookmarkEnd w:id="182"/>
    </w:p>
    <w:p w:rsidR="00BF5B1E" w:rsidRDefault="007C6877" w:rsidP="0056187C">
      <w:pPr>
        <w:tabs>
          <w:tab w:val="left" w:pos="0"/>
          <w:tab w:val="left" w:pos="720"/>
          <w:tab w:val="left" w:pos="1440"/>
        </w:tabs>
        <w:jc w:val="both"/>
        <w:rPr>
          <w:rFonts w:cs="Arial"/>
        </w:rPr>
      </w:pPr>
      <w:r w:rsidRPr="007C6877">
        <w:rPr>
          <w:rFonts w:cs="Arial"/>
        </w:rPr>
        <w:t xml:space="preserve">This Test Plan is for the software referred to as the Advanced Transportation Controller (ATC) Application Programming Interface (API) </w:t>
      </w:r>
      <w:r>
        <w:rPr>
          <w:rFonts w:cs="Arial"/>
        </w:rPr>
        <w:t>Reference Implementation (APIRI</w:t>
      </w:r>
      <w:r w:rsidRPr="007C6877">
        <w:rPr>
          <w:rFonts w:cs="Arial"/>
        </w:rPr>
        <w:t>).  It has been developed as part of the “Reference Implementation of ATC 5401 Application Programming Interface (API) Standard Version 2” project funded by the USDOT Contract Number DTFH61-11-D-00052, Work Order T-13003 (referred to as the APIRI project).</w:t>
      </w:r>
    </w:p>
    <w:p w:rsidR="007C6877" w:rsidRPr="007C6877" w:rsidRDefault="007C6877" w:rsidP="0056187C">
      <w:pPr>
        <w:tabs>
          <w:tab w:val="left" w:pos="0"/>
          <w:tab w:val="left" w:pos="720"/>
          <w:tab w:val="left" w:pos="1440"/>
        </w:tabs>
        <w:jc w:val="both"/>
        <w:rPr>
          <w:rFonts w:cs="Arial"/>
        </w:rPr>
      </w:pPr>
    </w:p>
    <w:p w:rsidR="00BF5B1E" w:rsidRDefault="00BF5B1E" w:rsidP="00BF5B1E">
      <w:pPr>
        <w:pStyle w:val="Heading2"/>
        <w:jc w:val="both"/>
      </w:pPr>
      <w:bookmarkStart w:id="183" w:name="_Toc456255113"/>
      <w:r>
        <w:t>Purpose</w:t>
      </w:r>
      <w:bookmarkEnd w:id="183"/>
    </w:p>
    <w:p w:rsidR="00BF5B1E" w:rsidRPr="00BF5B1E" w:rsidRDefault="00BF5B1E" w:rsidP="00BF5B1E">
      <w:pPr>
        <w:tabs>
          <w:tab w:val="left" w:pos="0"/>
          <w:tab w:val="left" w:pos="720"/>
          <w:tab w:val="left" w:pos="1440"/>
        </w:tabs>
        <w:jc w:val="both"/>
        <w:rPr>
          <w:rFonts w:cs="Arial"/>
        </w:rPr>
      </w:pPr>
      <w:r w:rsidRPr="00BF5B1E">
        <w:rPr>
          <w:rFonts w:cs="Arial"/>
        </w:rPr>
        <w:t xml:space="preserve">The Advanced Transportation Controller (ATC) Standards are intended to provide an open architecture hardware and software platform that can support a wide variety of Intelligent Transportation Systems (ITS) applications including traffic management, safety, security and other applications. The ATC </w:t>
      </w:r>
      <w:r w:rsidR="009E7DDF">
        <w:rPr>
          <w:rFonts w:cs="Arial"/>
        </w:rPr>
        <w:t>s</w:t>
      </w:r>
      <w:r w:rsidRPr="00BF5B1E">
        <w:rPr>
          <w:rFonts w:cs="Arial"/>
        </w:rPr>
        <w:t>tandards are being developed and maintained under the direction of the ATC Joint Committee (JC) which is made up of representatives from the American Association of State Highway and Transportation Officials (AASHTO), the Institute of Transportation Engineers (ITE) and the National Electrical Manufacturers Association (NEMA).</w:t>
      </w:r>
    </w:p>
    <w:p w:rsidR="00BF5B1E" w:rsidRPr="00BF5B1E" w:rsidRDefault="00BF5B1E" w:rsidP="00BF5B1E">
      <w:pPr>
        <w:tabs>
          <w:tab w:val="left" w:pos="0"/>
          <w:tab w:val="left" w:pos="720"/>
          <w:tab w:val="left" w:pos="1440"/>
        </w:tabs>
        <w:jc w:val="both"/>
        <w:rPr>
          <w:rFonts w:cs="Arial"/>
        </w:rPr>
      </w:pPr>
    </w:p>
    <w:p w:rsidR="00BF5B1E" w:rsidRPr="00BF5B1E" w:rsidRDefault="00BF5B1E" w:rsidP="00BF5B1E">
      <w:pPr>
        <w:tabs>
          <w:tab w:val="left" w:pos="0"/>
          <w:tab w:val="left" w:pos="720"/>
          <w:tab w:val="left" w:pos="1440"/>
        </w:tabs>
        <w:jc w:val="both"/>
        <w:rPr>
          <w:rFonts w:cs="Arial"/>
        </w:rPr>
      </w:pPr>
      <w:r w:rsidRPr="00BF5B1E">
        <w:rPr>
          <w:rFonts w:cs="Arial"/>
        </w:rPr>
        <w:t xml:space="preserve">This document defines a test plan to test </w:t>
      </w:r>
      <w:r w:rsidR="007C6877">
        <w:rPr>
          <w:rFonts w:cs="Arial"/>
        </w:rPr>
        <w:t>the Reference Implementation</w:t>
      </w:r>
      <w:r w:rsidRPr="00BF5B1E">
        <w:rPr>
          <w:rFonts w:cs="Arial"/>
        </w:rPr>
        <w:t xml:space="preserve"> of the Advanced Transportation Controller (ATC) Application Programming Interface (API) Standard. It establishes a common understanding of the testing activities, identifies the detailed testing tasks, defines the testing environment and describes the testing tools required for:</w:t>
      </w:r>
    </w:p>
    <w:p w:rsidR="00BF5B1E" w:rsidRPr="00BF5B1E" w:rsidRDefault="00BF5B1E" w:rsidP="00BF5B1E">
      <w:pPr>
        <w:tabs>
          <w:tab w:val="left" w:pos="0"/>
          <w:tab w:val="left" w:pos="720"/>
          <w:tab w:val="left" w:pos="1440"/>
        </w:tabs>
        <w:jc w:val="both"/>
        <w:rPr>
          <w:rFonts w:cs="Arial"/>
        </w:rPr>
      </w:pPr>
    </w:p>
    <w:p w:rsidR="00BF5B1E" w:rsidRPr="00BF5B1E" w:rsidRDefault="00BF5B1E" w:rsidP="00BF5B1E">
      <w:pPr>
        <w:tabs>
          <w:tab w:val="left" w:pos="720"/>
          <w:tab w:val="left" w:pos="1440"/>
        </w:tabs>
        <w:ind w:left="720" w:hanging="360"/>
        <w:jc w:val="both"/>
        <w:rPr>
          <w:rFonts w:cs="Arial"/>
        </w:rPr>
      </w:pPr>
      <w:r w:rsidRPr="00BF5B1E">
        <w:rPr>
          <w:rFonts w:cs="Arial"/>
        </w:rPr>
        <w:t>a)</w:t>
      </w:r>
      <w:r w:rsidRPr="00BF5B1E">
        <w:rPr>
          <w:rFonts w:cs="Arial"/>
        </w:rPr>
        <w:tab/>
        <w:t>The local, state and federal transportation agencies who specify ATC equipment;</w:t>
      </w:r>
    </w:p>
    <w:p w:rsidR="00BF5B1E" w:rsidRPr="00BF5B1E" w:rsidRDefault="00BF5B1E" w:rsidP="00BF5B1E">
      <w:pPr>
        <w:tabs>
          <w:tab w:val="left" w:pos="720"/>
          <w:tab w:val="left" w:pos="1440"/>
        </w:tabs>
        <w:ind w:left="720" w:hanging="360"/>
        <w:jc w:val="both"/>
        <w:rPr>
          <w:rFonts w:cs="Arial"/>
        </w:rPr>
      </w:pPr>
    </w:p>
    <w:p w:rsidR="00BF5B1E" w:rsidRPr="00BF5B1E" w:rsidRDefault="00BF5B1E" w:rsidP="00BF5B1E">
      <w:pPr>
        <w:tabs>
          <w:tab w:val="left" w:pos="720"/>
          <w:tab w:val="left" w:pos="1440"/>
        </w:tabs>
        <w:ind w:left="720" w:hanging="360"/>
        <w:jc w:val="both"/>
        <w:rPr>
          <w:rFonts w:cs="Arial"/>
        </w:rPr>
      </w:pPr>
      <w:r w:rsidRPr="00BF5B1E">
        <w:rPr>
          <w:rFonts w:cs="Arial"/>
        </w:rPr>
        <w:t>b)</w:t>
      </w:r>
      <w:r w:rsidRPr="00BF5B1E">
        <w:rPr>
          <w:rFonts w:cs="Arial"/>
        </w:rPr>
        <w:tab/>
        <w:t>The software developers, consultants and manufacturers who develop application programs for ATC equipment; and</w:t>
      </w:r>
    </w:p>
    <w:p w:rsidR="00BF5B1E" w:rsidRPr="00BF5B1E" w:rsidRDefault="00BF5B1E" w:rsidP="00BF5B1E">
      <w:pPr>
        <w:tabs>
          <w:tab w:val="left" w:pos="720"/>
          <w:tab w:val="left" w:pos="1440"/>
        </w:tabs>
        <w:ind w:left="720" w:hanging="360"/>
        <w:jc w:val="both"/>
        <w:rPr>
          <w:rFonts w:cs="Arial"/>
        </w:rPr>
      </w:pPr>
    </w:p>
    <w:p w:rsidR="00BF5B1E" w:rsidRPr="00BF5B1E" w:rsidRDefault="00BF5B1E" w:rsidP="00BF5B1E">
      <w:pPr>
        <w:tabs>
          <w:tab w:val="left" w:pos="720"/>
          <w:tab w:val="left" w:pos="1440"/>
        </w:tabs>
        <w:ind w:left="720" w:hanging="360"/>
        <w:jc w:val="both"/>
        <w:rPr>
          <w:rFonts w:cs="Arial"/>
        </w:rPr>
      </w:pPr>
      <w:r w:rsidRPr="00BF5B1E">
        <w:rPr>
          <w:rFonts w:cs="Arial"/>
        </w:rPr>
        <w:t>c)</w:t>
      </w:r>
      <w:r w:rsidRPr="00BF5B1E">
        <w:rPr>
          <w:rFonts w:cs="Arial"/>
        </w:rPr>
        <w:tab/>
        <w:t>The public who benefit in the application programs that run on ATC equipment and directly or indirectly pays for these products.</w:t>
      </w:r>
    </w:p>
    <w:p w:rsidR="00BF5B1E" w:rsidRDefault="00BF5B1E" w:rsidP="0056187C">
      <w:pPr>
        <w:tabs>
          <w:tab w:val="left" w:pos="0"/>
          <w:tab w:val="left" w:pos="720"/>
          <w:tab w:val="left" w:pos="1440"/>
        </w:tabs>
        <w:jc w:val="both"/>
        <w:rPr>
          <w:rFonts w:cs="Arial"/>
        </w:rPr>
      </w:pPr>
    </w:p>
    <w:p w:rsidR="00BF5B1E" w:rsidRDefault="00BF5B1E" w:rsidP="00BF5B1E">
      <w:pPr>
        <w:pStyle w:val="Heading2"/>
        <w:jc w:val="both"/>
      </w:pPr>
      <w:bookmarkStart w:id="184" w:name="_Toc456255114"/>
      <w:r>
        <w:t>Background</w:t>
      </w:r>
      <w:bookmarkEnd w:id="184"/>
    </w:p>
    <w:p w:rsidR="001350EB" w:rsidRPr="001350EB" w:rsidRDefault="001350EB" w:rsidP="001350EB">
      <w:pPr>
        <w:tabs>
          <w:tab w:val="left" w:pos="0"/>
          <w:tab w:val="left" w:pos="720"/>
          <w:tab w:val="left" w:pos="1440"/>
        </w:tabs>
        <w:jc w:val="both"/>
        <w:rPr>
          <w:rFonts w:cs="Arial"/>
        </w:rPr>
      </w:pPr>
      <w:r w:rsidRPr="001350EB">
        <w:rPr>
          <w:rFonts w:cs="Arial"/>
        </w:rPr>
        <w:t xml:space="preserve">The ATC Controller Standard specifies a controller architecture where the computational components reside on a printed circuit board (PCB), called the “Engine Board,” with standardized connectors and </w:t>
      </w:r>
      <w:proofErr w:type="spellStart"/>
      <w:r w:rsidRPr="001350EB">
        <w:rPr>
          <w:rFonts w:cs="Arial"/>
        </w:rPr>
        <w:t>pinout</w:t>
      </w:r>
      <w:proofErr w:type="spellEnd"/>
      <w:r w:rsidRPr="001350EB">
        <w:rPr>
          <w:rFonts w:cs="Arial"/>
        </w:rPr>
        <w:t>. It includes a central processing unit (CPU), a Linux operating system (O/S), memory, external and internal interfaces and other associated hardware necessary to create an embedded transportation computing platform. The Engine Board plugs into a “Host Module” that supplies power and physical connection to the I/O devices of the controller. While the interface to the Engine Board is completely specified, the Host Module may be of various shapes and sizes to accommodate controllers of various designs.</w:t>
      </w:r>
      <w:r w:rsidR="00432362">
        <w:rPr>
          <w:rFonts w:cs="Arial"/>
        </w:rPr>
        <w:t xml:space="preserve">  Only minimum levels of performance are specified in the ATC </w:t>
      </w:r>
      <w:r w:rsidR="009E7DDF">
        <w:rPr>
          <w:rFonts w:cs="Arial"/>
        </w:rPr>
        <w:t xml:space="preserve">Controller </w:t>
      </w:r>
      <w:r w:rsidR="00432362">
        <w:rPr>
          <w:rFonts w:cs="Arial"/>
        </w:rPr>
        <w:t xml:space="preserve">Standard.  The CPU of </w:t>
      </w:r>
      <w:r w:rsidR="00E04DFC">
        <w:rPr>
          <w:rFonts w:cs="Arial"/>
        </w:rPr>
        <w:t xml:space="preserve">an </w:t>
      </w:r>
      <w:r w:rsidR="00432362">
        <w:rPr>
          <w:rFonts w:cs="Arial"/>
        </w:rPr>
        <w:t>Engine Board may come from any manufacturer allowing future products to have higher performance processors and still be compliant to the standard.</w:t>
      </w:r>
    </w:p>
    <w:p w:rsidR="001350EB" w:rsidRPr="001350EB" w:rsidRDefault="001350EB" w:rsidP="001350EB">
      <w:pPr>
        <w:tabs>
          <w:tab w:val="left" w:pos="0"/>
          <w:tab w:val="left" w:pos="720"/>
          <w:tab w:val="left" w:pos="1440"/>
        </w:tabs>
        <w:jc w:val="both"/>
        <w:rPr>
          <w:rFonts w:cs="Arial"/>
        </w:rPr>
      </w:pPr>
    </w:p>
    <w:p w:rsidR="001350EB" w:rsidRPr="001350EB" w:rsidRDefault="001350EB" w:rsidP="001350EB">
      <w:pPr>
        <w:tabs>
          <w:tab w:val="left" w:pos="0"/>
          <w:tab w:val="left" w:pos="720"/>
          <w:tab w:val="left" w:pos="1440"/>
        </w:tabs>
        <w:jc w:val="both"/>
        <w:rPr>
          <w:rFonts w:cs="Arial"/>
        </w:rPr>
      </w:pPr>
      <w:r w:rsidRPr="001350EB">
        <w:rPr>
          <w:rFonts w:cs="Arial"/>
        </w:rPr>
        <w:t>The ATC Application Programming Interface (API) Standard defines a software interface which resides on the Engine Board. This interface allows application programs to be written so that they may run on any ATC controller unit regardless of the manufacturer. It also defines a software environment that allows multiple application programs to be interoperable on a single controller unit by sharing the fixed resources of the controller. Software developed in compliance with the API Standard is known as the API Software.</w:t>
      </w:r>
    </w:p>
    <w:p w:rsidR="001350EB" w:rsidRDefault="001350EB" w:rsidP="001350EB">
      <w:pPr>
        <w:tabs>
          <w:tab w:val="left" w:pos="0"/>
          <w:tab w:val="left" w:pos="720"/>
          <w:tab w:val="left" w:pos="1440"/>
        </w:tabs>
        <w:jc w:val="both"/>
        <w:rPr>
          <w:rFonts w:cs="Arial"/>
        </w:rPr>
      </w:pPr>
    </w:p>
    <w:p w:rsidR="00432362" w:rsidRDefault="00432362" w:rsidP="00432362">
      <w:pPr>
        <w:tabs>
          <w:tab w:val="left" w:pos="0"/>
          <w:tab w:val="left" w:pos="720"/>
          <w:tab w:val="left" w:pos="1440"/>
        </w:tabs>
        <w:jc w:val="both"/>
        <w:rPr>
          <w:rFonts w:cs="Arial"/>
        </w:rPr>
      </w:pPr>
      <w:r w:rsidRPr="0079650F">
        <w:rPr>
          <w:rFonts w:cs="Arial"/>
        </w:rPr>
        <w:lastRenderedPageBreak/>
        <w:t xml:space="preserve">Using the ATC Controller and API Standards together enables future advances in processing power to be applied to deployed ATC controllers while retaining the ability to operate the software applications of the existing transportation system.  The API Standard provides for application software portability at the source code level.  The application software source code may need to be recompiled to operate on different Engine Boards.  </w:t>
      </w:r>
      <w:r>
        <w:rPr>
          <w:rFonts w:cs="Arial"/>
        </w:rPr>
        <w:t>This</w:t>
      </w:r>
      <w:r w:rsidRPr="0079650F">
        <w:rPr>
          <w:rFonts w:cs="Arial"/>
        </w:rPr>
        <w:t xml:space="preserve"> provides design freedom for the Engine Board manufacturers and allows Engine Boards to evolve and incorporate new technologies over time.</w:t>
      </w:r>
    </w:p>
    <w:p w:rsidR="00432362" w:rsidRPr="0079650F" w:rsidRDefault="00432362" w:rsidP="00432362">
      <w:pPr>
        <w:tabs>
          <w:tab w:val="left" w:pos="0"/>
          <w:tab w:val="left" w:pos="720"/>
          <w:tab w:val="left" w:pos="1440"/>
        </w:tabs>
        <w:jc w:val="both"/>
        <w:rPr>
          <w:rFonts w:cs="Arial"/>
        </w:rPr>
      </w:pPr>
    </w:p>
    <w:p w:rsidR="00BF5B1E" w:rsidRDefault="001350EB" w:rsidP="001350EB">
      <w:pPr>
        <w:tabs>
          <w:tab w:val="left" w:pos="0"/>
          <w:tab w:val="left" w:pos="720"/>
          <w:tab w:val="left" w:pos="1440"/>
        </w:tabs>
        <w:jc w:val="both"/>
        <w:rPr>
          <w:rFonts w:cs="Arial"/>
        </w:rPr>
      </w:pPr>
      <w:r w:rsidRPr="001350EB">
        <w:rPr>
          <w:rFonts w:cs="Arial"/>
        </w:rPr>
        <w:t xml:space="preserve">Figure 1 illustrates the organization and layered architecture of the ATC software. The “Linux O/S and Device Drivers” reflects a specification of the Linux operating system defined in the ATC Board Support Package (BSP) (see ATC Controller Standard, Section 2.2.5, Annex A and Annex B). This includes functions for things typical in any computer system such as file I/O, serial I/O, </w:t>
      </w:r>
      <w:proofErr w:type="spellStart"/>
      <w:r w:rsidRPr="001350EB">
        <w:rPr>
          <w:rFonts w:cs="Arial"/>
        </w:rPr>
        <w:t>interprocess</w:t>
      </w:r>
      <w:proofErr w:type="spellEnd"/>
      <w:r w:rsidRPr="001350EB">
        <w:rPr>
          <w:rFonts w:cs="Arial"/>
        </w:rPr>
        <w:t xml:space="preserve"> communication and process scheduling. It also includes the specification of the device drivers necessary for the Linux O/S to operate on the ATC hardware. “API” refers to the software to be tested under this test plan. As shown in Figure 1, both users and application programs use the API to interface to ATC controller units.</w:t>
      </w:r>
    </w:p>
    <w:p w:rsidR="001350EB" w:rsidRPr="001350EB" w:rsidRDefault="001350EB" w:rsidP="001350EB">
      <w:pPr>
        <w:tabs>
          <w:tab w:val="left" w:pos="0"/>
          <w:tab w:val="left" w:pos="720"/>
          <w:tab w:val="left" w:pos="1440"/>
        </w:tabs>
        <w:jc w:val="both"/>
        <w:rPr>
          <w:rFonts w:cs="Arial"/>
        </w:rPr>
      </w:pPr>
    </w:p>
    <w:p w:rsidR="00BF5B1E" w:rsidRDefault="00BF5B1E" w:rsidP="0056187C">
      <w:pPr>
        <w:tabs>
          <w:tab w:val="left" w:pos="0"/>
          <w:tab w:val="left" w:pos="720"/>
          <w:tab w:val="left" w:pos="1440"/>
        </w:tabs>
        <w:jc w:val="both"/>
        <w:rPr>
          <w:rFonts w:cs="Arial"/>
        </w:rPr>
      </w:pPr>
    </w:p>
    <w:p w:rsidR="007C6877" w:rsidRDefault="00FE0121" w:rsidP="007C6877">
      <w:pPr>
        <w:keepNext/>
        <w:tabs>
          <w:tab w:val="left" w:pos="0"/>
          <w:tab w:val="left" w:pos="720"/>
          <w:tab w:val="left" w:pos="1440"/>
        </w:tabs>
        <w:jc w:val="center"/>
      </w:pPr>
      <w:r>
        <w:rPr>
          <w:noProof/>
        </w:rPr>
        <w:drawing>
          <wp:inline distT="0" distB="0" distL="0" distR="0" wp14:anchorId="50970818" wp14:editId="4D1E5BFB">
            <wp:extent cx="5506085"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6085" cy="2882265"/>
                    </a:xfrm>
                    <a:prstGeom prst="rect">
                      <a:avLst/>
                    </a:prstGeom>
                    <a:noFill/>
                    <a:ln>
                      <a:noFill/>
                    </a:ln>
                  </pic:spPr>
                </pic:pic>
              </a:graphicData>
            </a:graphic>
          </wp:inline>
        </w:drawing>
      </w:r>
    </w:p>
    <w:p w:rsidR="007C6877" w:rsidRDefault="007C6877" w:rsidP="007C6877">
      <w:pPr>
        <w:pStyle w:val="Caption"/>
        <w:jc w:val="center"/>
      </w:pPr>
    </w:p>
    <w:p w:rsidR="00BF5B1E" w:rsidRDefault="007C6877" w:rsidP="007C6877">
      <w:pPr>
        <w:pStyle w:val="Caption"/>
        <w:jc w:val="center"/>
        <w:rPr>
          <w:rFonts w:cs="Arial"/>
        </w:rPr>
      </w:pPr>
      <w:proofErr w:type="gramStart"/>
      <w:r>
        <w:t xml:space="preserve">Figure </w:t>
      </w:r>
      <w:fldSimple w:instr=" SEQ Figure \* ARABIC ">
        <w:r w:rsidR="00B10A9C">
          <w:rPr>
            <w:noProof/>
          </w:rPr>
          <w:t>1</w:t>
        </w:r>
      </w:fldSimple>
      <w:r>
        <w:t>.</w:t>
      </w:r>
      <w:proofErr w:type="gramEnd"/>
      <w:r>
        <w:t xml:space="preserve">  </w:t>
      </w:r>
      <w:r w:rsidRPr="003A70C4">
        <w:t>Layered organization of ATC software</w:t>
      </w:r>
    </w:p>
    <w:p w:rsidR="001350EB" w:rsidRDefault="001350EB" w:rsidP="0056187C">
      <w:pPr>
        <w:tabs>
          <w:tab w:val="left" w:pos="0"/>
          <w:tab w:val="left" w:pos="720"/>
          <w:tab w:val="left" w:pos="1440"/>
        </w:tabs>
        <w:jc w:val="both"/>
        <w:rPr>
          <w:rFonts w:cs="Arial"/>
        </w:rPr>
      </w:pPr>
    </w:p>
    <w:p w:rsidR="001350EB" w:rsidRDefault="001350EB" w:rsidP="001350EB">
      <w:pPr>
        <w:pStyle w:val="Heading2"/>
        <w:jc w:val="both"/>
      </w:pPr>
      <w:bookmarkStart w:id="185" w:name="_Toc242123082"/>
      <w:bookmarkStart w:id="186" w:name="_Toc242197566"/>
      <w:bookmarkStart w:id="187" w:name="_Toc456255115"/>
      <w:bookmarkEnd w:id="185"/>
      <w:bookmarkEnd w:id="186"/>
      <w:r>
        <w:t>Scope</w:t>
      </w:r>
      <w:bookmarkEnd w:id="187"/>
    </w:p>
    <w:p w:rsidR="001350EB" w:rsidRDefault="001350EB" w:rsidP="0056187C">
      <w:pPr>
        <w:tabs>
          <w:tab w:val="left" w:pos="0"/>
          <w:tab w:val="left" w:pos="720"/>
          <w:tab w:val="left" w:pos="1440"/>
        </w:tabs>
        <w:jc w:val="both"/>
        <w:rPr>
          <w:rFonts w:cs="Arial"/>
        </w:rPr>
      </w:pPr>
      <w:r w:rsidRPr="001350EB">
        <w:rPr>
          <w:rFonts w:cs="Arial"/>
        </w:rPr>
        <w:t>This document defines a test plan for the API</w:t>
      </w:r>
      <w:r w:rsidR="007C6877">
        <w:rPr>
          <w:rFonts w:cs="Arial"/>
        </w:rPr>
        <w:t>RI</w:t>
      </w:r>
      <w:r w:rsidRPr="001350EB">
        <w:rPr>
          <w:rFonts w:cs="Arial"/>
        </w:rPr>
        <w:t xml:space="preserve"> Software. It provides an agreed upon level of confidence in the software under test. </w:t>
      </w:r>
      <w:r w:rsidR="0068628B" w:rsidRPr="001350EB">
        <w:rPr>
          <w:rFonts w:cs="Arial"/>
        </w:rPr>
        <w:t>It identifies the items being tested, the features to be tested, the overall approach of the testing</w:t>
      </w:r>
      <w:r w:rsidR="0068628B">
        <w:rPr>
          <w:rFonts w:cs="Arial"/>
        </w:rPr>
        <w:t xml:space="preserve"> </w:t>
      </w:r>
      <w:r w:rsidR="0068628B" w:rsidRPr="001350EB">
        <w:rPr>
          <w:rFonts w:cs="Arial"/>
        </w:rPr>
        <w:t>activities</w:t>
      </w:r>
      <w:r w:rsidR="0068628B">
        <w:rPr>
          <w:rFonts w:cs="Arial"/>
        </w:rPr>
        <w:t xml:space="preserve">, </w:t>
      </w:r>
      <w:r w:rsidR="0068628B" w:rsidRPr="001350EB">
        <w:rPr>
          <w:rFonts w:cs="Arial"/>
        </w:rPr>
        <w:t xml:space="preserve">the testing tasks to be performed, </w:t>
      </w:r>
      <w:proofErr w:type="gramStart"/>
      <w:r w:rsidR="0068628B" w:rsidRPr="001350EB">
        <w:rPr>
          <w:rFonts w:cs="Arial"/>
        </w:rPr>
        <w:t>the</w:t>
      </w:r>
      <w:proofErr w:type="gramEnd"/>
      <w:r w:rsidR="0068628B" w:rsidRPr="001350EB">
        <w:rPr>
          <w:rFonts w:cs="Arial"/>
        </w:rPr>
        <w:t xml:space="preserve"> qualifications of </w:t>
      </w:r>
      <w:r w:rsidR="0068628B">
        <w:rPr>
          <w:rFonts w:cs="Arial"/>
        </w:rPr>
        <w:t xml:space="preserve">the </w:t>
      </w:r>
      <w:r w:rsidR="0068628B" w:rsidRPr="001350EB">
        <w:rPr>
          <w:rFonts w:cs="Arial"/>
        </w:rPr>
        <w:t>personnel required for each task</w:t>
      </w:r>
      <w:r w:rsidR="0068628B">
        <w:rPr>
          <w:rFonts w:cs="Arial"/>
        </w:rPr>
        <w:t>,</w:t>
      </w:r>
      <w:r w:rsidR="0068628B" w:rsidRPr="001350EB">
        <w:rPr>
          <w:rFonts w:cs="Arial"/>
        </w:rPr>
        <w:t xml:space="preserve"> and the risks associated with this plan. </w:t>
      </w:r>
      <w:r w:rsidRPr="001350EB">
        <w:rPr>
          <w:rFonts w:cs="Arial"/>
        </w:rPr>
        <w:t>Since this plan is not specific to a particular project, it does not include a particular test schedule.</w:t>
      </w:r>
    </w:p>
    <w:p w:rsidR="00432362" w:rsidRDefault="00432362" w:rsidP="0056187C">
      <w:pPr>
        <w:tabs>
          <w:tab w:val="left" w:pos="0"/>
          <w:tab w:val="left" w:pos="720"/>
          <w:tab w:val="left" w:pos="1440"/>
        </w:tabs>
        <w:jc w:val="both"/>
        <w:rPr>
          <w:rFonts w:cs="Arial"/>
        </w:rPr>
      </w:pPr>
    </w:p>
    <w:p w:rsidR="001350EB" w:rsidRDefault="00221ADE" w:rsidP="00596C7E">
      <w:pPr>
        <w:pStyle w:val="Heading2"/>
        <w:jc w:val="both"/>
      </w:pPr>
      <w:bookmarkStart w:id="188" w:name="_Toc242123084"/>
      <w:bookmarkStart w:id="189" w:name="_Toc242197568"/>
      <w:bookmarkStart w:id="190" w:name="_Toc242123085"/>
      <w:bookmarkStart w:id="191" w:name="_Toc242197569"/>
      <w:bookmarkEnd w:id="188"/>
      <w:bookmarkEnd w:id="189"/>
      <w:bookmarkEnd w:id="190"/>
      <w:bookmarkEnd w:id="191"/>
      <w:r>
        <w:br w:type="page"/>
      </w:r>
      <w:bookmarkStart w:id="192" w:name="_Toc456255116"/>
      <w:r w:rsidR="001350EB" w:rsidRPr="001350EB">
        <w:lastRenderedPageBreak/>
        <w:t>Definitions, Acronyms and Abbreviations</w:t>
      </w:r>
      <w:bookmarkEnd w:id="192"/>
    </w:p>
    <w:p w:rsidR="001350EB" w:rsidRDefault="001350EB" w:rsidP="00596C7E">
      <w:pPr>
        <w:tabs>
          <w:tab w:val="left" w:pos="0"/>
          <w:tab w:val="left" w:pos="720"/>
          <w:tab w:val="left" w:pos="1440"/>
        </w:tabs>
        <w:jc w:val="both"/>
        <w:rPr>
          <w:rFonts w:cs="Arial"/>
        </w:rPr>
      </w:pPr>
    </w:p>
    <w:tbl>
      <w:tblPr>
        <w:tblW w:w="8775" w:type="dxa"/>
        <w:jc w:val="center"/>
        <w:tblBorders>
          <w:top w:val="single" w:sz="18" w:space="0" w:color="003399"/>
          <w:left w:val="single" w:sz="18" w:space="0" w:color="003399"/>
          <w:bottom w:val="single" w:sz="18" w:space="0" w:color="003399"/>
          <w:right w:val="single" w:sz="18" w:space="0" w:color="003399"/>
          <w:insideH w:val="single" w:sz="6" w:space="0" w:color="003399"/>
          <w:insideV w:val="single" w:sz="6" w:space="0" w:color="003399"/>
        </w:tblBorders>
        <w:tblLayout w:type="fixed"/>
        <w:tblLook w:val="0000" w:firstRow="0" w:lastRow="0" w:firstColumn="0" w:lastColumn="0" w:noHBand="0" w:noVBand="0"/>
      </w:tblPr>
      <w:tblGrid>
        <w:gridCol w:w="2441"/>
        <w:gridCol w:w="6334"/>
      </w:tblGrid>
      <w:tr w:rsidR="007C6877">
        <w:trPr>
          <w:cantSplit/>
          <w:trHeight w:val="300"/>
          <w:jc w:val="center"/>
        </w:trPr>
        <w:tc>
          <w:tcPr>
            <w:tcW w:w="2441" w:type="dxa"/>
            <w:tcBorders>
              <w:top w:val="single" w:sz="18" w:space="0" w:color="003399"/>
              <w:left w:val="single" w:sz="18" w:space="0" w:color="003399"/>
              <w:bottom w:val="single" w:sz="6" w:space="0" w:color="003399"/>
              <w:right w:val="single" w:sz="6" w:space="0" w:color="003399"/>
            </w:tcBorders>
            <w:shd w:val="clear" w:color="auto" w:fill="003399"/>
            <w:vAlign w:val="center"/>
          </w:tcPr>
          <w:p w:rsidR="007C6877" w:rsidRDefault="007C6877" w:rsidP="007C6877">
            <w:pPr>
              <w:spacing w:before="100" w:beforeAutospacing="1" w:after="100" w:afterAutospacing="1"/>
              <w:rPr>
                <w:sz w:val="24"/>
                <w:szCs w:val="24"/>
              </w:rPr>
            </w:pPr>
            <w:r>
              <w:rPr>
                <w:rFonts w:cs="Arial"/>
                <w:b/>
              </w:rPr>
              <w:t>Term</w:t>
            </w:r>
          </w:p>
        </w:tc>
        <w:tc>
          <w:tcPr>
            <w:tcW w:w="6334" w:type="dxa"/>
            <w:tcBorders>
              <w:top w:val="single" w:sz="18" w:space="0" w:color="003399"/>
              <w:left w:val="single" w:sz="6" w:space="0" w:color="003399"/>
              <w:bottom w:val="single" w:sz="6" w:space="0" w:color="003399"/>
              <w:right w:val="single" w:sz="18" w:space="0" w:color="003399"/>
            </w:tcBorders>
            <w:shd w:val="clear" w:color="auto" w:fill="003399"/>
            <w:vAlign w:val="center"/>
          </w:tcPr>
          <w:p w:rsidR="007C6877" w:rsidRDefault="007C6877" w:rsidP="007C6877">
            <w:pPr>
              <w:spacing w:before="100" w:beforeAutospacing="1" w:after="100" w:afterAutospacing="1"/>
              <w:rPr>
                <w:sz w:val="24"/>
                <w:szCs w:val="24"/>
              </w:rPr>
            </w:pPr>
            <w:r>
              <w:rPr>
                <w:rFonts w:cs="Arial"/>
                <w:b/>
              </w:rPr>
              <w:t>Definition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AASHTO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 xml:space="preserve">American Association of </w:t>
            </w:r>
            <w:smartTag w:uri="urn:schemas-microsoft-com:office:smarttags" w:element="Street">
              <w:smartTag w:uri="urn:schemas-microsoft-com:office:smarttags" w:element="address">
                <w:r>
                  <w:rPr>
                    <w:rFonts w:cs="Arial"/>
                  </w:rPr>
                  <w:t>State Highway</w:t>
                </w:r>
              </w:smartTag>
            </w:smartTag>
            <w:r>
              <w:rPr>
                <w:rFonts w:cs="Arial"/>
              </w:rPr>
              <w:t xml:space="preserve"> and Transportation Officials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Application Programming Interface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Managers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software that manages an ATC resource for use by concurrently running application programs.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Utilities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software not included in the API Managers that is used for configuration purposes.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APIRI Project</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Entire project managed by this PMP including software, hardware and documentation.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APIRI Software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Reference Implementation Software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APIVS Software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 Validation Suite Software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APIVSXML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 xml:space="preserve">APIVS Extensible Markup Language (XML) as defined by the </w:t>
            </w:r>
            <w:r>
              <w:rPr>
                <w:i/>
              </w:rPr>
              <w:t xml:space="preserve">API Validation Suite APIVSXML Specification </w:t>
            </w:r>
            <w:r>
              <w:t xml:space="preserve">(see Section 1.5 References).  </w:t>
            </w:r>
            <w:r>
              <w:rPr>
                <w:rFonts w:cs="Arial"/>
              </w:rPr>
              <w:t>This version of XML includes elements for use with the APIVS software.  APIVSXML is used to create test case specifications that are both human-readable and machine-readable.  APIVSXML and XML are used synonymously within this document.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Application Program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Any program designed to perform a specific function directly for the user or, in some cases, for another application program. Examples of application programs include word processors, database programs, Web browsers and traffic control programs. Application programs use the services of a computer's O/S and other supporting programs such as an application programming interface.</w:t>
            </w:r>
          </w:p>
        </w:tc>
      </w:tr>
      <w:tr w:rsidR="007C6877">
        <w:trPr>
          <w:cantSplit/>
          <w:trHeight w:val="32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API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Application Programmer Interface</w:t>
            </w:r>
          </w:p>
        </w:tc>
      </w:tr>
      <w:tr w:rsidR="007C6877">
        <w:trPr>
          <w:cantSplit/>
          <w:trHeight w:val="32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ATC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Advanced Transportation Controller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ATC Device Drivers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Low-level software not included in a typical Linux distribution that is necessary for ATC-specific devices to operate in a Linux O/S environment.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ATP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Authorization to Proceed</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Board Support Package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Software usually provided by processor board manufacturers which provides a consistent software interface for the unique architecture of the board. In the case of the ATC, the Board Support Package also includes the O/S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BSP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See Board Support Package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proofErr w:type="spellStart"/>
            <w:r>
              <w:rPr>
                <w:rFonts w:cs="Arial"/>
              </w:rPr>
              <w:t>ConOps</w:t>
            </w:r>
            <w:proofErr w:type="spellEnd"/>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Concept of Operations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CO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Contracting Officer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COR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Contract Officer’s Representative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COTM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Contract Officer’s Task Manager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CPU</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Central Processing Unit. A programmable logic device that performs the instruction, logic and mathematical processing in a computer.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Device Driver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 software routine that links a peripheral device to the operating system. It acts like a translator between a device and the application programs that use it.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lastRenderedPageBreak/>
              <w:t>FHWA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smartTag w:uri="urn:schemas-microsoft-com:office:smarttags" w:element="Street">
              <w:smartTag w:uri="urn:schemas-microsoft-com:office:smarttags" w:element="address">
                <w:r>
                  <w:rPr>
                    <w:rFonts w:cs="Arial"/>
                  </w:rPr>
                  <w:t>Federal Highway</w:t>
                </w:r>
              </w:smartTag>
            </w:smartTag>
            <w:r>
              <w:rPr>
                <w:rFonts w:cs="Arial"/>
              </w:rPr>
              <w:t xml:space="preserve"> Administration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FIO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Field Input and Output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FIOMAN</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Field I/O Manager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FIOMSG</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Field I/O Message Scheduler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FPMW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Front Panel Manager Window</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FPUI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Front Panel User Interface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H/W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Hardware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proofErr w:type="spellStart"/>
            <w:r>
              <w:rPr>
                <w:rFonts w:cs="Arial"/>
              </w:rPr>
              <w:t>Input/Output</w:t>
            </w:r>
            <w:proofErr w:type="spellEnd"/>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IEC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 xml:space="preserve">International </w:t>
            </w:r>
            <w:proofErr w:type="spellStart"/>
            <w:r>
              <w:rPr>
                <w:rFonts w:cs="Arial"/>
              </w:rPr>
              <w:t>Electrotechnical</w:t>
            </w:r>
            <w:proofErr w:type="spellEnd"/>
            <w:r>
              <w:rPr>
                <w:rFonts w:cs="Arial"/>
              </w:rPr>
              <w:t xml:space="preserve"> Commission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IEEE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Institute of Electrical and Electronics Engineers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ISO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International Organization for Standardization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ITE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smartTag w:uri="urn:schemas-microsoft-com:office:smarttags" w:element="place">
              <w:smartTag w:uri="urn:schemas-microsoft-com:office:smarttags" w:element="PlaceType">
                <w:r>
                  <w:rPr>
                    <w:rFonts w:cs="Arial"/>
                  </w:rPr>
                  <w:t>Institute</w:t>
                </w:r>
              </w:smartTag>
              <w:r>
                <w:rPr>
                  <w:rFonts w:cs="Arial"/>
                </w:rPr>
                <w:t xml:space="preserve"> of </w:t>
              </w:r>
              <w:smartTag w:uri="urn:schemas-microsoft-com:office:smarttags" w:element="PlaceName">
                <w:r>
                  <w:rPr>
                    <w:rFonts w:cs="Arial"/>
                  </w:rPr>
                  <w:t>Transportation</w:t>
                </w:r>
              </w:smartTag>
            </w:smartTag>
            <w:r>
              <w:rPr>
                <w:rFonts w:cs="Arial"/>
              </w:rPr>
              <w:t xml:space="preserve"> Engineers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ITS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Intelligent Transportation Systems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JC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Joint Committee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JPO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Joint Program Office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Linux</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Low-level software that is freely available in the Linux community for use with common hardware components operating in a standard fashion.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Linux Kernel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 xml:space="preserve">The Unix-like operating system kernel that was begun by Linus Torvalds in 1991. The Linux Kernel provides general O/S functionality. This includes functions for things typical in any computer system such as file I/O, serial I/O, </w:t>
            </w:r>
            <w:proofErr w:type="spellStart"/>
            <w:r>
              <w:rPr>
                <w:rFonts w:cs="Arial"/>
              </w:rPr>
              <w:t>interprocess</w:t>
            </w:r>
            <w:proofErr w:type="spellEnd"/>
            <w:r>
              <w:rPr>
                <w:rFonts w:cs="Arial"/>
              </w:rPr>
              <w:t xml:space="preserve"> communication and process scheduling. It also includes Linux utility functions necessary to run programs such as shell scripts and console commands. It is generally available as open source (free to the public). The Linux Kernel referenced in this standard is defined in the ATC Controller Standard Section 2.2.5, Annex A and Annex B.</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Loopback Driver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 virtual device driver that loops back the output ports to a device to the input ports from a device without actually going to through the physical device.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N/A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Not Applicable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Operational User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 technician or transportation engineer who uses the controller to perform its operational tasks.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O/S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Operating System</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smartTag w:uri="urn:schemas-microsoft-com:office:smarttags" w:element="place">
              <w:smartTag w:uri="urn:schemas-microsoft-com:office:smarttags" w:element="City">
                <w:r>
                  <w:rPr>
                    <w:rFonts w:cs="Arial"/>
                  </w:rPr>
                  <w:t>OSS</w:t>
                </w:r>
              </w:smartTag>
            </w:smartTag>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Open Source Software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PCB</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Printed Circuit Board</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PMP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Project Management Plan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POP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Period of Performance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PRL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Protocol Requirements List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RI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Reference Implementation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RITA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Research and Innovative Technology Administration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RTC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Real-Time Clock</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RTM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Requirements Traceability Matrix</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lastRenderedPageBreak/>
              <w:t>SDD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Software Design Descriptions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SDO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Standards Development Organization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Systems Engineer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SEP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Systems Engineering Process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SEMP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Systems Engineering Management Plan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SOW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Statement of Work</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SPDD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smartTag w:uri="urn:schemas-microsoft-com:office:smarttags" w:element="place">
              <w:smartTag w:uri="urn:schemas-microsoft-com:office:smarttags" w:element="PlaceName">
                <w:r>
                  <w:rPr>
                    <w:rFonts w:cs="Arial"/>
                  </w:rPr>
                  <w:t>Serial</w:t>
                </w:r>
              </w:smartTag>
              <w:r>
                <w:rPr>
                  <w:rFonts w:cs="Arial"/>
                </w:rPr>
                <w:t xml:space="preserve"> </w:t>
              </w:r>
              <w:smartTag w:uri="urn:schemas-microsoft-com:office:smarttags" w:element="PlaceType">
                <w:r>
                  <w:rPr>
                    <w:rFonts w:cs="Arial"/>
                  </w:rPr>
                  <w:t>Port</w:t>
                </w:r>
              </w:smartTag>
            </w:smartTag>
            <w:r>
              <w:rPr>
                <w:rFonts w:cs="Arial"/>
              </w:rPr>
              <w:t xml:space="preserve"> Device Driver</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Software Requirements Specification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SSH</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Secure Shell. An encrypted network protocol for initiating text-based shell sessions.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S/W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Software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TBD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To Be Determined</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TCS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Test Case Specification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TOD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Time of Day</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TOPR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Task Order Proposal Request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TX</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Transmission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US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smartTag w:uri="urn:schemas-microsoft-com:office:smarttags" w:element="place">
              <w:smartTag w:uri="urn:schemas-microsoft-com:office:smarttags" w:element="country-region">
                <w:r>
                  <w:rPr>
                    <w:rFonts w:cs="Arial"/>
                  </w:rPr>
                  <w:t>United States</w:t>
                </w:r>
              </w:smartTag>
            </w:smartTag>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USDOT</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United States Department of Transportation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User Developer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 software developer that designs and develops programs for controllers.</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VD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Virtual Display: the virtual front-panel display data maintained by the VSE during a test run.</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VSE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Validation Suite Engine: the main executable program of the APIVS software.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Walkthrough</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A step-by-step presentation by the author of a document in order to gather information and to establish a common understanding of its content.</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WBS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Work Breakdown Structure</w:t>
            </w:r>
          </w:p>
        </w:tc>
      </w:tr>
      <w:tr w:rsidR="007C687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WG</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rPr>
              <w:t>Working Group</w:t>
            </w:r>
          </w:p>
        </w:tc>
      </w:tr>
      <w:tr w:rsidR="007C6877">
        <w:trPr>
          <w:cantSplit/>
          <w:trHeight w:val="300"/>
          <w:jc w:val="center"/>
        </w:trPr>
        <w:tc>
          <w:tcPr>
            <w:tcW w:w="2441" w:type="dxa"/>
            <w:tcBorders>
              <w:top w:val="single" w:sz="6" w:space="0" w:color="003399"/>
              <w:left w:val="single" w:sz="18" w:space="0" w:color="003399"/>
              <w:bottom w:val="single" w:sz="18" w:space="0" w:color="003399"/>
              <w:right w:val="single" w:sz="6" w:space="0" w:color="003399"/>
            </w:tcBorders>
            <w:shd w:val="clear" w:color="auto" w:fill="FFFFFF"/>
          </w:tcPr>
          <w:p w:rsidR="007C6877" w:rsidRDefault="007C6877" w:rsidP="007C6877">
            <w:pPr>
              <w:spacing w:before="100" w:beforeAutospacing="1" w:after="100" w:afterAutospacing="1"/>
              <w:rPr>
                <w:sz w:val="24"/>
                <w:szCs w:val="24"/>
              </w:rPr>
            </w:pPr>
            <w:r>
              <w:rPr>
                <w:rFonts w:cs="Arial"/>
              </w:rPr>
              <w:t>XML</w:t>
            </w:r>
          </w:p>
        </w:tc>
        <w:tc>
          <w:tcPr>
            <w:tcW w:w="6334" w:type="dxa"/>
            <w:tcBorders>
              <w:top w:val="single" w:sz="6" w:space="0" w:color="003399"/>
              <w:left w:val="single" w:sz="6" w:space="0" w:color="003399"/>
              <w:bottom w:val="single" w:sz="18" w:space="0" w:color="003399"/>
              <w:right w:val="single" w:sz="18" w:space="0" w:color="003399"/>
            </w:tcBorders>
            <w:shd w:val="clear" w:color="auto" w:fill="FFFFFF"/>
          </w:tcPr>
          <w:p w:rsidR="007C6877" w:rsidRDefault="007C6877" w:rsidP="007C6877">
            <w:pPr>
              <w:spacing w:before="100" w:beforeAutospacing="1" w:after="100" w:afterAutospacing="1"/>
              <w:rPr>
                <w:sz w:val="24"/>
                <w:szCs w:val="24"/>
              </w:rPr>
            </w:pPr>
            <w:r>
              <w:rPr>
                <w:rFonts w:cs="Arial"/>
                <w:color w:val="000000"/>
              </w:rPr>
              <w:t>Extensible Markup Language.  Used synonymously with APIVSXML within this document.</w:t>
            </w:r>
          </w:p>
        </w:tc>
      </w:tr>
    </w:tbl>
    <w:p w:rsidR="00132D6D" w:rsidRDefault="00132D6D" w:rsidP="00596C7E">
      <w:pPr>
        <w:tabs>
          <w:tab w:val="left" w:pos="0"/>
          <w:tab w:val="left" w:pos="720"/>
          <w:tab w:val="left" w:pos="1440"/>
        </w:tabs>
        <w:jc w:val="both"/>
        <w:rPr>
          <w:rFonts w:cs="Arial"/>
        </w:rPr>
      </w:pPr>
    </w:p>
    <w:p w:rsidR="00132D6D" w:rsidRDefault="007C6877" w:rsidP="00596C7E">
      <w:pPr>
        <w:pStyle w:val="Heading2"/>
        <w:jc w:val="both"/>
      </w:pPr>
      <w:r>
        <w:br w:type="page"/>
      </w:r>
      <w:bookmarkStart w:id="193" w:name="_Toc456255117"/>
      <w:r w:rsidR="00132D6D">
        <w:lastRenderedPageBreak/>
        <w:t>References</w:t>
      </w:r>
      <w:bookmarkEnd w:id="193"/>
    </w:p>
    <w:p w:rsidR="007C6877" w:rsidRPr="007C6877" w:rsidRDefault="007C6877" w:rsidP="007C6877">
      <w:pPr>
        <w:tabs>
          <w:tab w:val="left" w:pos="0"/>
          <w:tab w:val="left" w:pos="720"/>
          <w:tab w:val="left" w:pos="1440"/>
        </w:tabs>
        <w:jc w:val="both"/>
        <w:rPr>
          <w:rFonts w:cs="Arial"/>
        </w:rPr>
      </w:pPr>
      <w:r w:rsidRPr="007C6877">
        <w:rPr>
          <w:rFonts w:cs="Arial"/>
        </w:rPr>
        <w:t xml:space="preserve">Institute of Electrical and Electronics Engineers, IEEE </w:t>
      </w:r>
      <w:proofErr w:type="spellStart"/>
      <w:proofErr w:type="gramStart"/>
      <w:r w:rsidRPr="007C6877">
        <w:rPr>
          <w:rFonts w:cs="Arial"/>
        </w:rPr>
        <w:t>Std</w:t>
      </w:r>
      <w:proofErr w:type="spellEnd"/>
      <w:proofErr w:type="gramEnd"/>
      <w:r w:rsidRPr="007C6877">
        <w:rPr>
          <w:rFonts w:cs="Arial"/>
        </w:rPr>
        <w:t xml:space="preserve"> 829-1998, IEEE Standard for Software Test Documentation. </w:t>
      </w:r>
      <w:proofErr w:type="gramStart"/>
      <w:r w:rsidRPr="007C6877">
        <w:rPr>
          <w:rFonts w:cs="Arial"/>
        </w:rPr>
        <w:t>IEEE, 1998.</w:t>
      </w:r>
      <w:proofErr w:type="gramEnd"/>
      <w:r w:rsidRPr="007C6877">
        <w:rPr>
          <w:rFonts w:cs="Arial"/>
        </w:rPr>
        <w:t xml:space="preserve"> </w:t>
      </w:r>
    </w:p>
    <w:p w:rsidR="007C6877" w:rsidRPr="007C6877" w:rsidRDefault="0028533C" w:rsidP="007C6877">
      <w:pPr>
        <w:tabs>
          <w:tab w:val="left" w:pos="0"/>
          <w:tab w:val="left" w:pos="720"/>
          <w:tab w:val="left" w:pos="1440"/>
        </w:tabs>
        <w:jc w:val="both"/>
        <w:rPr>
          <w:rFonts w:cs="Arial"/>
        </w:rPr>
      </w:pPr>
      <w:hyperlink r:id="rId9" w:history="1">
        <w:r w:rsidR="007C6877" w:rsidRPr="007C6877">
          <w:rPr>
            <w:rStyle w:val="Hyperlink"/>
            <w:rFonts w:cs="Arial"/>
          </w:rPr>
          <w:t>http://standards.ieee.org/index.html</w:t>
        </w:r>
      </w:hyperlink>
      <w:r w:rsidR="007C6877" w:rsidRPr="007C6877">
        <w:rPr>
          <w:rFonts w:cs="Arial"/>
        </w:rPr>
        <w:t xml:space="preserve"> </w:t>
      </w:r>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smartTag w:uri="urn:schemas-microsoft-com:office:smarttags" w:element="PlaceType">
        <w:r w:rsidRPr="007C6877">
          <w:rPr>
            <w:rFonts w:cs="Arial"/>
          </w:rPr>
          <w:t>Institute</w:t>
        </w:r>
      </w:smartTag>
      <w:r w:rsidRPr="007C6877">
        <w:rPr>
          <w:rFonts w:cs="Arial"/>
        </w:rPr>
        <w:t xml:space="preserve"> of </w:t>
      </w:r>
      <w:smartTag w:uri="urn:schemas-microsoft-com:office:smarttags" w:element="PlaceName">
        <w:r w:rsidRPr="007C6877">
          <w:rPr>
            <w:rFonts w:cs="Arial"/>
          </w:rPr>
          <w:t>Transportation</w:t>
        </w:r>
      </w:smartTag>
      <w:r w:rsidRPr="007C6877">
        <w:rPr>
          <w:rFonts w:cs="Arial"/>
        </w:rPr>
        <w:t xml:space="preserve"> Engineers, API Reference Implementation Project Open Source Software (</w:t>
      </w:r>
      <w:smartTag w:uri="urn:schemas-microsoft-com:office:smarttags" w:element="place">
        <w:smartTag w:uri="urn:schemas-microsoft-com:office:smarttags" w:element="City">
          <w:r w:rsidRPr="007C6877">
            <w:rPr>
              <w:rFonts w:cs="Arial"/>
            </w:rPr>
            <w:t>OSS</w:t>
          </w:r>
        </w:smartTag>
      </w:smartTag>
      <w:r w:rsidRPr="007C6877">
        <w:rPr>
          <w:rFonts w:cs="Arial"/>
        </w:rPr>
        <w:t xml:space="preserve">) Concept Paper. </w:t>
      </w:r>
      <w:smartTag w:uri="urn:schemas-microsoft-com:office:smarttags" w:element="place">
        <w:smartTag w:uri="urn:schemas-microsoft-com:office:smarttags" w:element="PlaceType">
          <w:r w:rsidRPr="007C6877">
            <w:rPr>
              <w:rFonts w:cs="Arial"/>
            </w:rPr>
            <w:t>Institute</w:t>
          </w:r>
        </w:smartTag>
        <w:r w:rsidRPr="007C6877">
          <w:rPr>
            <w:rFonts w:cs="Arial"/>
          </w:rPr>
          <w:t xml:space="preserve"> of </w:t>
        </w:r>
        <w:smartTag w:uri="urn:schemas-microsoft-com:office:smarttags" w:element="PlaceName">
          <w:r w:rsidRPr="007C6877">
            <w:rPr>
              <w:rFonts w:cs="Arial"/>
            </w:rPr>
            <w:t>Transportation</w:t>
          </w:r>
        </w:smartTag>
      </w:smartTag>
      <w:r w:rsidRPr="007C6877">
        <w:rPr>
          <w:rFonts w:cs="Arial"/>
        </w:rPr>
        <w:t xml:space="preserve"> Engineers, 12 June 2014.</w:t>
      </w:r>
    </w:p>
    <w:p w:rsidR="007C6877" w:rsidRPr="007C6877" w:rsidRDefault="0028533C" w:rsidP="007C6877">
      <w:pPr>
        <w:tabs>
          <w:tab w:val="left" w:pos="0"/>
          <w:tab w:val="left" w:pos="720"/>
          <w:tab w:val="left" w:pos="1440"/>
        </w:tabs>
        <w:jc w:val="both"/>
        <w:rPr>
          <w:rFonts w:cs="Arial"/>
        </w:rPr>
      </w:pPr>
      <w:hyperlink r:id="rId10"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API Validation Suite APIVSXML Specification v02.00.</w:t>
      </w:r>
      <w:proofErr w:type="gramEnd"/>
      <w:r w:rsidRPr="007C6877">
        <w:rPr>
          <w:rFonts w:cs="Arial"/>
        </w:rPr>
        <w:t xml:space="preserve"> ATC Joint Committee, 31 December 2010.</w:t>
      </w:r>
    </w:p>
    <w:p w:rsidR="007C6877" w:rsidRPr="007C6877" w:rsidRDefault="0028533C" w:rsidP="007C6877">
      <w:pPr>
        <w:tabs>
          <w:tab w:val="left" w:pos="0"/>
          <w:tab w:val="left" w:pos="720"/>
          <w:tab w:val="left" w:pos="1440"/>
        </w:tabs>
        <w:jc w:val="both"/>
        <w:rPr>
          <w:rFonts w:cs="Arial"/>
        </w:rPr>
      </w:pPr>
      <w:hyperlink r:id="rId11"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Advanced Transportation Controller (ATC) Application Programming Interface (API) Validation Suite (APIVS) Concept of Operations (</w:t>
      </w:r>
      <w:proofErr w:type="spellStart"/>
      <w:r w:rsidRPr="007C6877">
        <w:rPr>
          <w:rFonts w:cs="Arial"/>
        </w:rPr>
        <w:t>ConOps</w:t>
      </w:r>
      <w:proofErr w:type="spellEnd"/>
      <w:r w:rsidRPr="007C6877">
        <w:rPr>
          <w:rFonts w:cs="Arial"/>
        </w:rPr>
        <w:t>) v02.04.</w:t>
      </w:r>
      <w:proofErr w:type="gramEnd"/>
      <w:r w:rsidRPr="007C6877">
        <w:rPr>
          <w:rFonts w:cs="Arial"/>
        </w:rPr>
        <w:t xml:space="preserve"> ATC Joint Committee, 20 November 2014.</w:t>
      </w:r>
    </w:p>
    <w:p w:rsidR="007C6877" w:rsidRPr="007C6877" w:rsidRDefault="0028533C" w:rsidP="007C6877">
      <w:pPr>
        <w:tabs>
          <w:tab w:val="left" w:pos="0"/>
          <w:tab w:val="left" w:pos="720"/>
          <w:tab w:val="left" w:pos="1440"/>
        </w:tabs>
        <w:jc w:val="both"/>
        <w:rPr>
          <w:rFonts w:cs="Arial"/>
        </w:rPr>
      </w:pPr>
      <w:hyperlink r:id="rId12"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Advanced Transportation Controller (ATC) Application Programming Interface (API) Validation Suite (APIVS) Software Requirements Specification (SRS) v02.03.</w:t>
      </w:r>
      <w:proofErr w:type="gramEnd"/>
      <w:r w:rsidRPr="007C6877">
        <w:rPr>
          <w:rFonts w:cs="Arial"/>
        </w:rPr>
        <w:t xml:space="preserve"> ATC Joint Committee, 20 November 2014.</w:t>
      </w:r>
    </w:p>
    <w:p w:rsidR="007C6877" w:rsidRPr="007C6877" w:rsidRDefault="0028533C" w:rsidP="007C6877">
      <w:pPr>
        <w:tabs>
          <w:tab w:val="left" w:pos="0"/>
          <w:tab w:val="left" w:pos="720"/>
          <w:tab w:val="left" w:pos="1440"/>
        </w:tabs>
        <w:jc w:val="both"/>
        <w:rPr>
          <w:rFonts w:cs="Arial"/>
        </w:rPr>
      </w:pPr>
      <w:hyperlink r:id="rId13"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ATC 5401 Application Programming Interface (API) Standard for the Advanced Transportation Controller (ATC) v02.</w:t>
      </w:r>
      <w:proofErr w:type="gramEnd"/>
      <w:r w:rsidRPr="007C6877">
        <w:rPr>
          <w:rFonts w:cs="Arial"/>
        </w:rPr>
        <w:t xml:space="preserve"> ATC Joint Committee, 15 September 2013. </w:t>
      </w:r>
      <w:hyperlink r:id="rId14" w:history="1">
        <w:r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ATC APIRI PMP v01.03 Project Management Plan (PMP) for the Advanced Transportation Controller (ATC) Application Programming Interface (API) Reference Implementation Project.</w:t>
      </w:r>
      <w:proofErr w:type="gramEnd"/>
      <w:r w:rsidRPr="007C6877">
        <w:rPr>
          <w:rFonts w:cs="Arial"/>
        </w:rPr>
        <w:t xml:space="preserve"> ATC Joint Committee, 5 November 2014.</w:t>
      </w:r>
    </w:p>
    <w:p w:rsidR="007C6877" w:rsidRPr="007C6877" w:rsidRDefault="0028533C" w:rsidP="007C6877">
      <w:pPr>
        <w:tabs>
          <w:tab w:val="left" w:pos="0"/>
          <w:tab w:val="left" w:pos="720"/>
          <w:tab w:val="left" w:pos="1440"/>
        </w:tabs>
        <w:jc w:val="both"/>
        <w:rPr>
          <w:rFonts w:cs="Arial"/>
        </w:rPr>
      </w:pPr>
      <w:hyperlink r:id="rId15"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proofErr w:type="gramStart"/>
      <w:r w:rsidRPr="007C6877">
        <w:rPr>
          <w:rFonts w:cs="Arial"/>
        </w:rPr>
        <w:t>Institute of Transportation Engineers, Intelligent Transportation System (ITS) Standard Specification for Roadside Cabinets v01.02.17b.</w:t>
      </w:r>
      <w:proofErr w:type="gramEnd"/>
      <w:r w:rsidRPr="007C6877">
        <w:rPr>
          <w:rFonts w:cs="Arial"/>
        </w:rPr>
        <w:t xml:space="preserve"> ATC Joint Committee, 16 November 2006.</w:t>
      </w:r>
    </w:p>
    <w:p w:rsidR="007C6877" w:rsidRPr="007C6877" w:rsidRDefault="0028533C" w:rsidP="007C6877">
      <w:pPr>
        <w:tabs>
          <w:tab w:val="left" w:pos="0"/>
          <w:tab w:val="left" w:pos="720"/>
          <w:tab w:val="left" w:pos="1440"/>
        </w:tabs>
        <w:jc w:val="both"/>
        <w:rPr>
          <w:rFonts w:cs="Arial"/>
        </w:rPr>
      </w:pPr>
      <w:hyperlink r:id="rId16"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smartTag w:uri="urn:schemas-microsoft-com:office:smarttags" w:element="place">
        <w:smartTag w:uri="urn:schemas-microsoft-com:office:smarttags" w:element="PlaceType">
          <w:r w:rsidRPr="007C6877">
            <w:rPr>
              <w:rFonts w:cs="Arial"/>
            </w:rPr>
            <w:t>Institute</w:t>
          </w:r>
        </w:smartTag>
        <w:r w:rsidRPr="007C6877">
          <w:rPr>
            <w:rFonts w:cs="Arial"/>
          </w:rPr>
          <w:t xml:space="preserve"> of </w:t>
        </w:r>
        <w:smartTag w:uri="urn:schemas-microsoft-com:office:smarttags" w:element="PlaceName">
          <w:r w:rsidRPr="007C6877">
            <w:rPr>
              <w:rFonts w:cs="Arial"/>
            </w:rPr>
            <w:t>Transportation</w:t>
          </w:r>
        </w:smartTag>
      </w:smartTag>
      <w:r w:rsidRPr="007C6877">
        <w:rPr>
          <w:rFonts w:cs="Arial"/>
        </w:rPr>
        <w:t xml:space="preserve"> Engineers, User Comment Draft ATC 5201 Advanced Transportation Controller (ATC) Standard Version 06.10. ATC Joint Committee, 30 July 2012.</w:t>
      </w:r>
    </w:p>
    <w:p w:rsidR="007C6877" w:rsidRPr="007C6877" w:rsidRDefault="0028533C" w:rsidP="007C6877">
      <w:pPr>
        <w:tabs>
          <w:tab w:val="left" w:pos="0"/>
          <w:tab w:val="left" w:pos="720"/>
          <w:tab w:val="left" w:pos="1440"/>
        </w:tabs>
        <w:jc w:val="both"/>
        <w:rPr>
          <w:rFonts w:cs="Arial"/>
        </w:rPr>
      </w:pPr>
      <w:hyperlink r:id="rId17" w:history="1">
        <w:r w:rsidR="007C6877" w:rsidRPr="007C6877">
          <w:rPr>
            <w:rStyle w:val="Hyperlink"/>
            <w:rFonts w:cs="Arial"/>
          </w:rPr>
          <w:t>http://www.ite.org/standards/index.asp</w:t>
        </w:r>
      </w:hyperlink>
    </w:p>
    <w:p w:rsidR="007C6877" w:rsidRPr="007C6877" w:rsidRDefault="007C6877" w:rsidP="007C6877">
      <w:pPr>
        <w:tabs>
          <w:tab w:val="left" w:pos="0"/>
          <w:tab w:val="left" w:pos="720"/>
          <w:tab w:val="left" w:pos="1440"/>
        </w:tabs>
        <w:jc w:val="both"/>
        <w:rPr>
          <w:rFonts w:cs="Arial"/>
        </w:rPr>
      </w:pPr>
    </w:p>
    <w:p w:rsidR="007C6877" w:rsidRPr="007C6877" w:rsidRDefault="007C6877" w:rsidP="007C6877">
      <w:pPr>
        <w:tabs>
          <w:tab w:val="left" w:pos="0"/>
          <w:tab w:val="left" w:pos="720"/>
          <w:tab w:val="left" w:pos="1440"/>
        </w:tabs>
        <w:jc w:val="both"/>
        <w:rPr>
          <w:rFonts w:cs="Arial"/>
        </w:rPr>
      </w:pPr>
      <w:r w:rsidRPr="007C6877">
        <w:rPr>
          <w:rFonts w:cs="Arial"/>
        </w:rPr>
        <w:t>International Organization for Standardization, ISO/IEC 9899:2011 Programming Language C. ISO, 8 December 2011.</w:t>
      </w:r>
    </w:p>
    <w:p w:rsidR="007C6877" w:rsidRPr="007C6877" w:rsidRDefault="007C6877" w:rsidP="007C6877">
      <w:pPr>
        <w:tabs>
          <w:tab w:val="left" w:pos="0"/>
          <w:tab w:val="left" w:pos="720"/>
          <w:tab w:val="left" w:pos="1440"/>
        </w:tabs>
        <w:jc w:val="both"/>
        <w:rPr>
          <w:rFonts w:cs="Arial"/>
        </w:rPr>
      </w:pPr>
    </w:p>
    <w:p w:rsidR="009C7AA5" w:rsidRPr="007C6877" w:rsidRDefault="007C6877" w:rsidP="007C6877">
      <w:pPr>
        <w:tabs>
          <w:tab w:val="left" w:pos="0"/>
          <w:tab w:val="left" w:pos="720"/>
          <w:tab w:val="left" w:pos="1440"/>
        </w:tabs>
        <w:jc w:val="both"/>
        <w:rPr>
          <w:rFonts w:cs="Arial"/>
        </w:rPr>
      </w:pPr>
      <w:r w:rsidRPr="007C6877">
        <w:rPr>
          <w:rFonts w:cs="Arial"/>
        </w:rPr>
        <w:t xml:space="preserve">National Electrical Manufacturers Association, NEMA Standards Publication TS 2-2003 v02.06 Traffic Controller Assemblies with NTCIP Requirements. </w:t>
      </w:r>
      <w:proofErr w:type="gramStart"/>
      <w:r w:rsidRPr="007C6877">
        <w:rPr>
          <w:rFonts w:cs="Arial"/>
        </w:rPr>
        <w:t>NEMA, 2003.</w:t>
      </w:r>
      <w:proofErr w:type="gramEnd"/>
    </w:p>
    <w:p w:rsidR="00703CD8" w:rsidRDefault="007C6877" w:rsidP="0056187C">
      <w:pPr>
        <w:pStyle w:val="Heading1"/>
        <w:jc w:val="both"/>
        <w:rPr>
          <w:szCs w:val="24"/>
        </w:rPr>
      </w:pPr>
      <w:r>
        <w:rPr>
          <w:caps w:val="0"/>
        </w:rPr>
        <w:br w:type="page"/>
      </w:r>
      <w:bookmarkStart w:id="194" w:name="_Toc456255118"/>
      <w:r w:rsidR="003D6C9F">
        <w:rPr>
          <w:caps w:val="0"/>
        </w:rPr>
        <w:lastRenderedPageBreak/>
        <w:t>T</w:t>
      </w:r>
      <w:r w:rsidR="00132D6D">
        <w:rPr>
          <w:caps w:val="0"/>
        </w:rPr>
        <w:t>EST ITEMS</w:t>
      </w:r>
      <w:bookmarkEnd w:id="194"/>
    </w:p>
    <w:p w:rsidR="00132D6D" w:rsidRDefault="00132D6D" w:rsidP="0056187C">
      <w:pPr>
        <w:pStyle w:val="StyleArial10ptJustified1"/>
        <w:jc w:val="both"/>
        <w:rPr>
          <w:rFonts w:cs="Arial"/>
        </w:rPr>
      </w:pPr>
      <w:r w:rsidRPr="00132D6D">
        <w:rPr>
          <w:rFonts w:cs="Arial"/>
        </w:rPr>
        <w:t xml:space="preserve">The test items covered by this test plan are the API Front Panel User Interface (FPUI) library, the API Field I/O (FIO) library and the API Time of Day (TOD) library as defined by requirements and function specifications in Sections 3 and 4, respectively, of the API </w:t>
      </w:r>
      <w:r w:rsidR="007C6877">
        <w:rPr>
          <w:rFonts w:cs="Arial"/>
        </w:rPr>
        <w:t xml:space="preserve">5401 </w:t>
      </w:r>
      <w:r w:rsidRPr="00132D6D">
        <w:rPr>
          <w:rFonts w:cs="Arial"/>
        </w:rPr>
        <w:t>Standard. Software adhering to these requirements and function specifications is to be operational on an ATC controller unit.</w:t>
      </w:r>
    </w:p>
    <w:p w:rsidR="00C87187" w:rsidRDefault="00C87187" w:rsidP="0056187C">
      <w:pPr>
        <w:pStyle w:val="StyleArial10ptJustified1"/>
        <w:jc w:val="both"/>
      </w:pPr>
    </w:p>
    <w:p w:rsidR="00703CD8" w:rsidRDefault="00132D6D" w:rsidP="0056187C">
      <w:pPr>
        <w:pStyle w:val="Heading1"/>
        <w:jc w:val="both"/>
        <w:rPr>
          <w:szCs w:val="24"/>
        </w:rPr>
      </w:pPr>
      <w:bookmarkStart w:id="195" w:name="_Toc456255119"/>
      <w:r w:rsidRPr="00132D6D">
        <w:rPr>
          <w:caps w:val="0"/>
          <w:szCs w:val="24"/>
        </w:rPr>
        <w:t>FEATURES TO BE TESTED</w:t>
      </w:r>
      <w:bookmarkEnd w:id="195"/>
    </w:p>
    <w:p w:rsidR="00132D6D" w:rsidRDefault="00132D6D" w:rsidP="0056187C">
      <w:pPr>
        <w:tabs>
          <w:tab w:val="left" w:pos="1440"/>
        </w:tabs>
        <w:jc w:val="both"/>
        <w:rPr>
          <w:rFonts w:cs="Arial"/>
        </w:rPr>
      </w:pPr>
      <w:r w:rsidRPr="00132D6D">
        <w:rPr>
          <w:rFonts w:cs="Arial"/>
        </w:rPr>
        <w:t xml:space="preserve">This specific features and combination of features to be tested under this test plan are defined by the test design specifications (TDS), test case specifications (TCS) and test procedure specifications (TPS) listed in Table 1. </w:t>
      </w:r>
    </w:p>
    <w:p w:rsidR="00132D6D" w:rsidRDefault="00132D6D" w:rsidP="00596C7E">
      <w:pPr>
        <w:tabs>
          <w:tab w:val="left" w:pos="1440"/>
        </w:tabs>
        <w:jc w:val="both"/>
        <w:rPr>
          <w:rFonts w:cs="Arial"/>
        </w:rPr>
      </w:pPr>
    </w:p>
    <w:p w:rsidR="00132D6D" w:rsidRPr="00132D6D" w:rsidRDefault="00132D6D" w:rsidP="00596C7E">
      <w:pPr>
        <w:tabs>
          <w:tab w:val="left" w:pos="1440"/>
        </w:tabs>
        <w:jc w:val="center"/>
        <w:rPr>
          <w:rFonts w:cs="Arial"/>
          <w:b/>
        </w:rPr>
      </w:pPr>
      <w:proofErr w:type="gramStart"/>
      <w:r w:rsidRPr="00132D6D">
        <w:rPr>
          <w:rFonts w:cs="Arial"/>
          <w:b/>
        </w:rPr>
        <w:t>Table 1.</w:t>
      </w:r>
      <w:proofErr w:type="gramEnd"/>
      <w:r w:rsidRPr="00132D6D">
        <w:rPr>
          <w:rFonts w:cs="Arial"/>
          <w:b/>
        </w:rPr>
        <w:t xml:space="preserve"> </w:t>
      </w:r>
      <w:r w:rsidR="007C6877">
        <w:rPr>
          <w:rFonts w:cs="Arial"/>
          <w:b/>
        </w:rPr>
        <w:t xml:space="preserve"> </w:t>
      </w:r>
      <w:r w:rsidRPr="00132D6D">
        <w:rPr>
          <w:rFonts w:cs="Arial"/>
          <w:b/>
        </w:rPr>
        <w:t>API</w:t>
      </w:r>
      <w:r w:rsidR="007C6877">
        <w:rPr>
          <w:rFonts w:cs="Arial"/>
          <w:b/>
        </w:rPr>
        <w:t xml:space="preserve">RI </w:t>
      </w:r>
      <w:r w:rsidR="00330616">
        <w:rPr>
          <w:rFonts w:cs="Arial"/>
          <w:b/>
        </w:rPr>
        <w:t>Test Specifics</w:t>
      </w:r>
    </w:p>
    <w:p w:rsidR="00132D6D" w:rsidRDefault="00132D6D" w:rsidP="00596C7E">
      <w:pPr>
        <w:tabs>
          <w:tab w:val="left" w:pos="1440"/>
        </w:tabs>
        <w:jc w:val="both"/>
        <w:rPr>
          <w:rFonts w:cs="Arial"/>
        </w:rPr>
      </w:pPr>
    </w:p>
    <w:tbl>
      <w:tblPr>
        <w:tblStyle w:val="TableGrid"/>
        <w:tblW w:w="0" w:type="auto"/>
        <w:jc w:val="center"/>
        <w:tblInd w:w="-1638" w:type="dxa"/>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1762"/>
        <w:gridCol w:w="3510"/>
        <w:gridCol w:w="4050"/>
      </w:tblGrid>
      <w:tr w:rsidR="00132D6D" w:rsidRPr="00730A3E">
        <w:trPr>
          <w:cantSplit/>
          <w:jc w:val="center"/>
        </w:trPr>
        <w:tc>
          <w:tcPr>
            <w:tcW w:w="1762" w:type="dxa"/>
            <w:tcBorders>
              <w:top w:val="single" w:sz="18" w:space="0" w:color="auto"/>
              <w:bottom w:val="single" w:sz="18" w:space="0" w:color="auto"/>
              <w:right w:val="single" w:sz="18" w:space="0" w:color="auto"/>
            </w:tcBorders>
            <w:vAlign w:val="center"/>
          </w:tcPr>
          <w:p w:rsidR="00132D6D" w:rsidRPr="00730A3E" w:rsidRDefault="00132D6D" w:rsidP="00596C7E">
            <w:pPr>
              <w:tabs>
                <w:tab w:val="left" w:pos="1634"/>
              </w:tabs>
              <w:ind w:right="-77"/>
              <w:jc w:val="center"/>
              <w:rPr>
                <w:rFonts w:cs="Arial"/>
                <w:b/>
                <w:szCs w:val="24"/>
              </w:rPr>
            </w:pPr>
            <w:bookmarkStart w:id="196" w:name="OLE_LINK29"/>
            <w:bookmarkStart w:id="197" w:name="OLE_LINK30"/>
            <w:r>
              <w:rPr>
                <w:rFonts w:cs="Arial"/>
                <w:b/>
                <w:szCs w:val="24"/>
              </w:rPr>
              <w:t>Test ID</w:t>
            </w:r>
          </w:p>
        </w:tc>
        <w:tc>
          <w:tcPr>
            <w:tcW w:w="3510" w:type="dxa"/>
            <w:tcBorders>
              <w:top w:val="single" w:sz="18" w:space="0" w:color="auto"/>
              <w:left w:val="single" w:sz="18" w:space="0" w:color="auto"/>
              <w:bottom w:val="single" w:sz="18" w:space="0" w:color="auto"/>
              <w:right w:val="single" w:sz="18" w:space="0" w:color="auto"/>
            </w:tcBorders>
            <w:vAlign w:val="center"/>
          </w:tcPr>
          <w:p w:rsidR="00132D6D" w:rsidRPr="00730A3E" w:rsidRDefault="00132D6D" w:rsidP="00596C7E">
            <w:pPr>
              <w:tabs>
                <w:tab w:val="left" w:pos="1440"/>
              </w:tabs>
              <w:ind w:left="-49" w:right="-108"/>
              <w:jc w:val="center"/>
              <w:rPr>
                <w:rFonts w:cs="Arial"/>
                <w:b/>
                <w:szCs w:val="24"/>
              </w:rPr>
            </w:pPr>
            <w:r>
              <w:rPr>
                <w:rFonts w:cs="Arial"/>
                <w:b/>
                <w:szCs w:val="24"/>
              </w:rPr>
              <w:t>Document Name</w:t>
            </w:r>
          </w:p>
        </w:tc>
        <w:tc>
          <w:tcPr>
            <w:tcW w:w="4050" w:type="dxa"/>
            <w:tcBorders>
              <w:top w:val="single" w:sz="18" w:space="0" w:color="auto"/>
              <w:left w:val="single" w:sz="18" w:space="0" w:color="auto"/>
              <w:bottom w:val="single" w:sz="18" w:space="0" w:color="auto"/>
            </w:tcBorders>
            <w:vAlign w:val="center"/>
          </w:tcPr>
          <w:p w:rsidR="00132D6D" w:rsidRPr="00730A3E" w:rsidRDefault="00132D6D" w:rsidP="00596C7E">
            <w:pPr>
              <w:tabs>
                <w:tab w:val="left" w:pos="1440"/>
              </w:tabs>
              <w:ind w:left="-49" w:right="-77"/>
              <w:jc w:val="center"/>
              <w:rPr>
                <w:rFonts w:cs="Arial"/>
                <w:b/>
                <w:szCs w:val="24"/>
              </w:rPr>
            </w:pPr>
            <w:r>
              <w:rPr>
                <w:rFonts w:cs="Arial"/>
                <w:b/>
                <w:szCs w:val="24"/>
              </w:rPr>
              <w:t>Brief Description</w:t>
            </w:r>
          </w:p>
        </w:tc>
      </w:tr>
      <w:tr w:rsidR="00B1005F">
        <w:trPr>
          <w:cantSplit/>
          <w:jc w:val="center"/>
        </w:trPr>
        <w:tc>
          <w:tcPr>
            <w:tcW w:w="1762" w:type="dxa"/>
            <w:tcBorders>
              <w:top w:val="single" w:sz="18" w:space="0" w:color="auto"/>
              <w:right w:val="single" w:sz="18" w:space="0" w:color="auto"/>
            </w:tcBorders>
          </w:tcPr>
          <w:p w:rsidR="00B1005F" w:rsidRPr="00B1005F" w:rsidRDefault="005F329C" w:rsidP="00B1005F">
            <w:pPr>
              <w:spacing w:before="100" w:beforeAutospacing="1" w:after="100" w:afterAutospacing="1"/>
              <w:jc w:val="both"/>
              <w:rPr>
                <w:sz w:val="24"/>
                <w:szCs w:val="24"/>
              </w:rPr>
            </w:pPr>
            <w:r>
              <w:t>APIRI.TDS.2</w:t>
            </w:r>
            <w:r w:rsidR="00B1005F">
              <w:t>001</w:t>
            </w:r>
          </w:p>
        </w:tc>
        <w:tc>
          <w:tcPr>
            <w:tcW w:w="3510" w:type="dxa"/>
            <w:tcBorders>
              <w:top w:val="single" w:sz="18" w:space="0" w:color="auto"/>
              <w:left w:val="single" w:sz="18" w:space="0" w:color="auto"/>
              <w:right w:val="single" w:sz="18" w:space="0" w:color="auto"/>
            </w:tcBorders>
          </w:tcPr>
          <w:p w:rsidR="00B1005F" w:rsidRDefault="00B1005F">
            <w:pPr>
              <w:tabs>
                <w:tab w:val="left" w:pos="1440"/>
              </w:tabs>
              <w:ind w:left="-49" w:right="-108"/>
              <w:jc w:val="both"/>
              <w:rPr>
                <w:sz w:val="24"/>
                <w:szCs w:val="24"/>
              </w:rPr>
            </w:pPr>
            <w:r>
              <w:rPr>
                <w:rFonts w:cs="Arial"/>
              </w:rPr>
              <w:t>APIRI Test Design Specification 1</w:t>
            </w:r>
          </w:p>
        </w:tc>
        <w:tc>
          <w:tcPr>
            <w:tcW w:w="4050" w:type="dxa"/>
            <w:tcBorders>
              <w:top w:val="single" w:sz="18" w:space="0" w:color="auto"/>
              <w:left w:val="single" w:sz="18" w:space="0" w:color="auto"/>
            </w:tcBorders>
          </w:tcPr>
          <w:p w:rsidR="00B1005F" w:rsidRPr="00B1005F" w:rsidRDefault="00B1005F" w:rsidP="00B1005F">
            <w:pPr>
              <w:tabs>
                <w:tab w:val="left" w:pos="1440"/>
              </w:tabs>
              <w:ind w:left="-49" w:right="-77"/>
              <w:jc w:val="both"/>
              <w:rPr>
                <w:sz w:val="24"/>
                <w:szCs w:val="24"/>
              </w:rPr>
            </w:pPr>
            <w:r>
              <w:rPr>
                <w:rFonts w:cs="Arial"/>
              </w:rPr>
              <w:t xml:space="preserve">Test All APIRI FPUI </w:t>
            </w:r>
            <w:r w:rsidR="00330616">
              <w:rPr>
                <w:rFonts w:cs="Arial"/>
              </w:rPr>
              <w:t xml:space="preserve">Required </w:t>
            </w:r>
            <w:r>
              <w:rPr>
                <w:rFonts w:cs="Arial"/>
              </w:rPr>
              <w:t>Features</w:t>
            </w:r>
          </w:p>
        </w:tc>
      </w:tr>
      <w:tr w:rsidR="00B1005F">
        <w:trPr>
          <w:cantSplit/>
          <w:jc w:val="center"/>
        </w:trPr>
        <w:tc>
          <w:tcPr>
            <w:tcW w:w="1762" w:type="dxa"/>
            <w:tcBorders>
              <w:right w:val="single" w:sz="18" w:space="0" w:color="auto"/>
            </w:tcBorders>
          </w:tcPr>
          <w:p w:rsidR="00B1005F" w:rsidRPr="00B1005F" w:rsidRDefault="00330616" w:rsidP="005F329C">
            <w:pPr>
              <w:spacing w:before="100" w:beforeAutospacing="1" w:after="100" w:afterAutospacing="1"/>
              <w:jc w:val="both"/>
              <w:rPr>
                <w:sz w:val="24"/>
                <w:szCs w:val="24"/>
              </w:rPr>
            </w:pPr>
            <w:r>
              <w:t>APIRI.TDS.</w:t>
            </w:r>
            <w:r w:rsidR="005F329C">
              <w:t>3001</w:t>
            </w:r>
          </w:p>
        </w:tc>
        <w:tc>
          <w:tcPr>
            <w:tcW w:w="3510" w:type="dxa"/>
            <w:tcBorders>
              <w:left w:val="single" w:sz="18" w:space="0" w:color="auto"/>
              <w:right w:val="single" w:sz="18" w:space="0" w:color="auto"/>
            </w:tcBorders>
          </w:tcPr>
          <w:p w:rsidR="00B1005F" w:rsidRDefault="00B1005F">
            <w:pPr>
              <w:tabs>
                <w:tab w:val="left" w:pos="1440"/>
              </w:tabs>
              <w:ind w:left="-49" w:right="-108"/>
              <w:jc w:val="both"/>
              <w:rPr>
                <w:sz w:val="24"/>
                <w:szCs w:val="24"/>
              </w:rPr>
            </w:pPr>
            <w:r>
              <w:rPr>
                <w:rFonts w:cs="Arial"/>
              </w:rPr>
              <w:t>APIRI Test Design Specification 2</w:t>
            </w:r>
          </w:p>
        </w:tc>
        <w:tc>
          <w:tcPr>
            <w:tcW w:w="4050" w:type="dxa"/>
            <w:tcBorders>
              <w:left w:val="single" w:sz="18" w:space="0" w:color="auto"/>
            </w:tcBorders>
          </w:tcPr>
          <w:p w:rsidR="00B1005F" w:rsidRPr="00B1005F" w:rsidRDefault="00B1005F" w:rsidP="00050221">
            <w:pPr>
              <w:tabs>
                <w:tab w:val="left" w:pos="1440"/>
              </w:tabs>
              <w:ind w:left="-49" w:right="-77"/>
              <w:jc w:val="both"/>
              <w:rPr>
                <w:sz w:val="24"/>
                <w:szCs w:val="24"/>
              </w:rPr>
            </w:pPr>
            <w:r>
              <w:rPr>
                <w:rFonts w:cs="Arial"/>
              </w:rPr>
              <w:t xml:space="preserve">Test All APIRI FIO </w:t>
            </w:r>
            <w:r w:rsidR="00330616">
              <w:rPr>
                <w:rFonts w:cs="Arial"/>
              </w:rPr>
              <w:t xml:space="preserve">Required </w:t>
            </w:r>
            <w:r>
              <w:rPr>
                <w:rFonts w:cs="Arial"/>
              </w:rPr>
              <w:t>Features</w:t>
            </w:r>
          </w:p>
        </w:tc>
      </w:tr>
      <w:tr w:rsidR="00B1005F">
        <w:trPr>
          <w:cantSplit/>
          <w:jc w:val="center"/>
        </w:trPr>
        <w:tc>
          <w:tcPr>
            <w:tcW w:w="1762" w:type="dxa"/>
            <w:tcBorders>
              <w:right w:val="single" w:sz="18" w:space="0" w:color="auto"/>
            </w:tcBorders>
          </w:tcPr>
          <w:p w:rsidR="00B1005F" w:rsidRPr="00B1005F" w:rsidRDefault="00330616" w:rsidP="005F329C">
            <w:pPr>
              <w:spacing w:before="100" w:beforeAutospacing="1" w:after="100" w:afterAutospacing="1"/>
              <w:jc w:val="both"/>
              <w:rPr>
                <w:sz w:val="24"/>
                <w:szCs w:val="24"/>
              </w:rPr>
            </w:pPr>
            <w:r>
              <w:t>APIRI.TDS.</w:t>
            </w:r>
            <w:r w:rsidR="005F329C">
              <w:t>4001</w:t>
            </w:r>
          </w:p>
        </w:tc>
        <w:tc>
          <w:tcPr>
            <w:tcW w:w="3510" w:type="dxa"/>
            <w:tcBorders>
              <w:left w:val="single" w:sz="18" w:space="0" w:color="auto"/>
              <w:right w:val="single" w:sz="18" w:space="0" w:color="auto"/>
            </w:tcBorders>
          </w:tcPr>
          <w:p w:rsidR="00B1005F" w:rsidRDefault="00B1005F">
            <w:pPr>
              <w:tabs>
                <w:tab w:val="left" w:pos="1440"/>
              </w:tabs>
              <w:ind w:left="-49" w:right="-108"/>
              <w:jc w:val="both"/>
              <w:rPr>
                <w:sz w:val="24"/>
                <w:szCs w:val="24"/>
              </w:rPr>
            </w:pPr>
            <w:r>
              <w:rPr>
                <w:rFonts w:cs="Arial"/>
              </w:rPr>
              <w:t>APIRI Test Design Specification 3</w:t>
            </w:r>
          </w:p>
        </w:tc>
        <w:tc>
          <w:tcPr>
            <w:tcW w:w="4050" w:type="dxa"/>
            <w:tcBorders>
              <w:left w:val="single" w:sz="18" w:space="0" w:color="auto"/>
            </w:tcBorders>
          </w:tcPr>
          <w:p w:rsidR="00B1005F" w:rsidRPr="00B1005F" w:rsidRDefault="00B1005F" w:rsidP="00050221">
            <w:pPr>
              <w:tabs>
                <w:tab w:val="left" w:pos="1440"/>
              </w:tabs>
              <w:ind w:left="-49" w:right="-77"/>
              <w:jc w:val="both"/>
              <w:rPr>
                <w:sz w:val="24"/>
                <w:szCs w:val="24"/>
              </w:rPr>
            </w:pPr>
            <w:r>
              <w:rPr>
                <w:rFonts w:cs="Arial"/>
              </w:rPr>
              <w:t xml:space="preserve">Test All APIRI TOD </w:t>
            </w:r>
            <w:r w:rsidR="00330616" w:rsidRPr="00330616">
              <w:rPr>
                <w:rFonts w:cs="Arial"/>
              </w:rPr>
              <w:t xml:space="preserve">Required </w:t>
            </w:r>
            <w:r>
              <w:rPr>
                <w:rFonts w:cs="Arial"/>
              </w:rPr>
              <w:t>Features</w:t>
            </w:r>
          </w:p>
        </w:tc>
      </w:tr>
      <w:tr w:rsidR="00030FD6" w:rsidTr="00030FD6">
        <w:trPr>
          <w:cantSplit/>
          <w:jc w:val="center"/>
        </w:trPr>
        <w:tc>
          <w:tcPr>
            <w:tcW w:w="1762" w:type="dxa"/>
            <w:tcBorders>
              <w:right w:val="single" w:sz="18" w:space="0" w:color="auto"/>
            </w:tcBorders>
          </w:tcPr>
          <w:p w:rsidR="00030FD6" w:rsidRDefault="00030FD6" w:rsidP="00030FD6">
            <w:pPr>
              <w:tabs>
                <w:tab w:val="left" w:pos="1634"/>
              </w:tabs>
              <w:ind w:right="-77"/>
              <w:jc w:val="both"/>
              <w:rPr>
                <w:rFonts w:cs="Arial"/>
                <w:szCs w:val="24"/>
              </w:rPr>
            </w:pPr>
            <w:r>
              <w:rPr>
                <w:rFonts w:cs="Arial"/>
                <w:szCs w:val="24"/>
              </w:rPr>
              <w:t>APIRI.TCS.2010</w:t>
            </w:r>
          </w:p>
        </w:tc>
        <w:tc>
          <w:tcPr>
            <w:tcW w:w="3510" w:type="dxa"/>
            <w:tcBorders>
              <w:left w:val="single" w:sz="18" w:space="0" w:color="auto"/>
              <w:right w:val="single" w:sz="18" w:space="0" w:color="auto"/>
            </w:tcBorders>
          </w:tcPr>
          <w:p w:rsidR="00030FD6" w:rsidRDefault="00030FD6" w:rsidP="00030FD6">
            <w:pPr>
              <w:tabs>
                <w:tab w:val="left" w:pos="1440"/>
              </w:tabs>
              <w:ind w:left="-49" w:right="-108"/>
              <w:jc w:val="both"/>
              <w:rPr>
                <w:rFonts w:cs="Arial"/>
                <w:szCs w:val="24"/>
              </w:rPr>
            </w:pPr>
            <w:r>
              <w:rPr>
                <w:rFonts w:cs="Arial"/>
                <w:szCs w:val="24"/>
              </w:rPr>
              <w:t>APIRI Test Case Specification 1</w:t>
            </w:r>
          </w:p>
        </w:tc>
        <w:tc>
          <w:tcPr>
            <w:tcW w:w="4050" w:type="dxa"/>
            <w:tcBorders>
              <w:left w:val="single" w:sz="18" w:space="0" w:color="auto"/>
            </w:tcBorders>
          </w:tcPr>
          <w:p w:rsidR="00030FD6" w:rsidRDefault="00030FD6" w:rsidP="00030FD6">
            <w:pPr>
              <w:tabs>
                <w:tab w:val="left" w:pos="1440"/>
              </w:tabs>
              <w:ind w:left="-49" w:right="-77"/>
              <w:jc w:val="both"/>
              <w:rPr>
                <w:rFonts w:cs="Arial"/>
                <w:szCs w:val="24"/>
              </w:rPr>
            </w:pPr>
            <w:r>
              <w:t>FPUI Text UI Virtual Displays</w:t>
            </w:r>
          </w:p>
        </w:tc>
      </w:tr>
      <w:tr w:rsidR="005F329C" w:rsidTr="005F329C">
        <w:trPr>
          <w:cantSplit/>
          <w:jc w:val="center"/>
        </w:trPr>
        <w:tc>
          <w:tcPr>
            <w:tcW w:w="1762" w:type="dxa"/>
            <w:tcBorders>
              <w:right w:val="single" w:sz="18" w:space="0" w:color="auto"/>
            </w:tcBorders>
          </w:tcPr>
          <w:p w:rsidR="005F329C" w:rsidRDefault="00030FD6" w:rsidP="005F329C">
            <w:pPr>
              <w:tabs>
                <w:tab w:val="left" w:pos="1634"/>
              </w:tabs>
              <w:ind w:right="-77"/>
              <w:jc w:val="both"/>
              <w:rPr>
                <w:rFonts w:cs="Arial"/>
                <w:szCs w:val="24"/>
              </w:rPr>
            </w:pPr>
            <w:r>
              <w:rPr>
                <w:rFonts w:cs="Arial"/>
                <w:szCs w:val="24"/>
              </w:rPr>
              <w:t>APIRI.TCS.202</w:t>
            </w:r>
            <w:r w:rsidR="005F329C">
              <w:rPr>
                <w:rFonts w:cs="Arial"/>
                <w:szCs w:val="24"/>
              </w:rPr>
              <w:t>0</w:t>
            </w:r>
          </w:p>
        </w:tc>
        <w:tc>
          <w:tcPr>
            <w:tcW w:w="3510" w:type="dxa"/>
            <w:tcBorders>
              <w:left w:val="single" w:sz="18" w:space="0" w:color="auto"/>
              <w:right w:val="single" w:sz="18" w:space="0" w:color="auto"/>
            </w:tcBorders>
          </w:tcPr>
          <w:p w:rsidR="005F329C" w:rsidRDefault="00030FD6" w:rsidP="005F329C">
            <w:pPr>
              <w:tabs>
                <w:tab w:val="left" w:pos="1440"/>
              </w:tabs>
              <w:ind w:left="-49" w:right="-108"/>
              <w:jc w:val="both"/>
              <w:rPr>
                <w:rFonts w:cs="Arial"/>
                <w:szCs w:val="24"/>
              </w:rPr>
            </w:pPr>
            <w:r>
              <w:rPr>
                <w:rFonts w:cs="Arial"/>
                <w:szCs w:val="24"/>
              </w:rPr>
              <w:t>APIRI Test Case Specification 2</w:t>
            </w:r>
          </w:p>
        </w:tc>
        <w:tc>
          <w:tcPr>
            <w:tcW w:w="4050" w:type="dxa"/>
            <w:tcBorders>
              <w:left w:val="single" w:sz="18" w:space="0" w:color="auto"/>
            </w:tcBorders>
          </w:tcPr>
          <w:p w:rsidR="005F329C" w:rsidRDefault="00030FD6" w:rsidP="00030FD6">
            <w:pPr>
              <w:tabs>
                <w:tab w:val="left" w:pos="1440"/>
              </w:tabs>
              <w:ind w:left="-49" w:right="-77"/>
              <w:jc w:val="both"/>
              <w:rPr>
                <w:rFonts w:cs="Arial"/>
                <w:szCs w:val="24"/>
              </w:rPr>
            </w:pPr>
            <w:r>
              <w:rPr>
                <w:rFonts w:cs="Arial"/>
                <w:szCs w:val="24"/>
              </w:rPr>
              <w:t xml:space="preserve">FPUI </w:t>
            </w:r>
            <w:r w:rsidR="005F329C">
              <w:t>Front Panel Manager</w:t>
            </w:r>
          </w:p>
        </w:tc>
      </w:tr>
      <w:tr w:rsidR="005F329C" w:rsidTr="005F329C">
        <w:trPr>
          <w:cantSplit/>
          <w:jc w:val="center"/>
        </w:trPr>
        <w:tc>
          <w:tcPr>
            <w:tcW w:w="1762" w:type="dxa"/>
            <w:tcBorders>
              <w:right w:val="single" w:sz="18" w:space="0" w:color="auto"/>
            </w:tcBorders>
          </w:tcPr>
          <w:p w:rsidR="005F329C" w:rsidRDefault="00030FD6" w:rsidP="005F329C">
            <w:pPr>
              <w:tabs>
                <w:tab w:val="left" w:pos="1634"/>
              </w:tabs>
              <w:ind w:right="-77"/>
              <w:jc w:val="both"/>
              <w:rPr>
                <w:rFonts w:cs="Arial"/>
                <w:szCs w:val="24"/>
              </w:rPr>
            </w:pPr>
            <w:r>
              <w:rPr>
                <w:rFonts w:cs="Arial"/>
                <w:szCs w:val="24"/>
              </w:rPr>
              <w:t>APIRI.TCS.203</w:t>
            </w:r>
            <w:r w:rsidR="005F329C">
              <w:rPr>
                <w:rFonts w:cs="Arial"/>
                <w:szCs w:val="24"/>
              </w:rPr>
              <w:t>0</w:t>
            </w:r>
          </w:p>
        </w:tc>
        <w:tc>
          <w:tcPr>
            <w:tcW w:w="3510" w:type="dxa"/>
            <w:tcBorders>
              <w:left w:val="single" w:sz="18" w:space="0" w:color="auto"/>
              <w:right w:val="single" w:sz="18" w:space="0" w:color="auto"/>
            </w:tcBorders>
          </w:tcPr>
          <w:p w:rsidR="005F329C" w:rsidRDefault="005F329C" w:rsidP="005F329C">
            <w:pPr>
              <w:tabs>
                <w:tab w:val="left" w:pos="1440"/>
              </w:tabs>
              <w:ind w:left="-49" w:right="-108"/>
              <w:jc w:val="both"/>
              <w:rPr>
                <w:rFonts w:cs="Arial"/>
                <w:szCs w:val="24"/>
              </w:rPr>
            </w:pPr>
            <w:r>
              <w:rPr>
                <w:rFonts w:cs="Arial"/>
                <w:szCs w:val="24"/>
              </w:rPr>
              <w:t xml:space="preserve">APIRI </w:t>
            </w:r>
            <w:r w:rsidR="00030FD6">
              <w:rPr>
                <w:rFonts w:cs="Arial"/>
                <w:szCs w:val="24"/>
              </w:rPr>
              <w:t>Test Case Specification 3</w:t>
            </w:r>
          </w:p>
        </w:tc>
        <w:tc>
          <w:tcPr>
            <w:tcW w:w="4050" w:type="dxa"/>
            <w:tcBorders>
              <w:left w:val="single" w:sz="18" w:space="0" w:color="auto"/>
            </w:tcBorders>
          </w:tcPr>
          <w:p w:rsidR="005F329C" w:rsidRDefault="005F329C" w:rsidP="005F329C">
            <w:pPr>
              <w:tabs>
                <w:tab w:val="left" w:pos="1440"/>
              </w:tabs>
              <w:ind w:left="-49" w:right="-77"/>
              <w:jc w:val="both"/>
              <w:rPr>
                <w:rFonts w:cs="Arial"/>
                <w:szCs w:val="24"/>
              </w:rPr>
            </w:pPr>
            <w:r w:rsidRPr="00E12DAD">
              <w:t xml:space="preserve">FPUI </w:t>
            </w:r>
            <w:r>
              <w:t>Character Set and Screen Attributes</w:t>
            </w:r>
          </w:p>
        </w:tc>
      </w:tr>
      <w:tr w:rsidR="005F329C" w:rsidTr="005F329C">
        <w:trPr>
          <w:cantSplit/>
          <w:jc w:val="center"/>
        </w:trPr>
        <w:tc>
          <w:tcPr>
            <w:tcW w:w="1762" w:type="dxa"/>
            <w:tcBorders>
              <w:right w:val="single" w:sz="18" w:space="0" w:color="auto"/>
            </w:tcBorders>
          </w:tcPr>
          <w:p w:rsidR="005F329C" w:rsidRDefault="005F329C" w:rsidP="005F329C">
            <w:pPr>
              <w:tabs>
                <w:tab w:val="left" w:pos="1634"/>
              </w:tabs>
              <w:ind w:right="-77"/>
              <w:jc w:val="both"/>
              <w:rPr>
                <w:rFonts w:cs="Arial"/>
                <w:szCs w:val="24"/>
              </w:rPr>
            </w:pPr>
            <w:r>
              <w:rPr>
                <w:rFonts w:cs="Arial"/>
                <w:szCs w:val="24"/>
              </w:rPr>
              <w:t>APIRI.TCS.2040</w:t>
            </w:r>
          </w:p>
        </w:tc>
        <w:tc>
          <w:tcPr>
            <w:tcW w:w="3510" w:type="dxa"/>
            <w:tcBorders>
              <w:left w:val="single" w:sz="18" w:space="0" w:color="auto"/>
              <w:right w:val="single" w:sz="18" w:space="0" w:color="auto"/>
            </w:tcBorders>
          </w:tcPr>
          <w:p w:rsidR="005F329C" w:rsidRDefault="00030FD6" w:rsidP="005F329C">
            <w:pPr>
              <w:tabs>
                <w:tab w:val="left" w:pos="1440"/>
              </w:tabs>
              <w:ind w:left="-49" w:right="-108"/>
              <w:jc w:val="both"/>
              <w:rPr>
                <w:rFonts w:cs="Arial"/>
                <w:szCs w:val="24"/>
              </w:rPr>
            </w:pPr>
            <w:r>
              <w:rPr>
                <w:rFonts w:cs="Arial"/>
                <w:szCs w:val="24"/>
              </w:rPr>
              <w:t>APIRI Test Case Specification 4</w:t>
            </w:r>
          </w:p>
        </w:tc>
        <w:tc>
          <w:tcPr>
            <w:tcW w:w="4050" w:type="dxa"/>
            <w:tcBorders>
              <w:left w:val="single" w:sz="18" w:space="0" w:color="auto"/>
            </w:tcBorders>
          </w:tcPr>
          <w:p w:rsidR="005F329C" w:rsidRDefault="005F329C" w:rsidP="005F329C">
            <w:pPr>
              <w:tabs>
                <w:tab w:val="left" w:pos="1440"/>
              </w:tabs>
              <w:ind w:left="-49" w:right="-77"/>
              <w:jc w:val="both"/>
              <w:rPr>
                <w:rFonts w:cs="Arial"/>
                <w:szCs w:val="24"/>
              </w:rPr>
            </w:pPr>
            <w:r>
              <w:t>F</w:t>
            </w:r>
            <w:r w:rsidRPr="001F5224">
              <w:t xml:space="preserve">PUI </w:t>
            </w:r>
            <w:r>
              <w:t>Reading and Writing Data</w:t>
            </w:r>
          </w:p>
        </w:tc>
      </w:tr>
      <w:tr w:rsidR="005F329C" w:rsidTr="005F329C">
        <w:trPr>
          <w:cantSplit/>
          <w:jc w:val="center"/>
        </w:trPr>
        <w:tc>
          <w:tcPr>
            <w:tcW w:w="1762" w:type="dxa"/>
            <w:tcBorders>
              <w:right w:val="single" w:sz="18" w:space="0" w:color="auto"/>
            </w:tcBorders>
          </w:tcPr>
          <w:p w:rsidR="005F329C" w:rsidRDefault="005F329C" w:rsidP="005F329C">
            <w:pPr>
              <w:tabs>
                <w:tab w:val="left" w:pos="1634"/>
              </w:tabs>
              <w:ind w:right="-77"/>
              <w:jc w:val="both"/>
              <w:rPr>
                <w:rFonts w:cs="Arial"/>
                <w:szCs w:val="24"/>
              </w:rPr>
            </w:pPr>
            <w:r>
              <w:rPr>
                <w:rFonts w:cs="Arial"/>
                <w:szCs w:val="24"/>
              </w:rPr>
              <w:t>APIRI.TCS.2050</w:t>
            </w:r>
          </w:p>
        </w:tc>
        <w:tc>
          <w:tcPr>
            <w:tcW w:w="3510" w:type="dxa"/>
            <w:tcBorders>
              <w:left w:val="single" w:sz="18" w:space="0" w:color="auto"/>
              <w:right w:val="single" w:sz="18" w:space="0" w:color="auto"/>
            </w:tcBorders>
          </w:tcPr>
          <w:p w:rsidR="005F329C" w:rsidRDefault="00030FD6" w:rsidP="005F329C">
            <w:pPr>
              <w:tabs>
                <w:tab w:val="left" w:pos="1440"/>
              </w:tabs>
              <w:ind w:left="-49" w:right="-108"/>
              <w:jc w:val="both"/>
              <w:rPr>
                <w:rFonts w:cs="Arial"/>
                <w:szCs w:val="24"/>
              </w:rPr>
            </w:pPr>
            <w:r>
              <w:rPr>
                <w:rFonts w:cs="Arial"/>
                <w:szCs w:val="24"/>
              </w:rPr>
              <w:t>APIRI Test Case Specification 5</w:t>
            </w:r>
          </w:p>
        </w:tc>
        <w:tc>
          <w:tcPr>
            <w:tcW w:w="4050" w:type="dxa"/>
            <w:tcBorders>
              <w:left w:val="single" w:sz="18" w:space="0" w:color="auto"/>
            </w:tcBorders>
          </w:tcPr>
          <w:p w:rsidR="005F329C" w:rsidRDefault="005F329C" w:rsidP="005F329C">
            <w:pPr>
              <w:tabs>
                <w:tab w:val="left" w:pos="1440"/>
              </w:tabs>
              <w:ind w:left="-49" w:right="-77"/>
              <w:jc w:val="both"/>
              <w:rPr>
                <w:rFonts w:cs="Arial"/>
                <w:szCs w:val="24"/>
              </w:rPr>
            </w:pPr>
            <w:r>
              <w:t>F</w:t>
            </w:r>
            <w:r w:rsidRPr="001F5224">
              <w:t xml:space="preserve">PUI </w:t>
            </w:r>
            <w:r>
              <w:t>Special Characters</w:t>
            </w:r>
          </w:p>
        </w:tc>
      </w:tr>
      <w:tr w:rsidR="005F329C" w:rsidTr="005F329C">
        <w:trPr>
          <w:cantSplit/>
          <w:jc w:val="center"/>
        </w:trPr>
        <w:tc>
          <w:tcPr>
            <w:tcW w:w="1762" w:type="dxa"/>
            <w:tcBorders>
              <w:right w:val="single" w:sz="18" w:space="0" w:color="auto"/>
            </w:tcBorders>
          </w:tcPr>
          <w:p w:rsidR="005F329C" w:rsidRDefault="005F329C" w:rsidP="005F329C">
            <w:pPr>
              <w:tabs>
                <w:tab w:val="left" w:pos="1634"/>
              </w:tabs>
              <w:ind w:right="-77"/>
              <w:jc w:val="both"/>
              <w:rPr>
                <w:rFonts w:cs="Arial"/>
                <w:szCs w:val="24"/>
              </w:rPr>
            </w:pPr>
            <w:r>
              <w:rPr>
                <w:rFonts w:cs="Arial"/>
                <w:szCs w:val="24"/>
              </w:rPr>
              <w:t>APIRI.TCS.2070</w:t>
            </w:r>
          </w:p>
        </w:tc>
        <w:tc>
          <w:tcPr>
            <w:tcW w:w="3510" w:type="dxa"/>
            <w:tcBorders>
              <w:left w:val="single" w:sz="18" w:space="0" w:color="auto"/>
              <w:right w:val="single" w:sz="18" w:space="0" w:color="auto"/>
            </w:tcBorders>
          </w:tcPr>
          <w:p w:rsidR="005F329C" w:rsidRDefault="00030FD6" w:rsidP="00112B0D">
            <w:pPr>
              <w:tabs>
                <w:tab w:val="left" w:pos="1440"/>
              </w:tabs>
              <w:ind w:left="-49" w:right="-108"/>
              <w:jc w:val="both"/>
              <w:rPr>
                <w:rFonts w:cs="Arial"/>
                <w:szCs w:val="24"/>
              </w:rPr>
            </w:pPr>
            <w:r>
              <w:rPr>
                <w:rFonts w:cs="Arial"/>
                <w:szCs w:val="24"/>
              </w:rPr>
              <w:t xml:space="preserve">APIRI Test Case Specification </w:t>
            </w:r>
            <w:r w:rsidR="00112B0D">
              <w:rPr>
                <w:rFonts w:cs="Arial"/>
                <w:szCs w:val="24"/>
              </w:rPr>
              <w:t>6</w:t>
            </w:r>
          </w:p>
        </w:tc>
        <w:tc>
          <w:tcPr>
            <w:tcW w:w="4050" w:type="dxa"/>
            <w:tcBorders>
              <w:left w:val="single" w:sz="18" w:space="0" w:color="auto"/>
            </w:tcBorders>
          </w:tcPr>
          <w:p w:rsidR="005F329C" w:rsidRDefault="005F329C" w:rsidP="005F329C">
            <w:pPr>
              <w:tabs>
                <w:tab w:val="left" w:pos="1440"/>
              </w:tabs>
              <w:ind w:left="-49" w:right="-77"/>
              <w:jc w:val="both"/>
              <w:rPr>
                <w:rFonts w:cs="Arial"/>
                <w:szCs w:val="24"/>
              </w:rPr>
            </w:pPr>
            <w:r>
              <w:t>FPUI Key Mapping</w:t>
            </w:r>
          </w:p>
        </w:tc>
      </w:tr>
      <w:tr w:rsidR="005F329C" w:rsidTr="005F329C">
        <w:trPr>
          <w:cantSplit/>
          <w:jc w:val="center"/>
        </w:trPr>
        <w:tc>
          <w:tcPr>
            <w:tcW w:w="1762" w:type="dxa"/>
            <w:tcBorders>
              <w:right w:val="single" w:sz="18" w:space="0" w:color="auto"/>
            </w:tcBorders>
          </w:tcPr>
          <w:p w:rsidR="005F329C" w:rsidRDefault="005F329C" w:rsidP="005F329C">
            <w:pPr>
              <w:tabs>
                <w:tab w:val="left" w:pos="1634"/>
              </w:tabs>
              <w:ind w:right="-77"/>
              <w:jc w:val="both"/>
              <w:rPr>
                <w:rFonts w:cs="Arial"/>
                <w:szCs w:val="24"/>
              </w:rPr>
            </w:pPr>
            <w:r>
              <w:rPr>
                <w:rFonts w:cs="Arial"/>
                <w:szCs w:val="24"/>
              </w:rPr>
              <w:t>APIRI.TCS.2080</w:t>
            </w:r>
          </w:p>
        </w:tc>
        <w:tc>
          <w:tcPr>
            <w:tcW w:w="3510" w:type="dxa"/>
            <w:tcBorders>
              <w:left w:val="single" w:sz="18" w:space="0" w:color="auto"/>
              <w:right w:val="single" w:sz="18" w:space="0" w:color="auto"/>
            </w:tcBorders>
          </w:tcPr>
          <w:p w:rsidR="005F329C" w:rsidRDefault="00030FD6" w:rsidP="00112B0D">
            <w:pPr>
              <w:tabs>
                <w:tab w:val="left" w:pos="1440"/>
              </w:tabs>
              <w:ind w:left="-49" w:right="-108"/>
              <w:jc w:val="both"/>
              <w:rPr>
                <w:rFonts w:cs="Arial"/>
                <w:szCs w:val="24"/>
              </w:rPr>
            </w:pPr>
            <w:r>
              <w:rPr>
                <w:rFonts w:cs="Arial"/>
                <w:szCs w:val="24"/>
              </w:rPr>
              <w:t xml:space="preserve">APIRI Test Case Specification </w:t>
            </w:r>
            <w:r w:rsidR="00112B0D">
              <w:rPr>
                <w:rFonts w:cs="Arial"/>
                <w:szCs w:val="24"/>
              </w:rPr>
              <w:t>7</w:t>
            </w:r>
          </w:p>
        </w:tc>
        <w:tc>
          <w:tcPr>
            <w:tcW w:w="4050" w:type="dxa"/>
            <w:tcBorders>
              <w:left w:val="single" w:sz="18" w:space="0" w:color="auto"/>
            </w:tcBorders>
          </w:tcPr>
          <w:p w:rsidR="005F329C" w:rsidRDefault="005F329C" w:rsidP="00141F48">
            <w:pPr>
              <w:tabs>
                <w:tab w:val="left" w:pos="1440"/>
              </w:tabs>
              <w:ind w:left="-49" w:right="-77"/>
              <w:jc w:val="both"/>
              <w:rPr>
                <w:rFonts w:cs="Arial"/>
                <w:szCs w:val="24"/>
              </w:rPr>
            </w:pPr>
            <w:r>
              <w:t xml:space="preserve">FPUI Asynchronous Notification and </w:t>
            </w:r>
            <w:r w:rsidR="00141F48">
              <w:t>Focus</w:t>
            </w:r>
          </w:p>
        </w:tc>
      </w:tr>
      <w:tr w:rsidR="005F329C" w:rsidTr="005F329C">
        <w:trPr>
          <w:cantSplit/>
          <w:jc w:val="center"/>
        </w:trPr>
        <w:tc>
          <w:tcPr>
            <w:tcW w:w="1762" w:type="dxa"/>
            <w:tcBorders>
              <w:right w:val="single" w:sz="18" w:space="0" w:color="auto"/>
            </w:tcBorders>
          </w:tcPr>
          <w:p w:rsidR="005F329C" w:rsidRDefault="005F329C" w:rsidP="005F329C">
            <w:pPr>
              <w:tabs>
                <w:tab w:val="left" w:pos="1634"/>
              </w:tabs>
              <w:ind w:right="-77"/>
              <w:jc w:val="both"/>
              <w:rPr>
                <w:rFonts w:cs="Arial"/>
                <w:szCs w:val="24"/>
              </w:rPr>
            </w:pPr>
            <w:r>
              <w:rPr>
                <w:rFonts w:cs="Arial"/>
                <w:szCs w:val="24"/>
              </w:rPr>
              <w:t>APIRI.TCS.2090</w:t>
            </w:r>
          </w:p>
        </w:tc>
        <w:tc>
          <w:tcPr>
            <w:tcW w:w="3510" w:type="dxa"/>
            <w:tcBorders>
              <w:left w:val="single" w:sz="18" w:space="0" w:color="auto"/>
              <w:right w:val="single" w:sz="18" w:space="0" w:color="auto"/>
            </w:tcBorders>
          </w:tcPr>
          <w:p w:rsidR="005F329C" w:rsidRDefault="005F329C" w:rsidP="00112B0D">
            <w:pPr>
              <w:tabs>
                <w:tab w:val="left" w:pos="1440"/>
              </w:tabs>
              <w:ind w:left="-49" w:right="-108"/>
              <w:jc w:val="both"/>
              <w:rPr>
                <w:rFonts w:cs="Arial"/>
                <w:szCs w:val="24"/>
              </w:rPr>
            </w:pPr>
            <w:r>
              <w:rPr>
                <w:rFonts w:cs="Arial"/>
                <w:szCs w:val="24"/>
              </w:rPr>
              <w:t>APIRI Test Case Spec</w:t>
            </w:r>
            <w:r w:rsidR="00030FD6">
              <w:rPr>
                <w:rFonts w:cs="Arial"/>
                <w:szCs w:val="24"/>
              </w:rPr>
              <w:t xml:space="preserve">ification </w:t>
            </w:r>
            <w:r w:rsidR="00112B0D">
              <w:rPr>
                <w:rFonts w:cs="Arial"/>
                <w:szCs w:val="24"/>
              </w:rPr>
              <w:t>8</w:t>
            </w:r>
          </w:p>
        </w:tc>
        <w:tc>
          <w:tcPr>
            <w:tcW w:w="4050" w:type="dxa"/>
            <w:tcBorders>
              <w:left w:val="single" w:sz="18" w:space="0" w:color="auto"/>
            </w:tcBorders>
          </w:tcPr>
          <w:p w:rsidR="005F329C" w:rsidRDefault="005F329C" w:rsidP="005F329C">
            <w:pPr>
              <w:tabs>
                <w:tab w:val="left" w:pos="1440"/>
              </w:tabs>
              <w:ind w:left="-49" w:right="-77"/>
              <w:jc w:val="both"/>
              <w:rPr>
                <w:rFonts w:cs="Arial"/>
                <w:szCs w:val="24"/>
              </w:rPr>
            </w:pPr>
            <w:r>
              <w:t>FPUI Raw Data Handling</w:t>
            </w:r>
          </w:p>
        </w:tc>
      </w:tr>
      <w:tr w:rsidR="00B1005F">
        <w:trPr>
          <w:cantSplit/>
          <w:jc w:val="center"/>
        </w:trPr>
        <w:tc>
          <w:tcPr>
            <w:tcW w:w="1762" w:type="dxa"/>
            <w:tcBorders>
              <w:right w:val="single" w:sz="18" w:space="0" w:color="auto"/>
            </w:tcBorders>
          </w:tcPr>
          <w:p w:rsidR="00B1005F" w:rsidRDefault="00B1005F" w:rsidP="005F329C">
            <w:pPr>
              <w:tabs>
                <w:tab w:val="left" w:pos="1634"/>
              </w:tabs>
              <w:ind w:right="-77"/>
              <w:jc w:val="both"/>
              <w:rPr>
                <w:rFonts w:cs="Arial"/>
                <w:szCs w:val="24"/>
              </w:rPr>
            </w:pPr>
            <w:r>
              <w:rPr>
                <w:rFonts w:cs="Arial"/>
                <w:szCs w:val="24"/>
              </w:rPr>
              <w:t>APIRI.TCS.</w:t>
            </w:r>
            <w:r w:rsidR="005F329C">
              <w:rPr>
                <w:rFonts w:cs="Arial"/>
                <w:szCs w:val="24"/>
              </w:rPr>
              <w:t>2100</w:t>
            </w:r>
          </w:p>
        </w:tc>
        <w:tc>
          <w:tcPr>
            <w:tcW w:w="3510" w:type="dxa"/>
            <w:tcBorders>
              <w:left w:val="single" w:sz="18" w:space="0" w:color="auto"/>
              <w:right w:val="single" w:sz="18" w:space="0" w:color="auto"/>
            </w:tcBorders>
          </w:tcPr>
          <w:p w:rsidR="00B1005F" w:rsidRDefault="00B1005F" w:rsidP="00112B0D">
            <w:pPr>
              <w:tabs>
                <w:tab w:val="left" w:pos="1440"/>
              </w:tabs>
              <w:ind w:left="-49" w:right="-108"/>
              <w:jc w:val="both"/>
              <w:rPr>
                <w:rFonts w:cs="Arial"/>
                <w:szCs w:val="24"/>
              </w:rPr>
            </w:pPr>
            <w:r>
              <w:rPr>
                <w:rFonts w:cs="Arial"/>
                <w:szCs w:val="24"/>
              </w:rPr>
              <w:t>APIRI Test Case Specification</w:t>
            </w:r>
            <w:r w:rsidR="005F329C">
              <w:rPr>
                <w:rFonts w:cs="Arial"/>
                <w:szCs w:val="24"/>
              </w:rPr>
              <w:t xml:space="preserve"> </w:t>
            </w:r>
            <w:r w:rsidR="00112B0D">
              <w:rPr>
                <w:rFonts w:cs="Arial"/>
                <w:szCs w:val="24"/>
              </w:rPr>
              <w:t>9</w:t>
            </w:r>
          </w:p>
        </w:tc>
        <w:tc>
          <w:tcPr>
            <w:tcW w:w="4050" w:type="dxa"/>
            <w:tcBorders>
              <w:left w:val="single" w:sz="18" w:space="0" w:color="auto"/>
            </w:tcBorders>
          </w:tcPr>
          <w:p w:rsidR="00B1005F" w:rsidRDefault="005F329C" w:rsidP="00596C7E">
            <w:pPr>
              <w:tabs>
                <w:tab w:val="left" w:pos="1440"/>
              </w:tabs>
              <w:ind w:left="-49" w:right="-77"/>
              <w:jc w:val="both"/>
              <w:rPr>
                <w:rFonts w:cs="Arial"/>
                <w:szCs w:val="24"/>
              </w:rPr>
            </w:pPr>
            <w:r>
              <w:t>API Version Information (All Libraries)</w:t>
            </w:r>
          </w:p>
        </w:tc>
      </w:tr>
      <w:tr w:rsidR="003E6765" w:rsidTr="005F329C">
        <w:trPr>
          <w:cantSplit/>
          <w:jc w:val="center"/>
        </w:trPr>
        <w:tc>
          <w:tcPr>
            <w:tcW w:w="1762" w:type="dxa"/>
            <w:tcBorders>
              <w:right w:val="single" w:sz="18" w:space="0" w:color="auto"/>
            </w:tcBorders>
          </w:tcPr>
          <w:p w:rsidR="003E6765" w:rsidRDefault="003E6765" w:rsidP="005F329C">
            <w:pPr>
              <w:tabs>
                <w:tab w:val="left" w:pos="1634"/>
              </w:tabs>
              <w:ind w:right="-77"/>
              <w:jc w:val="both"/>
              <w:rPr>
                <w:rFonts w:cs="Arial"/>
                <w:szCs w:val="24"/>
              </w:rPr>
            </w:pPr>
            <w:r>
              <w:rPr>
                <w:rFonts w:cs="Arial"/>
                <w:szCs w:val="24"/>
              </w:rPr>
              <w:t>APIRI.TCS.3010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0</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General FIO Operations</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APIRI.TCS.3020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1</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Inputs and Outputs</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APIRI.TCS.3030</w:t>
            </w:r>
          </w:p>
        </w:tc>
        <w:tc>
          <w:tcPr>
            <w:tcW w:w="3510" w:type="dxa"/>
            <w:tcBorders>
              <w:left w:val="single" w:sz="18" w:space="0" w:color="auto"/>
              <w:right w:val="single" w:sz="18" w:space="0" w:color="auto"/>
            </w:tcBorders>
          </w:tcPr>
          <w:p w:rsidR="003E6765" w:rsidRDefault="003E6765" w:rsidP="00112B0D">
            <w:pPr>
              <w:tabs>
                <w:tab w:val="left" w:pos="1440"/>
              </w:tabs>
              <w:ind w:left="-49" w:right="-108"/>
              <w:jc w:val="both"/>
              <w:rPr>
                <w:rFonts w:cs="Arial"/>
                <w:szCs w:val="24"/>
              </w:rPr>
            </w:pPr>
            <w:r>
              <w:rPr>
                <w:rFonts w:cs="Arial"/>
                <w:szCs w:val="24"/>
              </w:rPr>
              <w:t>APIRI T</w:t>
            </w:r>
            <w:r w:rsidR="00030FD6">
              <w:rPr>
                <w:rFonts w:cs="Arial"/>
                <w:szCs w:val="24"/>
              </w:rPr>
              <w:t>est Case Specification 1</w:t>
            </w:r>
            <w:r w:rsidR="00112B0D">
              <w:rPr>
                <w:rFonts w:cs="Arial"/>
                <w:szCs w:val="24"/>
              </w:rPr>
              <w:t>2</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Channel Mapping</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APIRI.TCS.3040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3</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Filtered Inputs and Transition Buffering</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APIRI.TCS.3050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4</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Frame Frequency</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APIRI.TCS.3060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5</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Failed State and Fault Monitoring</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APIRI.TCS.3070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6</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Watchdog Outputs</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APIRI.TCS.3080</w:t>
            </w:r>
          </w:p>
        </w:tc>
        <w:tc>
          <w:tcPr>
            <w:tcW w:w="3510" w:type="dxa"/>
            <w:tcBorders>
              <w:left w:val="single" w:sz="18" w:space="0" w:color="auto"/>
              <w:right w:val="single" w:sz="18" w:space="0" w:color="auto"/>
            </w:tcBorders>
          </w:tcPr>
          <w:p w:rsidR="003E6765" w:rsidRDefault="003E6765" w:rsidP="00112B0D">
            <w:pPr>
              <w:tabs>
                <w:tab w:val="left" w:pos="1440"/>
              </w:tabs>
              <w:ind w:left="-49" w:right="-108"/>
              <w:jc w:val="both"/>
              <w:rPr>
                <w:rFonts w:cs="Arial"/>
                <w:szCs w:val="24"/>
              </w:rPr>
            </w:pPr>
            <w:r>
              <w:rPr>
                <w:rFonts w:cs="Arial"/>
                <w:szCs w:val="24"/>
              </w:rPr>
              <w:t>APIRI Test Ca</w:t>
            </w:r>
            <w:r w:rsidR="00030FD6">
              <w:rPr>
                <w:rFonts w:cs="Arial"/>
                <w:szCs w:val="24"/>
              </w:rPr>
              <w:t>se Specification 1</w:t>
            </w:r>
            <w:r w:rsidR="00112B0D">
              <w:rPr>
                <w:rFonts w:cs="Arial"/>
                <w:szCs w:val="24"/>
              </w:rPr>
              <w:t>7</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Device Status</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APIRI.TCS.3090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1</w:t>
            </w:r>
            <w:r w:rsidR="00112B0D">
              <w:rPr>
                <w:rFonts w:cs="Arial"/>
                <w:szCs w:val="24"/>
              </w:rPr>
              <w:t>8</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Health Monitor</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APIRI.TCS.3100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 xml:space="preserve">APIRI Test Case Specification </w:t>
            </w:r>
            <w:r w:rsidR="00112B0D">
              <w:rPr>
                <w:rFonts w:cs="Arial"/>
                <w:szCs w:val="24"/>
              </w:rPr>
              <w:t>19</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CMU Configuration</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APIRI.TCS.3110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2</w:t>
            </w:r>
            <w:r w:rsidR="00112B0D">
              <w:rPr>
                <w:rFonts w:cs="Arial"/>
                <w:szCs w:val="24"/>
              </w:rPr>
              <w:t>0</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Module Status</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APIRI.TCS.3120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2</w:t>
            </w:r>
            <w:r w:rsidR="00112B0D">
              <w:rPr>
                <w:rFonts w:cs="Arial"/>
                <w:szCs w:val="24"/>
              </w:rPr>
              <w:t>1</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Asynchronous Notification</w:t>
            </w:r>
          </w:p>
        </w:tc>
      </w:tr>
      <w:tr w:rsidR="003E6765" w:rsidTr="005F329C">
        <w:trPr>
          <w:cantSplit/>
          <w:jc w:val="center"/>
        </w:trPr>
        <w:tc>
          <w:tcPr>
            <w:tcW w:w="1762" w:type="dxa"/>
            <w:tcBorders>
              <w:right w:val="single" w:sz="18" w:space="0" w:color="auto"/>
            </w:tcBorders>
          </w:tcPr>
          <w:p w:rsidR="003E6765" w:rsidRDefault="003E6765" w:rsidP="003E6765">
            <w:pPr>
              <w:tabs>
                <w:tab w:val="left" w:pos="1634"/>
              </w:tabs>
              <w:ind w:right="-77"/>
              <w:jc w:val="both"/>
              <w:rPr>
                <w:rFonts w:cs="Arial"/>
                <w:szCs w:val="24"/>
              </w:rPr>
            </w:pPr>
            <w:r>
              <w:rPr>
                <w:rFonts w:cs="Arial"/>
                <w:szCs w:val="24"/>
              </w:rPr>
              <w:t>APIRI.TCS.3130</w:t>
            </w:r>
          </w:p>
        </w:tc>
        <w:tc>
          <w:tcPr>
            <w:tcW w:w="3510" w:type="dxa"/>
            <w:tcBorders>
              <w:left w:val="single" w:sz="18" w:space="0" w:color="auto"/>
              <w:right w:val="single" w:sz="18" w:space="0" w:color="auto"/>
            </w:tcBorders>
          </w:tcPr>
          <w:p w:rsidR="003E6765" w:rsidRDefault="003E6765" w:rsidP="00112B0D">
            <w:pPr>
              <w:tabs>
                <w:tab w:val="left" w:pos="1440"/>
              </w:tabs>
              <w:ind w:left="-49" w:right="-108"/>
              <w:jc w:val="both"/>
              <w:rPr>
                <w:rFonts w:cs="Arial"/>
                <w:szCs w:val="24"/>
              </w:rPr>
            </w:pPr>
            <w:r>
              <w:rPr>
                <w:rFonts w:cs="Arial"/>
                <w:szCs w:val="24"/>
              </w:rPr>
              <w:t>APIRI Test Case Spe</w:t>
            </w:r>
            <w:r w:rsidR="00030FD6">
              <w:rPr>
                <w:rFonts w:cs="Arial"/>
                <w:szCs w:val="24"/>
              </w:rPr>
              <w:t>cification 2</w:t>
            </w:r>
            <w:r w:rsidR="00112B0D">
              <w:rPr>
                <w:rFonts w:cs="Arial"/>
                <w:szCs w:val="24"/>
              </w:rPr>
              <w:t>2</w:t>
            </w:r>
          </w:p>
        </w:tc>
        <w:tc>
          <w:tcPr>
            <w:tcW w:w="4050" w:type="dxa"/>
            <w:tcBorders>
              <w:left w:val="single" w:sz="18" w:space="0" w:color="auto"/>
            </w:tcBorders>
          </w:tcPr>
          <w:p w:rsidR="003E6765" w:rsidRDefault="00857D9A" w:rsidP="005F329C">
            <w:pPr>
              <w:tabs>
                <w:tab w:val="left" w:pos="1440"/>
              </w:tabs>
              <w:ind w:left="-49" w:right="-77"/>
              <w:jc w:val="both"/>
              <w:rPr>
                <w:rFonts w:cs="Arial"/>
              </w:rPr>
            </w:pPr>
            <w:r>
              <w:t>FIO Dark Channel Mapping</w:t>
            </w:r>
          </w:p>
        </w:tc>
      </w:tr>
      <w:tr w:rsidR="003E6765">
        <w:trPr>
          <w:cantSplit/>
          <w:jc w:val="center"/>
        </w:trPr>
        <w:tc>
          <w:tcPr>
            <w:tcW w:w="1762" w:type="dxa"/>
            <w:tcBorders>
              <w:right w:val="single" w:sz="18" w:space="0" w:color="auto"/>
            </w:tcBorders>
          </w:tcPr>
          <w:p w:rsidR="003E6765" w:rsidRDefault="003E6765" w:rsidP="00596C7E">
            <w:pPr>
              <w:tabs>
                <w:tab w:val="left" w:pos="1634"/>
              </w:tabs>
              <w:ind w:right="-77"/>
              <w:jc w:val="both"/>
              <w:rPr>
                <w:rFonts w:cs="Arial"/>
                <w:szCs w:val="24"/>
              </w:rPr>
            </w:pPr>
            <w:r>
              <w:rPr>
                <w:rFonts w:cs="Arial"/>
                <w:szCs w:val="24"/>
              </w:rPr>
              <w:t>APIRI.TCS.4010</w:t>
            </w:r>
          </w:p>
        </w:tc>
        <w:tc>
          <w:tcPr>
            <w:tcW w:w="3510" w:type="dxa"/>
            <w:tcBorders>
              <w:left w:val="single" w:sz="18" w:space="0" w:color="auto"/>
              <w:right w:val="single" w:sz="18" w:space="0" w:color="auto"/>
            </w:tcBorders>
          </w:tcPr>
          <w:p w:rsidR="003E6765" w:rsidRDefault="00030FD6" w:rsidP="00112B0D">
            <w:pPr>
              <w:tabs>
                <w:tab w:val="left" w:pos="1440"/>
              </w:tabs>
              <w:ind w:left="-49" w:right="-108"/>
              <w:jc w:val="both"/>
              <w:rPr>
                <w:rFonts w:cs="Arial"/>
                <w:szCs w:val="24"/>
              </w:rPr>
            </w:pPr>
            <w:r>
              <w:rPr>
                <w:rFonts w:cs="Arial"/>
                <w:szCs w:val="24"/>
              </w:rPr>
              <w:t>APIRI Test Case Specification 2</w:t>
            </w:r>
            <w:r w:rsidR="00112B0D">
              <w:rPr>
                <w:rFonts w:cs="Arial"/>
                <w:szCs w:val="24"/>
              </w:rPr>
              <w:t>3</w:t>
            </w:r>
          </w:p>
        </w:tc>
        <w:tc>
          <w:tcPr>
            <w:tcW w:w="4050" w:type="dxa"/>
            <w:tcBorders>
              <w:left w:val="single" w:sz="18" w:space="0" w:color="auto"/>
            </w:tcBorders>
          </w:tcPr>
          <w:p w:rsidR="003E6765" w:rsidRDefault="003E6765" w:rsidP="00330616">
            <w:pPr>
              <w:tabs>
                <w:tab w:val="left" w:pos="1440"/>
              </w:tabs>
              <w:ind w:left="-49" w:right="-77"/>
              <w:jc w:val="both"/>
              <w:rPr>
                <w:rFonts w:cs="Arial"/>
              </w:rPr>
            </w:pPr>
            <w:r>
              <w:t>TOD</w:t>
            </w:r>
            <w:r w:rsidRPr="001F5224">
              <w:t xml:space="preserve"> </w:t>
            </w:r>
            <w:r>
              <w:t>Time Handling Functions</w:t>
            </w:r>
          </w:p>
        </w:tc>
      </w:tr>
      <w:tr w:rsidR="00112B0D">
        <w:trPr>
          <w:cantSplit/>
          <w:jc w:val="center"/>
        </w:trPr>
        <w:tc>
          <w:tcPr>
            <w:tcW w:w="1762" w:type="dxa"/>
            <w:tcBorders>
              <w:right w:val="single" w:sz="18" w:space="0" w:color="auto"/>
            </w:tcBorders>
          </w:tcPr>
          <w:p w:rsidR="00112B0D" w:rsidRDefault="00112B0D" w:rsidP="00112B0D">
            <w:pPr>
              <w:tabs>
                <w:tab w:val="left" w:pos="1634"/>
              </w:tabs>
              <w:ind w:right="-77"/>
              <w:jc w:val="both"/>
              <w:rPr>
                <w:rFonts w:cs="Arial"/>
                <w:szCs w:val="24"/>
              </w:rPr>
            </w:pPr>
            <w:r>
              <w:rPr>
                <w:rFonts w:cs="Arial"/>
                <w:szCs w:val="24"/>
              </w:rPr>
              <w:t>APIRI.TCS.6010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24</w:t>
            </w:r>
          </w:p>
        </w:tc>
        <w:tc>
          <w:tcPr>
            <w:tcW w:w="4050" w:type="dxa"/>
            <w:tcBorders>
              <w:left w:val="single" w:sz="18" w:space="0" w:color="auto"/>
            </w:tcBorders>
          </w:tcPr>
          <w:p w:rsidR="00112B0D" w:rsidRDefault="00112B0D" w:rsidP="00112B0D">
            <w:pPr>
              <w:tabs>
                <w:tab w:val="left" w:pos="1440"/>
              </w:tabs>
              <w:ind w:left="-49" w:right="-77"/>
              <w:jc w:val="both"/>
              <w:rPr>
                <w:rFonts w:cs="Arial"/>
              </w:rPr>
            </w:pPr>
            <w:r>
              <w:t>FPM and ATC Configuration Menu</w:t>
            </w:r>
          </w:p>
        </w:tc>
      </w:tr>
      <w:tr w:rsidR="00112B0D">
        <w:trPr>
          <w:cantSplit/>
          <w:jc w:val="center"/>
        </w:trPr>
        <w:tc>
          <w:tcPr>
            <w:tcW w:w="1762" w:type="dxa"/>
            <w:tcBorders>
              <w:right w:val="single" w:sz="18" w:space="0" w:color="auto"/>
            </w:tcBorders>
          </w:tcPr>
          <w:p w:rsidR="00112B0D" w:rsidRDefault="00112B0D" w:rsidP="00112B0D">
            <w:pPr>
              <w:tabs>
                <w:tab w:val="left" w:pos="1634"/>
              </w:tabs>
              <w:ind w:right="-77"/>
              <w:jc w:val="both"/>
              <w:rPr>
                <w:rFonts w:cs="Arial"/>
                <w:szCs w:val="24"/>
              </w:rPr>
            </w:pPr>
            <w:r>
              <w:rPr>
                <w:rFonts w:cs="Arial"/>
                <w:szCs w:val="24"/>
              </w:rPr>
              <w:t>APIRI.TCS.6020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25</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System Configuration Utilities</w:t>
            </w:r>
          </w:p>
        </w:tc>
      </w:tr>
      <w:tr w:rsidR="00112B0D">
        <w:trPr>
          <w:cantSplit/>
          <w:jc w:val="center"/>
        </w:trPr>
        <w:tc>
          <w:tcPr>
            <w:tcW w:w="1762" w:type="dxa"/>
            <w:tcBorders>
              <w:right w:val="single" w:sz="18" w:space="0" w:color="auto"/>
            </w:tcBorders>
          </w:tcPr>
          <w:p w:rsidR="00112B0D" w:rsidRDefault="00112B0D" w:rsidP="00112B0D">
            <w:pPr>
              <w:tabs>
                <w:tab w:val="left" w:pos="1634"/>
              </w:tabs>
              <w:ind w:right="-77"/>
              <w:jc w:val="both"/>
              <w:rPr>
                <w:rFonts w:cs="Arial"/>
                <w:szCs w:val="24"/>
              </w:rPr>
            </w:pPr>
            <w:r>
              <w:rPr>
                <w:rFonts w:cs="Arial"/>
                <w:szCs w:val="24"/>
              </w:rPr>
              <w:t>APIRI.TCS.6030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26</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Intrinsic API Requirements</w:t>
            </w:r>
          </w:p>
        </w:tc>
      </w:tr>
      <w:tr w:rsidR="00112B0D">
        <w:trPr>
          <w:cantSplit/>
          <w:jc w:val="center"/>
        </w:trPr>
        <w:tc>
          <w:tcPr>
            <w:tcW w:w="1762" w:type="dxa"/>
            <w:tcBorders>
              <w:right w:val="single" w:sz="18" w:space="0" w:color="auto"/>
            </w:tcBorders>
          </w:tcPr>
          <w:p w:rsidR="00112B0D" w:rsidRDefault="00112B0D" w:rsidP="00112B0D">
            <w:pPr>
              <w:tabs>
                <w:tab w:val="left" w:pos="1634"/>
              </w:tabs>
              <w:ind w:right="-77"/>
              <w:jc w:val="both"/>
              <w:rPr>
                <w:rFonts w:cs="Arial"/>
                <w:szCs w:val="24"/>
              </w:rPr>
            </w:pPr>
            <w:r>
              <w:rPr>
                <w:rFonts w:cs="Arial"/>
                <w:szCs w:val="24"/>
              </w:rPr>
              <w:t>APIRI.TCS.6040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27</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FIO Serial Ports and Status Counters</w:t>
            </w:r>
          </w:p>
        </w:tc>
      </w:tr>
      <w:tr w:rsidR="00112B0D">
        <w:trPr>
          <w:cantSplit/>
          <w:jc w:val="center"/>
        </w:trPr>
        <w:tc>
          <w:tcPr>
            <w:tcW w:w="1762" w:type="dxa"/>
            <w:tcBorders>
              <w:right w:val="single" w:sz="18" w:space="0" w:color="auto"/>
            </w:tcBorders>
          </w:tcPr>
          <w:p w:rsidR="00112B0D" w:rsidRDefault="00112B0D" w:rsidP="00112B0D">
            <w:pPr>
              <w:tabs>
                <w:tab w:val="left" w:pos="1634"/>
              </w:tabs>
              <w:ind w:right="-77"/>
              <w:jc w:val="both"/>
              <w:rPr>
                <w:rFonts w:cs="Arial"/>
                <w:szCs w:val="24"/>
              </w:rPr>
            </w:pPr>
            <w:r>
              <w:rPr>
                <w:rFonts w:cs="Arial"/>
                <w:szCs w:val="24"/>
              </w:rPr>
              <w:t>APIRI.TCS.7010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28</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FPUI Display Presence and Size</w:t>
            </w:r>
          </w:p>
        </w:tc>
      </w:tr>
      <w:tr w:rsidR="00112B0D">
        <w:trPr>
          <w:cantSplit/>
          <w:jc w:val="center"/>
        </w:trPr>
        <w:tc>
          <w:tcPr>
            <w:tcW w:w="1762" w:type="dxa"/>
            <w:tcBorders>
              <w:right w:val="single" w:sz="18" w:space="0" w:color="auto"/>
            </w:tcBorders>
          </w:tcPr>
          <w:p w:rsidR="00112B0D" w:rsidRDefault="00112B0D" w:rsidP="00596C7E">
            <w:pPr>
              <w:tabs>
                <w:tab w:val="left" w:pos="1634"/>
              </w:tabs>
              <w:ind w:right="-77"/>
              <w:jc w:val="both"/>
              <w:rPr>
                <w:rFonts w:cs="Arial"/>
                <w:szCs w:val="24"/>
              </w:rPr>
            </w:pPr>
            <w:r>
              <w:rPr>
                <w:rFonts w:cs="Arial"/>
                <w:szCs w:val="24"/>
              </w:rPr>
              <w:t>APIRI.TCS.7020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29</w:t>
            </w:r>
          </w:p>
        </w:tc>
        <w:tc>
          <w:tcPr>
            <w:tcW w:w="4050" w:type="dxa"/>
            <w:tcBorders>
              <w:left w:val="single" w:sz="18" w:space="0" w:color="auto"/>
            </w:tcBorders>
          </w:tcPr>
          <w:p w:rsidR="00112B0D" w:rsidRDefault="00112B0D" w:rsidP="009F0B93">
            <w:pPr>
              <w:tabs>
                <w:tab w:val="left" w:pos="1440"/>
              </w:tabs>
              <w:ind w:left="-49" w:right="-77"/>
              <w:jc w:val="both"/>
              <w:rPr>
                <w:rFonts w:cs="Arial"/>
              </w:rPr>
            </w:pPr>
            <w:r>
              <w:t xml:space="preserve">FPUI Bell Activation and </w:t>
            </w:r>
            <w:r w:rsidR="009F0B93">
              <w:t>App</w:t>
            </w:r>
            <w:r>
              <w:t xml:space="preserve"> Termination</w:t>
            </w:r>
          </w:p>
        </w:tc>
      </w:tr>
      <w:tr w:rsidR="00112B0D">
        <w:trPr>
          <w:cantSplit/>
          <w:jc w:val="center"/>
        </w:trPr>
        <w:tc>
          <w:tcPr>
            <w:tcW w:w="1762" w:type="dxa"/>
            <w:tcBorders>
              <w:right w:val="single" w:sz="18" w:space="0" w:color="auto"/>
            </w:tcBorders>
          </w:tcPr>
          <w:p w:rsidR="00112B0D" w:rsidRDefault="00112B0D" w:rsidP="00596C7E">
            <w:pPr>
              <w:tabs>
                <w:tab w:val="left" w:pos="1634"/>
              </w:tabs>
              <w:ind w:right="-77"/>
              <w:jc w:val="both"/>
              <w:rPr>
                <w:rFonts w:cs="Arial"/>
                <w:szCs w:val="24"/>
              </w:rPr>
            </w:pPr>
            <w:r>
              <w:rPr>
                <w:rFonts w:cs="Arial"/>
                <w:szCs w:val="24"/>
              </w:rPr>
              <w:t>APIRI.TCS.7030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30</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rPr>
                <w:rFonts w:cs="Arial"/>
              </w:rPr>
              <w:t xml:space="preserve">Test </w:t>
            </w:r>
            <w:r>
              <w:t>FPUI Display Graphics</w:t>
            </w:r>
          </w:p>
        </w:tc>
      </w:tr>
      <w:tr w:rsidR="00112B0D">
        <w:trPr>
          <w:cantSplit/>
          <w:jc w:val="center"/>
        </w:trPr>
        <w:tc>
          <w:tcPr>
            <w:tcW w:w="1762" w:type="dxa"/>
            <w:tcBorders>
              <w:right w:val="single" w:sz="18" w:space="0" w:color="auto"/>
            </w:tcBorders>
          </w:tcPr>
          <w:p w:rsidR="00112B0D" w:rsidRDefault="00112B0D" w:rsidP="00596C7E">
            <w:pPr>
              <w:tabs>
                <w:tab w:val="left" w:pos="1634"/>
              </w:tabs>
              <w:ind w:right="-77"/>
              <w:jc w:val="both"/>
              <w:rPr>
                <w:rFonts w:cs="Arial"/>
                <w:szCs w:val="24"/>
              </w:rPr>
            </w:pPr>
            <w:r>
              <w:rPr>
                <w:rFonts w:cs="Arial"/>
                <w:szCs w:val="24"/>
              </w:rPr>
              <w:lastRenderedPageBreak/>
              <w:t>APIRI.TCS.7040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31</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FPUI Display Focus</w:t>
            </w:r>
          </w:p>
        </w:tc>
      </w:tr>
      <w:tr w:rsidR="00112B0D">
        <w:trPr>
          <w:cantSplit/>
          <w:jc w:val="center"/>
        </w:trPr>
        <w:tc>
          <w:tcPr>
            <w:tcW w:w="1762" w:type="dxa"/>
            <w:tcBorders>
              <w:right w:val="single" w:sz="18" w:space="0" w:color="auto"/>
            </w:tcBorders>
          </w:tcPr>
          <w:p w:rsidR="00112B0D" w:rsidRDefault="00112B0D" w:rsidP="00596C7E">
            <w:pPr>
              <w:tabs>
                <w:tab w:val="left" w:pos="1634"/>
              </w:tabs>
              <w:ind w:right="-77"/>
              <w:jc w:val="both"/>
              <w:rPr>
                <w:rFonts w:cs="Arial"/>
                <w:szCs w:val="24"/>
              </w:rPr>
            </w:pPr>
            <w:r>
              <w:rPr>
                <w:rFonts w:cs="Arial"/>
                <w:szCs w:val="24"/>
              </w:rPr>
              <w:t>APIRI.TCS.7050</w:t>
            </w:r>
          </w:p>
        </w:tc>
        <w:tc>
          <w:tcPr>
            <w:tcW w:w="3510" w:type="dxa"/>
            <w:tcBorders>
              <w:left w:val="single" w:sz="18" w:space="0" w:color="auto"/>
              <w:right w:val="single" w:sz="18" w:space="0" w:color="auto"/>
            </w:tcBorders>
          </w:tcPr>
          <w:p w:rsidR="00112B0D" w:rsidRDefault="00112B0D" w:rsidP="00112B0D">
            <w:pPr>
              <w:tabs>
                <w:tab w:val="left" w:pos="1440"/>
              </w:tabs>
              <w:ind w:left="-49" w:right="-108"/>
              <w:jc w:val="both"/>
              <w:rPr>
                <w:rFonts w:cs="Arial"/>
                <w:szCs w:val="24"/>
              </w:rPr>
            </w:pPr>
            <w:r>
              <w:rPr>
                <w:rFonts w:cs="Arial"/>
                <w:szCs w:val="24"/>
              </w:rPr>
              <w:t>APIRI Test Case Specification 32</w:t>
            </w:r>
          </w:p>
        </w:tc>
        <w:tc>
          <w:tcPr>
            <w:tcW w:w="4050" w:type="dxa"/>
            <w:tcBorders>
              <w:left w:val="single" w:sz="18" w:space="0" w:color="auto"/>
            </w:tcBorders>
          </w:tcPr>
          <w:p w:rsidR="00112B0D" w:rsidRDefault="00112B0D" w:rsidP="00330616">
            <w:pPr>
              <w:tabs>
                <w:tab w:val="left" w:pos="1440"/>
              </w:tabs>
              <w:ind w:left="-49" w:right="-77"/>
              <w:jc w:val="both"/>
              <w:rPr>
                <w:rFonts w:cs="Arial"/>
              </w:rPr>
            </w:pPr>
            <w:r>
              <w:t>System Configuration Menu Display</w:t>
            </w:r>
          </w:p>
        </w:tc>
      </w:tr>
      <w:tr w:rsidR="003E6765">
        <w:trPr>
          <w:cantSplit/>
          <w:jc w:val="center"/>
        </w:trPr>
        <w:tc>
          <w:tcPr>
            <w:tcW w:w="1762" w:type="dxa"/>
            <w:tcBorders>
              <w:right w:val="single" w:sz="18" w:space="0" w:color="auto"/>
            </w:tcBorders>
          </w:tcPr>
          <w:p w:rsidR="003E6765" w:rsidRDefault="003E6765" w:rsidP="00596C7E">
            <w:pPr>
              <w:tabs>
                <w:tab w:val="left" w:pos="1634"/>
              </w:tabs>
              <w:ind w:right="-77"/>
              <w:jc w:val="both"/>
              <w:rPr>
                <w:rFonts w:cs="Arial"/>
                <w:szCs w:val="24"/>
              </w:rPr>
            </w:pPr>
            <w:r>
              <w:rPr>
                <w:rFonts w:cs="Arial"/>
                <w:szCs w:val="24"/>
              </w:rPr>
              <w:t>APIRI.TPS.1001</w:t>
            </w:r>
          </w:p>
        </w:tc>
        <w:tc>
          <w:tcPr>
            <w:tcW w:w="3510" w:type="dxa"/>
            <w:tcBorders>
              <w:left w:val="single" w:sz="18" w:space="0" w:color="auto"/>
              <w:right w:val="single" w:sz="18" w:space="0" w:color="auto"/>
            </w:tcBorders>
          </w:tcPr>
          <w:p w:rsidR="003E6765" w:rsidRDefault="003E6765" w:rsidP="00596C7E">
            <w:pPr>
              <w:tabs>
                <w:tab w:val="left" w:pos="1440"/>
              </w:tabs>
              <w:ind w:left="-49" w:right="-108"/>
              <w:jc w:val="both"/>
              <w:rPr>
                <w:rFonts w:cs="Arial"/>
                <w:szCs w:val="24"/>
              </w:rPr>
            </w:pPr>
            <w:r>
              <w:rPr>
                <w:rFonts w:cs="Arial"/>
                <w:szCs w:val="24"/>
              </w:rPr>
              <w:t>APIRI Test Procedure Specification 1</w:t>
            </w:r>
          </w:p>
        </w:tc>
        <w:tc>
          <w:tcPr>
            <w:tcW w:w="4050" w:type="dxa"/>
            <w:tcBorders>
              <w:left w:val="single" w:sz="18" w:space="0" w:color="auto"/>
            </w:tcBorders>
          </w:tcPr>
          <w:p w:rsidR="003E6765" w:rsidRDefault="003E6765" w:rsidP="00330616">
            <w:pPr>
              <w:tabs>
                <w:tab w:val="left" w:pos="1440"/>
              </w:tabs>
              <w:ind w:left="-49" w:right="-77"/>
              <w:jc w:val="both"/>
              <w:rPr>
                <w:rFonts w:cs="Arial"/>
                <w:szCs w:val="24"/>
              </w:rPr>
            </w:pPr>
            <w:r>
              <w:rPr>
                <w:rFonts w:cs="Arial"/>
              </w:rPr>
              <w:t>Auto-Execute Selected APIRI Script(s)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APIRI.TPS.6010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2</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FPM and ATC Configuration Menu</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APIRI.TPS.6020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3</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System Configuration Utilities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APIRI.TPS.6030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4</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Intrinsic API Requirements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APIRI.TPS.6040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5</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FIO Serial Ports and Status Counters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APIRI.TPS.7010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6</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FPUI Display Presence and Size</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APIRI.TPS.7020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 xml:space="preserve">APIRI Test Procedure Specification </w:t>
            </w:r>
            <w:r w:rsidR="00854FC2">
              <w:rPr>
                <w:rFonts w:cs="Arial"/>
                <w:szCs w:val="24"/>
              </w:rPr>
              <w:t>7</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FPUI Bell Activation and App Termination</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APIRI.TPS.7030</w:t>
            </w:r>
          </w:p>
        </w:tc>
        <w:tc>
          <w:tcPr>
            <w:tcW w:w="3510" w:type="dxa"/>
            <w:tcBorders>
              <w:left w:val="single" w:sz="18" w:space="0" w:color="auto"/>
              <w:right w:val="single" w:sz="18" w:space="0" w:color="auto"/>
            </w:tcBorders>
          </w:tcPr>
          <w:p w:rsidR="009F0B93" w:rsidRDefault="009F0B93" w:rsidP="00112B0D">
            <w:pPr>
              <w:tabs>
                <w:tab w:val="left" w:pos="1440"/>
              </w:tabs>
              <w:ind w:left="-49" w:right="-108"/>
              <w:jc w:val="both"/>
              <w:rPr>
                <w:rFonts w:cs="Arial"/>
                <w:szCs w:val="24"/>
              </w:rPr>
            </w:pPr>
            <w:r>
              <w:rPr>
                <w:rFonts w:cs="Arial"/>
                <w:szCs w:val="24"/>
              </w:rPr>
              <w:t>APIR</w:t>
            </w:r>
            <w:r w:rsidR="00854FC2">
              <w:rPr>
                <w:rFonts w:cs="Arial"/>
                <w:szCs w:val="24"/>
              </w:rPr>
              <w:t>I Test Procedure Specification 8</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FPUI Display Graphics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APIRI.TPS.7040</w:t>
            </w:r>
          </w:p>
        </w:tc>
        <w:tc>
          <w:tcPr>
            <w:tcW w:w="3510" w:type="dxa"/>
            <w:tcBorders>
              <w:left w:val="single" w:sz="18" w:space="0" w:color="auto"/>
              <w:right w:val="single" w:sz="18" w:space="0" w:color="auto"/>
            </w:tcBorders>
          </w:tcPr>
          <w:p w:rsidR="009F0B93" w:rsidRDefault="009F0B93" w:rsidP="000455CB">
            <w:pPr>
              <w:tabs>
                <w:tab w:val="left" w:pos="1440"/>
              </w:tabs>
              <w:ind w:left="-49" w:right="-108"/>
              <w:jc w:val="both"/>
              <w:rPr>
                <w:rFonts w:cs="Arial"/>
                <w:szCs w:val="24"/>
              </w:rPr>
            </w:pPr>
            <w:r>
              <w:rPr>
                <w:rFonts w:cs="Arial"/>
                <w:szCs w:val="24"/>
              </w:rPr>
              <w:t>APIR</w:t>
            </w:r>
            <w:r w:rsidR="00854FC2">
              <w:rPr>
                <w:rFonts w:cs="Arial"/>
                <w:szCs w:val="24"/>
              </w:rPr>
              <w:t>I Test Procedure Specification 9</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FPUI Display Focus</w:t>
            </w:r>
          </w:p>
        </w:tc>
      </w:tr>
      <w:tr w:rsidR="009F0B93">
        <w:trPr>
          <w:cantSplit/>
          <w:jc w:val="center"/>
        </w:trPr>
        <w:tc>
          <w:tcPr>
            <w:tcW w:w="1762" w:type="dxa"/>
            <w:tcBorders>
              <w:right w:val="single" w:sz="18" w:space="0" w:color="auto"/>
            </w:tcBorders>
          </w:tcPr>
          <w:p w:rsidR="009F0B93" w:rsidRDefault="009F0B93" w:rsidP="009F0B93">
            <w:pPr>
              <w:tabs>
                <w:tab w:val="left" w:pos="1634"/>
              </w:tabs>
              <w:ind w:right="-77"/>
              <w:jc w:val="both"/>
              <w:rPr>
                <w:rFonts w:cs="Arial"/>
                <w:szCs w:val="24"/>
              </w:rPr>
            </w:pPr>
            <w:r>
              <w:rPr>
                <w:rFonts w:cs="Arial"/>
                <w:szCs w:val="24"/>
              </w:rPr>
              <w:t>APIRI.TPS.7050</w:t>
            </w:r>
          </w:p>
        </w:tc>
        <w:tc>
          <w:tcPr>
            <w:tcW w:w="3510" w:type="dxa"/>
            <w:tcBorders>
              <w:left w:val="single" w:sz="18" w:space="0" w:color="auto"/>
              <w:right w:val="single" w:sz="18" w:space="0" w:color="auto"/>
            </w:tcBorders>
          </w:tcPr>
          <w:p w:rsidR="009F0B93" w:rsidRDefault="009F0B93" w:rsidP="000455CB">
            <w:pPr>
              <w:tabs>
                <w:tab w:val="left" w:pos="1440"/>
              </w:tabs>
              <w:ind w:left="-49" w:right="-108"/>
              <w:jc w:val="both"/>
              <w:rPr>
                <w:rFonts w:cs="Arial"/>
                <w:szCs w:val="24"/>
              </w:rPr>
            </w:pPr>
            <w:r>
              <w:rPr>
                <w:rFonts w:cs="Arial"/>
                <w:szCs w:val="24"/>
              </w:rPr>
              <w:t>APIRI Test Procedure Specification 1</w:t>
            </w:r>
            <w:r w:rsidR="000455CB">
              <w:rPr>
                <w:rFonts w:cs="Arial"/>
                <w:szCs w:val="24"/>
              </w:rPr>
              <w:t>0</w:t>
            </w:r>
          </w:p>
        </w:tc>
        <w:tc>
          <w:tcPr>
            <w:tcW w:w="4050" w:type="dxa"/>
            <w:tcBorders>
              <w:left w:val="single" w:sz="18" w:space="0" w:color="auto"/>
            </w:tcBorders>
          </w:tcPr>
          <w:p w:rsidR="009F0B93" w:rsidRDefault="009F0B93" w:rsidP="009F0B93">
            <w:pPr>
              <w:tabs>
                <w:tab w:val="left" w:pos="1440"/>
              </w:tabs>
              <w:ind w:left="-49" w:right="-77"/>
              <w:jc w:val="both"/>
              <w:rPr>
                <w:rFonts w:cs="Arial"/>
              </w:rPr>
            </w:pPr>
            <w:r>
              <w:t>System Configuration Menu Display</w:t>
            </w:r>
          </w:p>
        </w:tc>
      </w:tr>
      <w:bookmarkEnd w:id="196"/>
      <w:bookmarkEnd w:id="197"/>
    </w:tbl>
    <w:p w:rsidR="003E6765" w:rsidRDefault="003E6765" w:rsidP="0056187C">
      <w:pPr>
        <w:tabs>
          <w:tab w:val="left" w:pos="1440"/>
        </w:tabs>
        <w:jc w:val="both"/>
        <w:rPr>
          <w:rFonts w:cs="Arial"/>
          <w:szCs w:val="24"/>
        </w:rPr>
      </w:pPr>
    </w:p>
    <w:p w:rsidR="009F0B93" w:rsidRDefault="009F0B93" w:rsidP="0056187C">
      <w:pPr>
        <w:tabs>
          <w:tab w:val="left" w:pos="1440"/>
        </w:tabs>
        <w:jc w:val="both"/>
        <w:rPr>
          <w:rFonts w:cs="Arial"/>
          <w:szCs w:val="24"/>
        </w:rPr>
      </w:pPr>
    </w:p>
    <w:p w:rsidR="00333DF8" w:rsidRDefault="00132D6D" w:rsidP="0056187C">
      <w:pPr>
        <w:tabs>
          <w:tab w:val="left" w:pos="1440"/>
        </w:tabs>
        <w:jc w:val="both"/>
        <w:rPr>
          <w:rFonts w:cs="Arial"/>
          <w:szCs w:val="24"/>
        </w:rPr>
      </w:pPr>
      <w:r>
        <w:rPr>
          <w:rFonts w:cs="Arial"/>
          <w:szCs w:val="24"/>
        </w:rPr>
        <w:t xml:space="preserve">Appendices </w:t>
      </w:r>
      <w:r w:rsidR="0043388F">
        <w:rPr>
          <w:rFonts w:cs="Arial"/>
          <w:szCs w:val="24"/>
        </w:rPr>
        <w:t>16.1</w:t>
      </w:r>
      <w:r>
        <w:rPr>
          <w:rFonts w:cs="Arial"/>
          <w:szCs w:val="24"/>
        </w:rPr>
        <w:t xml:space="preserve">, </w:t>
      </w:r>
      <w:r w:rsidR="0043388F">
        <w:rPr>
          <w:rFonts w:cs="Arial"/>
          <w:szCs w:val="24"/>
        </w:rPr>
        <w:t>16.2 and 16.3</w:t>
      </w:r>
      <w:r>
        <w:rPr>
          <w:rFonts w:cs="Arial"/>
          <w:szCs w:val="24"/>
        </w:rPr>
        <w:t xml:space="preserve"> contain </w:t>
      </w:r>
      <w:r w:rsidR="00333C99" w:rsidRPr="00333C99">
        <w:rPr>
          <w:rFonts w:cs="Arial"/>
          <w:szCs w:val="24"/>
        </w:rPr>
        <w:t xml:space="preserve">Requirements to Validation Description </w:t>
      </w:r>
      <w:proofErr w:type="spellStart"/>
      <w:r w:rsidR="00333C99">
        <w:rPr>
          <w:rFonts w:cs="Arial"/>
          <w:szCs w:val="24"/>
        </w:rPr>
        <w:t>Matricies</w:t>
      </w:r>
      <w:proofErr w:type="spellEnd"/>
      <w:r w:rsidR="00333C99" w:rsidRPr="00333C99">
        <w:rPr>
          <w:rFonts w:cs="Arial"/>
          <w:szCs w:val="24"/>
        </w:rPr>
        <w:t xml:space="preserve"> </w:t>
      </w:r>
      <w:r>
        <w:rPr>
          <w:rFonts w:cs="Arial"/>
          <w:szCs w:val="24"/>
        </w:rPr>
        <w:t xml:space="preserve">for the FPUI, FIO and TOD libraries respectively. Listed in these matrices are the requirements and associated functions from the API Standard and the test identifiers from Table 1 above which represent tests for those requirements and functions. </w:t>
      </w:r>
    </w:p>
    <w:p w:rsidR="00333C99" w:rsidRDefault="00333C99" w:rsidP="0056187C">
      <w:pPr>
        <w:tabs>
          <w:tab w:val="left" w:pos="1440"/>
        </w:tabs>
        <w:jc w:val="both"/>
      </w:pPr>
    </w:p>
    <w:p w:rsidR="00333DF8" w:rsidRDefault="00132D6D" w:rsidP="0056187C">
      <w:pPr>
        <w:pStyle w:val="Heading1"/>
        <w:jc w:val="both"/>
      </w:pPr>
      <w:bookmarkStart w:id="198" w:name="_Toc229925365"/>
      <w:bookmarkStart w:id="199" w:name="_Toc229933367"/>
      <w:bookmarkStart w:id="200" w:name="_Toc229933453"/>
      <w:bookmarkStart w:id="201" w:name="_Toc229925366"/>
      <w:bookmarkStart w:id="202" w:name="_Toc229933368"/>
      <w:bookmarkStart w:id="203" w:name="_Toc229933454"/>
      <w:bookmarkStart w:id="204" w:name="_Toc456255120"/>
      <w:bookmarkEnd w:id="198"/>
      <w:bookmarkEnd w:id="199"/>
      <w:bookmarkEnd w:id="200"/>
      <w:bookmarkEnd w:id="201"/>
      <w:bookmarkEnd w:id="202"/>
      <w:bookmarkEnd w:id="203"/>
      <w:r w:rsidRPr="00132D6D">
        <w:rPr>
          <w:caps w:val="0"/>
        </w:rPr>
        <w:t>FEATURES NOT TO BE TESTED</w:t>
      </w:r>
      <w:bookmarkEnd w:id="204"/>
    </w:p>
    <w:p w:rsidR="005E0CE8" w:rsidRDefault="00132D6D" w:rsidP="0056187C">
      <w:pPr>
        <w:tabs>
          <w:tab w:val="left" w:pos="1440"/>
        </w:tabs>
        <w:jc w:val="both"/>
        <w:rPr>
          <w:rFonts w:cs="Arial"/>
        </w:rPr>
      </w:pPr>
      <w:r w:rsidRPr="00132D6D">
        <w:rPr>
          <w:rFonts w:cs="Arial"/>
        </w:rPr>
        <w:t>As standards development and maintenance are continuous processes, there may be some features added to the API Standard after the development of this test plan. Any features added to versions of the API Standard that are not listed in the reference section of this document may not be tested as part of this test plan.</w:t>
      </w:r>
    </w:p>
    <w:p w:rsidR="003E6765" w:rsidRDefault="003E6765" w:rsidP="0056187C">
      <w:pPr>
        <w:tabs>
          <w:tab w:val="left" w:pos="1440"/>
        </w:tabs>
        <w:jc w:val="both"/>
      </w:pPr>
    </w:p>
    <w:p w:rsidR="003E6765" w:rsidRDefault="003E6765">
      <w:pPr>
        <w:rPr>
          <w:rFonts w:ascii="Arial Bold" w:hAnsi="Arial Bold" w:cs="Arial"/>
          <w:b/>
          <w:bCs/>
          <w:szCs w:val="32"/>
        </w:rPr>
      </w:pPr>
      <w:r>
        <w:rPr>
          <w:caps/>
        </w:rPr>
        <w:br w:type="page"/>
      </w:r>
    </w:p>
    <w:p w:rsidR="00132D6D" w:rsidRDefault="00132D6D" w:rsidP="00132D6D">
      <w:pPr>
        <w:pStyle w:val="Heading1"/>
        <w:jc w:val="both"/>
      </w:pPr>
      <w:bookmarkStart w:id="205" w:name="_Toc456255121"/>
      <w:r>
        <w:rPr>
          <w:caps w:val="0"/>
        </w:rPr>
        <w:lastRenderedPageBreak/>
        <w:t>APPROACH</w:t>
      </w:r>
      <w:bookmarkEnd w:id="205"/>
    </w:p>
    <w:p w:rsidR="003871A9" w:rsidRDefault="003871A9" w:rsidP="003871A9">
      <w:pPr>
        <w:tabs>
          <w:tab w:val="left" w:pos="5304"/>
        </w:tabs>
        <w:jc w:val="both"/>
        <w:rPr>
          <w:rFonts w:cs="Arial"/>
          <w:szCs w:val="24"/>
        </w:rPr>
      </w:pPr>
      <w:r>
        <w:rPr>
          <w:rFonts w:cs="Arial"/>
          <w:szCs w:val="24"/>
        </w:rPr>
        <w:t xml:space="preserve">An additional component of the ATC 5401 API Reference Implementation Project has been the development of specific test software for testing the various API library functions and other features.  This software, referred to as the API Validation Suite (APIVS), consists </w:t>
      </w:r>
      <w:r w:rsidRPr="009E32A4">
        <w:rPr>
          <w:rFonts w:cs="Arial"/>
          <w:szCs w:val="24"/>
        </w:rPr>
        <w:t>of an executable application program</w:t>
      </w:r>
      <w:r>
        <w:rPr>
          <w:rFonts w:cs="Arial"/>
          <w:szCs w:val="24"/>
        </w:rPr>
        <w:t xml:space="preserve"> – the </w:t>
      </w:r>
      <w:r w:rsidRPr="009E32A4">
        <w:rPr>
          <w:rFonts w:cs="Arial"/>
          <w:szCs w:val="24"/>
        </w:rPr>
        <w:t>Validation Suite Engine (VSE)</w:t>
      </w:r>
      <w:r>
        <w:rPr>
          <w:rFonts w:cs="Arial"/>
          <w:szCs w:val="24"/>
        </w:rPr>
        <w:t xml:space="preserve"> - which is run on behalf of test cases which individually test specific elements of the API libraries and which collectively test </w:t>
      </w:r>
      <w:r w:rsidR="00330616">
        <w:rPr>
          <w:rFonts w:cs="Arial"/>
          <w:szCs w:val="24"/>
        </w:rPr>
        <w:t>most features</w:t>
      </w:r>
      <w:r>
        <w:rPr>
          <w:rFonts w:cs="Arial"/>
          <w:szCs w:val="24"/>
        </w:rPr>
        <w:t xml:space="preserve"> of the API</w:t>
      </w:r>
      <w:r w:rsidR="00330616">
        <w:rPr>
          <w:rFonts w:cs="Arial"/>
          <w:szCs w:val="24"/>
        </w:rPr>
        <w:t>RI</w:t>
      </w:r>
      <w:r>
        <w:rPr>
          <w:rFonts w:cs="Arial"/>
          <w:szCs w:val="24"/>
        </w:rPr>
        <w:t xml:space="preserve"> software.</w:t>
      </w:r>
    </w:p>
    <w:p w:rsidR="003871A9" w:rsidRDefault="003871A9" w:rsidP="003871A9">
      <w:pPr>
        <w:tabs>
          <w:tab w:val="left" w:pos="5304"/>
        </w:tabs>
        <w:jc w:val="both"/>
        <w:rPr>
          <w:rFonts w:cs="Arial"/>
          <w:szCs w:val="24"/>
        </w:rPr>
      </w:pPr>
    </w:p>
    <w:p w:rsidR="003871A9" w:rsidRDefault="003871A9" w:rsidP="003871A9">
      <w:pPr>
        <w:tabs>
          <w:tab w:val="left" w:pos="5304"/>
        </w:tabs>
        <w:jc w:val="both"/>
        <w:rPr>
          <w:rFonts w:cs="Arial"/>
          <w:szCs w:val="24"/>
        </w:rPr>
      </w:pPr>
      <w:r>
        <w:rPr>
          <w:rFonts w:cs="Arial"/>
          <w:szCs w:val="24"/>
        </w:rPr>
        <w:t xml:space="preserve">These test cases, identified in Table 1 and in Appendix 16, contain script files written in XML format </w:t>
      </w:r>
      <w:r w:rsidRPr="009E32A4">
        <w:rPr>
          <w:rFonts w:cs="Arial"/>
          <w:szCs w:val="24"/>
        </w:rPr>
        <w:t>which are parsed and interpreted by the VSE, invoking the API software tests, and validating results.</w:t>
      </w:r>
      <w:r w:rsidR="00EC0786">
        <w:rPr>
          <w:rFonts w:cs="Arial"/>
          <w:szCs w:val="24"/>
        </w:rPr>
        <w:t xml:space="preserve">  The detailed structure of all of these testing components can be seen below in Figure 2.</w:t>
      </w:r>
    </w:p>
    <w:p w:rsidR="00614043" w:rsidRDefault="00614043" w:rsidP="003871A9">
      <w:pPr>
        <w:tabs>
          <w:tab w:val="left" w:pos="5304"/>
        </w:tabs>
        <w:jc w:val="both"/>
        <w:rPr>
          <w:rFonts w:cs="Arial"/>
          <w:szCs w:val="24"/>
        </w:rPr>
      </w:pPr>
    </w:p>
    <w:p w:rsidR="00614043" w:rsidRDefault="00614043" w:rsidP="003871A9">
      <w:pPr>
        <w:tabs>
          <w:tab w:val="left" w:pos="5304"/>
        </w:tabs>
        <w:jc w:val="both"/>
        <w:rPr>
          <w:rFonts w:cs="Arial"/>
          <w:szCs w:val="24"/>
        </w:rPr>
      </w:pPr>
    </w:p>
    <w:p w:rsidR="00EC0786" w:rsidRDefault="00EC0786" w:rsidP="003871A9">
      <w:pPr>
        <w:tabs>
          <w:tab w:val="left" w:pos="5304"/>
        </w:tabs>
        <w:jc w:val="both"/>
        <w:rPr>
          <w:rFonts w:cs="Arial"/>
          <w:szCs w:val="24"/>
        </w:rPr>
      </w:pPr>
    </w:p>
    <w:p w:rsidR="00045596" w:rsidRDefault="00614043" w:rsidP="00045596">
      <w:pPr>
        <w:keepNext/>
        <w:tabs>
          <w:tab w:val="left" w:pos="5304"/>
        </w:tabs>
        <w:jc w:val="center"/>
      </w:pPr>
      <w:r>
        <w:rPr>
          <w:noProof/>
        </w:rPr>
        <w:drawing>
          <wp:inline distT="0" distB="0" distL="0" distR="0" wp14:anchorId="1ED8EFE7" wp14:editId="03782213">
            <wp:extent cx="4937760" cy="303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7760" cy="3037039"/>
                    </a:xfrm>
                    <a:prstGeom prst="rect">
                      <a:avLst/>
                    </a:prstGeom>
                  </pic:spPr>
                </pic:pic>
              </a:graphicData>
            </a:graphic>
          </wp:inline>
        </w:drawing>
      </w:r>
    </w:p>
    <w:p w:rsidR="00045596" w:rsidRDefault="00045596" w:rsidP="00045596">
      <w:pPr>
        <w:pStyle w:val="Caption"/>
        <w:jc w:val="center"/>
      </w:pPr>
    </w:p>
    <w:p w:rsidR="00045596" w:rsidRDefault="00045596" w:rsidP="00045596">
      <w:pPr>
        <w:pStyle w:val="Caption"/>
        <w:jc w:val="center"/>
      </w:pPr>
    </w:p>
    <w:p w:rsidR="00EC0786" w:rsidRPr="009E32A4" w:rsidRDefault="00045596" w:rsidP="00045596">
      <w:pPr>
        <w:pStyle w:val="Caption"/>
        <w:jc w:val="center"/>
        <w:rPr>
          <w:rFonts w:cs="Arial"/>
          <w:szCs w:val="24"/>
        </w:rPr>
      </w:pPr>
      <w:proofErr w:type="gramStart"/>
      <w:r>
        <w:t xml:space="preserve">Figure </w:t>
      </w:r>
      <w:fldSimple w:instr=" SEQ Figure \* ARABIC ">
        <w:r w:rsidR="00B10A9C">
          <w:rPr>
            <w:noProof/>
          </w:rPr>
          <w:t>2</w:t>
        </w:r>
      </w:fldSimple>
      <w:r>
        <w:t>.</w:t>
      </w:r>
      <w:proofErr w:type="gramEnd"/>
      <w:r>
        <w:t xml:space="preserve"> APIVS Software Architecture</w:t>
      </w:r>
    </w:p>
    <w:p w:rsidR="00614043" w:rsidRDefault="00614043" w:rsidP="003871A9">
      <w:pPr>
        <w:tabs>
          <w:tab w:val="left" w:pos="5304"/>
        </w:tabs>
        <w:jc w:val="both"/>
        <w:rPr>
          <w:rFonts w:cs="Arial"/>
          <w:szCs w:val="24"/>
        </w:rPr>
      </w:pPr>
    </w:p>
    <w:p w:rsidR="00614043" w:rsidRDefault="00614043" w:rsidP="003871A9">
      <w:pPr>
        <w:tabs>
          <w:tab w:val="left" w:pos="5304"/>
        </w:tabs>
        <w:jc w:val="both"/>
        <w:rPr>
          <w:rFonts w:cs="Arial"/>
          <w:szCs w:val="24"/>
        </w:rPr>
      </w:pPr>
    </w:p>
    <w:p w:rsidR="003871A9" w:rsidRDefault="003871A9" w:rsidP="003871A9">
      <w:pPr>
        <w:tabs>
          <w:tab w:val="left" w:pos="5304"/>
        </w:tabs>
        <w:jc w:val="both"/>
        <w:rPr>
          <w:rFonts w:cs="Arial"/>
        </w:rPr>
      </w:pPr>
      <w:r w:rsidRPr="009E32A4">
        <w:rPr>
          <w:rFonts w:cs="Arial"/>
          <w:szCs w:val="24"/>
        </w:rPr>
        <w:t xml:space="preserve">In order to automate this testing, a capability needs to exist which brings the outputs of the functioning API software back to the inputs so that proper operation can be verified. This “loopback” capability could be done with some limitations using physical loopback cables connected to the various external serial inputs and outputs of the ATC unit. </w:t>
      </w:r>
      <w:r w:rsidR="0095405B">
        <w:rPr>
          <w:rFonts w:cs="Arial"/>
          <w:szCs w:val="24"/>
        </w:rPr>
        <w:t>The</w:t>
      </w:r>
      <w:r w:rsidRPr="009E32A4">
        <w:rPr>
          <w:rFonts w:cs="Arial"/>
          <w:szCs w:val="24"/>
        </w:rPr>
        <w:t xml:space="preserve"> design of the APIVS software incorporates a virtual loopback capability where the loopback occurs internal to the ATC unit. This includes a set of asynchronous and synchronous virtual loopback drivers for the Linux kernel which replace like drivers on the ATC Engine Board for the purposes of testing. This allows the testing to be more comprehensive and facilitate the testing for the test personnel.</w:t>
      </w:r>
      <w:r w:rsidRPr="00D129B0">
        <w:rPr>
          <w:rFonts w:cs="Arial"/>
        </w:rPr>
        <w:t xml:space="preserve"> </w:t>
      </w:r>
      <w:r w:rsidR="0095405B">
        <w:rPr>
          <w:rFonts w:cs="Arial"/>
        </w:rPr>
        <w:t>The</w:t>
      </w:r>
      <w:r>
        <w:rPr>
          <w:rFonts w:cs="Arial"/>
        </w:rPr>
        <w:t xml:space="preserve"> layered software environment for the APIVS software is similar to the layered organization of the ATC software (see Figure 2).</w:t>
      </w:r>
    </w:p>
    <w:p w:rsidR="003871A9" w:rsidRDefault="003871A9" w:rsidP="003871A9">
      <w:pPr>
        <w:tabs>
          <w:tab w:val="left" w:pos="5304"/>
        </w:tabs>
        <w:jc w:val="both"/>
        <w:rPr>
          <w:rFonts w:cs="Arial"/>
          <w:szCs w:val="24"/>
        </w:rPr>
      </w:pPr>
    </w:p>
    <w:p w:rsidR="003871A9" w:rsidRDefault="003871A9" w:rsidP="00132D6D">
      <w:pPr>
        <w:tabs>
          <w:tab w:val="left" w:pos="5304"/>
        </w:tabs>
        <w:jc w:val="both"/>
        <w:rPr>
          <w:rFonts w:cs="Arial"/>
          <w:szCs w:val="24"/>
        </w:rPr>
      </w:pPr>
    </w:p>
    <w:p w:rsidR="003871A9" w:rsidRDefault="00FE0121" w:rsidP="003871A9">
      <w:pPr>
        <w:keepNext/>
        <w:tabs>
          <w:tab w:val="left" w:pos="5304"/>
        </w:tabs>
        <w:jc w:val="center"/>
      </w:pPr>
      <w:r>
        <w:rPr>
          <w:noProof/>
        </w:rPr>
        <w:lastRenderedPageBreak/>
        <w:drawing>
          <wp:inline distT="0" distB="0" distL="0" distR="0" wp14:anchorId="7C7C7AEA" wp14:editId="4E846E00">
            <wp:extent cx="4661535" cy="28924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1535" cy="2892425"/>
                    </a:xfrm>
                    <a:prstGeom prst="rect">
                      <a:avLst/>
                    </a:prstGeom>
                    <a:noFill/>
                    <a:ln>
                      <a:noFill/>
                    </a:ln>
                  </pic:spPr>
                </pic:pic>
              </a:graphicData>
            </a:graphic>
          </wp:inline>
        </w:drawing>
      </w:r>
    </w:p>
    <w:p w:rsidR="003871A9" w:rsidRDefault="003871A9" w:rsidP="003871A9">
      <w:pPr>
        <w:pStyle w:val="Caption"/>
        <w:jc w:val="center"/>
      </w:pPr>
    </w:p>
    <w:p w:rsidR="003871A9" w:rsidRDefault="003871A9" w:rsidP="003871A9">
      <w:pPr>
        <w:pStyle w:val="Caption"/>
        <w:jc w:val="center"/>
        <w:rPr>
          <w:noProof/>
        </w:rPr>
      </w:pPr>
      <w:proofErr w:type="gramStart"/>
      <w:r>
        <w:t xml:space="preserve">Figure </w:t>
      </w:r>
      <w:fldSimple w:instr=" SEQ Figure \* ARABIC ">
        <w:r w:rsidR="00B10A9C">
          <w:rPr>
            <w:noProof/>
          </w:rPr>
          <w:t>3</w:t>
        </w:r>
      </w:fldSimple>
      <w:r>
        <w:t>.</w:t>
      </w:r>
      <w:proofErr w:type="gramEnd"/>
      <w:r>
        <w:t xml:space="preserve">  </w:t>
      </w:r>
      <w:r w:rsidRPr="00560860">
        <w:t>Layered organization of APIVS software</w:t>
      </w:r>
    </w:p>
    <w:p w:rsidR="003871A9" w:rsidRDefault="003871A9" w:rsidP="00132D6D">
      <w:pPr>
        <w:tabs>
          <w:tab w:val="left" w:pos="5304"/>
        </w:tabs>
        <w:jc w:val="both"/>
        <w:rPr>
          <w:rFonts w:cs="Arial"/>
          <w:szCs w:val="24"/>
        </w:rPr>
      </w:pPr>
    </w:p>
    <w:p w:rsidR="003871A9" w:rsidRDefault="003871A9" w:rsidP="00132D6D">
      <w:pPr>
        <w:tabs>
          <w:tab w:val="left" w:pos="5304"/>
        </w:tabs>
        <w:jc w:val="both"/>
        <w:rPr>
          <w:rFonts w:cs="Arial"/>
          <w:szCs w:val="24"/>
        </w:rPr>
      </w:pPr>
    </w:p>
    <w:p w:rsidR="00132D6D" w:rsidRDefault="00132D6D" w:rsidP="00132D6D">
      <w:pPr>
        <w:jc w:val="both"/>
        <w:rPr>
          <w:rFonts w:cs="Arial"/>
          <w:szCs w:val="24"/>
        </w:rPr>
      </w:pPr>
      <w:r>
        <w:rPr>
          <w:rFonts w:cs="Arial"/>
          <w:szCs w:val="24"/>
        </w:rPr>
        <w:t>The e</w:t>
      </w:r>
      <w:r w:rsidRPr="00D6666C">
        <w:rPr>
          <w:rFonts w:cs="Arial"/>
          <w:szCs w:val="24"/>
        </w:rPr>
        <w:t xml:space="preserve">xtensive combinations of </w:t>
      </w:r>
      <w:r>
        <w:rPr>
          <w:rFonts w:cs="Arial"/>
          <w:szCs w:val="24"/>
        </w:rPr>
        <w:t xml:space="preserve">functions that are possible using the API Software </w:t>
      </w:r>
      <w:r w:rsidRPr="00D6666C">
        <w:rPr>
          <w:rFonts w:cs="Arial"/>
          <w:szCs w:val="24"/>
        </w:rPr>
        <w:t xml:space="preserve">make </w:t>
      </w:r>
      <w:r>
        <w:rPr>
          <w:rFonts w:cs="Arial"/>
          <w:szCs w:val="24"/>
        </w:rPr>
        <w:t>exhaustive</w:t>
      </w:r>
      <w:r w:rsidRPr="00D6666C">
        <w:rPr>
          <w:rFonts w:cs="Arial"/>
          <w:szCs w:val="24"/>
        </w:rPr>
        <w:t xml:space="preserve"> testing of the API libraries im</w:t>
      </w:r>
      <w:r>
        <w:rPr>
          <w:rFonts w:cs="Arial"/>
          <w:szCs w:val="24"/>
        </w:rPr>
        <w:t xml:space="preserve">practical. However, </w:t>
      </w:r>
      <w:r w:rsidRPr="00D6666C">
        <w:rPr>
          <w:rFonts w:cs="Arial"/>
          <w:szCs w:val="24"/>
        </w:rPr>
        <w:t>a set of practical tests can and should still be performed</w:t>
      </w:r>
      <w:r>
        <w:rPr>
          <w:rFonts w:cs="Arial"/>
          <w:szCs w:val="24"/>
        </w:rPr>
        <w:t xml:space="preserve"> as follows:</w:t>
      </w:r>
    </w:p>
    <w:p w:rsidR="00132D6D" w:rsidRDefault="00132D6D" w:rsidP="00596C7E">
      <w:pPr>
        <w:jc w:val="both"/>
        <w:rPr>
          <w:rFonts w:cs="Arial"/>
          <w:szCs w:val="24"/>
        </w:rPr>
      </w:pPr>
    </w:p>
    <w:p w:rsidR="00132D6D" w:rsidRDefault="00132D6D" w:rsidP="001842CA">
      <w:pPr>
        <w:numPr>
          <w:ilvl w:val="0"/>
          <w:numId w:val="4"/>
        </w:numPr>
        <w:tabs>
          <w:tab w:val="left" w:pos="720"/>
        </w:tabs>
        <w:jc w:val="both"/>
        <w:rPr>
          <w:rFonts w:cs="Arial"/>
          <w:szCs w:val="24"/>
        </w:rPr>
      </w:pPr>
      <w:r>
        <w:rPr>
          <w:rFonts w:cs="Arial"/>
          <w:szCs w:val="24"/>
        </w:rPr>
        <w:t xml:space="preserve">Unit Testing. This testing will focus on </w:t>
      </w:r>
      <w:r w:rsidRPr="000222AE">
        <w:rPr>
          <w:rFonts w:cs="Arial"/>
          <w:szCs w:val="24"/>
          <w:u w:val="single"/>
        </w:rPr>
        <w:t xml:space="preserve">completeness </w:t>
      </w:r>
      <w:r>
        <w:rPr>
          <w:rFonts w:cs="Arial"/>
          <w:szCs w:val="24"/>
          <w:u w:val="single"/>
        </w:rPr>
        <w:t xml:space="preserve">of the API Software </w:t>
      </w:r>
      <w:r w:rsidRPr="000222AE">
        <w:rPr>
          <w:rFonts w:cs="Arial"/>
          <w:szCs w:val="24"/>
          <w:u w:val="single"/>
        </w:rPr>
        <w:t>with</w:t>
      </w:r>
      <w:r>
        <w:rPr>
          <w:rFonts w:cs="Arial"/>
          <w:szCs w:val="24"/>
          <w:u w:val="single"/>
        </w:rPr>
        <w:t xml:space="preserve"> respect to</w:t>
      </w:r>
      <w:r w:rsidRPr="000222AE">
        <w:rPr>
          <w:rFonts w:cs="Arial"/>
          <w:szCs w:val="24"/>
          <w:u w:val="single"/>
        </w:rPr>
        <w:t xml:space="preserve"> the API Standard</w:t>
      </w:r>
      <w:r>
        <w:rPr>
          <w:rFonts w:cs="Arial"/>
          <w:szCs w:val="24"/>
        </w:rPr>
        <w:t xml:space="preserve"> function call specifications. It will validate the presence and arguments for each API function.</w:t>
      </w:r>
    </w:p>
    <w:p w:rsidR="00132D6D" w:rsidRDefault="00132D6D" w:rsidP="00596C7E">
      <w:pPr>
        <w:tabs>
          <w:tab w:val="left" w:pos="720"/>
        </w:tabs>
        <w:ind w:left="720" w:hanging="360"/>
        <w:jc w:val="both"/>
        <w:rPr>
          <w:rFonts w:cs="Arial"/>
          <w:szCs w:val="24"/>
        </w:rPr>
      </w:pPr>
    </w:p>
    <w:p w:rsidR="00132D6D" w:rsidRDefault="00132D6D" w:rsidP="001842CA">
      <w:pPr>
        <w:numPr>
          <w:ilvl w:val="0"/>
          <w:numId w:val="4"/>
        </w:numPr>
        <w:tabs>
          <w:tab w:val="left" w:pos="720"/>
        </w:tabs>
        <w:jc w:val="both"/>
        <w:rPr>
          <w:rFonts w:cs="Arial"/>
          <w:szCs w:val="24"/>
        </w:rPr>
      </w:pPr>
      <w:r>
        <w:rPr>
          <w:rFonts w:cs="Arial"/>
          <w:szCs w:val="24"/>
        </w:rPr>
        <w:t xml:space="preserve">Integration Testing. It is impractical to validate the operation of the API Software functions without the use of other API Software functions. Consequently, integrated testing involving groups of related API Software functions is required. Each API function shall be a part of at least one integrated test. The focus of integration testing will be on </w:t>
      </w:r>
      <w:r w:rsidRPr="000222AE">
        <w:rPr>
          <w:rFonts w:cs="Arial"/>
          <w:szCs w:val="24"/>
          <w:u w:val="single"/>
        </w:rPr>
        <w:t>correctness of the API Software</w:t>
      </w:r>
      <w:r>
        <w:rPr>
          <w:rFonts w:cs="Arial"/>
          <w:szCs w:val="24"/>
        </w:rPr>
        <w:t>.</w:t>
      </w:r>
    </w:p>
    <w:p w:rsidR="00132D6D" w:rsidRDefault="00132D6D" w:rsidP="00596C7E">
      <w:pPr>
        <w:tabs>
          <w:tab w:val="left" w:pos="720"/>
        </w:tabs>
        <w:ind w:left="720" w:hanging="360"/>
        <w:jc w:val="both"/>
        <w:rPr>
          <w:rFonts w:cs="Arial"/>
          <w:szCs w:val="24"/>
        </w:rPr>
      </w:pPr>
    </w:p>
    <w:p w:rsidR="00132D6D" w:rsidRDefault="00132D6D" w:rsidP="001842CA">
      <w:pPr>
        <w:numPr>
          <w:ilvl w:val="0"/>
          <w:numId w:val="4"/>
        </w:numPr>
        <w:tabs>
          <w:tab w:val="left" w:pos="720"/>
        </w:tabs>
        <w:jc w:val="both"/>
        <w:rPr>
          <w:rFonts w:cs="Arial"/>
          <w:szCs w:val="24"/>
        </w:rPr>
      </w:pPr>
      <w:r>
        <w:rPr>
          <w:rFonts w:cs="Arial"/>
          <w:szCs w:val="24"/>
        </w:rPr>
        <w:t xml:space="preserve">System Testing. This testing will focus on loading and stressing the API Software. This will include multiple test application programs running concurrently on the ATC controller unit. The focus of this testing will be on </w:t>
      </w:r>
      <w:r w:rsidRPr="00FC09E1">
        <w:rPr>
          <w:rFonts w:cs="Arial"/>
          <w:szCs w:val="24"/>
          <w:u w:val="single"/>
        </w:rPr>
        <w:t>robustness of the API Software</w:t>
      </w:r>
      <w:r>
        <w:rPr>
          <w:rFonts w:cs="Arial"/>
          <w:szCs w:val="24"/>
        </w:rPr>
        <w:t>.</w:t>
      </w:r>
    </w:p>
    <w:p w:rsidR="00132D6D" w:rsidRDefault="00132D6D" w:rsidP="00596C7E">
      <w:pPr>
        <w:jc w:val="both"/>
        <w:rPr>
          <w:rFonts w:cs="Arial"/>
          <w:szCs w:val="24"/>
        </w:rPr>
      </w:pPr>
    </w:p>
    <w:p w:rsidR="00132D6D" w:rsidRDefault="00132D6D" w:rsidP="00596C7E">
      <w:pPr>
        <w:jc w:val="both"/>
        <w:rPr>
          <w:rFonts w:cs="Arial"/>
        </w:rPr>
      </w:pPr>
      <w:r>
        <w:rPr>
          <w:rFonts w:cs="Arial"/>
        </w:rPr>
        <w:t>The API FPUI library functions are listed in groups below that may be used to form integration tests.</w:t>
      </w:r>
    </w:p>
    <w:p w:rsidR="00132D6D" w:rsidRDefault="00132D6D" w:rsidP="00596C7E">
      <w:pPr>
        <w:pStyle w:val="sectionhead"/>
        <w:widowControl/>
        <w:autoSpaceDE w:val="0"/>
        <w:spacing w:before="0" w:after="0"/>
        <w:jc w:val="both"/>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 xml:space="preserve">General </w:t>
      </w:r>
      <w:r>
        <w:rPr>
          <w:rFonts w:cs="Arial"/>
          <w:b w:val="0"/>
          <w:szCs w:val="24"/>
        </w:rPr>
        <w:t xml:space="preserve">Functions – </w:t>
      </w:r>
      <w:proofErr w:type="spellStart"/>
      <w:r w:rsidRPr="00AB1603">
        <w:rPr>
          <w:rFonts w:cs="Arial"/>
          <w:b w:val="0"/>
          <w:szCs w:val="24"/>
        </w:rPr>
        <w:t>fpui_apiver</w:t>
      </w:r>
      <w:proofErr w:type="spellEnd"/>
      <w:r>
        <w:rPr>
          <w:rFonts w:cs="Arial"/>
          <w:b w:val="0"/>
          <w:szCs w:val="24"/>
        </w:rPr>
        <w:t xml:space="preserve">, </w:t>
      </w:r>
      <w:proofErr w:type="spellStart"/>
      <w:r w:rsidRPr="00AB1603">
        <w:rPr>
          <w:rFonts w:cs="Arial"/>
          <w:b w:val="0"/>
          <w:szCs w:val="24"/>
        </w:rPr>
        <w:t>fpui_open</w:t>
      </w:r>
      <w:proofErr w:type="spellEnd"/>
      <w:r>
        <w:rPr>
          <w:rFonts w:cs="Arial"/>
          <w:b w:val="0"/>
          <w:szCs w:val="24"/>
        </w:rPr>
        <w:t xml:space="preserve">, </w:t>
      </w:r>
      <w:proofErr w:type="spellStart"/>
      <w:r w:rsidRPr="00AB1603">
        <w:rPr>
          <w:rFonts w:cs="Arial"/>
          <w:b w:val="0"/>
          <w:szCs w:val="24"/>
        </w:rPr>
        <w:t>fpui_close</w:t>
      </w:r>
      <w:proofErr w:type="spellEnd"/>
      <w:r>
        <w:rPr>
          <w:rFonts w:cs="Arial"/>
          <w:b w:val="0"/>
          <w:szCs w:val="24"/>
        </w:rPr>
        <w:t xml:space="preserve">, </w:t>
      </w:r>
      <w:proofErr w:type="spellStart"/>
      <w:r w:rsidRPr="00AB1603">
        <w:rPr>
          <w:rFonts w:cs="Arial"/>
          <w:b w:val="0"/>
          <w:szCs w:val="24"/>
        </w:rPr>
        <w:t>fpui_get_window_size</w:t>
      </w:r>
      <w:proofErr w:type="spellEnd"/>
      <w:r>
        <w:rPr>
          <w:rFonts w:cs="Arial"/>
          <w:b w:val="0"/>
          <w:szCs w:val="24"/>
        </w:rPr>
        <w:t xml:space="preserve">, </w:t>
      </w:r>
      <w:proofErr w:type="spellStart"/>
      <w:r w:rsidRPr="00AB1603">
        <w:rPr>
          <w:rFonts w:cs="Arial"/>
          <w:b w:val="0"/>
          <w:szCs w:val="24"/>
        </w:rPr>
        <w:t>fpui_get_focus</w:t>
      </w:r>
      <w:proofErr w:type="spellEnd"/>
      <w:r>
        <w:rPr>
          <w:rFonts w:cs="Arial"/>
          <w:b w:val="0"/>
          <w:szCs w:val="24"/>
        </w:rPr>
        <w:t xml:space="preserve">, </w:t>
      </w:r>
      <w:proofErr w:type="spellStart"/>
      <w:r w:rsidRPr="00AB1603">
        <w:rPr>
          <w:rFonts w:cs="Arial"/>
          <w:b w:val="0"/>
          <w:szCs w:val="24"/>
        </w:rPr>
        <w:t>fpui_clear</w:t>
      </w:r>
      <w:proofErr w:type="spellEnd"/>
      <w:r>
        <w:rPr>
          <w:rFonts w:cs="Arial"/>
          <w:b w:val="0"/>
          <w:szCs w:val="24"/>
        </w:rPr>
        <w:t xml:space="preserve">, </w:t>
      </w:r>
      <w:proofErr w:type="spellStart"/>
      <w:r w:rsidRPr="00AB1603">
        <w:rPr>
          <w:rFonts w:cs="Arial"/>
          <w:b w:val="0"/>
          <w:szCs w:val="24"/>
        </w:rPr>
        <w:t>fpui_refresh</w:t>
      </w:r>
      <w:proofErr w:type="spellEnd"/>
      <w:r>
        <w:rPr>
          <w:rFonts w:cs="Arial"/>
          <w:b w:val="0"/>
          <w:szCs w:val="24"/>
        </w:rPr>
        <w:t xml:space="preserve"> and </w:t>
      </w:r>
      <w:proofErr w:type="spellStart"/>
      <w:r w:rsidRPr="00AB1603">
        <w:rPr>
          <w:rFonts w:cs="Arial"/>
          <w:b w:val="0"/>
          <w:szCs w:val="24"/>
        </w:rPr>
        <w:t>fpui_</w:t>
      </w:r>
      <w:r>
        <w:rPr>
          <w:rFonts w:cs="Arial"/>
          <w:b w:val="0"/>
          <w:szCs w:val="24"/>
        </w:rPr>
        <w:t>set_</w:t>
      </w:r>
      <w:r w:rsidRPr="00AB1603">
        <w:rPr>
          <w:rFonts w:cs="Arial"/>
          <w:b w:val="0"/>
          <w:szCs w:val="24"/>
        </w:rPr>
        <w:t>emergency</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Pr>
          <w:rFonts w:cs="Arial"/>
          <w:b w:val="0"/>
          <w:szCs w:val="24"/>
        </w:rPr>
        <w:t xml:space="preserve">Attribute Functions – </w:t>
      </w:r>
      <w:proofErr w:type="spellStart"/>
      <w:r w:rsidRPr="0023046C">
        <w:rPr>
          <w:rFonts w:cs="Arial"/>
          <w:b w:val="0"/>
          <w:szCs w:val="24"/>
        </w:rPr>
        <w:t>fpui_set_window_attr</w:t>
      </w:r>
      <w:proofErr w:type="spellEnd"/>
      <w:r>
        <w:rPr>
          <w:rFonts w:cs="Arial"/>
          <w:b w:val="0"/>
          <w:szCs w:val="24"/>
        </w:rPr>
        <w:t xml:space="preserve">, </w:t>
      </w:r>
      <w:proofErr w:type="spellStart"/>
      <w:r>
        <w:rPr>
          <w:rFonts w:cs="Arial"/>
          <w:b w:val="0"/>
          <w:szCs w:val="24"/>
        </w:rPr>
        <w:t>fpui_g</w:t>
      </w:r>
      <w:r w:rsidRPr="0023046C">
        <w:rPr>
          <w:rFonts w:cs="Arial"/>
          <w:b w:val="0"/>
          <w:szCs w:val="24"/>
        </w:rPr>
        <w:t>et_window_attr</w:t>
      </w:r>
      <w:proofErr w:type="spellEnd"/>
      <w:r>
        <w:rPr>
          <w:rFonts w:cs="Arial"/>
          <w:b w:val="0"/>
          <w:szCs w:val="24"/>
        </w:rPr>
        <w:t xml:space="preserve">, </w:t>
      </w:r>
      <w:proofErr w:type="spellStart"/>
      <w:r w:rsidRPr="00AB1603">
        <w:rPr>
          <w:rFonts w:cs="Arial"/>
          <w:b w:val="0"/>
          <w:szCs w:val="24"/>
        </w:rPr>
        <w:t>fpui_</w:t>
      </w:r>
      <w:r>
        <w:rPr>
          <w:rFonts w:cs="Arial"/>
          <w:b w:val="0"/>
          <w:szCs w:val="24"/>
        </w:rPr>
        <w:t>set_character_blink</w:t>
      </w:r>
      <w:proofErr w:type="spellEnd"/>
      <w:r>
        <w:rPr>
          <w:rFonts w:cs="Arial"/>
          <w:b w:val="0"/>
          <w:szCs w:val="24"/>
        </w:rPr>
        <w:t xml:space="preserve">, </w:t>
      </w:r>
      <w:proofErr w:type="spellStart"/>
      <w:r w:rsidRPr="00AB1603">
        <w:rPr>
          <w:rFonts w:cs="Arial"/>
          <w:b w:val="0"/>
          <w:szCs w:val="24"/>
        </w:rPr>
        <w:t>fpui_get_character_blink</w:t>
      </w:r>
      <w:proofErr w:type="spellEnd"/>
      <w:r>
        <w:rPr>
          <w:rFonts w:cs="Arial"/>
          <w:b w:val="0"/>
          <w:szCs w:val="24"/>
        </w:rPr>
        <w:t xml:space="preserve">, </w:t>
      </w:r>
      <w:proofErr w:type="spellStart"/>
      <w:r w:rsidRPr="00AB1603">
        <w:rPr>
          <w:rFonts w:cs="Arial"/>
          <w:b w:val="0"/>
          <w:szCs w:val="24"/>
        </w:rPr>
        <w:t>fpui_set_backlight</w:t>
      </w:r>
      <w:proofErr w:type="spellEnd"/>
      <w:r>
        <w:rPr>
          <w:rFonts w:cs="Arial"/>
          <w:b w:val="0"/>
          <w:szCs w:val="24"/>
        </w:rPr>
        <w:t xml:space="preserve">, </w:t>
      </w:r>
      <w:proofErr w:type="spellStart"/>
      <w:r w:rsidRPr="00AB1603">
        <w:rPr>
          <w:rFonts w:cs="Arial"/>
          <w:b w:val="0"/>
          <w:szCs w:val="24"/>
        </w:rPr>
        <w:t>fpui_get_backlight</w:t>
      </w:r>
      <w:proofErr w:type="spellEnd"/>
      <w:r>
        <w:rPr>
          <w:rFonts w:cs="Arial"/>
          <w:b w:val="0"/>
          <w:szCs w:val="24"/>
        </w:rPr>
        <w:t xml:space="preserve">, </w:t>
      </w:r>
      <w:proofErr w:type="spellStart"/>
      <w:r w:rsidRPr="00AB1603">
        <w:rPr>
          <w:rFonts w:cs="Arial"/>
          <w:b w:val="0"/>
          <w:szCs w:val="24"/>
        </w:rPr>
        <w:t>fpui_set_backlight</w:t>
      </w:r>
      <w:r>
        <w:rPr>
          <w:rFonts w:cs="Arial"/>
          <w:b w:val="0"/>
          <w:szCs w:val="24"/>
        </w:rPr>
        <w:t>_timeout</w:t>
      </w:r>
      <w:proofErr w:type="spellEnd"/>
      <w:r>
        <w:rPr>
          <w:rFonts w:cs="Arial"/>
          <w:b w:val="0"/>
          <w:szCs w:val="24"/>
        </w:rPr>
        <w:t xml:space="preserve">, </w:t>
      </w:r>
      <w:proofErr w:type="spellStart"/>
      <w:r w:rsidRPr="00AB1603">
        <w:rPr>
          <w:rFonts w:cs="Arial"/>
          <w:b w:val="0"/>
          <w:szCs w:val="24"/>
        </w:rPr>
        <w:t>fpui_set_cursor_blink</w:t>
      </w:r>
      <w:proofErr w:type="spellEnd"/>
      <w:r>
        <w:rPr>
          <w:rFonts w:cs="Arial"/>
          <w:b w:val="0"/>
          <w:szCs w:val="24"/>
        </w:rPr>
        <w:t xml:space="preserve">, </w:t>
      </w:r>
      <w:proofErr w:type="spellStart"/>
      <w:r w:rsidRPr="00AB1603">
        <w:rPr>
          <w:rFonts w:cs="Arial"/>
          <w:b w:val="0"/>
          <w:szCs w:val="24"/>
        </w:rPr>
        <w:t>fpui_get_cursor_blink</w:t>
      </w:r>
      <w:proofErr w:type="spellEnd"/>
      <w:r>
        <w:rPr>
          <w:rFonts w:cs="Arial"/>
          <w:b w:val="0"/>
          <w:szCs w:val="24"/>
        </w:rPr>
        <w:t xml:space="preserve">, </w:t>
      </w:r>
      <w:proofErr w:type="spellStart"/>
      <w:r w:rsidRPr="00AB1603">
        <w:rPr>
          <w:rFonts w:cs="Arial"/>
          <w:b w:val="0"/>
          <w:szCs w:val="24"/>
        </w:rPr>
        <w:t>fpui_set_reverse_video</w:t>
      </w:r>
      <w:proofErr w:type="spellEnd"/>
      <w:r>
        <w:rPr>
          <w:rFonts w:cs="Arial"/>
          <w:b w:val="0"/>
          <w:szCs w:val="24"/>
        </w:rPr>
        <w:t xml:space="preserve">, </w:t>
      </w:r>
      <w:proofErr w:type="spellStart"/>
      <w:r w:rsidRPr="00AB1603">
        <w:rPr>
          <w:rFonts w:cs="Arial"/>
          <w:b w:val="0"/>
          <w:szCs w:val="24"/>
        </w:rPr>
        <w:t>fpui_get_reverse_video</w:t>
      </w:r>
      <w:proofErr w:type="spellEnd"/>
      <w:r>
        <w:rPr>
          <w:rFonts w:cs="Arial"/>
          <w:b w:val="0"/>
          <w:szCs w:val="24"/>
        </w:rPr>
        <w:t xml:space="preserve">, </w:t>
      </w:r>
      <w:proofErr w:type="spellStart"/>
      <w:r w:rsidRPr="00AB1603">
        <w:rPr>
          <w:rFonts w:cs="Arial"/>
          <w:b w:val="0"/>
          <w:szCs w:val="24"/>
        </w:rPr>
        <w:t>fpui_set_underline</w:t>
      </w:r>
      <w:proofErr w:type="spellEnd"/>
      <w:r>
        <w:rPr>
          <w:rFonts w:cs="Arial"/>
          <w:b w:val="0"/>
          <w:szCs w:val="24"/>
        </w:rPr>
        <w:t xml:space="preserve">, </w:t>
      </w:r>
      <w:proofErr w:type="spellStart"/>
      <w:r w:rsidRPr="00AB1603">
        <w:rPr>
          <w:rFonts w:cs="Arial"/>
          <w:b w:val="0"/>
          <w:szCs w:val="24"/>
        </w:rPr>
        <w:t>fpui_get_underline</w:t>
      </w:r>
      <w:proofErr w:type="spellEnd"/>
      <w:r>
        <w:rPr>
          <w:rFonts w:cs="Arial"/>
          <w:b w:val="0"/>
          <w:szCs w:val="24"/>
        </w:rPr>
        <w:t xml:space="preserve">, </w:t>
      </w:r>
      <w:proofErr w:type="spellStart"/>
      <w:r w:rsidRPr="00AB1603">
        <w:rPr>
          <w:rFonts w:cs="Arial"/>
          <w:b w:val="0"/>
          <w:szCs w:val="24"/>
        </w:rPr>
        <w:t>fpui_set_auto_wrap</w:t>
      </w:r>
      <w:proofErr w:type="spellEnd"/>
      <w:r>
        <w:rPr>
          <w:rFonts w:cs="Arial"/>
          <w:b w:val="0"/>
          <w:szCs w:val="24"/>
        </w:rPr>
        <w:t xml:space="preserve">, </w:t>
      </w:r>
      <w:proofErr w:type="spellStart"/>
      <w:r w:rsidRPr="00AB1603">
        <w:rPr>
          <w:rFonts w:cs="Arial"/>
          <w:b w:val="0"/>
          <w:szCs w:val="24"/>
        </w:rPr>
        <w:t>fpui_get_auto_wrap</w:t>
      </w:r>
      <w:proofErr w:type="spellEnd"/>
      <w:r>
        <w:rPr>
          <w:rFonts w:cs="Arial"/>
          <w:b w:val="0"/>
          <w:szCs w:val="24"/>
        </w:rPr>
        <w:t xml:space="preserve">, </w:t>
      </w:r>
      <w:proofErr w:type="spellStart"/>
      <w:r w:rsidRPr="00AB1603">
        <w:rPr>
          <w:rFonts w:cs="Arial"/>
          <w:b w:val="0"/>
          <w:szCs w:val="24"/>
        </w:rPr>
        <w:t>fpui_set_auto_repeat</w:t>
      </w:r>
      <w:proofErr w:type="spellEnd"/>
      <w:r>
        <w:rPr>
          <w:rFonts w:cs="Arial"/>
          <w:b w:val="0"/>
          <w:szCs w:val="24"/>
        </w:rPr>
        <w:t xml:space="preserve">, </w:t>
      </w:r>
      <w:proofErr w:type="spellStart"/>
      <w:r w:rsidRPr="00AB1603">
        <w:rPr>
          <w:rFonts w:cs="Arial"/>
          <w:b w:val="0"/>
          <w:szCs w:val="24"/>
        </w:rPr>
        <w:t>fpui_get_auto_repeat</w:t>
      </w:r>
      <w:proofErr w:type="spellEnd"/>
      <w:r>
        <w:rPr>
          <w:rFonts w:cs="Arial"/>
          <w:b w:val="0"/>
          <w:szCs w:val="24"/>
        </w:rPr>
        <w:t xml:space="preserve">, </w:t>
      </w:r>
      <w:proofErr w:type="spellStart"/>
      <w:r w:rsidRPr="00AB1603">
        <w:rPr>
          <w:rFonts w:cs="Arial"/>
          <w:b w:val="0"/>
          <w:szCs w:val="24"/>
        </w:rPr>
        <w:t>fpui_set_cursor</w:t>
      </w:r>
      <w:proofErr w:type="spellEnd"/>
      <w:r>
        <w:rPr>
          <w:rFonts w:cs="Arial"/>
          <w:b w:val="0"/>
          <w:szCs w:val="24"/>
        </w:rPr>
        <w:t xml:space="preserve">, </w:t>
      </w:r>
      <w:proofErr w:type="spellStart"/>
      <w:r w:rsidRPr="00AB1603">
        <w:rPr>
          <w:rFonts w:cs="Arial"/>
          <w:b w:val="0"/>
          <w:szCs w:val="24"/>
        </w:rPr>
        <w:t>fpui_get_cursor</w:t>
      </w:r>
      <w:proofErr w:type="spellEnd"/>
      <w:r>
        <w:rPr>
          <w:rFonts w:cs="Arial"/>
          <w:b w:val="0"/>
          <w:szCs w:val="24"/>
        </w:rPr>
        <w:t xml:space="preserve">, </w:t>
      </w:r>
      <w:proofErr w:type="spellStart"/>
      <w:r w:rsidRPr="00AB1603">
        <w:rPr>
          <w:rFonts w:cs="Arial"/>
          <w:b w:val="0"/>
          <w:szCs w:val="24"/>
        </w:rPr>
        <w:t>fpui_set_auto_scroll</w:t>
      </w:r>
      <w:proofErr w:type="spellEnd"/>
      <w:r>
        <w:rPr>
          <w:rFonts w:cs="Arial"/>
          <w:b w:val="0"/>
          <w:szCs w:val="24"/>
        </w:rPr>
        <w:t xml:space="preserve">, </w:t>
      </w:r>
      <w:proofErr w:type="spellStart"/>
      <w:r w:rsidRPr="00AB1603">
        <w:rPr>
          <w:rFonts w:cs="Arial"/>
          <w:b w:val="0"/>
          <w:szCs w:val="24"/>
        </w:rPr>
        <w:t>fpui_get_auto_scroll</w:t>
      </w:r>
      <w:proofErr w:type="spellEnd"/>
      <w:r>
        <w:rPr>
          <w:rFonts w:cs="Arial"/>
          <w:b w:val="0"/>
          <w:szCs w:val="24"/>
        </w:rPr>
        <w:t xml:space="preserve"> and </w:t>
      </w:r>
      <w:proofErr w:type="spellStart"/>
      <w:r>
        <w:rPr>
          <w:rFonts w:cs="Arial"/>
          <w:b w:val="0"/>
          <w:szCs w:val="24"/>
        </w:rPr>
        <w:t>fpui_reset_all_attributes</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 xml:space="preserve">Read </w:t>
      </w:r>
      <w:r>
        <w:rPr>
          <w:rFonts w:cs="Arial"/>
          <w:b w:val="0"/>
          <w:szCs w:val="24"/>
        </w:rPr>
        <w:t xml:space="preserve">Functions – </w:t>
      </w:r>
      <w:proofErr w:type="spellStart"/>
      <w:r>
        <w:rPr>
          <w:rFonts w:cs="Arial"/>
          <w:b w:val="0"/>
          <w:szCs w:val="24"/>
        </w:rPr>
        <w:t>fpui_poll</w:t>
      </w:r>
      <w:proofErr w:type="spellEnd"/>
      <w:r>
        <w:rPr>
          <w:rFonts w:cs="Arial"/>
          <w:b w:val="0"/>
          <w:szCs w:val="24"/>
        </w:rPr>
        <w:t xml:space="preserve">, </w:t>
      </w:r>
      <w:proofErr w:type="spellStart"/>
      <w:r w:rsidRPr="00AB1603">
        <w:rPr>
          <w:rFonts w:cs="Arial"/>
          <w:b w:val="0"/>
          <w:szCs w:val="24"/>
        </w:rPr>
        <w:t>fpui_read</w:t>
      </w:r>
      <w:proofErr w:type="spellEnd"/>
      <w:r>
        <w:rPr>
          <w:rFonts w:cs="Arial"/>
          <w:b w:val="0"/>
          <w:szCs w:val="24"/>
        </w:rPr>
        <w:t xml:space="preserve">, </w:t>
      </w:r>
      <w:proofErr w:type="spellStart"/>
      <w:r w:rsidRPr="00AB1603">
        <w:rPr>
          <w:rFonts w:cs="Arial"/>
          <w:b w:val="0"/>
          <w:szCs w:val="24"/>
        </w:rPr>
        <w:t>fpui_read_char</w:t>
      </w:r>
      <w:proofErr w:type="spellEnd"/>
      <w:r>
        <w:rPr>
          <w:rFonts w:cs="Arial"/>
          <w:b w:val="0"/>
          <w:szCs w:val="24"/>
        </w:rPr>
        <w:t xml:space="preserve"> and </w:t>
      </w:r>
      <w:proofErr w:type="spellStart"/>
      <w:r w:rsidRPr="00AB1603">
        <w:rPr>
          <w:rFonts w:cs="Arial"/>
          <w:b w:val="0"/>
          <w:szCs w:val="24"/>
        </w:rPr>
        <w:t>fpui_read_string</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 xml:space="preserve">Write </w:t>
      </w:r>
      <w:r>
        <w:rPr>
          <w:rFonts w:cs="Arial"/>
          <w:b w:val="0"/>
          <w:szCs w:val="24"/>
        </w:rPr>
        <w:t xml:space="preserve">Functions – </w:t>
      </w:r>
      <w:proofErr w:type="spellStart"/>
      <w:r>
        <w:rPr>
          <w:rFonts w:cs="Arial"/>
          <w:b w:val="0"/>
          <w:szCs w:val="24"/>
        </w:rPr>
        <w:t>fpui_write</w:t>
      </w:r>
      <w:proofErr w:type="spellEnd"/>
      <w:r>
        <w:rPr>
          <w:rFonts w:cs="Arial"/>
          <w:b w:val="0"/>
          <w:szCs w:val="24"/>
        </w:rPr>
        <w:t xml:space="preserve">, </w:t>
      </w:r>
      <w:proofErr w:type="spellStart"/>
      <w:r w:rsidRPr="00AB1603">
        <w:rPr>
          <w:rFonts w:cs="Arial"/>
          <w:b w:val="0"/>
          <w:szCs w:val="24"/>
        </w:rPr>
        <w:t>fpui_write_char</w:t>
      </w:r>
      <w:proofErr w:type="spellEnd"/>
      <w:r>
        <w:rPr>
          <w:rFonts w:cs="Arial"/>
          <w:b w:val="0"/>
          <w:szCs w:val="24"/>
        </w:rPr>
        <w:t>,</w:t>
      </w:r>
      <w:r w:rsidRPr="00AB1603">
        <w:rPr>
          <w:rFonts w:cs="Arial"/>
          <w:b w:val="0"/>
          <w:szCs w:val="24"/>
        </w:rPr>
        <w:t xml:space="preserve"> </w:t>
      </w:r>
      <w:proofErr w:type="spellStart"/>
      <w:r w:rsidRPr="00AB1603">
        <w:rPr>
          <w:rFonts w:cs="Arial"/>
          <w:b w:val="0"/>
          <w:szCs w:val="24"/>
        </w:rPr>
        <w:t>fpui_write_string</w:t>
      </w:r>
      <w:proofErr w:type="spellEnd"/>
      <w:r>
        <w:rPr>
          <w:rFonts w:cs="Arial"/>
          <w:b w:val="0"/>
          <w:szCs w:val="24"/>
        </w:rPr>
        <w:t>,</w:t>
      </w:r>
      <w:r w:rsidRPr="00AB1603">
        <w:rPr>
          <w:rFonts w:cs="Arial"/>
          <w:b w:val="0"/>
          <w:szCs w:val="24"/>
        </w:rPr>
        <w:t xml:space="preserve"> </w:t>
      </w:r>
      <w:proofErr w:type="spellStart"/>
      <w:r w:rsidRPr="00AB1603">
        <w:rPr>
          <w:rFonts w:cs="Arial"/>
          <w:b w:val="0"/>
          <w:szCs w:val="24"/>
        </w:rPr>
        <w:t>fpui_write_at</w:t>
      </w:r>
      <w:proofErr w:type="spellEnd"/>
      <w:r>
        <w:rPr>
          <w:rFonts w:cs="Arial"/>
          <w:b w:val="0"/>
          <w:szCs w:val="24"/>
        </w:rPr>
        <w:t xml:space="preserve">, </w:t>
      </w:r>
      <w:proofErr w:type="spellStart"/>
      <w:r w:rsidRPr="00AB1603">
        <w:rPr>
          <w:rFonts w:cs="Arial"/>
          <w:b w:val="0"/>
          <w:szCs w:val="24"/>
        </w:rPr>
        <w:t>fpui_write_char_at</w:t>
      </w:r>
      <w:proofErr w:type="spellEnd"/>
      <w:r>
        <w:rPr>
          <w:rFonts w:cs="Arial"/>
          <w:b w:val="0"/>
          <w:szCs w:val="24"/>
        </w:rPr>
        <w:t xml:space="preserve"> and </w:t>
      </w:r>
      <w:proofErr w:type="spellStart"/>
      <w:r w:rsidRPr="00AB1603">
        <w:rPr>
          <w:rFonts w:cs="Arial"/>
          <w:b w:val="0"/>
          <w:szCs w:val="24"/>
        </w:rPr>
        <w:t>fpui_write_string_at</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 xml:space="preserve">Cursor </w:t>
      </w:r>
      <w:r>
        <w:rPr>
          <w:rFonts w:cs="Arial"/>
          <w:b w:val="0"/>
          <w:szCs w:val="24"/>
        </w:rPr>
        <w:t xml:space="preserve">Functions – </w:t>
      </w:r>
      <w:proofErr w:type="spellStart"/>
      <w:r w:rsidRPr="00AB1603">
        <w:rPr>
          <w:rFonts w:cs="Arial"/>
          <w:b w:val="0"/>
          <w:szCs w:val="24"/>
        </w:rPr>
        <w:t>fpui_get_cursor_pos</w:t>
      </w:r>
      <w:proofErr w:type="spellEnd"/>
      <w:r>
        <w:rPr>
          <w:rFonts w:cs="Arial"/>
          <w:b w:val="0"/>
          <w:szCs w:val="24"/>
        </w:rPr>
        <w:t xml:space="preserve">, </w:t>
      </w:r>
      <w:proofErr w:type="spellStart"/>
      <w:r w:rsidRPr="00AB1603">
        <w:rPr>
          <w:rFonts w:cs="Arial"/>
          <w:b w:val="0"/>
          <w:szCs w:val="24"/>
        </w:rPr>
        <w:t>fpui_set_cursor_pos</w:t>
      </w:r>
      <w:proofErr w:type="spellEnd"/>
      <w:r>
        <w:rPr>
          <w:rFonts w:cs="Arial"/>
          <w:b w:val="0"/>
          <w:szCs w:val="24"/>
        </w:rPr>
        <w:t xml:space="preserve">, </w:t>
      </w:r>
      <w:proofErr w:type="spellStart"/>
      <w:r w:rsidRPr="00AB1603">
        <w:rPr>
          <w:rFonts w:cs="Arial"/>
          <w:b w:val="0"/>
          <w:szCs w:val="24"/>
        </w:rPr>
        <w:t>fpui_home</w:t>
      </w:r>
      <w:proofErr w:type="spellEnd"/>
      <w:r>
        <w:rPr>
          <w:rFonts w:cs="Arial"/>
          <w:b w:val="0"/>
          <w:szCs w:val="24"/>
        </w:rPr>
        <w:t xml:space="preserve">, </w:t>
      </w:r>
      <w:proofErr w:type="spellStart"/>
      <w:r w:rsidRPr="00AB1603">
        <w:rPr>
          <w:rFonts w:cs="Arial"/>
          <w:b w:val="0"/>
          <w:szCs w:val="24"/>
        </w:rPr>
        <w:t>fpui_set_tab</w:t>
      </w:r>
      <w:proofErr w:type="spellEnd"/>
      <w:r>
        <w:rPr>
          <w:rFonts w:cs="Arial"/>
          <w:b w:val="0"/>
          <w:szCs w:val="24"/>
        </w:rPr>
        <w:t xml:space="preserve"> and </w:t>
      </w:r>
      <w:proofErr w:type="spellStart"/>
      <w:r w:rsidRPr="00AB1603">
        <w:rPr>
          <w:rFonts w:cs="Arial"/>
          <w:b w:val="0"/>
          <w:szCs w:val="24"/>
        </w:rPr>
        <w:t>fpui_clear_tab</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 xml:space="preserve">Special Character </w:t>
      </w:r>
      <w:r>
        <w:rPr>
          <w:rFonts w:cs="Arial"/>
          <w:b w:val="0"/>
          <w:szCs w:val="24"/>
        </w:rPr>
        <w:t xml:space="preserve">Functions – </w:t>
      </w:r>
      <w:proofErr w:type="spellStart"/>
      <w:r>
        <w:rPr>
          <w:rFonts w:cs="Arial"/>
          <w:b w:val="0"/>
          <w:szCs w:val="24"/>
        </w:rPr>
        <w:t>fpui_compose_special_char</w:t>
      </w:r>
      <w:proofErr w:type="spellEnd"/>
      <w:r>
        <w:rPr>
          <w:rFonts w:cs="Arial"/>
          <w:b w:val="0"/>
          <w:szCs w:val="24"/>
        </w:rPr>
        <w:t xml:space="preserve"> and </w:t>
      </w:r>
      <w:proofErr w:type="spellStart"/>
      <w:r>
        <w:rPr>
          <w:rFonts w:cs="Arial"/>
          <w:b w:val="0"/>
          <w:szCs w:val="24"/>
        </w:rPr>
        <w:t>fpui_display_special_char</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AB1603">
        <w:rPr>
          <w:rFonts w:cs="Arial"/>
          <w:b w:val="0"/>
          <w:szCs w:val="24"/>
        </w:rPr>
        <w:t>LED</w:t>
      </w:r>
      <w:r>
        <w:rPr>
          <w:rFonts w:cs="Arial"/>
          <w:b w:val="0"/>
          <w:szCs w:val="24"/>
        </w:rPr>
        <w:fldChar w:fldCharType="begin"/>
      </w:r>
      <w:r>
        <w:rPr>
          <w:rFonts w:cs="Arial"/>
          <w:b w:val="0"/>
          <w:szCs w:val="24"/>
        </w:rPr>
        <w:instrText xml:space="preserve"> XE "</w:instrText>
      </w:r>
      <w:r w:rsidRPr="007754CF">
        <w:rPr>
          <w:rFonts w:cs="Arial"/>
        </w:rPr>
        <w:instrText>Light Emitting Diode (LED)</w:instrText>
      </w:r>
      <w:r>
        <w:rPr>
          <w:rFonts w:cs="Arial"/>
        </w:rPr>
        <w:instrText>"</w:instrText>
      </w:r>
      <w:r>
        <w:rPr>
          <w:rFonts w:cs="Arial"/>
          <w:b w:val="0"/>
          <w:szCs w:val="24"/>
        </w:rPr>
        <w:instrText xml:space="preserve"> </w:instrText>
      </w:r>
      <w:r>
        <w:rPr>
          <w:rFonts w:cs="Arial"/>
          <w:b w:val="0"/>
          <w:szCs w:val="24"/>
        </w:rPr>
        <w:fldChar w:fldCharType="end"/>
      </w:r>
      <w:r w:rsidRPr="00AB1603">
        <w:rPr>
          <w:rFonts w:cs="Arial"/>
          <w:b w:val="0"/>
          <w:szCs w:val="24"/>
        </w:rPr>
        <w:t xml:space="preserve"> </w:t>
      </w:r>
      <w:r>
        <w:rPr>
          <w:rFonts w:cs="Arial"/>
          <w:b w:val="0"/>
          <w:szCs w:val="24"/>
        </w:rPr>
        <w:t xml:space="preserve">Functions – </w:t>
      </w:r>
      <w:proofErr w:type="spellStart"/>
      <w:r w:rsidRPr="00AB1603">
        <w:rPr>
          <w:rFonts w:cs="Arial"/>
          <w:b w:val="0"/>
          <w:szCs w:val="24"/>
        </w:rPr>
        <w:t>fpui_set_led</w:t>
      </w:r>
      <w:proofErr w:type="spellEnd"/>
      <w:r>
        <w:rPr>
          <w:rFonts w:cs="Arial"/>
          <w:b w:val="0"/>
          <w:szCs w:val="24"/>
        </w:rPr>
        <w:t xml:space="preserve"> and </w:t>
      </w:r>
      <w:proofErr w:type="spellStart"/>
      <w:r w:rsidRPr="00AB1603">
        <w:rPr>
          <w:rFonts w:cs="Arial"/>
          <w:b w:val="0"/>
          <w:szCs w:val="24"/>
        </w:rPr>
        <w:t>fpui_get_led</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E13BB2">
        <w:rPr>
          <w:rFonts w:cs="Arial"/>
          <w:b w:val="0"/>
          <w:szCs w:val="24"/>
        </w:rPr>
        <w:t xml:space="preserve">Aux Switch Functions – </w:t>
      </w:r>
      <w:proofErr w:type="spellStart"/>
      <w:r w:rsidRPr="00E13BB2">
        <w:rPr>
          <w:rFonts w:cs="Arial"/>
          <w:b w:val="0"/>
          <w:szCs w:val="24"/>
        </w:rPr>
        <w:t>fpui_open_aux_switch</w:t>
      </w:r>
      <w:proofErr w:type="spellEnd"/>
      <w:r w:rsidRPr="00E13BB2">
        <w:rPr>
          <w:rFonts w:cs="Arial"/>
          <w:b w:val="0"/>
          <w:szCs w:val="24"/>
        </w:rPr>
        <w:t xml:space="preserve">, </w:t>
      </w:r>
      <w:proofErr w:type="spellStart"/>
      <w:r w:rsidRPr="00E13BB2">
        <w:rPr>
          <w:rFonts w:cs="Arial"/>
          <w:b w:val="0"/>
          <w:szCs w:val="24"/>
        </w:rPr>
        <w:t>fpui_close_aux_switch</w:t>
      </w:r>
      <w:proofErr w:type="spellEnd"/>
      <w:r w:rsidRPr="00E13BB2">
        <w:rPr>
          <w:rFonts w:cs="Arial"/>
          <w:b w:val="0"/>
          <w:szCs w:val="24"/>
        </w:rPr>
        <w:t xml:space="preserve"> and </w:t>
      </w:r>
      <w:proofErr w:type="spellStart"/>
      <w:r w:rsidRPr="00E13BB2">
        <w:rPr>
          <w:rFonts w:cs="Arial"/>
          <w:b w:val="0"/>
          <w:szCs w:val="24"/>
        </w:rPr>
        <w:t>fpui_read_aux_switch</w:t>
      </w:r>
      <w:proofErr w:type="spellEnd"/>
      <w:r w:rsidRPr="00E13BB2">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5"/>
        </w:numPr>
        <w:autoSpaceDE w:val="0"/>
        <w:spacing w:before="0" w:after="0"/>
        <w:rPr>
          <w:rFonts w:cs="Arial"/>
          <w:b w:val="0"/>
          <w:szCs w:val="24"/>
        </w:rPr>
      </w:pPr>
      <w:r w:rsidRPr="00E13BB2">
        <w:rPr>
          <w:rFonts w:cs="Arial"/>
          <w:b w:val="0"/>
          <w:szCs w:val="24"/>
        </w:rPr>
        <w:t xml:space="preserve">Key Mapping Functions – </w:t>
      </w:r>
      <w:proofErr w:type="spellStart"/>
      <w:r w:rsidRPr="00E13BB2">
        <w:rPr>
          <w:rFonts w:cs="Arial"/>
          <w:b w:val="0"/>
          <w:szCs w:val="24"/>
        </w:rPr>
        <w:t>fpui_set_keymap</w:t>
      </w:r>
      <w:proofErr w:type="spellEnd"/>
      <w:r w:rsidRPr="00E13BB2">
        <w:rPr>
          <w:rFonts w:cs="Arial"/>
          <w:b w:val="0"/>
          <w:szCs w:val="24"/>
        </w:rPr>
        <w:t xml:space="preserve">, </w:t>
      </w:r>
      <w:proofErr w:type="spellStart"/>
      <w:r w:rsidRPr="00E13BB2">
        <w:rPr>
          <w:rFonts w:cs="Arial"/>
          <w:b w:val="0"/>
          <w:szCs w:val="24"/>
        </w:rPr>
        <w:t>fpui_get_keymap</w:t>
      </w:r>
      <w:proofErr w:type="spellEnd"/>
      <w:r w:rsidRPr="00E13BB2">
        <w:rPr>
          <w:rFonts w:cs="Arial"/>
          <w:b w:val="0"/>
          <w:szCs w:val="24"/>
        </w:rPr>
        <w:t xml:space="preserve">, </w:t>
      </w:r>
      <w:proofErr w:type="spellStart"/>
      <w:r w:rsidRPr="00E13BB2">
        <w:rPr>
          <w:rFonts w:cs="Arial"/>
          <w:b w:val="0"/>
          <w:szCs w:val="24"/>
        </w:rPr>
        <w:t>fpui_del_keymap</w:t>
      </w:r>
      <w:proofErr w:type="spellEnd"/>
      <w:r w:rsidRPr="00E13BB2">
        <w:rPr>
          <w:rFonts w:cs="Arial"/>
          <w:b w:val="0"/>
          <w:szCs w:val="24"/>
        </w:rPr>
        <w:t xml:space="preserve"> and </w:t>
      </w:r>
      <w:proofErr w:type="spellStart"/>
      <w:r w:rsidRPr="00E13BB2">
        <w:rPr>
          <w:rFonts w:cs="Arial"/>
          <w:b w:val="0"/>
          <w:szCs w:val="24"/>
        </w:rPr>
        <w:t>fpui_reset_keym</w:t>
      </w:r>
      <w:r>
        <w:rPr>
          <w:rFonts w:cs="Arial"/>
          <w:b w:val="0"/>
          <w:szCs w:val="24"/>
        </w:rPr>
        <w:t>ap</w:t>
      </w:r>
      <w:proofErr w:type="spellEnd"/>
      <w:r>
        <w:rPr>
          <w:rFonts w:cs="Arial"/>
          <w:b w:val="0"/>
          <w:szCs w:val="24"/>
        </w:rPr>
        <w:t>.</w:t>
      </w:r>
    </w:p>
    <w:p w:rsidR="00132D6D" w:rsidRDefault="00132D6D" w:rsidP="00596C7E">
      <w:pPr>
        <w:pStyle w:val="sectionhead"/>
        <w:widowControl/>
        <w:autoSpaceDE w:val="0"/>
        <w:spacing w:before="0" w:after="0"/>
        <w:jc w:val="both"/>
        <w:rPr>
          <w:rFonts w:cs="Arial"/>
          <w:b w:val="0"/>
          <w:szCs w:val="24"/>
        </w:rPr>
      </w:pPr>
    </w:p>
    <w:p w:rsidR="00132D6D" w:rsidRDefault="00132D6D" w:rsidP="00596C7E">
      <w:pPr>
        <w:pStyle w:val="sectionhead"/>
        <w:widowControl/>
        <w:autoSpaceDE w:val="0"/>
        <w:spacing w:before="0" w:after="0"/>
        <w:jc w:val="both"/>
        <w:rPr>
          <w:rFonts w:cs="Arial"/>
          <w:b w:val="0"/>
          <w:szCs w:val="24"/>
        </w:rPr>
      </w:pPr>
      <w:r>
        <w:rPr>
          <w:rFonts w:cs="Arial"/>
          <w:b w:val="0"/>
          <w:szCs w:val="24"/>
        </w:rPr>
        <w:t>T</w:t>
      </w:r>
      <w:r w:rsidRPr="00E13BB2">
        <w:rPr>
          <w:rFonts w:cs="Arial"/>
          <w:b w:val="0"/>
          <w:szCs w:val="24"/>
        </w:rPr>
        <w:t xml:space="preserve">he </w:t>
      </w:r>
      <w:r>
        <w:rPr>
          <w:rFonts w:cs="Arial"/>
          <w:b w:val="0"/>
          <w:szCs w:val="24"/>
        </w:rPr>
        <w:t xml:space="preserve">API </w:t>
      </w:r>
      <w:r w:rsidRPr="00E13BB2">
        <w:rPr>
          <w:rFonts w:cs="Arial"/>
          <w:b w:val="0"/>
          <w:szCs w:val="24"/>
        </w:rPr>
        <w:t>F</w:t>
      </w:r>
      <w:r>
        <w:rPr>
          <w:rFonts w:cs="Arial"/>
          <w:b w:val="0"/>
          <w:szCs w:val="24"/>
        </w:rPr>
        <w:t>IO</w:t>
      </w:r>
      <w:r w:rsidRPr="00E13BB2">
        <w:rPr>
          <w:rFonts w:cs="Arial"/>
          <w:b w:val="0"/>
          <w:szCs w:val="24"/>
        </w:rPr>
        <w:t xml:space="preserve"> library functions are listed in groups below that may be used to form integration tests.</w:t>
      </w:r>
    </w:p>
    <w:p w:rsidR="00132D6D" w:rsidRDefault="00132D6D" w:rsidP="00596C7E">
      <w:pPr>
        <w:pStyle w:val="sectionhead"/>
        <w:widowControl/>
        <w:autoSpaceDE w:val="0"/>
        <w:spacing w:before="0" w:after="0"/>
        <w:jc w:val="both"/>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sidRPr="00AB1603">
        <w:rPr>
          <w:rFonts w:cs="Arial"/>
          <w:b w:val="0"/>
          <w:szCs w:val="24"/>
        </w:rPr>
        <w:t xml:space="preserve">General </w:t>
      </w:r>
      <w:r>
        <w:rPr>
          <w:rFonts w:cs="Arial"/>
          <w:b w:val="0"/>
          <w:szCs w:val="24"/>
        </w:rPr>
        <w:t xml:space="preserve">Functions – </w:t>
      </w:r>
      <w:proofErr w:type="spellStart"/>
      <w:r>
        <w:rPr>
          <w:rFonts w:cs="Arial"/>
          <w:b w:val="0"/>
          <w:szCs w:val="24"/>
        </w:rPr>
        <w:t>fio_register</w:t>
      </w:r>
      <w:proofErr w:type="spellEnd"/>
      <w:r>
        <w:rPr>
          <w:rFonts w:cs="Arial"/>
          <w:b w:val="0"/>
          <w:szCs w:val="24"/>
        </w:rPr>
        <w:t xml:space="preserve">, </w:t>
      </w:r>
      <w:proofErr w:type="spellStart"/>
      <w:r w:rsidRPr="000A6840">
        <w:rPr>
          <w:rFonts w:cs="Arial"/>
          <w:b w:val="0"/>
          <w:szCs w:val="24"/>
        </w:rPr>
        <w:t>fio_deregister</w:t>
      </w:r>
      <w:proofErr w:type="spellEnd"/>
      <w:r>
        <w:rPr>
          <w:rFonts w:cs="Arial"/>
          <w:b w:val="0"/>
          <w:szCs w:val="24"/>
        </w:rPr>
        <w:t xml:space="preserve">, </w:t>
      </w:r>
      <w:proofErr w:type="spellStart"/>
      <w:r>
        <w:rPr>
          <w:rFonts w:cs="Arial"/>
          <w:b w:val="0"/>
          <w:szCs w:val="24"/>
        </w:rPr>
        <w:t>fio_fiod_register</w:t>
      </w:r>
      <w:proofErr w:type="spellEnd"/>
      <w:r>
        <w:rPr>
          <w:rFonts w:cs="Arial"/>
          <w:b w:val="0"/>
          <w:szCs w:val="24"/>
        </w:rPr>
        <w:t xml:space="preserve">, </w:t>
      </w:r>
      <w:proofErr w:type="spellStart"/>
      <w:r w:rsidRPr="000A6840">
        <w:rPr>
          <w:rFonts w:cs="Arial"/>
          <w:b w:val="0"/>
          <w:szCs w:val="24"/>
        </w:rPr>
        <w:t>fio_</w:t>
      </w:r>
      <w:r>
        <w:rPr>
          <w:rFonts w:cs="Arial"/>
          <w:b w:val="0"/>
          <w:szCs w:val="24"/>
        </w:rPr>
        <w:t>fiod_</w:t>
      </w:r>
      <w:r w:rsidRPr="000A6840">
        <w:rPr>
          <w:rFonts w:cs="Arial"/>
          <w:b w:val="0"/>
          <w:szCs w:val="24"/>
        </w:rPr>
        <w:t>deregister</w:t>
      </w:r>
      <w:proofErr w:type="spellEnd"/>
      <w:r>
        <w:rPr>
          <w:rFonts w:cs="Arial"/>
          <w:b w:val="0"/>
          <w:szCs w:val="24"/>
        </w:rPr>
        <w:t xml:space="preserve">, </w:t>
      </w:r>
      <w:proofErr w:type="spellStart"/>
      <w:r>
        <w:rPr>
          <w:rFonts w:cs="Arial"/>
          <w:b w:val="0"/>
          <w:szCs w:val="24"/>
        </w:rPr>
        <w:t>fio_fiod_enable</w:t>
      </w:r>
      <w:proofErr w:type="spellEnd"/>
      <w:r>
        <w:rPr>
          <w:rFonts w:cs="Arial"/>
          <w:b w:val="0"/>
          <w:szCs w:val="24"/>
        </w:rPr>
        <w:t xml:space="preserve">, </w:t>
      </w:r>
      <w:proofErr w:type="spellStart"/>
      <w:r>
        <w:rPr>
          <w:rFonts w:cs="Arial"/>
          <w:b w:val="0"/>
          <w:szCs w:val="24"/>
        </w:rPr>
        <w:t>fio_fiod_disable</w:t>
      </w:r>
      <w:proofErr w:type="spellEnd"/>
      <w:r>
        <w:rPr>
          <w:rFonts w:cs="Arial"/>
          <w:b w:val="0"/>
          <w:szCs w:val="24"/>
        </w:rPr>
        <w:t xml:space="preserve">, </w:t>
      </w:r>
      <w:proofErr w:type="spellStart"/>
      <w:r>
        <w:rPr>
          <w:rFonts w:cs="Arial"/>
          <w:b w:val="0"/>
          <w:szCs w:val="24"/>
        </w:rPr>
        <w:t>fio_query_fiod</w:t>
      </w:r>
      <w:proofErr w:type="spellEnd"/>
      <w:r>
        <w:rPr>
          <w:rFonts w:cs="Arial"/>
          <w:b w:val="0"/>
          <w:szCs w:val="24"/>
        </w:rPr>
        <w:t xml:space="preserve">, </w:t>
      </w:r>
      <w:proofErr w:type="spellStart"/>
      <w:r>
        <w:rPr>
          <w:rFonts w:cs="Arial"/>
          <w:b w:val="0"/>
          <w:szCs w:val="24"/>
        </w:rPr>
        <w:t>fio_fiod_status_get</w:t>
      </w:r>
      <w:proofErr w:type="spellEnd"/>
      <w:r>
        <w:rPr>
          <w:rFonts w:cs="Arial"/>
          <w:b w:val="0"/>
          <w:szCs w:val="24"/>
        </w:rPr>
        <w:t xml:space="preserve">, </w:t>
      </w:r>
      <w:proofErr w:type="spellStart"/>
      <w:r w:rsidRPr="000A6840">
        <w:rPr>
          <w:rFonts w:cs="Arial"/>
          <w:b w:val="0"/>
          <w:szCs w:val="24"/>
        </w:rPr>
        <w:t>fio_fiod_status_reset</w:t>
      </w:r>
      <w:proofErr w:type="spellEnd"/>
      <w:r>
        <w:rPr>
          <w:rFonts w:cs="Arial"/>
          <w:b w:val="0"/>
          <w:szCs w:val="24"/>
        </w:rPr>
        <w:t xml:space="preserve"> and </w:t>
      </w:r>
      <w:proofErr w:type="spellStart"/>
      <w:r w:rsidRPr="000A6840">
        <w:rPr>
          <w:rFonts w:cs="Arial"/>
          <w:b w:val="0"/>
          <w:szCs w:val="24"/>
        </w:rPr>
        <w:t>fio_apiver</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Input Configuration Functions – </w:t>
      </w:r>
      <w:proofErr w:type="spellStart"/>
      <w:r>
        <w:rPr>
          <w:rFonts w:cs="Arial"/>
          <w:b w:val="0"/>
          <w:szCs w:val="24"/>
        </w:rPr>
        <w:t>fio_fiod_inputs_get</w:t>
      </w:r>
      <w:proofErr w:type="spellEnd"/>
      <w:r>
        <w:rPr>
          <w:rFonts w:cs="Arial"/>
          <w:b w:val="0"/>
          <w:szCs w:val="24"/>
        </w:rPr>
        <w:t xml:space="preserve">, </w:t>
      </w:r>
      <w:proofErr w:type="spellStart"/>
      <w:r>
        <w:rPr>
          <w:rFonts w:cs="Arial"/>
          <w:b w:val="0"/>
          <w:szCs w:val="24"/>
        </w:rPr>
        <w:t>f</w:t>
      </w:r>
      <w:r w:rsidRPr="006F3EAB">
        <w:rPr>
          <w:rFonts w:cs="Arial"/>
          <w:b w:val="0"/>
          <w:szCs w:val="24"/>
        </w:rPr>
        <w:t>io_fiod_inputs_filter_set</w:t>
      </w:r>
      <w:proofErr w:type="spellEnd"/>
      <w:r>
        <w:rPr>
          <w:rFonts w:cs="Arial"/>
          <w:b w:val="0"/>
          <w:szCs w:val="24"/>
        </w:rPr>
        <w:t xml:space="preserve"> and </w:t>
      </w:r>
      <w:proofErr w:type="spellStart"/>
      <w:r w:rsidRPr="006F3EAB">
        <w:rPr>
          <w:rFonts w:cs="Arial"/>
          <w:b w:val="0"/>
          <w:szCs w:val="24"/>
        </w:rPr>
        <w:t>fio</w:t>
      </w:r>
      <w:r>
        <w:rPr>
          <w:rFonts w:cs="Arial"/>
          <w:b w:val="0"/>
          <w:szCs w:val="24"/>
        </w:rPr>
        <w:t>_fiod_inputs_filter_get</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Output Configuration Functions – </w:t>
      </w:r>
      <w:proofErr w:type="spellStart"/>
      <w:r w:rsidRPr="006F3EAB">
        <w:rPr>
          <w:rFonts w:cs="Arial"/>
          <w:b w:val="0"/>
          <w:szCs w:val="24"/>
        </w:rPr>
        <w:t>fio_fiod_outputs_set</w:t>
      </w:r>
      <w:proofErr w:type="spellEnd"/>
      <w:r>
        <w:rPr>
          <w:rFonts w:cs="Arial"/>
          <w:b w:val="0"/>
          <w:szCs w:val="24"/>
        </w:rPr>
        <w:t xml:space="preserve">, </w:t>
      </w:r>
      <w:proofErr w:type="spellStart"/>
      <w:r>
        <w:rPr>
          <w:rFonts w:cs="Arial"/>
          <w:b w:val="0"/>
          <w:szCs w:val="24"/>
        </w:rPr>
        <w:t>fio_fiod_outputs_g</w:t>
      </w:r>
      <w:r w:rsidRPr="006F3EAB">
        <w:rPr>
          <w:rFonts w:cs="Arial"/>
          <w:b w:val="0"/>
          <w:szCs w:val="24"/>
        </w:rPr>
        <w:t>et</w:t>
      </w:r>
      <w:proofErr w:type="spellEnd"/>
      <w:r>
        <w:rPr>
          <w:rFonts w:cs="Arial"/>
          <w:b w:val="0"/>
          <w:szCs w:val="24"/>
        </w:rPr>
        <w:t>,</w:t>
      </w:r>
      <w:r w:rsidRPr="00AB1603">
        <w:rPr>
          <w:rFonts w:cs="Arial"/>
          <w:b w:val="0"/>
          <w:szCs w:val="24"/>
        </w:rPr>
        <w:t xml:space="preserve"> </w:t>
      </w:r>
      <w:proofErr w:type="spellStart"/>
      <w:r w:rsidRPr="006F3EAB">
        <w:rPr>
          <w:rFonts w:cs="Arial"/>
          <w:b w:val="0"/>
          <w:szCs w:val="24"/>
        </w:rPr>
        <w:t>fio_fiod_outputs_reservation_set</w:t>
      </w:r>
      <w:proofErr w:type="spellEnd"/>
      <w:r w:rsidRPr="00AB1603">
        <w:rPr>
          <w:rFonts w:cs="Arial"/>
          <w:b w:val="0"/>
          <w:szCs w:val="24"/>
        </w:rPr>
        <w:t xml:space="preserve"> </w:t>
      </w:r>
      <w:r>
        <w:rPr>
          <w:rFonts w:cs="Arial"/>
          <w:b w:val="0"/>
          <w:szCs w:val="24"/>
        </w:rPr>
        <w:t xml:space="preserve">and </w:t>
      </w:r>
      <w:proofErr w:type="spellStart"/>
      <w:r w:rsidRPr="006F3EAB">
        <w:rPr>
          <w:rFonts w:cs="Arial"/>
          <w:b w:val="0"/>
          <w:szCs w:val="24"/>
        </w:rPr>
        <w:t>fio_fiod_outputs_reserva</w:t>
      </w:r>
      <w:r>
        <w:rPr>
          <w:rFonts w:cs="Arial"/>
          <w:b w:val="0"/>
          <w:szCs w:val="24"/>
        </w:rPr>
        <w:t>tion_g</w:t>
      </w:r>
      <w:r w:rsidRPr="006F3EAB">
        <w:rPr>
          <w:rFonts w:cs="Arial"/>
          <w:b w:val="0"/>
          <w:szCs w:val="24"/>
        </w:rPr>
        <w:t>et</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Frame Functions – </w:t>
      </w:r>
      <w:proofErr w:type="spellStart"/>
      <w:r w:rsidRPr="006F3EAB">
        <w:rPr>
          <w:rFonts w:cs="Arial"/>
          <w:b w:val="0"/>
          <w:szCs w:val="24"/>
        </w:rPr>
        <w:t>fio_fiod_frame_schedule_set</w:t>
      </w:r>
      <w:proofErr w:type="spellEnd"/>
      <w:r w:rsidRPr="006F3EAB">
        <w:rPr>
          <w:rFonts w:cs="Arial"/>
          <w:b w:val="0"/>
          <w:szCs w:val="24"/>
        </w:rPr>
        <w:t xml:space="preserve">, </w:t>
      </w:r>
      <w:proofErr w:type="spellStart"/>
      <w:r w:rsidRPr="006F3EAB">
        <w:rPr>
          <w:rFonts w:cs="Arial"/>
          <w:b w:val="0"/>
          <w:szCs w:val="24"/>
        </w:rPr>
        <w:t>fio_fiod_frame_schedule_get</w:t>
      </w:r>
      <w:proofErr w:type="spellEnd"/>
      <w:r w:rsidRPr="006F3EAB">
        <w:rPr>
          <w:rFonts w:cs="Arial"/>
          <w:b w:val="0"/>
          <w:szCs w:val="24"/>
        </w:rPr>
        <w:t xml:space="preserve">, </w:t>
      </w:r>
      <w:proofErr w:type="spellStart"/>
      <w:r w:rsidRPr="006F3EAB">
        <w:rPr>
          <w:rFonts w:cs="Arial"/>
          <w:b w:val="0"/>
          <w:szCs w:val="24"/>
        </w:rPr>
        <w:t>fio_fiod_frame_size</w:t>
      </w:r>
      <w:proofErr w:type="spellEnd"/>
      <w:r w:rsidRPr="006F3EAB">
        <w:rPr>
          <w:rFonts w:cs="Arial"/>
          <w:b w:val="0"/>
          <w:szCs w:val="24"/>
        </w:rPr>
        <w:t xml:space="preserve">, </w:t>
      </w:r>
      <w:proofErr w:type="spellStart"/>
      <w:r w:rsidRPr="006F3EAB">
        <w:rPr>
          <w:rFonts w:cs="Arial"/>
          <w:b w:val="0"/>
          <w:szCs w:val="24"/>
        </w:rPr>
        <w:t>fio_fiod_frame_read</w:t>
      </w:r>
      <w:proofErr w:type="spellEnd"/>
      <w:r w:rsidRPr="006F3EAB">
        <w:rPr>
          <w:rFonts w:cs="Arial"/>
          <w:b w:val="0"/>
          <w:szCs w:val="24"/>
        </w:rPr>
        <w:t xml:space="preserve">, </w:t>
      </w:r>
      <w:proofErr w:type="spellStart"/>
      <w:r w:rsidRPr="006F3EAB">
        <w:rPr>
          <w:rFonts w:cs="Arial"/>
          <w:b w:val="0"/>
          <w:szCs w:val="24"/>
        </w:rPr>
        <w:t>fio_fiod_frame_notify_register</w:t>
      </w:r>
      <w:proofErr w:type="spellEnd"/>
      <w:r w:rsidRPr="006F3EAB">
        <w:rPr>
          <w:rFonts w:cs="Arial"/>
          <w:b w:val="0"/>
          <w:szCs w:val="24"/>
        </w:rPr>
        <w:t xml:space="preserve">, </w:t>
      </w:r>
      <w:proofErr w:type="spellStart"/>
      <w:r w:rsidRPr="006F3EAB">
        <w:rPr>
          <w:rFonts w:cs="Arial"/>
          <w:b w:val="0"/>
          <w:szCs w:val="24"/>
        </w:rPr>
        <w:t>fio_fiod_frame_notify_deregister</w:t>
      </w:r>
      <w:proofErr w:type="spellEnd"/>
      <w:r w:rsidRPr="006F3EAB">
        <w:rPr>
          <w:rFonts w:cs="Arial"/>
          <w:b w:val="0"/>
          <w:szCs w:val="24"/>
        </w:rPr>
        <w:t xml:space="preserve"> and </w:t>
      </w:r>
      <w:proofErr w:type="spellStart"/>
      <w:r w:rsidRPr="006F3EAB">
        <w:rPr>
          <w:rFonts w:cs="Arial"/>
          <w:b w:val="0"/>
          <w:szCs w:val="24"/>
        </w:rPr>
        <w:t>fio_query_frame_notify_status</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Transition Buffer Functions </w:t>
      </w:r>
      <w:r w:rsidRPr="006F3EAB">
        <w:rPr>
          <w:rFonts w:cs="Arial"/>
          <w:b w:val="0"/>
          <w:szCs w:val="24"/>
        </w:rPr>
        <w:t xml:space="preserve">– </w:t>
      </w:r>
      <w:proofErr w:type="spellStart"/>
      <w:r w:rsidRPr="006F3EAB">
        <w:rPr>
          <w:b w:val="0"/>
        </w:rPr>
        <w:t>fio_fiod_inputs_trans_set</w:t>
      </w:r>
      <w:proofErr w:type="spellEnd"/>
      <w:r w:rsidRPr="006F3EAB">
        <w:rPr>
          <w:rFonts w:cs="Arial"/>
          <w:b w:val="0"/>
          <w:szCs w:val="24"/>
        </w:rPr>
        <w:t xml:space="preserve">, </w:t>
      </w:r>
      <w:proofErr w:type="spellStart"/>
      <w:r w:rsidRPr="006F3EAB">
        <w:rPr>
          <w:b w:val="0"/>
        </w:rPr>
        <w:t>fio_fiod_inputs_trans_get</w:t>
      </w:r>
      <w:proofErr w:type="spellEnd"/>
      <w:r w:rsidRPr="006F3EAB">
        <w:rPr>
          <w:rFonts w:cs="Arial"/>
          <w:b w:val="0"/>
          <w:szCs w:val="24"/>
        </w:rPr>
        <w:t xml:space="preserve"> and </w:t>
      </w:r>
      <w:proofErr w:type="spellStart"/>
      <w:r w:rsidRPr="006F3EAB">
        <w:rPr>
          <w:b w:val="0"/>
        </w:rPr>
        <w:t>fio_fiod_inputs_trans_read</w:t>
      </w:r>
      <w:proofErr w:type="spellEnd"/>
      <w:r w:rsidRPr="006F3EAB">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Watchdog/Health Monitor Functions – </w:t>
      </w:r>
      <w:proofErr w:type="spellStart"/>
      <w:r>
        <w:rPr>
          <w:rFonts w:cs="Arial"/>
          <w:b w:val="0"/>
          <w:szCs w:val="24"/>
        </w:rPr>
        <w:t>fio_fiod_wd_register</w:t>
      </w:r>
      <w:proofErr w:type="spellEnd"/>
      <w:r>
        <w:rPr>
          <w:rFonts w:cs="Arial"/>
          <w:b w:val="0"/>
          <w:szCs w:val="24"/>
        </w:rPr>
        <w:t xml:space="preserve">, </w:t>
      </w:r>
      <w:proofErr w:type="spellStart"/>
      <w:r>
        <w:rPr>
          <w:rFonts w:cs="Arial"/>
          <w:b w:val="0"/>
          <w:szCs w:val="24"/>
        </w:rPr>
        <w:t>fio_fiod_wd_deregister</w:t>
      </w:r>
      <w:proofErr w:type="spellEnd"/>
      <w:r>
        <w:rPr>
          <w:rFonts w:cs="Arial"/>
          <w:b w:val="0"/>
          <w:szCs w:val="24"/>
        </w:rPr>
        <w:t xml:space="preserve">, </w:t>
      </w:r>
      <w:proofErr w:type="spellStart"/>
      <w:r>
        <w:rPr>
          <w:rFonts w:cs="Arial"/>
          <w:b w:val="0"/>
          <w:szCs w:val="24"/>
        </w:rPr>
        <w:t>fio_fiod_wd_reservation_set</w:t>
      </w:r>
      <w:proofErr w:type="spellEnd"/>
      <w:r>
        <w:rPr>
          <w:rFonts w:cs="Arial"/>
          <w:b w:val="0"/>
          <w:szCs w:val="24"/>
        </w:rPr>
        <w:t xml:space="preserve">, </w:t>
      </w:r>
      <w:proofErr w:type="spellStart"/>
      <w:r>
        <w:rPr>
          <w:rFonts w:cs="Arial"/>
          <w:b w:val="0"/>
          <w:szCs w:val="24"/>
        </w:rPr>
        <w:t>fio_fiod_wd_reservation_get</w:t>
      </w:r>
      <w:proofErr w:type="spellEnd"/>
      <w:r>
        <w:rPr>
          <w:rFonts w:cs="Arial"/>
          <w:b w:val="0"/>
          <w:szCs w:val="24"/>
        </w:rPr>
        <w:t xml:space="preserve">, </w:t>
      </w:r>
      <w:proofErr w:type="spellStart"/>
      <w:r>
        <w:rPr>
          <w:rFonts w:cs="Arial"/>
          <w:b w:val="0"/>
          <w:szCs w:val="24"/>
        </w:rPr>
        <w:t>fio_fiod_wd_heartbeat</w:t>
      </w:r>
      <w:proofErr w:type="spellEnd"/>
      <w:r>
        <w:rPr>
          <w:rFonts w:cs="Arial"/>
          <w:b w:val="0"/>
          <w:szCs w:val="24"/>
        </w:rPr>
        <w:t xml:space="preserve">, </w:t>
      </w:r>
      <w:proofErr w:type="spellStart"/>
      <w:r>
        <w:rPr>
          <w:rFonts w:cs="Arial"/>
          <w:b w:val="0"/>
          <w:szCs w:val="24"/>
        </w:rPr>
        <w:t>fio_hm_register</w:t>
      </w:r>
      <w:proofErr w:type="spellEnd"/>
      <w:r>
        <w:rPr>
          <w:rFonts w:cs="Arial"/>
          <w:b w:val="0"/>
          <w:szCs w:val="24"/>
        </w:rPr>
        <w:t xml:space="preserve">, </w:t>
      </w:r>
      <w:proofErr w:type="spellStart"/>
      <w:r>
        <w:rPr>
          <w:rFonts w:cs="Arial"/>
          <w:b w:val="0"/>
          <w:szCs w:val="24"/>
        </w:rPr>
        <w:t>fio_hm_deregister</w:t>
      </w:r>
      <w:proofErr w:type="spellEnd"/>
      <w:r>
        <w:rPr>
          <w:rFonts w:cs="Arial"/>
          <w:b w:val="0"/>
          <w:szCs w:val="24"/>
        </w:rPr>
        <w:t xml:space="preserve">, </w:t>
      </w:r>
      <w:proofErr w:type="spellStart"/>
      <w:r>
        <w:rPr>
          <w:rFonts w:cs="Arial"/>
          <w:b w:val="0"/>
          <w:szCs w:val="24"/>
        </w:rPr>
        <w:t>fio_hm_heartbeat</w:t>
      </w:r>
      <w:proofErr w:type="spellEnd"/>
      <w:r>
        <w:rPr>
          <w:rFonts w:cs="Arial"/>
          <w:b w:val="0"/>
          <w:szCs w:val="24"/>
        </w:rPr>
        <w:t xml:space="preserve"> and </w:t>
      </w:r>
      <w:proofErr w:type="spellStart"/>
      <w:r w:rsidRPr="001E1B0E">
        <w:rPr>
          <w:rFonts w:cs="Arial"/>
          <w:b w:val="0"/>
          <w:szCs w:val="24"/>
        </w:rPr>
        <w:t>fio_hm_fault_reset</w:t>
      </w:r>
      <w:proofErr w:type="spellEnd"/>
      <w:r>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Fault/Volt Monitor Functions – </w:t>
      </w:r>
      <w:proofErr w:type="spellStart"/>
      <w:r w:rsidRPr="001E1B0E">
        <w:rPr>
          <w:b w:val="0"/>
        </w:rPr>
        <w:t>fio_fiod_ts_fault_monitor_set</w:t>
      </w:r>
      <w:proofErr w:type="spellEnd"/>
      <w:r w:rsidRPr="001E1B0E">
        <w:rPr>
          <w:b w:val="0"/>
        </w:rPr>
        <w:t xml:space="preserve">, </w:t>
      </w:r>
      <w:proofErr w:type="spellStart"/>
      <w:r w:rsidRPr="001E1B0E">
        <w:rPr>
          <w:b w:val="0"/>
        </w:rPr>
        <w:t>fio_fiod_ts_fault_monitor_get</w:t>
      </w:r>
      <w:proofErr w:type="spellEnd"/>
      <w:r w:rsidRPr="001E1B0E">
        <w:rPr>
          <w:b w:val="0"/>
        </w:rPr>
        <w:t>, fio_fiod_ts1_volt_monitor_set and fio_fiod_ts1_volt_monitor_get</w:t>
      </w:r>
      <w:r w:rsidRPr="001E1B0E">
        <w:rPr>
          <w:rFonts w:cs="Arial"/>
          <w:b w:val="0"/>
          <w:szCs w:val="24"/>
        </w:rPr>
        <w:t>.</w:t>
      </w:r>
    </w:p>
    <w:p w:rsidR="00132D6D" w:rsidRDefault="00132D6D" w:rsidP="00AC2EF0">
      <w:pPr>
        <w:pStyle w:val="sectionhead"/>
        <w:widowControl/>
        <w:autoSpaceDE w:val="0"/>
        <w:spacing w:before="0" w:after="0"/>
        <w:ind w:left="360"/>
        <w:rPr>
          <w:rFonts w:cs="Arial"/>
          <w:b w:val="0"/>
          <w:szCs w:val="24"/>
        </w:rPr>
      </w:pPr>
    </w:p>
    <w:p w:rsidR="00132D6D" w:rsidRDefault="00132D6D" w:rsidP="00AC2EF0">
      <w:pPr>
        <w:pStyle w:val="sectionhead"/>
        <w:widowControl/>
        <w:numPr>
          <w:ilvl w:val="0"/>
          <w:numId w:val="6"/>
        </w:numPr>
        <w:autoSpaceDE w:val="0"/>
        <w:spacing w:before="0" w:after="0"/>
        <w:rPr>
          <w:rFonts w:cs="Arial"/>
          <w:b w:val="0"/>
          <w:szCs w:val="24"/>
        </w:rPr>
      </w:pPr>
      <w:r>
        <w:rPr>
          <w:rFonts w:cs="Arial"/>
          <w:b w:val="0"/>
          <w:szCs w:val="24"/>
        </w:rPr>
        <w:t xml:space="preserve">CMU/MMU/Channel Functions – </w:t>
      </w:r>
      <w:proofErr w:type="spellStart"/>
      <w:r w:rsidRPr="006F3EAB">
        <w:rPr>
          <w:b w:val="0"/>
        </w:rPr>
        <w:t>fio_fiod_cmu_fault_set</w:t>
      </w:r>
      <w:proofErr w:type="spellEnd"/>
      <w:r w:rsidRPr="006F3EAB">
        <w:rPr>
          <w:b w:val="0"/>
        </w:rPr>
        <w:t xml:space="preserve">, </w:t>
      </w:r>
      <w:proofErr w:type="spellStart"/>
      <w:r w:rsidRPr="006F3EAB">
        <w:rPr>
          <w:b w:val="0"/>
        </w:rPr>
        <w:t>fio_fiod_cmu_fault_get</w:t>
      </w:r>
      <w:proofErr w:type="spellEnd"/>
      <w:r w:rsidRPr="006F3EAB">
        <w:rPr>
          <w:b w:val="0"/>
        </w:rPr>
        <w:t xml:space="preserve">, </w:t>
      </w:r>
      <w:proofErr w:type="spellStart"/>
      <w:r w:rsidRPr="006F3EAB">
        <w:rPr>
          <w:b w:val="0"/>
        </w:rPr>
        <w:t>fio_fiod_cmu_dark_channel_set</w:t>
      </w:r>
      <w:proofErr w:type="spellEnd"/>
      <w:r w:rsidRPr="006F3EAB">
        <w:rPr>
          <w:b w:val="0"/>
        </w:rPr>
        <w:t xml:space="preserve">, </w:t>
      </w:r>
      <w:proofErr w:type="spellStart"/>
      <w:r w:rsidRPr="006F3EAB">
        <w:rPr>
          <w:b w:val="0"/>
        </w:rPr>
        <w:t>fio_fiod_cmu_dark_channel_get</w:t>
      </w:r>
      <w:proofErr w:type="spellEnd"/>
      <w:r w:rsidRPr="006F3EAB">
        <w:rPr>
          <w:b w:val="0"/>
        </w:rPr>
        <w:t xml:space="preserve">, </w:t>
      </w:r>
      <w:proofErr w:type="spellStart"/>
      <w:r w:rsidRPr="006F3EAB">
        <w:rPr>
          <w:b w:val="0"/>
        </w:rPr>
        <w:t>fio_fiod_mmu_flash_bit_set</w:t>
      </w:r>
      <w:proofErr w:type="spellEnd"/>
      <w:r w:rsidRPr="006F3EAB">
        <w:rPr>
          <w:b w:val="0"/>
        </w:rPr>
        <w:t xml:space="preserve">, </w:t>
      </w:r>
      <w:proofErr w:type="spellStart"/>
      <w:r w:rsidRPr="006F3EAB">
        <w:rPr>
          <w:b w:val="0"/>
        </w:rPr>
        <w:t>fio_fiod_mmu_flash_bit_get</w:t>
      </w:r>
      <w:proofErr w:type="spellEnd"/>
      <w:r w:rsidRPr="006F3EAB">
        <w:rPr>
          <w:b w:val="0"/>
        </w:rPr>
        <w:t xml:space="preserve">, </w:t>
      </w:r>
      <w:proofErr w:type="spellStart"/>
      <w:r w:rsidRPr="006F3EAB">
        <w:rPr>
          <w:b w:val="0"/>
        </w:rPr>
        <w:t>fio_fiod_channel_reservation_set</w:t>
      </w:r>
      <w:proofErr w:type="spellEnd"/>
      <w:r w:rsidRPr="006F3EAB">
        <w:rPr>
          <w:b w:val="0"/>
        </w:rPr>
        <w:t xml:space="preserve">, </w:t>
      </w:r>
      <w:proofErr w:type="spellStart"/>
      <w:r w:rsidRPr="006F3EAB">
        <w:rPr>
          <w:b w:val="0"/>
        </w:rPr>
        <w:t>fio_fiod_channel_reservation_get</w:t>
      </w:r>
      <w:proofErr w:type="spellEnd"/>
      <w:r w:rsidRPr="006F3EAB">
        <w:rPr>
          <w:b w:val="0"/>
        </w:rPr>
        <w:t xml:space="preserve">, </w:t>
      </w:r>
      <w:proofErr w:type="spellStart"/>
      <w:r w:rsidRPr="006F3EAB">
        <w:rPr>
          <w:b w:val="0"/>
        </w:rPr>
        <w:t>fio_fiod_channel_map_set</w:t>
      </w:r>
      <w:proofErr w:type="spellEnd"/>
      <w:r w:rsidRPr="006F3EAB">
        <w:rPr>
          <w:b w:val="0"/>
        </w:rPr>
        <w:t xml:space="preserve">, </w:t>
      </w:r>
      <w:proofErr w:type="spellStart"/>
      <w:r w:rsidRPr="006F3EAB">
        <w:rPr>
          <w:b w:val="0"/>
        </w:rPr>
        <w:t>fio_fiod_channel_map_count</w:t>
      </w:r>
      <w:proofErr w:type="spellEnd"/>
      <w:r w:rsidRPr="006F3EAB">
        <w:rPr>
          <w:b w:val="0"/>
        </w:rPr>
        <w:t xml:space="preserve"> and </w:t>
      </w:r>
      <w:proofErr w:type="spellStart"/>
      <w:r w:rsidRPr="006F3EAB">
        <w:rPr>
          <w:b w:val="0"/>
        </w:rPr>
        <w:t>fio_fiod_channel_map_get</w:t>
      </w:r>
      <w:proofErr w:type="spellEnd"/>
      <w:r w:rsidRPr="001E1B0E">
        <w:rPr>
          <w:rFonts w:cs="Arial"/>
          <w:b w:val="0"/>
          <w:szCs w:val="24"/>
        </w:rPr>
        <w:t>.</w:t>
      </w:r>
    </w:p>
    <w:p w:rsidR="00132D6D" w:rsidRDefault="00132D6D" w:rsidP="00596C7E">
      <w:pPr>
        <w:jc w:val="both"/>
        <w:rPr>
          <w:rFonts w:cs="Arial"/>
          <w:szCs w:val="24"/>
        </w:rPr>
      </w:pPr>
    </w:p>
    <w:p w:rsidR="00614043" w:rsidRDefault="00614043">
      <w:pPr>
        <w:rPr>
          <w:rFonts w:cs="Arial"/>
          <w:szCs w:val="24"/>
        </w:rPr>
      </w:pPr>
      <w:r>
        <w:rPr>
          <w:rFonts w:cs="Arial"/>
          <w:szCs w:val="24"/>
        </w:rPr>
        <w:br w:type="page"/>
      </w:r>
    </w:p>
    <w:p w:rsidR="00132D6D" w:rsidRPr="00E13BB2" w:rsidRDefault="00132D6D" w:rsidP="00596C7E">
      <w:pPr>
        <w:jc w:val="both"/>
        <w:rPr>
          <w:rFonts w:cs="Arial"/>
          <w:szCs w:val="24"/>
        </w:rPr>
      </w:pPr>
      <w:r w:rsidRPr="00E13BB2">
        <w:rPr>
          <w:rFonts w:cs="Arial"/>
          <w:szCs w:val="24"/>
        </w:rPr>
        <w:lastRenderedPageBreak/>
        <w:t xml:space="preserve">The </w:t>
      </w:r>
      <w:r>
        <w:rPr>
          <w:rFonts w:cs="Arial"/>
          <w:szCs w:val="24"/>
        </w:rPr>
        <w:t>API TOD</w:t>
      </w:r>
      <w:r w:rsidRPr="00E13BB2">
        <w:rPr>
          <w:rFonts w:cs="Arial"/>
          <w:szCs w:val="24"/>
        </w:rPr>
        <w:t xml:space="preserve"> library functions are listed in groups below that may be used to form integration tests.</w:t>
      </w:r>
    </w:p>
    <w:p w:rsidR="00132D6D" w:rsidRPr="00E13BB2" w:rsidRDefault="00132D6D" w:rsidP="00596C7E">
      <w:pPr>
        <w:jc w:val="both"/>
        <w:rPr>
          <w:rFonts w:cs="Arial"/>
          <w:szCs w:val="24"/>
        </w:rPr>
      </w:pPr>
    </w:p>
    <w:p w:rsidR="00132D6D" w:rsidRPr="00DD58E0" w:rsidRDefault="00132D6D" w:rsidP="00AC2EF0">
      <w:pPr>
        <w:numPr>
          <w:ilvl w:val="0"/>
          <w:numId w:val="3"/>
        </w:numPr>
        <w:suppressAutoHyphens/>
        <w:rPr>
          <w:rFonts w:cs="Arial"/>
          <w:szCs w:val="24"/>
        </w:rPr>
      </w:pPr>
      <w:r>
        <w:rPr>
          <w:rFonts w:cs="Arial"/>
          <w:szCs w:val="24"/>
        </w:rPr>
        <w:t xml:space="preserve">Set/Get Time Functions – </w:t>
      </w:r>
      <w:proofErr w:type="spellStart"/>
      <w:r w:rsidRPr="00DD58E0">
        <w:rPr>
          <w:rFonts w:cs="Arial"/>
          <w:szCs w:val="24"/>
        </w:rPr>
        <w:t>tod_set</w:t>
      </w:r>
      <w:proofErr w:type="spellEnd"/>
      <w:r>
        <w:rPr>
          <w:rFonts w:cs="Arial"/>
          <w:szCs w:val="24"/>
        </w:rPr>
        <w:t xml:space="preserve"> and </w:t>
      </w:r>
      <w:proofErr w:type="spellStart"/>
      <w:r w:rsidRPr="00DD58E0">
        <w:rPr>
          <w:rFonts w:cs="Arial"/>
          <w:szCs w:val="24"/>
        </w:rPr>
        <w:t>tod_get</w:t>
      </w:r>
      <w:proofErr w:type="spellEnd"/>
      <w:r>
        <w:rPr>
          <w:rFonts w:cs="Arial"/>
          <w:szCs w:val="24"/>
        </w:rPr>
        <w:t>.</w:t>
      </w:r>
    </w:p>
    <w:p w:rsidR="00132D6D" w:rsidRPr="00DD58E0" w:rsidRDefault="00132D6D" w:rsidP="00AC2EF0">
      <w:pPr>
        <w:rPr>
          <w:rFonts w:cs="Arial"/>
          <w:szCs w:val="24"/>
        </w:rPr>
      </w:pPr>
    </w:p>
    <w:p w:rsidR="00132D6D" w:rsidRPr="00DD58E0" w:rsidRDefault="00132D6D" w:rsidP="00AC2EF0">
      <w:pPr>
        <w:numPr>
          <w:ilvl w:val="0"/>
          <w:numId w:val="3"/>
        </w:numPr>
        <w:suppressAutoHyphens/>
        <w:rPr>
          <w:rFonts w:cs="Arial"/>
          <w:szCs w:val="24"/>
        </w:rPr>
      </w:pPr>
      <w:r>
        <w:rPr>
          <w:rFonts w:cs="Arial"/>
          <w:szCs w:val="24"/>
        </w:rPr>
        <w:t xml:space="preserve">Daylight Saving Time (DST) Functions – </w:t>
      </w:r>
      <w:proofErr w:type="spellStart"/>
      <w:r>
        <w:rPr>
          <w:rFonts w:cs="Arial"/>
          <w:szCs w:val="24"/>
        </w:rPr>
        <w:t>tod_set_dst_state</w:t>
      </w:r>
      <w:proofErr w:type="spellEnd"/>
      <w:r>
        <w:rPr>
          <w:rFonts w:cs="Arial"/>
          <w:szCs w:val="24"/>
        </w:rPr>
        <w:t xml:space="preserve">, </w:t>
      </w:r>
      <w:proofErr w:type="spellStart"/>
      <w:r>
        <w:rPr>
          <w:rFonts w:cs="Arial"/>
          <w:szCs w:val="24"/>
        </w:rPr>
        <w:t>tod_get_dst_state</w:t>
      </w:r>
      <w:proofErr w:type="spellEnd"/>
      <w:r>
        <w:rPr>
          <w:rFonts w:cs="Arial"/>
          <w:szCs w:val="24"/>
        </w:rPr>
        <w:t xml:space="preserve">, </w:t>
      </w:r>
      <w:proofErr w:type="spellStart"/>
      <w:r>
        <w:rPr>
          <w:rFonts w:cs="Arial"/>
          <w:szCs w:val="24"/>
        </w:rPr>
        <w:t>tod_get_dst_info</w:t>
      </w:r>
      <w:proofErr w:type="spellEnd"/>
      <w:r>
        <w:rPr>
          <w:rFonts w:cs="Arial"/>
          <w:szCs w:val="24"/>
        </w:rPr>
        <w:t xml:space="preserve">, and </w:t>
      </w:r>
      <w:proofErr w:type="spellStart"/>
      <w:r w:rsidRPr="00DD58E0">
        <w:rPr>
          <w:rFonts w:cs="Arial"/>
          <w:szCs w:val="24"/>
        </w:rPr>
        <w:t>to</w:t>
      </w:r>
      <w:r>
        <w:rPr>
          <w:rFonts w:cs="Arial"/>
          <w:szCs w:val="24"/>
        </w:rPr>
        <w:t>d_set_dst_info</w:t>
      </w:r>
      <w:proofErr w:type="spellEnd"/>
      <w:r>
        <w:rPr>
          <w:rFonts w:cs="Arial"/>
          <w:szCs w:val="24"/>
        </w:rPr>
        <w:t>.</w:t>
      </w:r>
    </w:p>
    <w:p w:rsidR="00132D6D" w:rsidRPr="00DD58E0" w:rsidRDefault="00132D6D" w:rsidP="00AC2EF0">
      <w:pPr>
        <w:rPr>
          <w:rFonts w:cs="Arial"/>
          <w:szCs w:val="24"/>
        </w:rPr>
      </w:pPr>
    </w:p>
    <w:p w:rsidR="00132D6D" w:rsidRPr="00DD58E0" w:rsidRDefault="00132D6D" w:rsidP="00AC2EF0">
      <w:pPr>
        <w:numPr>
          <w:ilvl w:val="0"/>
          <w:numId w:val="3"/>
        </w:numPr>
        <w:suppressAutoHyphens/>
        <w:rPr>
          <w:rFonts w:cs="Arial"/>
          <w:szCs w:val="24"/>
        </w:rPr>
      </w:pPr>
      <w:r>
        <w:rPr>
          <w:rFonts w:cs="Arial"/>
          <w:szCs w:val="24"/>
        </w:rPr>
        <w:t xml:space="preserve">Time Source and Signaling Functions – </w:t>
      </w:r>
      <w:proofErr w:type="spellStart"/>
      <w:r w:rsidRPr="00DD58E0">
        <w:rPr>
          <w:rFonts w:cs="Arial"/>
          <w:szCs w:val="24"/>
        </w:rPr>
        <w:t>tod_get_timesrc</w:t>
      </w:r>
      <w:proofErr w:type="spellEnd"/>
      <w:r>
        <w:rPr>
          <w:rFonts w:cs="Arial"/>
          <w:szCs w:val="24"/>
        </w:rPr>
        <w:t xml:space="preserve">, </w:t>
      </w:r>
      <w:proofErr w:type="spellStart"/>
      <w:r>
        <w:rPr>
          <w:rFonts w:cs="Arial"/>
          <w:szCs w:val="24"/>
        </w:rPr>
        <w:t>tod_set_timesrc</w:t>
      </w:r>
      <w:proofErr w:type="spellEnd"/>
      <w:r>
        <w:rPr>
          <w:rFonts w:cs="Arial"/>
          <w:szCs w:val="24"/>
        </w:rPr>
        <w:t xml:space="preserve">, </w:t>
      </w:r>
      <w:proofErr w:type="spellStart"/>
      <w:r>
        <w:rPr>
          <w:rFonts w:cs="Arial"/>
          <w:szCs w:val="24"/>
        </w:rPr>
        <w:t>tod_get_timesrc_freq</w:t>
      </w:r>
      <w:proofErr w:type="spellEnd"/>
      <w:r>
        <w:rPr>
          <w:rFonts w:cs="Arial"/>
          <w:szCs w:val="24"/>
        </w:rPr>
        <w:t xml:space="preserve">, </w:t>
      </w:r>
      <w:proofErr w:type="spellStart"/>
      <w:r>
        <w:rPr>
          <w:rFonts w:cs="Arial"/>
          <w:szCs w:val="24"/>
        </w:rPr>
        <w:t>tod_request_tick_signal</w:t>
      </w:r>
      <w:proofErr w:type="spellEnd"/>
      <w:r>
        <w:rPr>
          <w:rFonts w:cs="Arial"/>
          <w:szCs w:val="24"/>
        </w:rPr>
        <w:t xml:space="preserve">, </w:t>
      </w:r>
      <w:proofErr w:type="spellStart"/>
      <w:r>
        <w:rPr>
          <w:rFonts w:cs="Arial"/>
          <w:szCs w:val="24"/>
        </w:rPr>
        <w:t>tod_cancel_tick_signal</w:t>
      </w:r>
      <w:proofErr w:type="spellEnd"/>
      <w:r>
        <w:rPr>
          <w:rFonts w:cs="Arial"/>
          <w:szCs w:val="24"/>
        </w:rPr>
        <w:t xml:space="preserve">, </w:t>
      </w:r>
      <w:proofErr w:type="spellStart"/>
      <w:r w:rsidRPr="00DD58E0">
        <w:rPr>
          <w:rFonts w:cs="Arial"/>
          <w:szCs w:val="24"/>
        </w:rPr>
        <w:t>tod_request_on</w:t>
      </w:r>
      <w:r>
        <w:rPr>
          <w:rFonts w:cs="Arial"/>
          <w:szCs w:val="24"/>
        </w:rPr>
        <w:t>change_signal</w:t>
      </w:r>
      <w:proofErr w:type="spellEnd"/>
      <w:r>
        <w:rPr>
          <w:rFonts w:cs="Arial"/>
          <w:szCs w:val="24"/>
        </w:rPr>
        <w:t xml:space="preserve">, and </w:t>
      </w:r>
      <w:proofErr w:type="spellStart"/>
      <w:r w:rsidRPr="00DD58E0">
        <w:rPr>
          <w:rFonts w:cs="Arial"/>
          <w:szCs w:val="24"/>
        </w:rPr>
        <w:t>tod_cancel_on</w:t>
      </w:r>
      <w:r>
        <w:rPr>
          <w:rFonts w:cs="Arial"/>
          <w:szCs w:val="24"/>
        </w:rPr>
        <w:t>change_signal</w:t>
      </w:r>
      <w:proofErr w:type="spellEnd"/>
      <w:r>
        <w:rPr>
          <w:rFonts w:cs="Arial"/>
          <w:szCs w:val="24"/>
        </w:rPr>
        <w:t>.</w:t>
      </w:r>
    </w:p>
    <w:p w:rsidR="00132D6D" w:rsidRDefault="00132D6D" w:rsidP="00596C7E">
      <w:pPr>
        <w:tabs>
          <w:tab w:val="left" w:pos="1440"/>
        </w:tabs>
        <w:jc w:val="both"/>
        <w:rPr>
          <w:noProof/>
        </w:rPr>
      </w:pPr>
    </w:p>
    <w:p w:rsidR="00596C7E" w:rsidRDefault="00596C7E" w:rsidP="00596C7E">
      <w:pPr>
        <w:pStyle w:val="Heading1"/>
        <w:jc w:val="both"/>
      </w:pPr>
      <w:bookmarkStart w:id="206" w:name="_Toc456255122"/>
      <w:r w:rsidRPr="00596C7E">
        <w:rPr>
          <w:caps w:val="0"/>
        </w:rPr>
        <w:t>ITEM PASS/FAIL CRITERIA</w:t>
      </w:r>
      <w:bookmarkEnd w:id="206"/>
    </w:p>
    <w:p w:rsidR="00132D6D" w:rsidRPr="00596C7E" w:rsidRDefault="00596C7E" w:rsidP="00132D6D">
      <w:pPr>
        <w:tabs>
          <w:tab w:val="left" w:pos="1440"/>
        </w:tabs>
        <w:rPr>
          <w:noProof/>
        </w:rPr>
      </w:pPr>
      <w:r w:rsidRPr="00596C7E">
        <w:rPr>
          <w:noProof/>
        </w:rPr>
        <w:t>The test items as specified in Section 2 will be tested according to the TDSs, TCSs and TPSs identified in Section 3. If any of the tests for a test item fail, the test item is considered to have failed. If all of the tests for a test item pass, the test item is considered to have passed.</w:t>
      </w:r>
    </w:p>
    <w:p w:rsidR="00596C7E" w:rsidRDefault="00596C7E" w:rsidP="00132D6D">
      <w:pPr>
        <w:tabs>
          <w:tab w:val="left" w:pos="1440"/>
        </w:tabs>
        <w:rPr>
          <w:noProof/>
        </w:rPr>
      </w:pPr>
    </w:p>
    <w:p w:rsidR="00596C7E" w:rsidRDefault="00596C7E" w:rsidP="00596C7E">
      <w:pPr>
        <w:pStyle w:val="Heading1"/>
        <w:jc w:val="both"/>
      </w:pPr>
      <w:bookmarkStart w:id="207" w:name="_Toc456255123"/>
      <w:r w:rsidRPr="00596C7E">
        <w:rPr>
          <w:caps w:val="0"/>
        </w:rPr>
        <w:t>SUSPENSION CRITERIA AND RESUMPTION REQUIREMENTS</w:t>
      </w:r>
      <w:bookmarkEnd w:id="207"/>
    </w:p>
    <w:p w:rsidR="00596C7E" w:rsidRPr="00596C7E" w:rsidRDefault="00596C7E" w:rsidP="00132D6D">
      <w:pPr>
        <w:tabs>
          <w:tab w:val="left" w:pos="1440"/>
        </w:tabs>
        <w:rPr>
          <w:noProof/>
        </w:rPr>
      </w:pPr>
      <w:r w:rsidRPr="00596C7E">
        <w:rPr>
          <w:noProof/>
        </w:rPr>
        <w:t>Suspension criteria and resumption requirements are subject to the organization exercising this test plan and its associated TDSs, TCSs and TPSs.</w:t>
      </w:r>
    </w:p>
    <w:p w:rsidR="00F071F2" w:rsidRPr="008631B1" w:rsidRDefault="00F071F2" w:rsidP="00132D6D">
      <w:pPr>
        <w:tabs>
          <w:tab w:val="left" w:pos="1440"/>
        </w:tabs>
        <w:rPr>
          <w:noProof/>
        </w:rPr>
      </w:pPr>
    </w:p>
    <w:p w:rsidR="00596C7E" w:rsidRDefault="00596C7E" w:rsidP="00596C7E">
      <w:pPr>
        <w:pStyle w:val="Heading1"/>
        <w:jc w:val="both"/>
      </w:pPr>
      <w:bookmarkStart w:id="208" w:name="_Toc456255124"/>
      <w:r w:rsidRPr="00596C7E">
        <w:rPr>
          <w:caps w:val="0"/>
        </w:rPr>
        <w:t>TEST DELIVERABLES</w:t>
      </w:r>
      <w:bookmarkEnd w:id="208"/>
    </w:p>
    <w:p w:rsidR="00F071F2" w:rsidRPr="00596C7E" w:rsidRDefault="00596C7E" w:rsidP="0056187C">
      <w:pPr>
        <w:tabs>
          <w:tab w:val="left" w:pos="1440"/>
        </w:tabs>
        <w:jc w:val="both"/>
      </w:pPr>
      <w:r w:rsidRPr="00596C7E">
        <w:t xml:space="preserve">It is recommended that agencies adopt this test plan as part of their acceptance test of ATC controller units. </w:t>
      </w:r>
      <w:r w:rsidR="0091798A">
        <w:t xml:space="preserve">Test </w:t>
      </w:r>
      <w:r w:rsidRPr="00596C7E">
        <w:t>deliverables</w:t>
      </w:r>
      <w:r w:rsidR="004803E7">
        <w:t xml:space="preserve"> </w:t>
      </w:r>
      <w:r w:rsidR="0091798A">
        <w:t xml:space="preserve">are </w:t>
      </w:r>
      <w:r w:rsidRPr="00596C7E">
        <w:t xml:space="preserve">identified </w:t>
      </w:r>
      <w:r w:rsidR="0091798A">
        <w:t>in specific</w:t>
      </w:r>
      <w:r w:rsidRPr="00596C7E">
        <w:t xml:space="preserve"> TDS, TCS or TPS</w:t>
      </w:r>
      <w:r w:rsidR="0091798A">
        <w:t>s</w:t>
      </w:r>
      <w:r w:rsidRPr="00596C7E">
        <w:t xml:space="preserve">. </w:t>
      </w:r>
      <w:r w:rsidR="0091798A">
        <w:t>It is requested that users of this test plan provide feedback to the A</w:t>
      </w:r>
      <w:r w:rsidR="00505530">
        <w:t>TC</w:t>
      </w:r>
      <w:r w:rsidR="0091798A">
        <w:t xml:space="preserve"> Program Manager and the API WG.  Any suggested changes or enhancements to this test plan and the API Standard are welcomed.  </w:t>
      </w:r>
      <w:r w:rsidRPr="00596C7E">
        <w:t xml:space="preserve">A Test Summary Report as defined by IEEE </w:t>
      </w:r>
      <w:proofErr w:type="spellStart"/>
      <w:proofErr w:type="gramStart"/>
      <w:r w:rsidRPr="00596C7E">
        <w:t>Std</w:t>
      </w:r>
      <w:proofErr w:type="spellEnd"/>
      <w:proofErr w:type="gramEnd"/>
      <w:r w:rsidRPr="00596C7E">
        <w:t xml:space="preserve"> 829-1998 should be completed and sent to the chairpersons of the API Working Group via the ATC Program Manager of ITE. Unless expressly required by a TDS, TCS or TPS, other test deliverables including Test Item Transmittal Reports, Test Logs and Test Incident Reports, and/or test equipment are subject to specification by the organization exercising this test plan (see outlines for these documents in IEEE </w:t>
      </w:r>
      <w:proofErr w:type="spellStart"/>
      <w:r w:rsidRPr="00596C7E">
        <w:t>Std</w:t>
      </w:r>
      <w:proofErr w:type="spellEnd"/>
      <w:r w:rsidRPr="00596C7E">
        <w:t xml:space="preserve"> 829-1998).</w:t>
      </w:r>
    </w:p>
    <w:p w:rsidR="00596C7E" w:rsidRDefault="00596C7E" w:rsidP="0056187C">
      <w:pPr>
        <w:tabs>
          <w:tab w:val="left" w:pos="1440"/>
        </w:tabs>
        <w:jc w:val="both"/>
      </w:pPr>
    </w:p>
    <w:p w:rsidR="00596C7E" w:rsidRDefault="00596C7E" w:rsidP="00596C7E">
      <w:pPr>
        <w:pStyle w:val="Heading1"/>
        <w:jc w:val="both"/>
      </w:pPr>
      <w:bookmarkStart w:id="209" w:name="_Toc242123095"/>
      <w:bookmarkStart w:id="210" w:name="_Toc242197579"/>
      <w:bookmarkStart w:id="211" w:name="_Toc456255125"/>
      <w:bookmarkEnd w:id="209"/>
      <w:bookmarkEnd w:id="210"/>
      <w:r w:rsidRPr="00596C7E">
        <w:rPr>
          <w:caps w:val="0"/>
        </w:rPr>
        <w:t>TEST</w:t>
      </w:r>
      <w:r>
        <w:rPr>
          <w:caps w:val="0"/>
        </w:rPr>
        <w:t>ING TASKS</w:t>
      </w:r>
      <w:bookmarkEnd w:id="211"/>
    </w:p>
    <w:p w:rsidR="00596C7E" w:rsidRDefault="00596C7E" w:rsidP="00596C7E">
      <w:pPr>
        <w:tabs>
          <w:tab w:val="left" w:pos="1440"/>
        </w:tabs>
        <w:jc w:val="both"/>
      </w:pPr>
      <w:r>
        <w:t xml:space="preserve">The tasks necessary to prepare for and </w:t>
      </w:r>
      <w:r w:rsidR="007F44D5">
        <w:t xml:space="preserve">to </w:t>
      </w:r>
      <w:r>
        <w:t>perform testing are as follows:</w:t>
      </w:r>
    </w:p>
    <w:p w:rsidR="00B1005F" w:rsidRDefault="00B1005F" w:rsidP="00596C7E">
      <w:pPr>
        <w:tabs>
          <w:tab w:val="left" w:pos="1440"/>
        </w:tabs>
        <w:jc w:val="both"/>
      </w:pPr>
    </w:p>
    <w:p w:rsidR="00625F41" w:rsidRDefault="00625F41" w:rsidP="00625F41">
      <w:pPr>
        <w:tabs>
          <w:tab w:val="left" w:pos="720"/>
          <w:tab w:val="left" w:pos="1440"/>
        </w:tabs>
        <w:ind w:left="360"/>
        <w:jc w:val="both"/>
      </w:pPr>
      <w:r>
        <w:t>1.</w:t>
      </w:r>
      <w:r>
        <w:tab/>
        <w:t>Port APIRI and APIVS software packages to ATC Controller platform;</w:t>
      </w:r>
    </w:p>
    <w:p w:rsidR="00625F41" w:rsidRDefault="00625F41" w:rsidP="00625F41">
      <w:pPr>
        <w:tabs>
          <w:tab w:val="left" w:pos="720"/>
          <w:tab w:val="left" w:pos="1440"/>
        </w:tabs>
        <w:ind w:left="360"/>
        <w:jc w:val="both"/>
      </w:pPr>
      <w:r>
        <w:t>2.</w:t>
      </w:r>
      <w:r>
        <w:tab/>
        <w:t xml:space="preserve">Gather and prepare test equipment and test software; </w:t>
      </w:r>
    </w:p>
    <w:p w:rsidR="00625F41" w:rsidRDefault="00625F41" w:rsidP="00625F41">
      <w:pPr>
        <w:tabs>
          <w:tab w:val="left" w:pos="720"/>
          <w:tab w:val="left" w:pos="1440"/>
        </w:tabs>
        <w:ind w:left="360"/>
        <w:jc w:val="both"/>
      </w:pPr>
      <w:r>
        <w:t>3.</w:t>
      </w:r>
      <w:r>
        <w:tab/>
        <w:t>Perform testing per TDS, TCS and TPS; and</w:t>
      </w:r>
    </w:p>
    <w:p w:rsidR="00B1005F" w:rsidRDefault="00625F41" w:rsidP="00625F41">
      <w:pPr>
        <w:tabs>
          <w:tab w:val="left" w:pos="720"/>
          <w:tab w:val="left" w:pos="1440"/>
        </w:tabs>
        <w:ind w:left="360"/>
        <w:jc w:val="both"/>
      </w:pPr>
      <w:r>
        <w:t>4.</w:t>
      </w:r>
      <w:r>
        <w:tab/>
        <w:t>Deliver Test Summary Report to ATC Program Manager (optional)</w:t>
      </w:r>
    </w:p>
    <w:p w:rsidR="00625F41" w:rsidRDefault="00625F41" w:rsidP="00625F41">
      <w:pPr>
        <w:tabs>
          <w:tab w:val="left" w:pos="720"/>
          <w:tab w:val="left" w:pos="1440"/>
        </w:tabs>
        <w:ind w:left="360"/>
        <w:jc w:val="both"/>
      </w:pPr>
    </w:p>
    <w:p w:rsidR="00D7181F" w:rsidRDefault="00596C7E" w:rsidP="00596C7E">
      <w:pPr>
        <w:tabs>
          <w:tab w:val="left" w:pos="1440"/>
        </w:tabs>
        <w:jc w:val="both"/>
      </w:pPr>
      <w:r>
        <w:t>Task #</w:t>
      </w:r>
      <w:r w:rsidR="00625F41">
        <w:t>1</w:t>
      </w:r>
      <w:r>
        <w:t xml:space="preserve"> requires the skills of a software engineer. </w:t>
      </w:r>
      <w:r w:rsidR="00D7181F">
        <w:t>For more information regarding obtaining the source code and building the APIRI and APIVS software components, please refer to the APIRI User Manual and APIVS User Manual references in Section 1.3.</w:t>
      </w:r>
    </w:p>
    <w:p w:rsidR="00D7181F" w:rsidRDefault="00D7181F" w:rsidP="00596C7E">
      <w:pPr>
        <w:tabs>
          <w:tab w:val="left" w:pos="1440"/>
        </w:tabs>
        <w:jc w:val="both"/>
      </w:pPr>
    </w:p>
    <w:p w:rsidR="00596C7E" w:rsidRDefault="00596C7E" w:rsidP="00596C7E">
      <w:pPr>
        <w:tabs>
          <w:tab w:val="left" w:pos="1440"/>
        </w:tabs>
        <w:jc w:val="both"/>
      </w:pPr>
      <w:r>
        <w:t>Task</w:t>
      </w:r>
      <w:r w:rsidR="00625F41">
        <w:t>s</w:t>
      </w:r>
      <w:r>
        <w:t xml:space="preserve"> #</w:t>
      </w:r>
      <w:r w:rsidR="00625F41">
        <w:t>2 and #</w:t>
      </w:r>
      <w:r>
        <w:t>3 may be performed by a technician but some tests may require understanding of traffic operation.  Task #4 will likely require some formatting and editing of any automated reports.</w:t>
      </w:r>
    </w:p>
    <w:p w:rsidR="00596C7E" w:rsidRDefault="00596C7E" w:rsidP="00596C7E">
      <w:pPr>
        <w:pStyle w:val="Heading1"/>
        <w:jc w:val="both"/>
      </w:pPr>
      <w:bookmarkStart w:id="212" w:name="_Toc456255126"/>
      <w:r w:rsidRPr="00596C7E">
        <w:rPr>
          <w:caps w:val="0"/>
        </w:rPr>
        <w:lastRenderedPageBreak/>
        <w:t>ENVIRONMENTAL NEEDS</w:t>
      </w:r>
      <w:bookmarkEnd w:id="212"/>
    </w:p>
    <w:p w:rsidR="007F44D5" w:rsidRDefault="007F44D5" w:rsidP="007F44D5">
      <w:pPr>
        <w:tabs>
          <w:tab w:val="left" w:pos="1440"/>
        </w:tabs>
        <w:jc w:val="both"/>
      </w:pPr>
      <w:r>
        <w:t xml:space="preserve">The test environment shown in Figure </w:t>
      </w:r>
      <w:r w:rsidR="00045596">
        <w:t>4</w:t>
      </w:r>
      <w:r>
        <w:t xml:space="preserve"> is to be used to execute this test plan.  It consists of an ATC Controller, a USB flash drive and a personal computer (PC).  This environment allows the Validation Suite software to run on the Engine Board and to test the APIRI Software.  Both the PC and the controller are required to have an available USB port.  The ATC is required to have a minimum 8x40 character LCD display and associated keyboard.</w:t>
      </w:r>
    </w:p>
    <w:p w:rsidR="00960CE5" w:rsidRDefault="00960CE5" w:rsidP="0056187C">
      <w:pPr>
        <w:tabs>
          <w:tab w:val="left" w:pos="1440"/>
        </w:tabs>
        <w:jc w:val="both"/>
        <w:rPr>
          <w:rFonts w:cs="Arial"/>
          <w:szCs w:val="24"/>
        </w:rPr>
      </w:pPr>
    </w:p>
    <w:p w:rsidR="003D26C4" w:rsidRDefault="003D26C4" w:rsidP="0056187C">
      <w:pPr>
        <w:tabs>
          <w:tab w:val="left" w:pos="1440"/>
        </w:tabs>
        <w:jc w:val="both"/>
        <w:rPr>
          <w:rFonts w:cs="Arial"/>
          <w:szCs w:val="24"/>
        </w:rPr>
      </w:pPr>
    </w:p>
    <w:p w:rsidR="007F44D5" w:rsidRDefault="00FE0121" w:rsidP="007F44D5">
      <w:pPr>
        <w:keepNext/>
        <w:jc w:val="center"/>
      </w:pPr>
      <w:r>
        <w:rPr>
          <w:noProof/>
        </w:rPr>
        <w:drawing>
          <wp:inline distT="0" distB="0" distL="0" distR="0" wp14:anchorId="497CCDBE" wp14:editId="53EDC066">
            <wp:extent cx="5516245" cy="1788795"/>
            <wp:effectExtent l="0" t="0" r="8255" b="1905"/>
            <wp:docPr id="3" name="Picture 3" descr="ATC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C US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6245" cy="1788795"/>
                    </a:xfrm>
                    <a:prstGeom prst="rect">
                      <a:avLst/>
                    </a:prstGeom>
                    <a:noFill/>
                    <a:ln>
                      <a:noFill/>
                    </a:ln>
                  </pic:spPr>
                </pic:pic>
              </a:graphicData>
            </a:graphic>
          </wp:inline>
        </w:drawing>
      </w:r>
    </w:p>
    <w:p w:rsidR="007F44D5" w:rsidRDefault="007F44D5" w:rsidP="007F44D5">
      <w:pPr>
        <w:pStyle w:val="Caption"/>
        <w:jc w:val="center"/>
      </w:pPr>
    </w:p>
    <w:p w:rsidR="003D26C4" w:rsidRDefault="007F44D5" w:rsidP="007F44D5">
      <w:pPr>
        <w:pStyle w:val="Caption"/>
        <w:jc w:val="center"/>
      </w:pPr>
      <w:proofErr w:type="gramStart"/>
      <w:r>
        <w:t xml:space="preserve">Figure </w:t>
      </w:r>
      <w:fldSimple w:instr=" SEQ Figure \* ARABIC ">
        <w:r w:rsidR="00B10A9C">
          <w:rPr>
            <w:noProof/>
          </w:rPr>
          <w:t>4</w:t>
        </w:r>
      </w:fldSimple>
      <w:r>
        <w:t>.</w:t>
      </w:r>
      <w:proofErr w:type="gramEnd"/>
      <w:r>
        <w:t xml:space="preserve">  </w:t>
      </w:r>
      <w:r w:rsidRPr="00834EE2">
        <w:t>API Test Environment</w:t>
      </w:r>
    </w:p>
    <w:p w:rsidR="00333C99" w:rsidRPr="00333C99" w:rsidRDefault="00333C99" w:rsidP="00333C99"/>
    <w:p w:rsidR="00333C99" w:rsidRDefault="00333C99" w:rsidP="00333C99">
      <w:pPr>
        <w:tabs>
          <w:tab w:val="left" w:pos="1440"/>
        </w:tabs>
        <w:jc w:val="both"/>
      </w:pPr>
      <w:r>
        <w:t>The PC interface is necessary to load test software, configuration files and test scripts onto the USB flash drive prior to testing and to extract and examine conformance reports from the drive after testing.  It is possible that the PC may also serve directly in the operation of some tests</w:t>
      </w:r>
      <w:r w:rsidR="00045596">
        <w:t xml:space="preserve"> and both the controller and PC may need to have an available Ethernet connection for the purpose of making a console connection</w:t>
      </w:r>
      <w:r>
        <w:t>.  Details of the operation of the test environment and tests can be found in the individual TDS, TCS and TPSs listed in Table 1.</w:t>
      </w:r>
    </w:p>
    <w:p w:rsidR="00333C99" w:rsidRDefault="00333C99" w:rsidP="00333C99">
      <w:pPr>
        <w:tabs>
          <w:tab w:val="left" w:pos="1440"/>
        </w:tabs>
        <w:jc w:val="both"/>
        <w:rPr>
          <w:rFonts w:cs="Arial"/>
          <w:szCs w:val="24"/>
        </w:rPr>
      </w:pPr>
    </w:p>
    <w:p w:rsidR="00596C7E" w:rsidRDefault="00333C99" w:rsidP="00333C99">
      <w:pPr>
        <w:jc w:val="both"/>
        <w:rPr>
          <w:rFonts w:cs="Arial"/>
          <w:szCs w:val="24"/>
        </w:rPr>
      </w:pPr>
      <w:r>
        <w:rPr>
          <w:rFonts w:cs="Arial"/>
          <w:szCs w:val="24"/>
        </w:rPr>
        <w:t>Since Engine Boards may have been implemented using a variety of processors, software identified in this test plan will need to be compiled in a manner appropriate for the implementation of the Engine Board in the ATC Controller.</w:t>
      </w:r>
    </w:p>
    <w:p w:rsidR="00333C99" w:rsidRPr="00D32420" w:rsidRDefault="00333C99" w:rsidP="00333C99">
      <w:pPr>
        <w:jc w:val="both"/>
      </w:pPr>
    </w:p>
    <w:p w:rsidR="00D32420" w:rsidRDefault="00D32420" w:rsidP="00D32420">
      <w:pPr>
        <w:pStyle w:val="Heading1"/>
        <w:jc w:val="both"/>
      </w:pPr>
      <w:bookmarkStart w:id="213" w:name="_Toc242123098"/>
      <w:bookmarkStart w:id="214" w:name="_Toc242197582"/>
      <w:bookmarkStart w:id="215" w:name="_Toc242123099"/>
      <w:bookmarkStart w:id="216" w:name="_Toc242197583"/>
      <w:bookmarkStart w:id="217" w:name="_Toc242123100"/>
      <w:bookmarkStart w:id="218" w:name="_Toc242197584"/>
      <w:bookmarkStart w:id="219" w:name="_Toc242123101"/>
      <w:bookmarkStart w:id="220" w:name="_Toc242197585"/>
      <w:bookmarkStart w:id="221" w:name="_Toc242123102"/>
      <w:bookmarkStart w:id="222" w:name="_Toc242197586"/>
      <w:bookmarkStart w:id="223" w:name="_Toc242123103"/>
      <w:bookmarkStart w:id="224" w:name="_Toc242197587"/>
      <w:bookmarkStart w:id="225" w:name="_Toc242123104"/>
      <w:bookmarkStart w:id="226" w:name="_Toc242197588"/>
      <w:bookmarkStart w:id="227" w:name="_Toc242123105"/>
      <w:bookmarkStart w:id="228" w:name="_Toc242197589"/>
      <w:bookmarkStart w:id="229" w:name="_Toc242123106"/>
      <w:bookmarkStart w:id="230" w:name="_Toc242197590"/>
      <w:bookmarkStart w:id="231" w:name="_Toc242123108"/>
      <w:bookmarkStart w:id="232" w:name="_Toc242197592"/>
      <w:bookmarkStart w:id="233" w:name="_Toc242123109"/>
      <w:bookmarkStart w:id="234" w:name="_Toc242197593"/>
      <w:bookmarkStart w:id="235" w:name="_Toc242123111"/>
      <w:bookmarkStart w:id="236" w:name="_Toc242197595"/>
      <w:bookmarkStart w:id="237" w:name="_Toc242123112"/>
      <w:bookmarkStart w:id="238" w:name="_Toc242197596"/>
      <w:bookmarkStart w:id="239" w:name="_Toc456255127"/>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D32420">
        <w:rPr>
          <w:caps w:val="0"/>
        </w:rPr>
        <w:t>RESPONSIBILITIES</w:t>
      </w:r>
      <w:bookmarkEnd w:id="239"/>
    </w:p>
    <w:p w:rsidR="005D1EFB" w:rsidRDefault="005D1EFB" w:rsidP="005D1EFB">
      <w:pPr>
        <w:tabs>
          <w:tab w:val="left" w:pos="5304"/>
        </w:tabs>
        <w:jc w:val="both"/>
        <w:rPr>
          <w:rFonts w:cs="Arial"/>
          <w:szCs w:val="24"/>
        </w:rPr>
      </w:pPr>
      <w:r>
        <w:rPr>
          <w:rFonts w:cs="Arial"/>
          <w:szCs w:val="24"/>
        </w:rPr>
        <w:t>It is the responsibility of the API WG to maintain this test plan</w:t>
      </w:r>
      <w:r w:rsidR="007F44D5">
        <w:rPr>
          <w:rFonts w:cs="Arial"/>
          <w:szCs w:val="24"/>
        </w:rPr>
        <w:t xml:space="preserve"> and the </w:t>
      </w:r>
      <w:r>
        <w:rPr>
          <w:rFonts w:cs="Arial"/>
        </w:rPr>
        <w:t>TDSs, TCSs and TPSs identified in Section 3. It is the responsibility of the organization exercising this test plan to provide the test environment</w:t>
      </w:r>
      <w:r w:rsidR="004803E7">
        <w:rPr>
          <w:rFonts w:cs="Arial"/>
        </w:rPr>
        <w:t xml:space="preserve"> and</w:t>
      </w:r>
      <w:r>
        <w:rPr>
          <w:rFonts w:cs="Arial"/>
        </w:rPr>
        <w:t xml:space="preserve"> test personnel </w:t>
      </w:r>
      <w:r w:rsidR="004803E7">
        <w:rPr>
          <w:rFonts w:cs="Arial"/>
        </w:rPr>
        <w:t xml:space="preserve">to </w:t>
      </w:r>
      <w:r>
        <w:rPr>
          <w:rFonts w:cs="Arial"/>
        </w:rPr>
        <w:t xml:space="preserve">execute the software identified in the TDSs, TCSs and TPSs for the controller under test. It is requested that any organization exercising this test plan to notify the API WG via the ATC Program </w:t>
      </w:r>
      <w:proofErr w:type="spellStart"/>
      <w:r>
        <w:rPr>
          <w:rFonts w:cs="Arial"/>
        </w:rPr>
        <w:t>Manger</w:t>
      </w:r>
      <w:proofErr w:type="spellEnd"/>
      <w:r>
        <w:rPr>
          <w:rFonts w:cs="Arial"/>
        </w:rPr>
        <w:t xml:space="preserve"> of ITE of any corrections or suggested modifications to the API Standard, this test plan, TDSs, TCSs, TPSs and test software found during testing.</w:t>
      </w:r>
    </w:p>
    <w:p w:rsidR="00D32420" w:rsidRDefault="00D32420" w:rsidP="00D32420">
      <w:pPr>
        <w:jc w:val="both"/>
      </w:pPr>
    </w:p>
    <w:p w:rsidR="00D32420" w:rsidRDefault="00D32420" w:rsidP="00D32420">
      <w:pPr>
        <w:pStyle w:val="Heading1"/>
        <w:jc w:val="both"/>
      </w:pPr>
      <w:bookmarkStart w:id="240" w:name="_Toc456255128"/>
      <w:r w:rsidRPr="00D32420">
        <w:rPr>
          <w:caps w:val="0"/>
        </w:rPr>
        <w:t>STAFFING AND TRAINING NEEDS</w:t>
      </w:r>
      <w:bookmarkEnd w:id="240"/>
    </w:p>
    <w:p w:rsidR="00596C7E" w:rsidRDefault="005D1EFB" w:rsidP="005D1EFB">
      <w:pPr>
        <w:tabs>
          <w:tab w:val="left" w:pos="5304"/>
        </w:tabs>
        <w:rPr>
          <w:rFonts w:cs="Arial"/>
          <w:szCs w:val="24"/>
        </w:rPr>
      </w:pPr>
      <w:r>
        <w:rPr>
          <w:rFonts w:cs="Arial"/>
          <w:szCs w:val="24"/>
        </w:rPr>
        <w:t>Staffing and training needs are subject to the organization exercising this test plan.</w:t>
      </w:r>
    </w:p>
    <w:p w:rsidR="005D1EFB" w:rsidRDefault="005D1EFB" w:rsidP="005D1EFB">
      <w:pPr>
        <w:tabs>
          <w:tab w:val="left" w:pos="5304"/>
        </w:tabs>
      </w:pPr>
    </w:p>
    <w:p w:rsidR="00D32420" w:rsidRDefault="00D32420" w:rsidP="00D32420">
      <w:pPr>
        <w:pStyle w:val="Heading1"/>
        <w:jc w:val="both"/>
      </w:pPr>
      <w:bookmarkStart w:id="241" w:name="_Toc456255129"/>
      <w:r w:rsidRPr="00D32420">
        <w:rPr>
          <w:caps w:val="0"/>
        </w:rPr>
        <w:lastRenderedPageBreak/>
        <w:t>SCHEDULE</w:t>
      </w:r>
      <w:bookmarkEnd w:id="241"/>
    </w:p>
    <w:p w:rsidR="005D1EFB" w:rsidRDefault="005D1EFB" w:rsidP="005D1EFB">
      <w:pPr>
        <w:tabs>
          <w:tab w:val="left" w:pos="720"/>
        </w:tabs>
        <w:jc w:val="both"/>
        <w:rPr>
          <w:rFonts w:cs="Arial"/>
          <w:szCs w:val="24"/>
        </w:rPr>
      </w:pPr>
      <w:r>
        <w:rPr>
          <w:rFonts w:cs="Arial"/>
          <w:szCs w:val="24"/>
        </w:rPr>
        <w:t>There is no fixed schedule for this test plan. It is designed to be applied whenever an organization determines it is necessary.</w:t>
      </w:r>
    </w:p>
    <w:p w:rsidR="00D32420" w:rsidRDefault="00D32420" w:rsidP="00D32420">
      <w:pPr>
        <w:jc w:val="both"/>
      </w:pPr>
    </w:p>
    <w:p w:rsidR="00D32420" w:rsidRDefault="00D32420" w:rsidP="00D32420">
      <w:pPr>
        <w:pStyle w:val="Heading1"/>
        <w:jc w:val="both"/>
      </w:pPr>
      <w:bookmarkStart w:id="242" w:name="_Toc456255130"/>
      <w:r w:rsidRPr="00D32420">
        <w:rPr>
          <w:caps w:val="0"/>
        </w:rPr>
        <w:t>RISKS AND CONTINGENCIES</w:t>
      </w:r>
      <w:bookmarkEnd w:id="242"/>
    </w:p>
    <w:p w:rsidR="00D32420" w:rsidRDefault="00D32420" w:rsidP="007F44D5">
      <w:pPr>
        <w:tabs>
          <w:tab w:val="left" w:pos="5304"/>
        </w:tabs>
        <w:jc w:val="both"/>
        <w:rPr>
          <w:rFonts w:cs="Arial"/>
          <w:szCs w:val="24"/>
        </w:rPr>
      </w:pPr>
      <w:r>
        <w:rPr>
          <w:rFonts w:cs="Arial"/>
          <w:szCs w:val="24"/>
        </w:rPr>
        <w:t>As stated in Section 5, exhaustive</w:t>
      </w:r>
      <w:r w:rsidRPr="00D6666C">
        <w:rPr>
          <w:rFonts w:cs="Arial"/>
          <w:szCs w:val="24"/>
        </w:rPr>
        <w:t xml:space="preserve"> testing of the API</w:t>
      </w:r>
      <w:r w:rsidR="007F44D5">
        <w:rPr>
          <w:rFonts w:cs="Arial"/>
          <w:szCs w:val="24"/>
        </w:rPr>
        <w:t>RI</w:t>
      </w:r>
      <w:r w:rsidRPr="00D6666C">
        <w:rPr>
          <w:rFonts w:cs="Arial"/>
          <w:szCs w:val="24"/>
        </w:rPr>
        <w:t xml:space="preserve"> </w:t>
      </w:r>
      <w:r>
        <w:rPr>
          <w:rFonts w:cs="Arial"/>
          <w:szCs w:val="24"/>
        </w:rPr>
        <w:t>Software</w:t>
      </w:r>
      <w:r w:rsidRPr="00D6666C">
        <w:rPr>
          <w:rFonts w:cs="Arial"/>
          <w:szCs w:val="24"/>
        </w:rPr>
        <w:t xml:space="preserve"> </w:t>
      </w:r>
      <w:r>
        <w:rPr>
          <w:rFonts w:cs="Arial"/>
          <w:szCs w:val="24"/>
        </w:rPr>
        <w:t xml:space="preserve">is </w:t>
      </w:r>
      <w:r w:rsidRPr="00D6666C">
        <w:rPr>
          <w:rFonts w:cs="Arial"/>
          <w:szCs w:val="24"/>
        </w:rPr>
        <w:t>im</w:t>
      </w:r>
      <w:r>
        <w:rPr>
          <w:rFonts w:cs="Arial"/>
          <w:szCs w:val="24"/>
        </w:rPr>
        <w:t xml:space="preserve">practical. This means that there may be combinations of features that are not tested by this test plan. If </w:t>
      </w:r>
      <w:r w:rsidR="00E7643F">
        <w:rPr>
          <w:rFonts w:cs="Arial"/>
          <w:szCs w:val="24"/>
        </w:rPr>
        <w:t>anomalies</w:t>
      </w:r>
      <w:r>
        <w:rPr>
          <w:rFonts w:cs="Arial"/>
          <w:szCs w:val="24"/>
        </w:rPr>
        <w:t xml:space="preserve"> are found in an implementation of API software that this test plan did not cover, the API WG should be contacted through the ATC Program Manager so that an appropriate test can be added to the next version of this test plan.</w:t>
      </w:r>
    </w:p>
    <w:p w:rsidR="00D32420" w:rsidRDefault="00D32420" w:rsidP="00D32420">
      <w:pPr>
        <w:tabs>
          <w:tab w:val="left" w:pos="5304"/>
        </w:tabs>
        <w:rPr>
          <w:rFonts w:cs="Arial"/>
          <w:szCs w:val="24"/>
        </w:rPr>
      </w:pPr>
    </w:p>
    <w:p w:rsidR="00D32420" w:rsidRPr="004D3F9A" w:rsidRDefault="00D32420" w:rsidP="00D32420">
      <w:pPr>
        <w:tabs>
          <w:tab w:val="left" w:pos="5304"/>
        </w:tabs>
        <w:rPr>
          <w:rFonts w:cs="Arial"/>
          <w:szCs w:val="24"/>
        </w:rPr>
      </w:pPr>
      <w:r w:rsidRPr="004D3F9A">
        <w:rPr>
          <w:rFonts w:cs="Arial"/>
          <w:szCs w:val="24"/>
        </w:rPr>
        <w:t>If this test plan is not employed, there is a high potential for ATC program risks including:</w:t>
      </w:r>
    </w:p>
    <w:p w:rsidR="00D32420" w:rsidRPr="004D3F9A" w:rsidRDefault="00D32420" w:rsidP="00D32420">
      <w:pPr>
        <w:numPr>
          <w:ilvl w:val="0"/>
          <w:numId w:val="7"/>
        </w:numPr>
        <w:tabs>
          <w:tab w:val="left" w:pos="5304"/>
        </w:tabs>
        <w:rPr>
          <w:rFonts w:cs="Arial"/>
          <w:szCs w:val="24"/>
        </w:rPr>
      </w:pPr>
      <w:r w:rsidRPr="004D3F9A">
        <w:rPr>
          <w:rFonts w:cs="Arial"/>
          <w:szCs w:val="24"/>
        </w:rPr>
        <w:t>API library vendors</w:t>
      </w:r>
      <w:r>
        <w:rPr>
          <w:rFonts w:cs="Arial"/>
          <w:szCs w:val="24"/>
        </w:rPr>
        <w:t xml:space="preserve"> may </w:t>
      </w:r>
      <w:r w:rsidRPr="004D3F9A">
        <w:rPr>
          <w:rFonts w:cs="Arial"/>
          <w:szCs w:val="24"/>
        </w:rPr>
        <w:t xml:space="preserve">make unsubstantiated claims of </w:t>
      </w:r>
      <w:r w:rsidR="007F44D5">
        <w:rPr>
          <w:rFonts w:cs="Arial"/>
          <w:szCs w:val="24"/>
        </w:rPr>
        <w:t>conformance</w:t>
      </w:r>
    </w:p>
    <w:p w:rsidR="00D32420" w:rsidRDefault="00D32420" w:rsidP="00D32420">
      <w:pPr>
        <w:numPr>
          <w:ilvl w:val="0"/>
          <w:numId w:val="7"/>
        </w:numPr>
        <w:tabs>
          <w:tab w:val="left" w:pos="5304"/>
        </w:tabs>
        <w:rPr>
          <w:rFonts w:cs="Arial"/>
          <w:szCs w:val="24"/>
        </w:rPr>
      </w:pPr>
      <w:r w:rsidRPr="004D3F9A">
        <w:rPr>
          <w:rFonts w:cs="Arial"/>
          <w:szCs w:val="24"/>
        </w:rPr>
        <w:t xml:space="preserve">There will be less confidence in the deployment of </w:t>
      </w:r>
      <w:r w:rsidR="007F44D5">
        <w:rPr>
          <w:rFonts w:cs="Arial"/>
          <w:szCs w:val="24"/>
        </w:rPr>
        <w:t>API Standard</w:t>
      </w:r>
    </w:p>
    <w:p w:rsidR="00D32420" w:rsidRPr="004D3F9A" w:rsidRDefault="00D32420" w:rsidP="00D32420">
      <w:pPr>
        <w:numPr>
          <w:ilvl w:val="0"/>
          <w:numId w:val="7"/>
        </w:numPr>
        <w:tabs>
          <w:tab w:val="left" w:pos="5304"/>
        </w:tabs>
        <w:rPr>
          <w:rFonts w:cs="Arial"/>
          <w:szCs w:val="24"/>
        </w:rPr>
      </w:pPr>
      <w:r w:rsidRPr="004D3F9A">
        <w:rPr>
          <w:rFonts w:cs="Arial"/>
          <w:szCs w:val="24"/>
        </w:rPr>
        <w:t>There will be lost time and money to the industry</w:t>
      </w:r>
    </w:p>
    <w:p w:rsidR="00D32420" w:rsidRDefault="00D32420" w:rsidP="00D32420">
      <w:pPr>
        <w:numPr>
          <w:ilvl w:val="0"/>
          <w:numId w:val="7"/>
        </w:numPr>
        <w:tabs>
          <w:tab w:val="left" w:pos="5304"/>
        </w:tabs>
        <w:rPr>
          <w:rFonts w:cs="Arial"/>
          <w:szCs w:val="24"/>
        </w:rPr>
      </w:pPr>
      <w:r w:rsidRPr="004D3F9A">
        <w:rPr>
          <w:rFonts w:cs="Arial"/>
          <w:szCs w:val="24"/>
        </w:rPr>
        <w:t>There will be slower deployment</w:t>
      </w:r>
    </w:p>
    <w:p w:rsidR="00D32420" w:rsidRDefault="00D32420" w:rsidP="00D32420">
      <w:pPr>
        <w:numPr>
          <w:ilvl w:val="0"/>
          <w:numId w:val="7"/>
        </w:numPr>
        <w:tabs>
          <w:tab w:val="left" w:pos="5304"/>
        </w:tabs>
        <w:rPr>
          <w:rFonts w:cs="Arial"/>
          <w:szCs w:val="24"/>
        </w:rPr>
      </w:pPr>
      <w:r>
        <w:rPr>
          <w:rFonts w:cs="Arial"/>
          <w:szCs w:val="24"/>
        </w:rPr>
        <w:t>Some of the goals of the A</w:t>
      </w:r>
      <w:r w:rsidR="007F44D5">
        <w:rPr>
          <w:rFonts w:cs="Arial"/>
          <w:szCs w:val="24"/>
        </w:rPr>
        <w:t>TC program will not be achieved</w:t>
      </w:r>
    </w:p>
    <w:p w:rsidR="00D32420" w:rsidRDefault="00D32420" w:rsidP="00D32420">
      <w:pPr>
        <w:jc w:val="both"/>
        <w:rPr>
          <w:rFonts w:cs="Arial"/>
          <w:szCs w:val="24"/>
        </w:rPr>
      </w:pPr>
    </w:p>
    <w:p w:rsidR="00D32420" w:rsidRDefault="00D32420" w:rsidP="00D32420">
      <w:pPr>
        <w:pStyle w:val="Heading1"/>
        <w:jc w:val="both"/>
      </w:pPr>
      <w:bookmarkStart w:id="243" w:name="_Toc456255131"/>
      <w:r>
        <w:rPr>
          <w:caps w:val="0"/>
        </w:rPr>
        <w:t>APPROVALS</w:t>
      </w:r>
      <w:bookmarkEnd w:id="243"/>
    </w:p>
    <w:p w:rsidR="00D32420" w:rsidRDefault="00D32420" w:rsidP="00D32420">
      <w:pPr>
        <w:jc w:val="both"/>
        <w:rPr>
          <w:rFonts w:cs="Arial"/>
          <w:szCs w:val="24"/>
        </w:rPr>
      </w:pPr>
      <w:r w:rsidRPr="00D32420">
        <w:rPr>
          <w:rFonts w:cs="Arial"/>
          <w:szCs w:val="24"/>
        </w:rPr>
        <w:t>This test plan has been developed by the ATC API WG to facilitate the deployment of the API Standard. The official approvals required are still to be determined.</w:t>
      </w:r>
    </w:p>
    <w:p w:rsidR="00B87633" w:rsidRDefault="00B87633" w:rsidP="00D32420">
      <w:pPr>
        <w:jc w:val="both"/>
        <w:rPr>
          <w:rFonts w:cs="Arial"/>
          <w:szCs w:val="24"/>
        </w:rPr>
      </w:pPr>
    </w:p>
    <w:p w:rsidR="00D32420" w:rsidRDefault="00D32420" w:rsidP="00D32420">
      <w:pPr>
        <w:jc w:val="both"/>
        <w:rPr>
          <w:rFonts w:cs="Arial"/>
          <w:szCs w:val="24"/>
        </w:rPr>
      </w:pPr>
    </w:p>
    <w:p w:rsidR="00B87633" w:rsidRDefault="00B87633" w:rsidP="0056187C">
      <w:pPr>
        <w:jc w:val="both"/>
        <w:sectPr w:rsidR="00B87633" w:rsidSect="00912B76">
          <w:headerReference w:type="default" r:id="rId21"/>
          <w:footerReference w:type="default" r:id="rId22"/>
          <w:footerReference w:type="first" r:id="rId23"/>
          <w:pgSz w:w="12240" w:h="15840" w:code="1"/>
          <w:pgMar w:top="1440" w:right="1440" w:bottom="1584" w:left="1440" w:header="1080" w:footer="864" w:gutter="0"/>
          <w:cols w:space="720"/>
          <w:titlePg/>
          <w:docGrid w:linePitch="360"/>
        </w:sectPr>
      </w:pPr>
      <w:bookmarkStart w:id="250" w:name="_Toc229925369"/>
      <w:bookmarkStart w:id="251" w:name="_Toc229933371"/>
      <w:bookmarkStart w:id="252" w:name="_Toc229933457"/>
      <w:bookmarkStart w:id="253" w:name="_Toc229925371"/>
      <w:bookmarkStart w:id="254" w:name="_Toc229933373"/>
      <w:bookmarkStart w:id="255" w:name="_Toc229933459"/>
      <w:bookmarkStart w:id="256" w:name="_Toc237445376"/>
      <w:bookmarkStart w:id="257" w:name="_Toc237532178"/>
      <w:bookmarkStart w:id="258" w:name="_Toc237532183"/>
      <w:bookmarkStart w:id="259" w:name="_Toc237532184"/>
      <w:bookmarkStart w:id="260" w:name="_Toc237532194"/>
      <w:bookmarkStart w:id="261" w:name="_Toc237532196"/>
      <w:bookmarkStart w:id="262" w:name="_Toc237532198"/>
      <w:bookmarkStart w:id="263" w:name="_Toc237532200"/>
      <w:bookmarkStart w:id="264" w:name="_Toc237532202"/>
      <w:bookmarkStart w:id="265" w:name="_Toc237532204"/>
      <w:bookmarkStart w:id="266" w:name="_Toc237445382"/>
      <w:bookmarkStart w:id="267" w:name="_Toc237532206"/>
      <w:bookmarkStart w:id="268" w:name="_Toc237445386"/>
      <w:bookmarkStart w:id="269" w:name="_Toc237532210"/>
      <w:bookmarkStart w:id="270" w:name="_Toc237532212"/>
      <w:bookmarkStart w:id="271" w:name="_Toc237532213"/>
      <w:bookmarkStart w:id="272" w:name="_Toc237532214"/>
      <w:bookmarkStart w:id="273" w:name="_Toc237532215"/>
      <w:bookmarkStart w:id="274" w:name="_Toc237532224"/>
      <w:bookmarkStart w:id="275" w:name="_Toc229925374"/>
      <w:bookmarkStart w:id="276" w:name="_Toc229933383"/>
      <w:bookmarkStart w:id="277" w:name="_Toc229933469"/>
      <w:bookmarkStart w:id="278" w:name="_Toc237532226"/>
      <w:bookmarkStart w:id="279" w:name="_Toc237532227"/>
      <w:bookmarkStart w:id="280" w:name="_Toc237532228"/>
      <w:bookmarkStart w:id="281" w:name="_Toc237532229"/>
      <w:bookmarkStart w:id="282" w:name="_Toc237445388"/>
      <w:bookmarkStart w:id="283" w:name="_Toc237532230"/>
      <w:bookmarkStart w:id="284" w:name="_Toc229933385"/>
      <w:bookmarkStart w:id="285" w:name="_Toc229933471"/>
      <w:bookmarkStart w:id="286" w:name="_Toc229933386"/>
      <w:bookmarkStart w:id="287" w:name="_Toc229933472"/>
      <w:bookmarkStart w:id="288" w:name="_Toc229933387"/>
      <w:bookmarkStart w:id="289" w:name="_Toc229933473"/>
      <w:bookmarkStart w:id="290" w:name="_Toc229933390"/>
      <w:bookmarkStart w:id="291" w:name="_Toc229933476"/>
      <w:bookmarkStart w:id="292" w:name="_Toc229933391"/>
      <w:bookmarkStart w:id="293" w:name="_Toc229933477"/>
      <w:bookmarkStart w:id="294" w:name="_Toc229933392"/>
      <w:bookmarkStart w:id="295" w:name="_Toc229933478"/>
      <w:bookmarkStart w:id="296" w:name="_Toc229933393"/>
      <w:bookmarkStart w:id="297" w:name="_Toc229933479"/>
      <w:bookmarkStart w:id="298" w:name="_Toc229933394"/>
      <w:bookmarkStart w:id="299" w:name="_Toc229933480"/>
      <w:bookmarkStart w:id="300" w:name="_Toc229933404"/>
      <w:bookmarkStart w:id="301" w:name="_Toc229933490"/>
      <w:bookmarkStart w:id="302" w:name="_Toc229933408"/>
      <w:bookmarkStart w:id="303" w:name="_Toc229933494"/>
      <w:bookmarkStart w:id="304" w:name="_Toc229933410"/>
      <w:bookmarkStart w:id="305" w:name="_Toc229933496"/>
      <w:bookmarkStart w:id="306" w:name="_Toc229933411"/>
      <w:bookmarkStart w:id="307" w:name="_Toc229933497"/>
      <w:bookmarkStart w:id="308" w:name="_Toc229933413"/>
      <w:bookmarkStart w:id="309" w:name="_Toc229933499"/>
      <w:bookmarkStart w:id="310" w:name="_Toc229933415"/>
      <w:bookmarkStart w:id="311" w:name="_Toc229933501"/>
      <w:bookmarkStart w:id="312" w:name="_Toc229933416"/>
      <w:bookmarkStart w:id="313" w:name="_Toc229933502"/>
      <w:bookmarkStart w:id="314" w:name="_Toc229933417"/>
      <w:bookmarkStart w:id="315" w:name="_Toc229933503"/>
      <w:bookmarkStart w:id="316" w:name="_Toc229933418"/>
      <w:bookmarkStart w:id="317" w:name="_Toc229933504"/>
      <w:bookmarkStart w:id="318" w:name="_Toc229925379"/>
      <w:bookmarkStart w:id="319" w:name="_Toc229933420"/>
      <w:bookmarkStart w:id="320" w:name="_Toc229933506"/>
      <w:bookmarkStart w:id="321" w:name="_Toc229933421"/>
      <w:bookmarkStart w:id="322" w:name="_Toc229933507"/>
      <w:bookmarkStart w:id="323" w:name="_Toc229933425"/>
      <w:bookmarkStart w:id="324" w:name="_Toc229933511"/>
      <w:bookmarkStart w:id="325" w:name="_Toc229933426"/>
      <w:bookmarkStart w:id="326" w:name="_Toc229933512"/>
      <w:bookmarkStart w:id="327" w:name="_Toc229933427"/>
      <w:bookmarkStart w:id="328" w:name="_Toc229933513"/>
      <w:bookmarkStart w:id="329" w:name="_Toc229933428"/>
      <w:bookmarkStart w:id="330" w:name="_Toc229933514"/>
      <w:bookmarkStart w:id="331" w:name="_Toc229933429"/>
      <w:bookmarkStart w:id="332" w:name="_Toc229933515"/>
      <w:bookmarkStart w:id="333" w:name="_Toc229933431"/>
      <w:bookmarkStart w:id="334" w:name="_Toc229933517"/>
      <w:bookmarkStart w:id="335" w:name="_Toc229933434"/>
      <w:bookmarkStart w:id="336" w:name="_Toc229933520"/>
      <w:bookmarkStart w:id="337" w:name="_Toc229933435"/>
      <w:bookmarkStart w:id="338" w:name="_Toc229933521"/>
      <w:bookmarkStart w:id="339" w:name="_Toc229933436"/>
      <w:bookmarkStart w:id="340" w:name="_Toc229933522"/>
      <w:bookmarkStart w:id="341" w:name="_Toc229933442"/>
      <w:bookmarkStart w:id="342" w:name="_Toc229933528"/>
      <w:bookmarkStart w:id="343" w:name="_Toc229933443"/>
      <w:bookmarkStart w:id="344" w:name="_Toc229933529"/>
      <w:bookmarkStart w:id="345" w:name="_Toc237532233"/>
      <w:bookmarkStart w:id="346" w:name="_Toc237532234"/>
      <w:bookmarkStart w:id="347" w:name="_Toc237532235"/>
      <w:bookmarkStart w:id="348" w:name="_Toc237532236"/>
      <w:bookmarkStart w:id="349" w:name="_Toc237532237"/>
      <w:bookmarkStart w:id="350" w:name="_Toc23490641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703CD8" w:rsidRDefault="00703CD8" w:rsidP="0056187C">
      <w:pPr>
        <w:pStyle w:val="Heading1"/>
        <w:jc w:val="both"/>
      </w:pPr>
      <w:bookmarkStart w:id="351" w:name="_Toc456255132"/>
      <w:r>
        <w:rPr>
          <w:caps w:val="0"/>
        </w:rPr>
        <w:lastRenderedPageBreak/>
        <w:t>APPENDICES</w:t>
      </w:r>
      <w:bookmarkEnd w:id="351"/>
    </w:p>
    <w:p w:rsidR="00717F0D" w:rsidRDefault="00D32420" w:rsidP="0056187C">
      <w:pPr>
        <w:pStyle w:val="Heading2"/>
        <w:jc w:val="both"/>
      </w:pPr>
      <w:bookmarkStart w:id="352" w:name="_Toc218287239"/>
      <w:bookmarkStart w:id="353" w:name="_Toc218287515"/>
      <w:bookmarkStart w:id="354" w:name="_Toc218287703"/>
      <w:bookmarkStart w:id="355" w:name="_Toc218287240"/>
      <w:bookmarkStart w:id="356" w:name="_Toc218287516"/>
      <w:bookmarkStart w:id="357" w:name="_Toc218287704"/>
      <w:bookmarkStart w:id="358" w:name="_Toc218287241"/>
      <w:bookmarkStart w:id="359" w:name="_Toc218287517"/>
      <w:bookmarkStart w:id="360" w:name="_Toc218287705"/>
      <w:bookmarkStart w:id="361" w:name="_Toc218287242"/>
      <w:bookmarkStart w:id="362" w:name="_Toc218287518"/>
      <w:bookmarkStart w:id="363" w:name="_Toc218287706"/>
      <w:bookmarkStart w:id="364" w:name="_Toc218287243"/>
      <w:bookmarkStart w:id="365" w:name="_Toc218287519"/>
      <w:bookmarkStart w:id="366" w:name="_Toc218287707"/>
      <w:bookmarkStart w:id="367" w:name="_Toc218287244"/>
      <w:bookmarkStart w:id="368" w:name="_Toc218287520"/>
      <w:bookmarkStart w:id="369" w:name="_Toc218287708"/>
      <w:bookmarkStart w:id="370" w:name="_Toc218287301"/>
      <w:bookmarkStart w:id="371" w:name="_Toc218287577"/>
      <w:bookmarkStart w:id="372" w:name="_Toc218287765"/>
      <w:bookmarkStart w:id="373" w:name="_Toc218287302"/>
      <w:bookmarkStart w:id="374" w:name="_Toc218287578"/>
      <w:bookmarkStart w:id="375" w:name="_Toc218287766"/>
      <w:bookmarkStart w:id="376" w:name="_Toc218287303"/>
      <w:bookmarkStart w:id="377" w:name="_Toc218287579"/>
      <w:bookmarkStart w:id="378" w:name="_Toc218287767"/>
      <w:bookmarkStart w:id="379" w:name="_Toc218287304"/>
      <w:bookmarkStart w:id="380" w:name="_Toc218287580"/>
      <w:bookmarkStart w:id="381" w:name="_Toc218287768"/>
      <w:bookmarkStart w:id="382" w:name="_Toc218287305"/>
      <w:bookmarkStart w:id="383" w:name="_Toc218287581"/>
      <w:bookmarkStart w:id="384" w:name="_Toc218287769"/>
      <w:bookmarkStart w:id="385" w:name="_Toc218287362"/>
      <w:bookmarkStart w:id="386" w:name="_Toc218287638"/>
      <w:bookmarkStart w:id="387" w:name="_Toc218287826"/>
      <w:bookmarkStart w:id="388" w:name="_Toc218287363"/>
      <w:bookmarkStart w:id="389" w:name="_Toc218287639"/>
      <w:bookmarkStart w:id="390" w:name="_Toc218287827"/>
      <w:bookmarkStart w:id="391" w:name="_Toc218287364"/>
      <w:bookmarkStart w:id="392" w:name="_Toc218287640"/>
      <w:bookmarkStart w:id="393" w:name="_Toc218287828"/>
      <w:bookmarkStart w:id="394" w:name="_Toc218287365"/>
      <w:bookmarkStart w:id="395" w:name="_Toc218287641"/>
      <w:bookmarkStart w:id="396" w:name="_Toc218287829"/>
      <w:bookmarkStart w:id="397" w:name="_Toc218287366"/>
      <w:bookmarkStart w:id="398" w:name="_Toc218287642"/>
      <w:bookmarkStart w:id="399" w:name="_Toc218287830"/>
      <w:bookmarkStart w:id="400" w:name="_Toc218287367"/>
      <w:bookmarkStart w:id="401" w:name="_Toc218287643"/>
      <w:bookmarkStart w:id="402" w:name="_Toc218287831"/>
      <w:bookmarkStart w:id="403" w:name="_Toc218287369"/>
      <w:bookmarkStart w:id="404" w:name="_Toc218287645"/>
      <w:bookmarkStart w:id="405" w:name="_Toc218287833"/>
      <w:bookmarkStart w:id="406" w:name="_Toc218287370"/>
      <w:bookmarkStart w:id="407" w:name="_Toc218287646"/>
      <w:bookmarkStart w:id="408" w:name="_Toc218287834"/>
      <w:bookmarkStart w:id="409" w:name="_Toc218287371"/>
      <w:bookmarkStart w:id="410" w:name="_Toc218287647"/>
      <w:bookmarkStart w:id="411" w:name="_Toc218287835"/>
      <w:bookmarkStart w:id="412" w:name="_Toc226385478"/>
      <w:bookmarkStart w:id="413" w:name="_Toc226385481"/>
      <w:bookmarkStart w:id="414" w:name="_Toc226385485"/>
      <w:bookmarkStart w:id="415" w:name="_Toc226385486"/>
      <w:bookmarkStart w:id="416" w:name="_Toc226385487"/>
      <w:bookmarkStart w:id="417" w:name="_Toc226385503"/>
      <w:bookmarkStart w:id="418" w:name="_Toc456255133"/>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D32420">
        <w:t xml:space="preserve">FPUI Library </w:t>
      </w:r>
      <w:r w:rsidR="00333C99" w:rsidRPr="00333C99">
        <w:t>Requirements to Validation Description Matrix</w:t>
      </w:r>
      <w:bookmarkEnd w:id="418"/>
    </w:p>
    <w:p w:rsidR="00642771" w:rsidRDefault="00642771" w:rsidP="00642771">
      <w:pPr>
        <w:jc w:val="both"/>
        <w:rPr>
          <w:rFonts w:cs="Arial"/>
          <w:szCs w:val="24"/>
        </w:rPr>
      </w:pPr>
      <w:bookmarkStart w:id="419" w:name="OLE_LINK11"/>
      <w:r w:rsidRPr="003365E6">
        <w:rPr>
          <w:rFonts w:cs="Arial"/>
          <w:szCs w:val="24"/>
        </w:rPr>
        <w:t>The following table shows the relationship between the requirements</w:t>
      </w:r>
      <w:r>
        <w:rPr>
          <w:rFonts w:cs="Arial"/>
          <w:szCs w:val="24"/>
        </w:rPr>
        <w:t xml:space="preserve"> and associated FPUI library functions of the API Standard and the test identifiers which represent the test documents for those requirements and functions</w:t>
      </w:r>
      <w:bookmarkEnd w:id="419"/>
      <w:r>
        <w:rPr>
          <w:rFonts w:cs="Arial"/>
          <w:szCs w:val="24"/>
        </w:rPr>
        <w:t xml:space="preserve">. </w:t>
      </w:r>
    </w:p>
    <w:p w:rsidR="003871A9" w:rsidRDefault="003871A9" w:rsidP="00642771">
      <w:pPr>
        <w:jc w:val="both"/>
        <w:rPr>
          <w:rFonts w:cs="Arial"/>
        </w:rPr>
      </w:pPr>
    </w:p>
    <w:p w:rsidR="008776D2" w:rsidRDefault="008776D2" w:rsidP="0056187C">
      <w:pPr>
        <w:pStyle w:val="StyleArial10ptJustified1"/>
        <w:jc w:val="both"/>
      </w:pPr>
    </w:p>
    <w:tbl>
      <w:tblPr>
        <w:tblW w:w="12970" w:type="dxa"/>
        <w:tblInd w:w="50" w:type="dxa"/>
        <w:tblBorders>
          <w:top w:val="single" w:sz="8" w:space="0" w:color="003399"/>
          <w:left w:val="single" w:sz="8" w:space="0" w:color="003399"/>
          <w:bottom w:val="single" w:sz="8" w:space="0" w:color="003399"/>
          <w:right w:val="single" w:sz="8" w:space="0" w:color="003399"/>
          <w:insideH w:val="single" w:sz="8" w:space="0" w:color="003399"/>
          <w:insideV w:val="single" w:sz="8" w:space="0" w:color="003399"/>
        </w:tblBorders>
        <w:tblLayout w:type="fixed"/>
        <w:tblCellMar>
          <w:left w:w="10" w:type="dxa"/>
          <w:right w:w="10" w:type="dxa"/>
        </w:tblCellMar>
        <w:tblLook w:val="00A0" w:firstRow="1" w:lastRow="0" w:firstColumn="1" w:lastColumn="0" w:noHBand="0" w:noVBand="0"/>
      </w:tblPr>
      <w:tblGrid>
        <w:gridCol w:w="1630"/>
        <w:gridCol w:w="2390"/>
        <w:gridCol w:w="2160"/>
        <w:gridCol w:w="3010"/>
        <w:gridCol w:w="1890"/>
        <w:gridCol w:w="1890"/>
      </w:tblGrid>
      <w:tr w:rsidR="00580252" w:rsidRPr="00580252" w:rsidTr="00580252">
        <w:trPr>
          <w:cantSplit/>
          <w:tblHeader/>
        </w:trPr>
        <w:tc>
          <w:tcPr>
            <w:tcW w:w="163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580252" w:rsidRPr="00580252" w:rsidRDefault="00580252" w:rsidP="00E960F1">
            <w:pPr>
              <w:spacing w:before="20"/>
              <w:ind w:right="60"/>
              <w:jc w:val="center"/>
              <w:rPr>
                <w:rFonts w:cs="Arial"/>
                <w:color w:val="000000"/>
                <w:sz w:val="18"/>
                <w:szCs w:val="18"/>
              </w:rPr>
            </w:pPr>
            <w:proofErr w:type="spellStart"/>
            <w:r w:rsidRPr="00580252">
              <w:rPr>
                <w:rFonts w:cs="Arial"/>
                <w:b/>
                <w:sz w:val="18"/>
                <w:szCs w:val="18"/>
                <w:shd w:val="clear" w:color="auto" w:fill="003399"/>
              </w:rPr>
              <w:t>Req</w:t>
            </w:r>
            <w:proofErr w:type="spellEnd"/>
            <w:r w:rsidRPr="00580252">
              <w:rPr>
                <w:rFonts w:cs="Arial"/>
                <w:b/>
                <w:sz w:val="18"/>
                <w:szCs w:val="18"/>
                <w:shd w:val="clear" w:color="auto" w:fill="003399"/>
              </w:rPr>
              <w:t xml:space="preserve"> ID</w:t>
            </w:r>
          </w:p>
        </w:tc>
        <w:tc>
          <w:tcPr>
            <w:tcW w:w="239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580252" w:rsidRPr="00580252" w:rsidRDefault="00580252" w:rsidP="00E960F1">
            <w:pPr>
              <w:spacing w:before="20"/>
              <w:ind w:right="60"/>
              <w:jc w:val="center"/>
              <w:rPr>
                <w:rFonts w:cs="Arial"/>
                <w:color w:val="000000"/>
                <w:sz w:val="18"/>
                <w:szCs w:val="18"/>
              </w:rPr>
            </w:pPr>
            <w:proofErr w:type="spellStart"/>
            <w:r w:rsidRPr="00580252">
              <w:rPr>
                <w:rFonts w:cs="Arial"/>
                <w:b/>
                <w:sz w:val="18"/>
                <w:szCs w:val="18"/>
                <w:shd w:val="clear" w:color="auto" w:fill="003399"/>
              </w:rPr>
              <w:t>Req</w:t>
            </w:r>
            <w:proofErr w:type="spellEnd"/>
            <w:r w:rsidRPr="00580252">
              <w:rPr>
                <w:rFonts w:cs="Arial"/>
                <w:b/>
                <w:sz w:val="18"/>
                <w:szCs w:val="18"/>
                <w:shd w:val="clear" w:color="auto" w:fill="003399"/>
              </w:rPr>
              <w:t xml:space="preserve"> Description</w:t>
            </w:r>
          </w:p>
        </w:tc>
        <w:tc>
          <w:tcPr>
            <w:tcW w:w="216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580252" w:rsidRPr="00580252" w:rsidRDefault="00580252" w:rsidP="00E960F1">
            <w:pPr>
              <w:spacing w:before="20"/>
              <w:ind w:right="60"/>
              <w:jc w:val="center"/>
              <w:rPr>
                <w:rFonts w:cs="Arial"/>
                <w:color w:val="000000"/>
                <w:sz w:val="18"/>
                <w:szCs w:val="18"/>
              </w:rPr>
            </w:pPr>
            <w:r w:rsidRPr="00580252">
              <w:rPr>
                <w:rFonts w:cs="Arial"/>
                <w:b/>
                <w:sz w:val="18"/>
                <w:szCs w:val="18"/>
                <w:shd w:val="clear" w:color="auto" w:fill="003399"/>
              </w:rPr>
              <w:t>ATC API Function</w:t>
            </w:r>
          </w:p>
        </w:tc>
        <w:tc>
          <w:tcPr>
            <w:tcW w:w="301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580252" w:rsidRPr="00580252" w:rsidRDefault="00580252" w:rsidP="00E960F1">
            <w:pPr>
              <w:spacing w:before="20"/>
              <w:ind w:right="60"/>
              <w:jc w:val="center"/>
              <w:rPr>
                <w:rFonts w:cs="Arial"/>
                <w:color w:val="000000"/>
                <w:sz w:val="18"/>
                <w:szCs w:val="18"/>
              </w:rPr>
            </w:pPr>
            <w:r w:rsidRPr="00580252">
              <w:rPr>
                <w:rFonts w:cs="Arial"/>
                <w:b/>
                <w:sz w:val="18"/>
                <w:szCs w:val="18"/>
                <w:shd w:val="clear" w:color="auto" w:fill="003399"/>
              </w:rPr>
              <w:t>APIRI SDD Design Narrative</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580252" w:rsidRPr="00580252" w:rsidRDefault="00580252" w:rsidP="00E960F1">
            <w:pPr>
              <w:spacing w:before="20"/>
              <w:ind w:right="60"/>
              <w:jc w:val="center"/>
              <w:rPr>
                <w:rFonts w:cs="Arial"/>
                <w:b/>
                <w:sz w:val="18"/>
                <w:szCs w:val="18"/>
                <w:shd w:val="clear" w:color="auto" w:fill="003399"/>
              </w:rPr>
            </w:pPr>
            <w:r w:rsidRPr="00580252">
              <w:rPr>
                <w:rFonts w:cs="Arial"/>
                <w:b/>
                <w:sz w:val="18"/>
                <w:szCs w:val="18"/>
                <w:shd w:val="clear" w:color="auto" w:fill="003399"/>
              </w:rPr>
              <w:t>Test Cases</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580252" w:rsidRPr="00580252" w:rsidRDefault="00580252" w:rsidP="00E960F1">
            <w:pPr>
              <w:spacing w:before="20"/>
              <w:ind w:right="60"/>
              <w:jc w:val="center"/>
              <w:rPr>
                <w:rFonts w:cs="Arial"/>
                <w:b/>
                <w:sz w:val="18"/>
                <w:szCs w:val="18"/>
                <w:shd w:val="clear" w:color="auto" w:fill="003399"/>
              </w:rPr>
            </w:pPr>
            <w:r>
              <w:rPr>
                <w:rFonts w:cs="Arial"/>
                <w:b/>
                <w:sz w:val="18"/>
                <w:szCs w:val="18"/>
                <w:shd w:val="clear" w:color="auto" w:fill="003399"/>
              </w:rPr>
              <w:t>Test Procedures</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API shall provide a text-based user interface capability to allow application programs running concurrently on an ATC controller unit to share the controller’s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w:t>
            </w:r>
            <w:proofErr w:type="spellStart"/>
            <w:r w:rsidRPr="00580252">
              <w:rPr>
                <w:rFonts w:cs="Arial"/>
                <w:sz w:val="18"/>
                <w:szCs w:val="18"/>
              </w:rPr>
              <w:t>fpui_open</w:t>
            </w:r>
            <w:proofErr w:type="spellEnd"/>
            <w:r w:rsidRPr="00580252">
              <w:rPr>
                <w:rFonts w:cs="Arial"/>
                <w:sz w:val="18"/>
                <w:szCs w:val="18"/>
              </w:rPr>
              <w:t xml:space="preserve"> library call and the system described in Section 3.1 provide for up to 16 concurrent application programs to share access to the ATC unit’s front panel display. The </w:t>
            </w:r>
            <w:proofErr w:type="spellStart"/>
            <w:r w:rsidRPr="00580252">
              <w:rPr>
                <w:rFonts w:cs="Arial"/>
                <w:sz w:val="18"/>
                <w:szCs w:val="18"/>
              </w:rPr>
              <w:t>FrontPanelDriver</w:t>
            </w:r>
            <w:proofErr w:type="spellEnd"/>
            <w:r w:rsidRPr="00580252">
              <w:rPr>
                <w:rFonts w:cs="Arial"/>
                <w:sz w:val="18"/>
                <w:szCs w:val="18"/>
              </w:rPr>
              <w:t xml:space="preserve"> general interface (Section 3.3.1) allows multiple application connections to the system.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054BC4">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API shall provide up to 16 virtual display screens (referred to as “windows”) that can be used by application programs as their user interface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VirtualTerminal</w:t>
            </w:r>
            <w:proofErr w:type="spellEnd"/>
            <w:r w:rsidRPr="00580252">
              <w:rPr>
                <w:rFonts w:cs="Arial"/>
                <w:sz w:val="18"/>
                <w:szCs w:val="18"/>
              </w:rPr>
              <w:t xml:space="preserve"> handler module (Section 3.4.2) with storage for up to 16 application virtual displays.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C2933">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lastRenderedPageBreak/>
              <w:t>APIR3.1.1[3]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display size of the windows shall be equal to the physical display size (lines x characters) of the controller’s Front Panel display (if one exists).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attempts to obtain the dimensions of the physical display on startup or on detection of a display reconnection. The </w:t>
            </w:r>
            <w:proofErr w:type="spellStart"/>
            <w:r w:rsidRPr="00580252">
              <w:rPr>
                <w:rFonts w:cs="Arial"/>
                <w:sz w:val="18"/>
                <w:szCs w:val="18"/>
              </w:rPr>
              <w:t>VirtualTerminal</w:t>
            </w:r>
            <w:proofErr w:type="spellEnd"/>
            <w:r w:rsidRPr="00580252">
              <w:rPr>
                <w:rFonts w:cs="Arial"/>
                <w:sz w:val="18"/>
                <w:szCs w:val="18"/>
              </w:rPr>
              <w:t xml:space="preserve"> handler module (Section</w:t>
            </w:r>
            <w:r w:rsidRPr="00580252" w:rsidDel="00AD7B30">
              <w:rPr>
                <w:rFonts w:cs="Arial"/>
                <w:sz w:val="18"/>
                <w:szCs w:val="18"/>
              </w:rPr>
              <w:t xml:space="preserve"> </w:t>
            </w:r>
            <w:r w:rsidRPr="00580252">
              <w:rPr>
                <w:rFonts w:cs="Arial"/>
                <w:sz w:val="18"/>
                <w:szCs w:val="18"/>
              </w:rPr>
              <w:t>3.4.2) creates virtual displays sized according to the dimensions of the physical display if attached, or 8x40 if not.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C2933">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display size of the windows shall have a minimum size of 4 lines x 40 characters and a maximum size of 24 lines x 80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application virtual display storage of the </w:t>
            </w:r>
            <w:proofErr w:type="spellStart"/>
            <w:r w:rsidRPr="00580252">
              <w:rPr>
                <w:rFonts w:cs="Arial"/>
                <w:sz w:val="18"/>
                <w:szCs w:val="18"/>
              </w:rPr>
              <w:t>VirtualTerminal</w:t>
            </w:r>
            <w:proofErr w:type="spellEnd"/>
            <w:r w:rsidRPr="00580252">
              <w:rPr>
                <w:rFonts w:cs="Arial"/>
                <w:sz w:val="18"/>
                <w:szCs w:val="18"/>
              </w:rPr>
              <w:t xml:space="preserve"> handler module (Section</w:t>
            </w:r>
            <w:r w:rsidRPr="00580252" w:rsidDel="00AD7B30">
              <w:rPr>
                <w:rFonts w:cs="Arial"/>
                <w:sz w:val="18"/>
                <w:szCs w:val="18"/>
              </w:rPr>
              <w:t xml:space="preserve"> </w:t>
            </w:r>
            <w:r w:rsidRPr="00580252">
              <w:rPr>
                <w:rFonts w:cs="Arial"/>
                <w:sz w:val="18"/>
                <w:szCs w:val="18"/>
              </w:rPr>
              <w:t>3.4.2) is sized to represent a maximum display size of 24 rows of 80 columns.</w:t>
            </w:r>
          </w:p>
        </w:tc>
        <w:tc>
          <w:tcPr>
            <w:tcW w:w="1890" w:type="dxa"/>
            <w:tcBorders>
              <w:top w:val="single" w:sz="8" w:space="0" w:color="003399"/>
              <w:left w:val="single" w:sz="8" w:space="0" w:color="003399"/>
              <w:bottom w:val="single" w:sz="8" w:space="0" w:color="003399"/>
              <w:right w:val="single" w:sz="8" w:space="0" w:color="003399"/>
            </w:tcBorders>
          </w:tcPr>
          <w:p w:rsidR="00580252" w:rsidRPr="00905A98" w:rsidRDefault="00580252" w:rsidP="00054BC4">
            <w:pPr>
              <w:spacing w:before="20"/>
              <w:ind w:right="60"/>
              <w:jc w:val="center"/>
              <w:rPr>
                <w:rFonts w:cs="Arial"/>
                <w:sz w:val="18"/>
                <w:szCs w:val="18"/>
              </w:rPr>
            </w:pPr>
            <w:r w:rsidRPr="00905A98">
              <w:rPr>
                <w:rFonts w:cs="Arial"/>
                <w:sz w:val="18"/>
                <w:szCs w:val="18"/>
              </w:rPr>
              <w:t>APIRI.TCS.</w:t>
            </w:r>
            <w:r w:rsidR="00BA7687">
              <w:rPr>
                <w:rFonts w:cs="Arial"/>
                <w:sz w:val="18"/>
                <w:szCs w:val="18"/>
              </w:rPr>
              <w:t>7010</w:t>
            </w:r>
          </w:p>
          <w:p w:rsidR="00580252" w:rsidRPr="00580252" w:rsidRDefault="00580252" w:rsidP="00E9042D">
            <w:pPr>
              <w:spacing w:before="20"/>
              <w:ind w:right="60"/>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916348" w:rsidRPr="00905A98" w:rsidRDefault="00916348" w:rsidP="00916348">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7010</w:t>
            </w:r>
          </w:p>
          <w:p w:rsidR="00580252" w:rsidRPr="00580252" w:rsidRDefault="00580252" w:rsidP="00054BC4">
            <w:pPr>
              <w:spacing w:before="20"/>
              <w:ind w:right="60"/>
              <w:jc w:val="center"/>
              <w:rPr>
                <w:rFonts w:cs="Arial"/>
                <w:color w:val="00B0F0"/>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If no physical display exists, the API shall operate as if it has a display with a size of 8 lines x 40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attempts to obtain the dimensions of the physical display on startup or on detection of a display reconnection. The </w:t>
            </w:r>
            <w:proofErr w:type="spellStart"/>
            <w:r w:rsidRPr="00580252">
              <w:rPr>
                <w:rFonts w:cs="Arial"/>
                <w:sz w:val="18"/>
                <w:szCs w:val="18"/>
              </w:rPr>
              <w:t>VirtualTerminal</w:t>
            </w:r>
            <w:proofErr w:type="spellEnd"/>
            <w:r w:rsidRPr="00580252">
              <w:rPr>
                <w:rFonts w:cs="Arial"/>
                <w:sz w:val="18"/>
                <w:szCs w:val="18"/>
              </w:rPr>
              <w:t xml:space="preserve"> handler module (Section</w:t>
            </w:r>
            <w:r w:rsidRPr="00580252" w:rsidDel="00AD7B30">
              <w:rPr>
                <w:rFonts w:cs="Arial"/>
                <w:sz w:val="18"/>
                <w:szCs w:val="18"/>
              </w:rPr>
              <w:t xml:space="preserve"> </w:t>
            </w:r>
            <w:r w:rsidRPr="00580252">
              <w:rPr>
                <w:rFonts w:cs="Arial"/>
                <w:sz w:val="18"/>
                <w:szCs w:val="18"/>
              </w:rPr>
              <w:t>3.4.2) creates virtual displays sized according to the dimensions of the physical display if attached, or 8x40 if not.</w:t>
            </w:r>
          </w:p>
        </w:tc>
        <w:tc>
          <w:tcPr>
            <w:tcW w:w="1890" w:type="dxa"/>
            <w:tcBorders>
              <w:top w:val="single" w:sz="8" w:space="0" w:color="003399"/>
              <w:left w:val="single" w:sz="8" w:space="0" w:color="003399"/>
              <w:bottom w:val="single" w:sz="8" w:space="0" w:color="003399"/>
              <w:right w:val="single" w:sz="8" w:space="0" w:color="003399"/>
            </w:tcBorders>
          </w:tcPr>
          <w:p w:rsidR="00580252" w:rsidRPr="0074446B" w:rsidRDefault="00580252" w:rsidP="00E960F1">
            <w:pPr>
              <w:spacing w:before="20"/>
              <w:ind w:right="60"/>
              <w:jc w:val="center"/>
              <w:rPr>
                <w:rFonts w:cs="Arial"/>
                <w:sz w:val="18"/>
                <w:szCs w:val="18"/>
              </w:rPr>
            </w:pPr>
            <w:r w:rsidRPr="0074446B">
              <w:rPr>
                <w:rFonts w:cs="Arial"/>
                <w:sz w:val="18"/>
                <w:szCs w:val="18"/>
              </w:rPr>
              <w:t>APIRI.TCS.</w:t>
            </w:r>
            <w:r w:rsidR="00905A98" w:rsidRPr="0074446B">
              <w:rPr>
                <w:rFonts w:cs="Arial"/>
                <w:sz w:val="18"/>
                <w:szCs w:val="18"/>
              </w:rPr>
              <w:t>7</w:t>
            </w:r>
            <w:r w:rsidR="00916348" w:rsidRPr="0074446B">
              <w:rPr>
                <w:rFonts w:cs="Arial"/>
                <w:sz w:val="18"/>
                <w:szCs w:val="18"/>
              </w:rPr>
              <w:t>010</w:t>
            </w:r>
          </w:p>
          <w:p w:rsidR="00580252" w:rsidRPr="00580252" w:rsidRDefault="00580252" w:rsidP="003A13A3">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916348" w:rsidRPr="0074446B" w:rsidRDefault="00916348" w:rsidP="00916348">
            <w:pPr>
              <w:spacing w:before="20"/>
              <w:ind w:right="60"/>
              <w:jc w:val="center"/>
              <w:rPr>
                <w:rFonts w:cs="Arial"/>
                <w:sz w:val="18"/>
                <w:szCs w:val="18"/>
              </w:rPr>
            </w:pPr>
            <w:r w:rsidRPr="0074446B">
              <w:rPr>
                <w:rFonts w:cs="Arial"/>
                <w:sz w:val="18"/>
                <w:szCs w:val="18"/>
              </w:rPr>
              <w:t>APIRI.T</w:t>
            </w:r>
            <w:r w:rsidR="00532EEF" w:rsidRPr="0074446B">
              <w:rPr>
                <w:rFonts w:cs="Arial"/>
                <w:sz w:val="18"/>
                <w:szCs w:val="18"/>
              </w:rPr>
              <w:t>P</w:t>
            </w:r>
            <w:r w:rsidRPr="0074446B">
              <w:rPr>
                <w:rFonts w:cs="Arial"/>
                <w:sz w:val="18"/>
                <w:szCs w:val="18"/>
              </w:rPr>
              <w:t>S.7010</w:t>
            </w:r>
          </w:p>
          <w:p w:rsidR="00580252" w:rsidRPr="00580252" w:rsidRDefault="00580252" w:rsidP="00E960F1">
            <w:pPr>
              <w:spacing w:before="20"/>
              <w:ind w:right="60"/>
              <w:jc w:val="center"/>
              <w:rPr>
                <w:rFonts w:cs="Arial"/>
                <w:color w:val="00B0F0"/>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lastRenderedPageBreak/>
              <w:t>APIR3.1.1[6]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Only one window shall be displayed at a time on the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keeps track of which virtual display shall have focus, and thus be the only window displayed to the physical display.</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C2933">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When a window is displayed, the API shall display the character representation of the window on the Front Panel display (if one exists).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which maintains the character representation for each window (virtual display). When a window is selected for display (focused) the virtual display is also copied to the physical display.</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C2933">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application program associated with the window displayed shall receive the characters input from the Front Panel input device (Ex. keyboard or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routes the characters received on the Front Panel input device to the application whose window has focus via the Routing process (Section</w:t>
            </w:r>
            <w:r w:rsidRPr="00580252" w:rsidDel="00AD7B30">
              <w:rPr>
                <w:rFonts w:cs="Arial"/>
                <w:sz w:val="18"/>
                <w:szCs w:val="18"/>
              </w:rPr>
              <w:t xml:space="preserve"> </w:t>
            </w:r>
            <w:r w:rsidRPr="00580252">
              <w:rPr>
                <w:rFonts w:cs="Arial"/>
                <w:sz w:val="18"/>
                <w:szCs w:val="18"/>
              </w:rPr>
              <w:t xml:space="preserve">3.4.1) and the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3.3.1) held open by the application.</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C2933">
            <w:pPr>
              <w:spacing w:before="20"/>
              <w:ind w:right="6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C2933">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API shall support the display character set as defined in the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VirtualTerminal</w:t>
            </w:r>
            <w:proofErr w:type="spellEnd"/>
            <w:r w:rsidRPr="00580252">
              <w:rPr>
                <w:rFonts w:cs="Arial"/>
                <w:sz w:val="18"/>
                <w:szCs w:val="18"/>
              </w:rPr>
              <w:t xml:space="preserve"> handler (Section 3.4.2) whose display character set matches that of the latest ATC 5201 Standard.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20" w:author="Author">
              <w:r w:rsidRPr="00580252" w:rsidDel="002850FD">
                <w:rPr>
                  <w:rFonts w:cs="Arial"/>
                  <w:sz w:val="18"/>
                  <w:szCs w:val="18"/>
                </w:rPr>
                <w:delText>2020</w:delText>
              </w:r>
            </w:del>
            <w:ins w:id="421"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lastRenderedPageBreak/>
              <w:t>APIR3.1.1[10]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Screen attributes described by the ATC Controller Standard, Section 7.1.4 (ATC 5201 has this in Section 6.1.4), shall be maintained for each window independently.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which maintains a separate set of screen attributes relating to each virtual terminal.</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22" w:author="Author">
              <w:r w:rsidRPr="00580252" w:rsidDel="002850FD">
                <w:rPr>
                  <w:rFonts w:cs="Arial"/>
                  <w:sz w:val="18"/>
                  <w:szCs w:val="18"/>
                </w:rPr>
                <w:delText>2020</w:delText>
              </w:r>
            </w:del>
            <w:ins w:id="423"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Each window shall have separate input and output buffers unique from other windows.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maintains separate and unique input and output buffers by use of the </w:t>
            </w:r>
            <w:proofErr w:type="spellStart"/>
            <w:r w:rsidRPr="00580252">
              <w:rPr>
                <w:rFonts w:cs="Arial"/>
                <w:sz w:val="18"/>
                <w:szCs w:val="18"/>
              </w:rPr>
              <w:t>FrontPanelDriver</w:t>
            </w:r>
            <w:proofErr w:type="spellEnd"/>
            <w:r w:rsidRPr="00580252">
              <w:rPr>
                <w:rFonts w:cs="Arial"/>
                <w:sz w:val="18"/>
                <w:szCs w:val="18"/>
              </w:rPr>
              <w:t xml:space="preserve"> general interface (Section 3.3.1) allowing up to 16 separate application connections.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24" w:author="Author">
              <w:r w:rsidRPr="00580252" w:rsidDel="002850FD">
                <w:rPr>
                  <w:rFonts w:cs="Arial"/>
                  <w:sz w:val="18"/>
                  <w:szCs w:val="18"/>
                </w:rPr>
                <w:delText>2020</w:delText>
              </w:r>
            </w:del>
            <w:ins w:id="425"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APIR3.1.1[12]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color w:val="000000"/>
                <w:sz w:val="18"/>
                <w:szCs w:val="18"/>
              </w:rPr>
            </w:pPr>
            <w:r w:rsidRPr="00580252">
              <w:rPr>
                <w:rFonts w:cs="Arial"/>
                <w:sz w:val="18"/>
                <w:szCs w:val="18"/>
              </w:rPr>
              <w:t>The screen attributes of the Front Panel Manager Window shall be set to the values of the controller unit at power up as described in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to maintain the Front Panel Manager Window and whose virtual terminal attribute defaults are set to the controller unit power up defaults as defined in the ATC 5201 Standard.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26" w:author="Author">
              <w:r w:rsidRPr="00580252" w:rsidDel="002850FD">
                <w:rPr>
                  <w:rFonts w:cs="Arial"/>
                  <w:sz w:val="18"/>
                  <w:szCs w:val="18"/>
                </w:rPr>
                <w:delText>2020</w:delText>
              </w:r>
            </w:del>
            <w:ins w:id="427"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9256E"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an additional window referred to as the "ATC Configuration Window" for use by system configuration utility programs.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system configuration window and support system configuration utility programs.</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955DA9">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ATC Configuration Window shall not be assignable to application programs.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FrontPanelDriver</w:t>
            </w:r>
            <w:proofErr w:type="spellEnd"/>
            <w:r w:rsidRPr="00580252">
              <w:rPr>
                <w:rFonts w:cs="Arial"/>
                <w:sz w:val="18"/>
                <w:szCs w:val="18"/>
              </w:rPr>
              <w:t xml:space="preserve"> design element provides a reserved System Configuration Manager Interface (Section 3.3.4) for use by the </w:t>
            </w:r>
            <w:proofErr w:type="spellStart"/>
            <w:r w:rsidRPr="00580252">
              <w:rPr>
                <w:rFonts w:cs="Arial"/>
                <w:sz w:val="18"/>
                <w:szCs w:val="18"/>
              </w:rPr>
              <w:t>SystemConfiguration</w:t>
            </w:r>
            <w:proofErr w:type="spellEnd"/>
            <w:r w:rsidRPr="00580252">
              <w:rPr>
                <w:rFonts w:cs="Arial"/>
                <w:sz w:val="18"/>
                <w:szCs w:val="18"/>
              </w:rPr>
              <w:t xml:space="preserve"> manager process and separate from the General Application Interface (Section</w:t>
            </w:r>
            <w:r w:rsidRPr="00580252" w:rsidDel="00AD7B30">
              <w:rPr>
                <w:rFonts w:cs="Arial"/>
                <w:sz w:val="18"/>
                <w:szCs w:val="18"/>
              </w:rPr>
              <w:t xml:space="preserve"> </w:t>
            </w:r>
            <w:r w:rsidRPr="00580252">
              <w:rPr>
                <w:rFonts w:cs="Arial"/>
                <w:sz w:val="18"/>
                <w:szCs w:val="18"/>
              </w:rPr>
              <w:t xml:space="preserve">3.3.1) used by application programs. </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Del="008E7F93" w:rsidRDefault="008E7F93" w:rsidP="00532EEF">
            <w:pPr>
              <w:spacing w:before="20"/>
              <w:ind w:right="60"/>
              <w:jc w:val="center"/>
              <w:rPr>
                <w:del w:id="428" w:author="Author"/>
                <w:rFonts w:cs="Arial"/>
                <w:sz w:val="18"/>
                <w:szCs w:val="18"/>
              </w:rPr>
            </w:pPr>
            <w:ins w:id="429" w:author="Author">
              <w:r w:rsidRPr="008E7F93">
                <w:rPr>
                  <w:rFonts w:cs="Arial"/>
                  <w:sz w:val="18"/>
                  <w:szCs w:val="18"/>
                </w:rPr>
                <w:t xml:space="preserve">Requirement </w:t>
              </w:r>
              <w:proofErr w:type="gramStart"/>
              <w:r w:rsidRPr="008E7F93">
                <w:rPr>
                  <w:rFonts w:cs="Arial"/>
                  <w:sz w:val="18"/>
                  <w:szCs w:val="18"/>
                </w:rPr>
                <w:t>APIR3.1.1[</w:t>
              </w:r>
              <w:proofErr w:type="gramEnd"/>
              <w:r w:rsidRPr="008E7F93">
                <w:rPr>
                  <w:rFonts w:cs="Arial"/>
                  <w:sz w:val="18"/>
                  <w:szCs w:val="18"/>
                </w:rPr>
                <w:t>14] was deemed unnecessary and removed from the API Standard by vote of the API Working Group at the Houston meeting in March, 2016.</w:t>
              </w:r>
            </w:ins>
            <w:del w:id="430" w:author="Author">
              <w:r w:rsidR="00532EEF" w:rsidRPr="00905A98" w:rsidDel="008E7F93">
                <w:rPr>
                  <w:rFonts w:cs="Arial"/>
                  <w:sz w:val="18"/>
                  <w:szCs w:val="18"/>
                </w:rPr>
                <w:delText>APIRI.TCS.</w:delText>
              </w:r>
              <w:r w:rsidR="00BA7687" w:rsidDel="008E7F93">
                <w:rPr>
                  <w:rFonts w:cs="Arial"/>
                  <w:sz w:val="18"/>
                  <w:szCs w:val="18"/>
                </w:rPr>
                <w:delText>6010</w:delText>
              </w:r>
            </w:del>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del w:id="431" w:author="Author">
              <w:r w:rsidRPr="00905A98" w:rsidDel="008E7F93">
                <w:rPr>
                  <w:rFonts w:cs="Arial"/>
                  <w:sz w:val="18"/>
                  <w:szCs w:val="18"/>
                </w:rPr>
                <w:delText>APIRI.T</w:delText>
              </w:r>
              <w:r w:rsidDel="008E7F93">
                <w:rPr>
                  <w:rFonts w:cs="Arial"/>
                  <w:sz w:val="18"/>
                  <w:szCs w:val="18"/>
                </w:rPr>
                <w:delText>P</w:delText>
              </w:r>
              <w:r w:rsidRPr="00905A98" w:rsidDel="008E7F93">
                <w:rPr>
                  <w:rFonts w:cs="Arial"/>
                  <w:sz w:val="18"/>
                  <w:szCs w:val="18"/>
                </w:rPr>
                <w:delText>S.</w:delText>
              </w:r>
              <w:r w:rsidR="00BA7687" w:rsidDel="008E7F93">
                <w:rPr>
                  <w:rFonts w:cs="Arial"/>
                  <w:sz w:val="18"/>
                  <w:szCs w:val="18"/>
                </w:rPr>
                <w:delText>6010</w:delText>
              </w:r>
            </w:del>
            <w:ins w:id="432" w:author="Author">
              <w:r w:rsidR="008E7F93">
                <w:rPr>
                  <w:rFonts w:cs="Arial"/>
                  <w:sz w:val="18"/>
                  <w:szCs w:val="18"/>
                </w:rPr>
                <w:t>N/A</w:t>
              </w:r>
            </w:ins>
          </w:p>
          <w:p w:rsidR="00580252" w:rsidRPr="00580252" w:rsidRDefault="00580252" w:rsidP="00955DA9">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window selection screen called the Front Panel Manager Window from which Operational Users may select a window to have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to maintain the Front Panel Manager Window.</w:t>
            </w:r>
          </w:p>
        </w:tc>
        <w:tc>
          <w:tcPr>
            <w:tcW w:w="1890" w:type="dxa"/>
            <w:tcBorders>
              <w:top w:val="single" w:sz="8" w:space="0" w:color="003399"/>
              <w:left w:val="single" w:sz="8" w:space="0" w:color="003399"/>
              <w:bottom w:val="single" w:sz="8" w:space="0" w:color="003399"/>
              <w:right w:val="single" w:sz="8" w:space="0" w:color="003399"/>
            </w:tcBorders>
          </w:tcPr>
          <w:p w:rsidR="00580252" w:rsidRDefault="00580252" w:rsidP="00B34431">
            <w:pPr>
              <w:spacing w:before="18" w:line="220" w:lineRule="exact"/>
              <w:ind w:right="50"/>
              <w:jc w:val="center"/>
              <w:rPr>
                <w:rFonts w:cs="Arial"/>
                <w:sz w:val="18"/>
                <w:szCs w:val="18"/>
              </w:rPr>
            </w:pPr>
            <w:r w:rsidRPr="00580252">
              <w:rPr>
                <w:rFonts w:cs="Arial"/>
                <w:sz w:val="18"/>
                <w:szCs w:val="18"/>
              </w:rPr>
              <w:t>APIRI.TCS.</w:t>
            </w:r>
            <w:del w:id="433" w:author="Author">
              <w:r w:rsidRPr="00580252" w:rsidDel="005F6717">
                <w:rPr>
                  <w:rFonts w:cs="Arial"/>
                  <w:sz w:val="18"/>
                  <w:szCs w:val="18"/>
                </w:rPr>
                <w:delText>2010</w:delText>
              </w:r>
            </w:del>
            <w:ins w:id="434" w:author="Author">
              <w:r w:rsidR="005F6717">
                <w:rPr>
                  <w:rFonts w:cs="Arial"/>
                  <w:sz w:val="18"/>
                  <w:szCs w:val="18"/>
                </w:rPr>
                <w:t>2020</w:t>
              </w:r>
            </w:ins>
          </w:p>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32EEF" w:rsidRPr="00580252" w:rsidRDefault="00532EEF" w:rsidP="00B34431">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80252" w:rsidRDefault="00827D11" w:rsidP="00B34431">
            <w:pPr>
              <w:spacing w:before="20"/>
              <w:ind w:right="60"/>
              <w:jc w:val="center"/>
              <w:rPr>
                <w:rFonts w:cs="Arial"/>
                <w:sz w:val="18"/>
                <w:szCs w:val="18"/>
              </w:rPr>
            </w:pPr>
            <w:r w:rsidRPr="0089256E">
              <w:rPr>
                <w:rFonts w:cs="Arial"/>
                <w:sz w:val="18"/>
                <w:szCs w:val="18"/>
              </w:rPr>
              <w:t>APIRI.TPS.1001</w:t>
            </w:r>
          </w:p>
          <w:p w:rsidR="00532EEF" w:rsidRPr="00905A98" w:rsidRDefault="00532EEF" w:rsidP="00532EEF">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32EEF" w:rsidRPr="00580252" w:rsidRDefault="00532EEF" w:rsidP="00B34431">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Application names associated with each window shall be listed.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MasterSelection</w:t>
            </w:r>
            <w:proofErr w:type="spellEnd"/>
            <w:r w:rsidRPr="00580252">
              <w:rPr>
                <w:rFonts w:cs="Arial"/>
                <w:sz w:val="18"/>
                <w:szCs w:val="18"/>
              </w:rPr>
              <w:t xml:space="preserve"> manager process (Section 3.4.6) displays the list of registered application names on the Front Panel Manager Window.</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DF39DB">
            <w:pPr>
              <w:spacing w:before="18" w:line="220" w:lineRule="exact"/>
              <w:ind w:right="50"/>
              <w:jc w:val="center"/>
              <w:rPr>
                <w:rFonts w:cs="Arial"/>
                <w:sz w:val="18"/>
                <w:szCs w:val="18"/>
              </w:rPr>
            </w:pPr>
            <w:r w:rsidRPr="00580252">
              <w:rPr>
                <w:rFonts w:cs="Arial"/>
                <w:sz w:val="18"/>
                <w:szCs w:val="18"/>
              </w:rPr>
              <w:t>APIRI.TCS.</w:t>
            </w:r>
            <w:ins w:id="435" w:author="Author">
              <w:r w:rsidR="005F6717">
                <w:rPr>
                  <w:rFonts w:cs="Arial"/>
                  <w:sz w:val="18"/>
                  <w:szCs w:val="18"/>
                </w:rPr>
                <w:t>2020</w:t>
              </w:r>
            </w:ins>
            <w:del w:id="436" w:author="Author">
              <w:r w:rsidRPr="00580252" w:rsidDel="005F6717">
                <w:rPr>
                  <w:rFonts w:cs="Arial"/>
                  <w:sz w:val="18"/>
                  <w:szCs w:val="18"/>
                </w:rPr>
                <w:delText>2010</w:delText>
              </w:r>
            </w:del>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application names shall be limited to 16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fpui_open</w:t>
            </w:r>
            <w:proofErr w:type="spellEnd"/>
            <w:r w:rsidRPr="00580252">
              <w:rPr>
                <w:rFonts w:cs="Arial"/>
                <w:sz w:val="18"/>
                <w:szCs w:val="18"/>
              </w:rPr>
              <w:t>() library call (Section</w:t>
            </w:r>
            <w:r w:rsidRPr="00580252" w:rsidDel="00AD7B30">
              <w:rPr>
                <w:rFonts w:cs="Arial"/>
                <w:sz w:val="18"/>
                <w:szCs w:val="18"/>
              </w:rPr>
              <w:t xml:space="preserve"> </w:t>
            </w:r>
            <w:r w:rsidRPr="00580252">
              <w:rPr>
                <w:rFonts w:cs="Arial"/>
                <w:sz w:val="18"/>
                <w:szCs w:val="18"/>
              </w:rPr>
              <w:t>3.4.8) parses the registered application name parameter to ensure it is valid including being of valid length.</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DF39DB">
            <w:pPr>
              <w:spacing w:before="18" w:line="220" w:lineRule="exact"/>
              <w:ind w:right="50"/>
              <w:jc w:val="center"/>
              <w:rPr>
                <w:rFonts w:cs="Arial"/>
                <w:sz w:val="18"/>
                <w:szCs w:val="18"/>
              </w:rPr>
            </w:pPr>
            <w:r w:rsidRPr="00580252">
              <w:rPr>
                <w:rFonts w:cs="Arial"/>
                <w:sz w:val="18"/>
                <w:szCs w:val="18"/>
              </w:rPr>
              <w:t>APIRI.TCS.</w:t>
            </w:r>
            <w:ins w:id="437" w:author="Author">
              <w:r w:rsidR="005F6717">
                <w:rPr>
                  <w:rFonts w:cs="Arial"/>
                  <w:sz w:val="18"/>
                  <w:szCs w:val="18"/>
                </w:rPr>
                <w:t>2020</w:t>
              </w:r>
            </w:ins>
            <w:del w:id="438" w:author="Author">
              <w:r w:rsidRPr="00580252" w:rsidDel="005F6717">
                <w:rPr>
                  <w:rFonts w:cs="Arial"/>
                  <w:sz w:val="18"/>
                  <w:szCs w:val="18"/>
                </w:rPr>
                <w:delText>2010</w:delText>
              </w:r>
            </w:del>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there is no application program associated with a window, the window number shall be listed with a blank application name.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maintains a list of all registered applications, and displays blank application name fields for windows which have no registered application.</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34431">
            <w:pPr>
              <w:spacing w:before="18" w:line="220" w:lineRule="exact"/>
              <w:ind w:right="50"/>
              <w:jc w:val="center"/>
              <w:rPr>
                <w:rFonts w:cs="Arial"/>
                <w:sz w:val="18"/>
                <w:szCs w:val="18"/>
              </w:rPr>
            </w:pPr>
            <w:r w:rsidRPr="00580252">
              <w:rPr>
                <w:rFonts w:cs="Arial"/>
                <w:sz w:val="18"/>
                <w:szCs w:val="18"/>
              </w:rPr>
              <w:t>APIRI.TCS.</w:t>
            </w:r>
            <w:ins w:id="439" w:author="Author">
              <w:r w:rsidR="005F6717">
                <w:rPr>
                  <w:rFonts w:cs="Arial"/>
                  <w:sz w:val="18"/>
                  <w:szCs w:val="18"/>
                </w:rPr>
                <w:t>2020</w:t>
              </w:r>
            </w:ins>
            <w:del w:id="440" w:author="Author">
              <w:r w:rsidRPr="00580252" w:rsidDel="005F6717">
                <w:rPr>
                  <w:rFonts w:cs="Arial"/>
                  <w:sz w:val="18"/>
                  <w:szCs w:val="18"/>
                </w:rPr>
                <w:delText>2010</w:delText>
              </w:r>
            </w:del>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default Front Panel Manager Window size shall be 8 lines x 40 characters with the format as shown in Figure 7.</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The system described in Section</w:t>
            </w:r>
            <w:r w:rsidRPr="00580252" w:rsidDel="00AD7B30">
              <w:rPr>
                <w:rFonts w:cs="Arial"/>
                <w:sz w:val="18"/>
                <w:szCs w:val="18"/>
              </w:rPr>
              <w:t xml:space="preserve"> </w:t>
            </w:r>
            <w:r w:rsidRPr="00580252">
              <w:rPr>
                <w:rFonts w:cs="Arial"/>
                <w:sz w:val="18"/>
                <w:szCs w:val="18"/>
              </w:rPr>
              <w:t xml:space="preserve">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Front Panel Manager window in the required default size and format.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34431">
            <w:pPr>
              <w:spacing w:before="18" w:line="220" w:lineRule="exact"/>
              <w:ind w:right="50"/>
              <w:jc w:val="center"/>
              <w:rPr>
                <w:rFonts w:cs="Arial"/>
                <w:sz w:val="18"/>
                <w:szCs w:val="18"/>
              </w:rPr>
            </w:pPr>
            <w:r w:rsidRPr="00580252">
              <w:rPr>
                <w:rFonts w:cs="Arial"/>
                <w:sz w:val="18"/>
                <w:szCs w:val="18"/>
              </w:rPr>
              <w:t>APIRI.TCS.</w:t>
            </w:r>
            <w:ins w:id="441" w:author="Author">
              <w:r w:rsidR="005F6717">
                <w:rPr>
                  <w:rFonts w:cs="Arial"/>
                  <w:sz w:val="18"/>
                  <w:szCs w:val="18"/>
                </w:rPr>
                <w:t>2020</w:t>
              </w:r>
            </w:ins>
            <w:del w:id="442" w:author="Author">
              <w:r w:rsidRPr="00580252" w:rsidDel="005F6717">
                <w:rPr>
                  <w:rFonts w:cs="Arial"/>
                  <w:sz w:val="18"/>
                  <w:szCs w:val="18"/>
                </w:rPr>
                <w:delText>2010</w:delText>
              </w:r>
            </w:del>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Operational User has not set the default window, the Front Panel Manager Window shall be the default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displays the Front Panel Manager window if a default application window has not been set.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43" w:author="Author">
              <w:r w:rsidRPr="00580252" w:rsidDel="005F6717">
                <w:rPr>
                  <w:rFonts w:cs="Arial"/>
                  <w:sz w:val="18"/>
                  <w:szCs w:val="18"/>
                </w:rPr>
                <w:delText>2010</w:delText>
              </w:r>
            </w:del>
            <w:ins w:id="444"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B3443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default window shall be settable by the Operational User from the Front Panel Manager Window by pressing {*,[0-F],&lt;ENT&gt;}.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handles the key sequence to set the corresponding application window as the default.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45" w:author="Author">
              <w:r w:rsidRPr="00580252" w:rsidDel="005F6717">
                <w:rPr>
                  <w:rFonts w:cs="Arial"/>
                  <w:sz w:val="18"/>
                  <w:szCs w:val="18"/>
                </w:rPr>
                <w:delText>2010</w:delText>
              </w:r>
            </w:del>
            <w:ins w:id="446"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capable of setting the default window to the Front Panel Manager Window by pressing {*,&lt;ENT&gt;} from the Front Panel Manager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handles the key sequence to set the Front Panel Manager window as the default.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47" w:author="Author">
              <w:r w:rsidRPr="00580252" w:rsidDel="005F6717">
                <w:rPr>
                  <w:rFonts w:cs="Arial"/>
                  <w:sz w:val="18"/>
                  <w:szCs w:val="18"/>
                </w:rPr>
                <w:delText>2010</w:delText>
              </w:r>
            </w:del>
            <w:ins w:id="448"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default window shall be designated by a star “*” character next to the window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list of registered application names and indicates the default application with the “*” character, if set.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49" w:author="Author">
              <w:r w:rsidRPr="00580252" w:rsidDel="005F6717">
                <w:rPr>
                  <w:rFonts w:cs="Arial"/>
                  <w:sz w:val="18"/>
                  <w:szCs w:val="18"/>
                </w:rPr>
                <w:delText>2010</w:delText>
              </w:r>
            </w:del>
            <w:ins w:id="450"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able to put the Front Panel Manager Window in focus by pressing {**,&lt;ESC&gt;} from the keypad on the controller’s Front Panel regardless of the application program in operation.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The system described in Section</w:t>
            </w:r>
            <w:r w:rsidRPr="00580252" w:rsidDel="00AD7B30">
              <w:rPr>
                <w:rFonts w:cs="Arial"/>
                <w:sz w:val="18"/>
                <w:szCs w:val="18"/>
              </w:rPr>
              <w:t xml:space="preserve"> </w:t>
            </w:r>
            <w:r w:rsidRPr="00580252">
              <w:rPr>
                <w:rFonts w:cs="Arial"/>
                <w:sz w:val="18"/>
                <w:szCs w:val="18"/>
              </w:rPr>
              <w:t xml:space="preserve">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listens for the special key sequence and sets focus to the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and maintains the Front Panel Manager window.</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51" w:author="Author">
              <w:r w:rsidRPr="00580252" w:rsidDel="005F6717">
                <w:rPr>
                  <w:rFonts w:cs="Arial"/>
                  <w:sz w:val="18"/>
                  <w:szCs w:val="18"/>
                </w:rPr>
                <w:delText>2010</w:delText>
              </w:r>
            </w:del>
            <w:ins w:id="452"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able to enter {**} by pressing an asterisk (*) twice within a 1.0 second time period.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The system described in Section</w:t>
            </w:r>
            <w:r w:rsidRPr="00580252" w:rsidDel="00AD7B30">
              <w:rPr>
                <w:rFonts w:cs="Arial"/>
                <w:sz w:val="18"/>
                <w:szCs w:val="18"/>
              </w:rPr>
              <w:t xml:space="preserve"> </w:t>
            </w:r>
            <w:r w:rsidRPr="00580252">
              <w:rPr>
                <w:rFonts w:cs="Arial"/>
                <w:sz w:val="18"/>
                <w:szCs w:val="18"/>
              </w:rPr>
              <w:t xml:space="preserve">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listens for any special key sequence and times special key sequence intervals.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53" w:author="Author">
              <w:r w:rsidRPr="00580252" w:rsidDel="005F6717">
                <w:rPr>
                  <w:rFonts w:cs="Arial"/>
                  <w:sz w:val="18"/>
                  <w:szCs w:val="18"/>
                </w:rPr>
                <w:delText>2010</w:delText>
              </w:r>
            </w:del>
            <w:ins w:id="454"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 sequence is not completed within the 1.0 second time period or if the {**} sequence is not followed by &lt;ESC&gt; character within a 1.0 second time period, then the characters shall be interpreted as individual “*”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listens for any special key sequence and times special key intervals to determine when to enact special functions and when to pass characters transparently.</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55" w:author="Author">
              <w:r w:rsidRPr="00580252" w:rsidDel="005F6717">
                <w:rPr>
                  <w:rFonts w:cs="Arial"/>
                  <w:sz w:val="18"/>
                  <w:szCs w:val="18"/>
                </w:rPr>
                <w:delText>2010</w:delText>
              </w:r>
            </w:del>
            <w:ins w:id="456"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have the capability to put a window in focus that is assigned to an application program by pressing {[0-F]} from the Front Panel Manager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switches focus to the corresponding application window on detection of a key press in the required range.</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57" w:author="Author">
              <w:r w:rsidRPr="00580252" w:rsidDel="005F6717">
                <w:rPr>
                  <w:rFonts w:cs="Arial"/>
                  <w:sz w:val="18"/>
                  <w:szCs w:val="18"/>
                </w:rPr>
                <w:delText>2010</w:delText>
              </w:r>
            </w:del>
            <w:ins w:id="458"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only possible window selections for focus from the Front Panel Manager Window shall be itself, the ATC Configuration Window, or a window assigned to an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is capable of switching focus to the system configuration window or a selected application window.</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59" w:author="Author">
              <w:r w:rsidRPr="00580252" w:rsidDel="005F6717">
                <w:rPr>
                  <w:rFonts w:cs="Arial"/>
                  <w:sz w:val="18"/>
                  <w:szCs w:val="18"/>
                </w:rPr>
                <w:delText>2010</w:delText>
              </w:r>
            </w:del>
            <w:ins w:id="460"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Front Panel Manager Window is the default window, no asterisk shall be displayed next to any application name in the Front Panel Manager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list of registered applications with no “*” character if no application window is set as the default.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61" w:author="Author">
              <w:r w:rsidRPr="00580252" w:rsidDel="005F6717">
                <w:rPr>
                  <w:rFonts w:cs="Arial"/>
                  <w:sz w:val="18"/>
                  <w:szCs w:val="18"/>
                </w:rPr>
                <w:delText>2010</w:delText>
              </w:r>
            </w:del>
            <w:ins w:id="462"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F15C7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able to put the ATC Configuration Window in focus by pressing {&lt;NEXT&gt;} in the Front Panel Manager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responds to the {&lt;NEXT&gt;} key by switching focus to the System Configuration window.</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F15C71">
            <w:pPr>
              <w:spacing w:before="18" w:line="220" w:lineRule="exact"/>
              <w:ind w:right="50"/>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F15C71">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two lines and bottom line of the Front Panel Manager Window shall be fixed as shown in Figure 7.</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Front Panel Manager window with the required top two lines and bottom line.</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Pr>
                <w:rFonts w:cs="Arial"/>
                <w:sz w:val="18"/>
                <w:szCs w:val="18"/>
              </w:rPr>
              <w:t>APIRI.TP</w:t>
            </w:r>
            <w:r w:rsidRPr="00905A98">
              <w:rPr>
                <w:rFonts w:cs="Arial"/>
                <w:sz w:val="18"/>
                <w:szCs w:val="18"/>
              </w:rPr>
              <w:t>S.</w:t>
            </w:r>
            <w:r w:rsidR="00BA7687">
              <w:rPr>
                <w:rFonts w:cs="Arial"/>
                <w:sz w:val="18"/>
                <w:szCs w:val="18"/>
              </w:rPr>
              <w:t>6010</w:t>
            </w:r>
          </w:p>
          <w:p w:rsidR="00580252" w:rsidRPr="00580252" w:rsidRDefault="00580252" w:rsidP="00F15C71">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second line and bottom lines used for displaying window names shall vary according to the size of the ATC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Front Panel Manager window with the appropriate number of lines according to the current size of the ATC display determined at startup and on notice of a display reconnection.</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Pr>
                <w:rFonts w:cs="Arial"/>
                <w:sz w:val="18"/>
                <w:szCs w:val="18"/>
              </w:rPr>
              <w:t>APIRI.TP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able to scroll up and down the names of the windows in the Front Panel Manager Window one line at a time using the up and down arrow keys of the controller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w:t>
            </w:r>
            <w:r w:rsidRPr="00580252" w:rsidDel="00AD7B30">
              <w:rPr>
                <w:rFonts w:cs="Arial"/>
                <w:sz w:val="18"/>
                <w:szCs w:val="18"/>
              </w:rPr>
              <w:t xml:space="preserve"> </w:t>
            </w:r>
            <w:r w:rsidRPr="00580252">
              <w:rPr>
                <w:rFonts w:cs="Arial"/>
                <w:sz w:val="18"/>
                <w:szCs w:val="18"/>
              </w:rPr>
              <w:t>3.4.6) which displays the Front Panel Manager window and adjusts the displayed list of application window names in response to up and down arrow key presses.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63" w:author="Author">
              <w:r w:rsidRPr="00580252" w:rsidDel="005F6717">
                <w:rPr>
                  <w:rFonts w:cs="Arial"/>
                  <w:sz w:val="18"/>
                  <w:szCs w:val="18"/>
                </w:rPr>
                <w:delText>2010</w:delText>
              </w:r>
            </w:del>
            <w:ins w:id="464"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APIR3.1.1.1[20]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have the capability to put a window in focus that is assigned to an application program by pressing {**,[0-F]} from the keypad on the controller’s Front Panel regardless of the application program in operation.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listens for the special key sequences and sets focus to the application window corresponding to the key press value.</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5F6717">
            <w:pPr>
              <w:spacing w:before="18" w:line="220" w:lineRule="exact"/>
              <w:ind w:right="50"/>
              <w:jc w:val="center"/>
              <w:rPr>
                <w:rFonts w:cs="Arial"/>
                <w:sz w:val="18"/>
                <w:szCs w:val="18"/>
              </w:rPr>
            </w:pPr>
            <w:r w:rsidRPr="00580252">
              <w:rPr>
                <w:rFonts w:cs="Arial"/>
                <w:sz w:val="18"/>
                <w:szCs w:val="18"/>
              </w:rPr>
              <w:t>APIRI.TCS.</w:t>
            </w:r>
            <w:del w:id="465" w:author="Author">
              <w:r w:rsidRPr="00580252" w:rsidDel="005F6717">
                <w:rPr>
                  <w:rFonts w:cs="Arial"/>
                  <w:sz w:val="18"/>
                  <w:szCs w:val="18"/>
                </w:rPr>
                <w:delText>2010</w:delText>
              </w:r>
            </w:del>
            <w:ins w:id="466" w:author="Author">
              <w:r w:rsidR="005F6717">
                <w:rPr>
                  <w:rFonts w:cs="Arial"/>
                  <w:sz w:val="18"/>
                  <w:szCs w:val="18"/>
                </w:rPr>
                <w:t>2020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DF39D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APIR3.1.1.1[21]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Operational User attempts to put a window in focus that that does not have an application window assigned either by pressing {[0-F]} while the Front Panel Manager Window is in focus or {**,[0-F]} while any other window is in focus, the API shall activate the bell of the controller unit (see Section 7.1.4 of the ATC Controller Standard) (ATC 5201 has this in Section 6.1.4) and the {[0-F]} or {**,[0-F]} shall be ignored.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listens for the special key sequences and sets focus to the application window corresponding to the key press value. If no corresponding application is registered for the key press value, tested by a search for the instantiated virtual window, the </w:t>
            </w:r>
            <w:proofErr w:type="spellStart"/>
            <w:r w:rsidRPr="00580252">
              <w:rPr>
                <w:rFonts w:cs="Arial"/>
                <w:sz w:val="18"/>
                <w:szCs w:val="18"/>
              </w:rPr>
              <w:t>bel</w:t>
            </w:r>
            <w:proofErr w:type="spellEnd"/>
            <w:r w:rsidRPr="00580252">
              <w:rPr>
                <w:rFonts w:cs="Arial"/>
                <w:sz w:val="18"/>
                <w:szCs w:val="18"/>
              </w:rPr>
              <w:t xml:space="preserve"> character is sent to the front panel device.</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532EEF">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DF39DB">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APIR3.1.1.1[22]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presses any key that is undefined in the context of the Front Panel Manager Window, the API shall activate the bell of the controller unit and the key shall be ignored.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MasterSelection</w:t>
            </w:r>
            <w:proofErr w:type="spellEnd"/>
            <w:r w:rsidRPr="00580252">
              <w:rPr>
                <w:rFonts w:cs="Arial"/>
                <w:sz w:val="18"/>
                <w:szCs w:val="18"/>
              </w:rPr>
              <w:t xml:space="preserve"> manager process (Section 3.4.6) which displays the Front Panel Manager window and receives key press input via the </w:t>
            </w:r>
            <w:proofErr w:type="spellStart"/>
            <w:r w:rsidRPr="00580252">
              <w:rPr>
                <w:rFonts w:cs="Arial"/>
                <w:sz w:val="18"/>
                <w:szCs w:val="18"/>
              </w:rPr>
              <w:t>ViewportControl</w:t>
            </w:r>
            <w:proofErr w:type="spellEnd"/>
            <w:r w:rsidRPr="00580252">
              <w:rPr>
                <w:rFonts w:cs="Arial"/>
                <w:sz w:val="18"/>
                <w:szCs w:val="18"/>
              </w:rPr>
              <w:t xml:space="preserve"> process while in focus. In response to key values which do not correspond to defined functions of the Front Panel Manager window, the </w:t>
            </w:r>
            <w:proofErr w:type="spellStart"/>
            <w:r w:rsidRPr="00580252">
              <w:rPr>
                <w:rFonts w:cs="Arial"/>
                <w:sz w:val="18"/>
                <w:szCs w:val="18"/>
              </w:rPr>
              <w:t>bel</w:t>
            </w:r>
            <w:proofErr w:type="spellEnd"/>
            <w:r w:rsidRPr="00580252">
              <w:rPr>
                <w:rFonts w:cs="Arial"/>
                <w:sz w:val="18"/>
                <w:szCs w:val="18"/>
              </w:rPr>
              <w:t xml:space="preserve"> character is sent to the front panel device.</w:t>
            </w: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DF39DB">
            <w:pPr>
              <w:spacing w:before="18" w:line="220" w:lineRule="exact"/>
              <w:ind w:right="50"/>
              <w:jc w:val="center"/>
              <w:rPr>
                <w:rFonts w:cs="Arial"/>
                <w:sz w:val="18"/>
                <w:szCs w:val="18"/>
              </w:rPr>
            </w:pPr>
          </w:p>
          <w:p w:rsidR="00580252" w:rsidRPr="00580252" w:rsidRDefault="00580252" w:rsidP="00532EEF">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32EEF" w:rsidRPr="00905A98" w:rsidRDefault="00532EEF" w:rsidP="00532EEF">
            <w:pPr>
              <w:spacing w:before="20"/>
              <w:ind w:right="60"/>
              <w:jc w:val="center"/>
              <w:rPr>
                <w:rFonts w:cs="Arial"/>
                <w:sz w:val="18"/>
                <w:szCs w:val="18"/>
              </w:rPr>
            </w:pPr>
            <w:r>
              <w:rPr>
                <w:rFonts w:cs="Arial"/>
                <w:sz w:val="18"/>
                <w:szCs w:val="18"/>
              </w:rPr>
              <w:t>APIRI.TP</w:t>
            </w:r>
            <w:r w:rsidRPr="00905A98">
              <w:rPr>
                <w:rFonts w:cs="Arial"/>
                <w:sz w:val="18"/>
                <w:szCs w:val="18"/>
              </w:rPr>
              <w:t>S.</w:t>
            </w:r>
            <w:r w:rsidR="00BA7687">
              <w:rPr>
                <w:rFonts w:cs="Arial"/>
                <w:sz w:val="18"/>
                <w:szCs w:val="18"/>
              </w:rPr>
              <w:t>6010</w:t>
            </w:r>
          </w:p>
          <w:p w:rsidR="00580252" w:rsidRPr="00580252" w:rsidRDefault="00580252" w:rsidP="00DF39DB">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return the dimensions of a window in terms of number of lines and number of columns.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fpui_get_window_size</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fpui_get_window_size</w:t>
            </w:r>
            <w:proofErr w:type="spellEnd"/>
            <w:r w:rsidRPr="00580252">
              <w:rPr>
                <w:rFonts w:cs="Arial"/>
                <w:sz w:val="18"/>
                <w:szCs w:val="18"/>
              </w:rPr>
              <w:t>() library call (Section 3.4.8) obtains the window dimensions by sending a “query panel type” sequence via the associated virtual window, the response to which reflects the physical front panel type and therefore dimensions.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32EEF" w:rsidP="009253B1">
            <w:pPr>
              <w:spacing w:before="18" w:line="220" w:lineRule="exact"/>
              <w:ind w:right="50"/>
              <w:jc w:val="center"/>
              <w:rPr>
                <w:rFonts w:cs="Arial"/>
                <w:sz w:val="18"/>
                <w:szCs w:val="18"/>
              </w:rPr>
            </w:pPr>
            <w:r>
              <w:rPr>
                <w:rFonts w:cs="Arial"/>
                <w:sz w:val="18"/>
                <w:szCs w:val="18"/>
              </w:rPr>
              <w:t>A</w:t>
            </w:r>
            <w:r w:rsidR="00580252" w:rsidRPr="00580252">
              <w:rPr>
                <w:rFonts w:cs="Arial"/>
                <w:sz w:val="18"/>
                <w:szCs w:val="18"/>
              </w:rPr>
              <w:t>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open a window and register a name for display on the Front Panel Manager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fpui_open</w:t>
            </w:r>
            <w:proofErr w:type="spellEnd"/>
            <w:r w:rsidRPr="00580252">
              <w:rPr>
                <w:rFonts w:cs="Arial"/>
                <w:sz w:val="18"/>
                <w:szCs w:val="18"/>
              </w:rPr>
              <w:t xml:space="preserve">() library call (Section 3.4.8) allocates a virtual display via the </w:t>
            </w:r>
            <w:proofErr w:type="spellStart"/>
            <w:r w:rsidRPr="00580252">
              <w:rPr>
                <w:rFonts w:cs="Arial"/>
                <w:sz w:val="18"/>
                <w:szCs w:val="18"/>
              </w:rPr>
              <w:t>VirtualTerminal</w:t>
            </w:r>
            <w:proofErr w:type="spellEnd"/>
            <w:r w:rsidRPr="00580252">
              <w:rPr>
                <w:rFonts w:cs="Arial"/>
                <w:sz w:val="18"/>
                <w:szCs w:val="18"/>
              </w:rPr>
              <w:t xml:space="preserve"> handler (Section 3.4.2) and  allows an application to register a name for display on the Front Panel Manager Window via the </w:t>
            </w:r>
            <w:proofErr w:type="spellStart"/>
            <w:r w:rsidRPr="00580252">
              <w:rPr>
                <w:rFonts w:cs="Arial"/>
                <w:sz w:val="18"/>
                <w:szCs w:val="18"/>
              </w:rPr>
              <w:t>MasterSelection</w:t>
            </w:r>
            <w:proofErr w:type="spellEnd"/>
            <w:r w:rsidRPr="00580252">
              <w:rPr>
                <w:rFonts w:cs="Arial"/>
                <w:sz w:val="18"/>
                <w:szCs w:val="18"/>
              </w:rPr>
              <w:t xml:space="preserve"> manager process (Section 3.4.6).</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9253B1">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An application program shall be able to open multiple windows providing the windows resources are available.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that allows an application to register for one or more windows, following multiple calls to the </w:t>
            </w:r>
            <w:proofErr w:type="spellStart"/>
            <w:r w:rsidRPr="00580252">
              <w:rPr>
                <w:rFonts w:cs="Arial"/>
                <w:sz w:val="18"/>
                <w:szCs w:val="18"/>
              </w:rPr>
              <w:t>fpui_open</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3.4.8).</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9253B1">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the ability for an application program to reserve exclusive access to the Aux Switch (see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fpui_open_aux_switch</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the </w:t>
            </w:r>
            <w:proofErr w:type="spellStart"/>
            <w:r w:rsidRPr="00580252">
              <w:rPr>
                <w:rFonts w:cs="Arial"/>
                <w:sz w:val="18"/>
                <w:szCs w:val="18"/>
              </w:rPr>
              <w:t>AuxSwitch</w:t>
            </w:r>
            <w:proofErr w:type="spellEnd"/>
            <w:r w:rsidRPr="00580252">
              <w:rPr>
                <w:rFonts w:cs="Arial"/>
                <w:sz w:val="18"/>
                <w:szCs w:val="18"/>
              </w:rPr>
              <w:t xml:space="preserve"> interface to the </w:t>
            </w:r>
            <w:proofErr w:type="spellStart"/>
            <w:r w:rsidRPr="00580252">
              <w:rPr>
                <w:rFonts w:cs="Arial"/>
                <w:sz w:val="18"/>
                <w:szCs w:val="18"/>
              </w:rPr>
              <w:t>FrontPanelDriver</w:t>
            </w:r>
            <w:proofErr w:type="spellEnd"/>
            <w:r w:rsidRPr="00580252">
              <w:rPr>
                <w:rFonts w:cs="Arial"/>
                <w:sz w:val="18"/>
                <w:szCs w:val="18"/>
              </w:rPr>
              <w:t xml:space="preserve"> (Section</w:t>
            </w:r>
            <w:r w:rsidRPr="00580252" w:rsidDel="00AD7B30">
              <w:rPr>
                <w:rFonts w:cs="Arial"/>
                <w:sz w:val="18"/>
                <w:szCs w:val="18"/>
              </w:rPr>
              <w:t xml:space="preserve"> </w:t>
            </w:r>
            <w:r w:rsidRPr="00580252">
              <w:rPr>
                <w:rFonts w:cs="Arial"/>
                <w:sz w:val="18"/>
                <w:szCs w:val="18"/>
              </w:rPr>
              <w:t xml:space="preserve">3.3.5) which allows an application to reserve the aux switch for exclusive access via the </w:t>
            </w:r>
            <w:proofErr w:type="spellStart"/>
            <w:r w:rsidRPr="00580252">
              <w:rPr>
                <w:rFonts w:cs="Arial"/>
                <w:sz w:val="18"/>
                <w:szCs w:val="18"/>
              </w:rPr>
              <w:t>fpui_open_aux_switch</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3.4.8).</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18" w:line="220" w:lineRule="exact"/>
              <w:ind w:right="50"/>
              <w:jc w:val="center"/>
              <w:rPr>
                <w:rFonts w:cs="Arial"/>
                <w:sz w:val="18"/>
                <w:szCs w:val="18"/>
              </w:rPr>
            </w:pPr>
            <w:r w:rsidRPr="00580252">
              <w:rPr>
                <w:rFonts w:cs="Arial"/>
                <w:sz w:val="18"/>
                <w:szCs w:val="18"/>
              </w:rPr>
              <w:t>APIRI.TCS.</w:t>
            </w:r>
            <w:del w:id="467" w:author="Author">
              <w:r w:rsidRPr="00580252" w:rsidDel="002850FD">
                <w:rPr>
                  <w:rFonts w:cs="Arial"/>
                  <w:sz w:val="18"/>
                  <w:szCs w:val="18"/>
                </w:rPr>
                <w:delText>2020</w:delText>
              </w:r>
            </w:del>
            <w:ins w:id="468"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An application program that has reserved exclusive access to the AUX Switch shall maintain exclusive access to the switch even if the application program has no window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AuxSwitch</w:t>
            </w:r>
            <w:proofErr w:type="spellEnd"/>
            <w:r w:rsidRPr="00580252">
              <w:rPr>
                <w:rFonts w:cs="Arial"/>
                <w:sz w:val="18"/>
                <w:szCs w:val="18"/>
              </w:rPr>
              <w:t xml:space="preserve"> interface to the </w:t>
            </w:r>
            <w:proofErr w:type="spellStart"/>
            <w:r w:rsidRPr="00580252">
              <w:rPr>
                <w:rFonts w:cs="Arial"/>
                <w:sz w:val="18"/>
                <w:szCs w:val="18"/>
              </w:rPr>
              <w:t>FrontPanelDriver</w:t>
            </w:r>
            <w:proofErr w:type="spellEnd"/>
            <w:r w:rsidRPr="00580252">
              <w:rPr>
                <w:rFonts w:cs="Arial"/>
                <w:sz w:val="18"/>
                <w:szCs w:val="18"/>
              </w:rPr>
              <w:t xml:space="preserve"> (Section</w:t>
            </w:r>
            <w:r w:rsidRPr="00580252" w:rsidDel="00AD7B30">
              <w:rPr>
                <w:rFonts w:cs="Arial"/>
                <w:sz w:val="18"/>
                <w:szCs w:val="18"/>
              </w:rPr>
              <w:t xml:space="preserve"> </w:t>
            </w:r>
            <w:r w:rsidRPr="00580252">
              <w:rPr>
                <w:rFonts w:cs="Arial"/>
                <w:sz w:val="18"/>
                <w:szCs w:val="18"/>
              </w:rPr>
              <w:t>3.3.5) makes use of a separate file context not associated with a virtual display, which may be used by an application independently from any virtual display association file context.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18" w:line="220" w:lineRule="exact"/>
              <w:ind w:right="50"/>
              <w:jc w:val="center"/>
              <w:rPr>
                <w:rFonts w:cs="Arial"/>
                <w:sz w:val="18"/>
                <w:szCs w:val="18"/>
              </w:rPr>
            </w:pPr>
            <w:r w:rsidRPr="00580252">
              <w:rPr>
                <w:rFonts w:cs="Arial"/>
                <w:sz w:val="18"/>
                <w:szCs w:val="18"/>
              </w:rPr>
              <w:t>APIRI.TCS.</w:t>
            </w:r>
            <w:del w:id="469" w:author="Author">
              <w:r w:rsidRPr="00580252" w:rsidDel="002850FD">
                <w:rPr>
                  <w:rFonts w:cs="Arial"/>
                  <w:sz w:val="18"/>
                  <w:szCs w:val="18"/>
                </w:rPr>
                <w:delText>2020</w:delText>
              </w:r>
            </w:del>
            <w:ins w:id="470"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close a window and release the resource for other application programs.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fpui_close</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fpui_close</w:t>
            </w:r>
            <w:proofErr w:type="spellEnd"/>
            <w:r w:rsidRPr="00580252">
              <w:rPr>
                <w:rFonts w:cs="Arial"/>
                <w:sz w:val="18"/>
                <w:szCs w:val="18"/>
              </w:rPr>
              <w:t>() library call (Section</w:t>
            </w:r>
            <w:r w:rsidRPr="00580252" w:rsidDel="00AD7B30">
              <w:rPr>
                <w:rFonts w:cs="Arial"/>
                <w:sz w:val="18"/>
                <w:szCs w:val="18"/>
              </w:rPr>
              <w:t xml:space="preserve"> </w:t>
            </w:r>
            <w:r w:rsidRPr="00580252">
              <w:rPr>
                <w:rFonts w:cs="Arial"/>
                <w:sz w:val="18"/>
                <w:szCs w:val="18"/>
              </w:rPr>
              <w:t xml:space="preserve">3.4.8) causes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to release the associated virtual display resources and the </w:t>
            </w:r>
            <w:proofErr w:type="spellStart"/>
            <w:r w:rsidRPr="00580252">
              <w:rPr>
                <w:rFonts w:cs="Arial"/>
                <w:sz w:val="18"/>
                <w:szCs w:val="18"/>
              </w:rPr>
              <w:t>FrontPanelDriver</w:t>
            </w:r>
            <w:proofErr w:type="spellEnd"/>
            <w:r w:rsidRPr="00580252">
              <w:rPr>
                <w:rFonts w:cs="Arial"/>
                <w:sz w:val="18"/>
                <w:szCs w:val="18"/>
              </w:rPr>
              <w:t xml:space="preserve"> (Section</w:t>
            </w:r>
            <w:r w:rsidRPr="00580252" w:rsidDel="00AD7B30">
              <w:rPr>
                <w:rFonts w:cs="Arial"/>
                <w:sz w:val="18"/>
                <w:szCs w:val="18"/>
              </w:rPr>
              <w:t xml:space="preserve"> </w:t>
            </w:r>
            <w:r w:rsidRPr="00580252">
              <w:rPr>
                <w:rFonts w:cs="Arial"/>
                <w:sz w:val="18"/>
                <w:szCs w:val="18"/>
              </w:rPr>
              <w:t>3.3) to free the associated file descriptor slot for other application use.</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9253B1">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9253B1">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or set of functions to set the attributes of a Front Panel display as described in the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fpui_set</w:t>
            </w:r>
            <w:proofErr w:type="spellEnd"/>
            <w:r w:rsidRPr="00580252">
              <w:rPr>
                <w:rFonts w:cs="Arial"/>
                <w:sz w:val="18"/>
                <w:szCs w:val="18"/>
              </w:rPr>
              <w:t>_*</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set of library functions named </w:t>
            </w:r>
            <w:proofErr w:type="spellStart"/>
            <w:r w:rsidRPr="00580252">
              <w:rPr>
                <w:rFonts w:cs="Arial"/>
                <w:sz w:val="18"/>
                <w:szCs w:val="18"/>
              </w:rPr>
              <w:t>fpui_set</w:t>
            </w:r>
            <w:proofErr w:type="spellEnd"/>
            <w:r w:rsidRPr="00580252">
              <w:rPr>
                <w:rFonts w:cs="Arial"/>
                <w:sz w:val="18"/>
                <w:szCs w:val="18"/>
              </w:rPr>
              <w:t>_*() (Section</w:t>
            </w:r>
            <w:r w:rsidRPr="00580252" w:rsidDel="00AD7B30">
              <w:rPr>
                <w:rFonts w:cs="Arial"/>
                <w:sz w:val="18"/>
                <w:szCs w:val="18"/>
              </w:rPr>
              <w:t xml:space="preserve"> </w:t>
            </w:r>
            <w:r w:rsidRPr="00580252">
              <w:rPr>
                <w:rFonts w:cs="Arial"/>
                <w:sz w:val="18"/>
                <w:szCs w:val="18"/>
              </w:rPr>
              <w:t xml:space="preserve">3.4.8) allows the display attributes to be set via the functions of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which maintains a separate set of screen attributes relating to each virtual terminal, and reflects those attributes on the physical display when a virtual display has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71" w:author="Author">
              <w:r w:rsidRPr="00580252" w:rsidDel="002850FD">
                <w:rPr>
                  <w:rFonts w:cs="Arial"/>
                  <w:sz w:val="18"/>
                  <w:szCs w:val="18"/>
                </w:rPr>
                <w:delText>2020</w:delText>
              </w:r>
            </w:del>
            <w:ins w:id="472"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or set of functions to return the attributes of a Front Panel display as described in the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fpui_get</w:t>
            </w:r>
            <w:proofErr w:type="spellEnd"/>
            <w:r w:rsidRPr="00580252">
              <w:rPr>
                <w:rFonts w:cs="Arial"/>
                <w:sz w:val="18"/>
                <w:szCs w:val="18"/>
              </w:rPr>
              <w:t>_*</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set of library functions named </w:t>
            </w:r>
            <w:proofErr w:type="spellStart"/>
            <w:r w:rsidRPr="00580252">
              <w:rPr>
                <w:rFonts w:cs="Arial"/>
                <w:sz w:val="18"/>
                <w:szCs w:val="18"/>
              </w:rPr>
              <w:t>fpui_get</w:t>
            </w:r>
            <w:proofErr w:type="spellEnd"/>
            <w:r w:rsidRPr="00580252">
              <w:rPr>
                <w:rFonts w:cs="Arial"/>
                <w:sz w:val="18"/>
                <w:szCs w:val="18"/>
              </w:rPr>
              <w:t>_*() (Section</w:t>
            </w:r>
            <w:r w:rsidRPr="00580252" w:rsidDel="00AD7B30">
              <w:rPr>
                <w:rFonts w:cs="Arial"/>
                <w:sz w:val="18"/>
                <w:szCs w:val="18"/>
              </w:rPr>
              <w:t xml:space="preserve"> </w:t>
            </w:r>
            <w:r w:rsidRPr="00580252">
              <w:rPr>
                <w:rFonts w:cs="Arial"/>
                <w:sz w:val="18"/>
                <w:szCs w:val="18"/>
              </w:rPr>
              <w:t xml:space="preserve">3.4.8) returns the requested display attributes of a virtual window via the functions of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which maintains a separate set of screen attributes relating to each virtual terminal.</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20"/>
              <w:ind w:right="60"/>
              <w:jc w:val="center"/>
              <w:rPr>
                <w:rFonts w:cs="Arial"/>
                <w:sz w:val="18"/>
                <w:szCs w:val="18"/>
              </w:rPr>
            </w:pPr>
            <w:r w:rsidRPr="00580252">
              <w:rPr>
                <w:rFonts w:cs="Arial"/>
                <w:sz w:val="18"/>
                <w:szCs w:val="18"/>
              </w:rPr>
              <w:t>APIRI.TCS.</w:t>
            </w:r>
            <w:del w:id="473" w:author="Author">
              <w:r w:rsidRPr="00580252" w:rsidDel="002850FD">
                <w:rPr>
                  <w:rFonts w:cs="Arial"/>
                  <w:sz w:val="18"/>
                  <w:szCs w:val="18"/>
                </w:rPr>
                <w:delText>2020</w:delText>
              </w:r>
            </w:del>
            <w:ins w:id="474"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that is used to determine if there is data in the input buffer of a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fpui_poll</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implementation of the </w:t>
            </w:r>
            <w:proofErr w:type="spellStart"/>
            <w:r w:rsidRPr="00580252">
              <w:rPr>
                <w:rFonts w:cs="Arial"/>
                <w:sz w:val="18"/>
                <w:szCs w:val="18"/>
              </w:rPr>
              <w:t>fpui_poll</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Linux operating system calls acting on the file descriptor parameter to obtain the input buffer status from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20"/>
              <w:ind w:right="6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read a queued character or key code from the input buffer of a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fpui_read_char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fpui_read_char</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return a single character from the input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character to the current cursor position of a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fpui_write_char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fpui_write_char</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a single character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character to a window at a position defined by column and line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fpui_write_char_at</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fpui_write_char_at</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escape sequence for cursor position followed by the single character parameter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string to a window at the current cursor position.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fpui_write_string</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fpui_write_string</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string parameter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string to a window at a starting position defined by column number and line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color w:val="000000"/>
                <w:sz w:val="18"/>
                <w:szCs w:val="18"/>
              </w:rPr>
            </w:pPr>
            <w:proofErr w:type="spellStart"/>
            <w:r w:rsidRPr="00580252">
              <w:rPr>
                <w:rFonts w:cs="Arial"/>
                <w:color w:val="000000"/>
                <w:sz w:val="18"/>
                <w:szCs w:val="18"/>
              </w:rPr>
              <w:t>fpui_write_string_at</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fpui_write_string_at</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escape sequence for cursor position followed by the string parameter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C1731C" w:rsidRDefault="00580252" w:rsidP="00C1731C">
            <w:pPr>
              <w:spacing w:before="18" w:line="220" w:lineRule="exact"/>
              <w:ind w:right="50"/>
              <w:jc w:val="center"/>
              <w:rPr>
                <w:rFonts w:cs="Arial"/>
                <w:b/>
                <w:color w:val="FF0000"/>
                <w:sz w:val="18"/>
                <w:szCs w:val="18"/>
              </w:rPr>
            </w:pPr>
            <w:r w:rsidRPr="00C1731C">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b/>
                <w:color w:val="FF0000"/>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buffer of characters to a window at the current cursor position.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fpui_write</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character buffer parameter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write a buffer of characters to a window at a starting position defined by column number and line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fpui_write_at</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fpui_write_at</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escape sequence for cursor position followed by the character buffer parameter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set the cursor position of a window defined by column and line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fpui_set_cursor_pos</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fpui_set_cursor_pos</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escape sequence for cursor position to the output buffer of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3.3).</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return the cursor position of the window defined by column and line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fpui_get_cursor_pos</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fpui_get_cursor_pos</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3.4.8) makes use of the Linux operating system calls to write the escape sequence for query cursor position followed by reading and interpreting the response escape sequence.</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APIRI.TCS.2040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 window was registered with access to the Aux Switch, the API shall provide a function to return its status.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fpui_read_aux_switch</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fpui_read_aux_switch</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perform a read from the </w:t>
            </w:r>
            <w:proofErr w:type="spellStart"/>
            <w:r w:rsidRPr="00580252">
              <w:rPr>
                <w:rFonts w:cs="Arial"/>
                <w:sz w:val="18"/>
                <w:szCs w:val="18"/>
              </w:rPr>
              <w:t>FrontPanelDriver</w:t>
            </w:r>
            <w:proofErr w:type="spellEnd"/>
            <w:r w:rsidRPr="00580252">
              <w:rPr>
                <w:rFonts w:cs="Arial"/>
                <w:sz w:val="18"/>
                <w:szCs w:val="18"/>
              </w:rPr>
              <w:t xml:space="preserve"> </w:t>
            </w:r>
            <w:proofErr w:type="spellStart"/>
            <w:r w:rsidRPr="00580252">
              <w:rPr>
                <w:rFonts w:cs="Arial"/>
                <w:sz w:val="18"/>
                <w:szCs w:val="18"/>
              </w:rPr>
              <w:t>AuxSwitch</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3.3.5).</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2850FD">
            <w:pPr>
              <w:spacing w:before="18" w:line="220" w:lineRule="exact"/>
              <w:ind w:right="50"/>
              <w:jc w:val="center"/>
              <w:rPr>
                <w:rFonts w:cs="Arial"/>
                <w:sz w:val="18"/>
                <w:szCs w:val="18"/>
              </w:rPr>
            </w:pPr>
            <w:r w:rsidRPr="00580252">
              <w:rPr>
                <w:rFonts w:cs="Arial"/>
                <w:sz w:val="18"/>
                <w:szCs w:val="18"/>
              </w:rPr>
              <w:t>APIRI.TCS.</w:t>
            </w:r>
            <w:del w:id="475" w:author="Author">
              <w:r w:rsidRPr="00580252" w:rsidDel="002850FD">
                <w:rPr>
                  <w:rFonts w:cs="Arial"/>
                  <w:sz w:val="18"/>
                  <w:szCs w:val="18"/>
                </w:rPr>
                <w:delText>2020</w:delText>
              </w:r>
            </w:del>
            <w:ins w:id="476" w:author="Author">
              <w:r w:rsidR="002850FD">
                <w:rPr>
                  <w:rFonts w:cs="Arial"/>
                  <w:sz w:val="18"/>
                  <w:szCs w:val="18"/>
                </w:rPr>
                <w:t>2030</w:t>
              </w:r>
            </w:ins>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compose special characters as described by the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fpui_compose_special_char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fpui_compose_special_char</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escape sequence with the special character definition buffer to the </w:t>
            </w:r>
            <w:proofErr w:type="spellStart"/>
            <w:r w:rsidRPr="00580252">
              <w:rPr>
                <w:rFonts w:cs="Arial"/>
                <w:sz w:val="18"/>
                <w:szCs w:val="18"/>
              </w:rPr>
              <w:t>FrontPanelDriver</w:t>
            </w:r>
            <w:proofErr w:type="spellEnd"/>
            <w:r w:rsidRPr="00580252">
              <w:rPr>
                <w:rFonts w:cs="Arial"/>
                <w:sz w:val="18"/>
                <w:szCs w:val="18"/>
              </w:rPr>
              <w:t xml:space="preserve"> device interface (Section</w:t>
            </w:r>
            <w:r w:rsidRPr="00580252" w:rsidDel="00AD7B30">
              <w:rPr>
                <w:rFonts w:cs="Arial"/>
                <w:sz w:val="18"/>
                <w:szCs w:val="18"/>
              </w:rPr>
              <w:t xml:space="preserve"> </w:t>
            </w:r>
            <w:r w:rsidRPr="00580252">
              <w:rPr>
                <w:rFonts w:cs="Arial"/>
                <w:sz w:val="18"/>
                <w:szCs w:val="18"/>
              </w:rPr>
              <w:t xml:space="preserve">3.3) which causes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to store the special character definition in the corresponding virtual display and reflect such definitions to the physical display when the virtual display has focus.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support the display of a composed character in the same manner as any other valid character.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fpui_display_special_char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implementation of the </w:t>
            </w:r>
            <w:proofErr w:type="spellStart"/>
            <w:r w:rsidRPr="00580252">
              <w:rPr>
                <w:rFonts w:cs="Arial"/>
                <w:sz w:val="18"/>
                <w:szCs w:val="18"/>
              </w:rPr>
              <w:t>fpui_display_special_char</w:t>
            </w:r>
            <w:proofErr w:type="spellEnd"/>
            <w:r w:rsidRPr="00580252">
              <w:rPr>
                <w:rFonts w:cs="Arial"/>
                <w:sz w:val="18"/>
                <w:szCs w:val="18"/>
              </w:rPr>
              <w:t>() library function (Section</w:t>
            </w:r>
            <w:r w:rsidRPr="00580252" w:rsidDel="00AD7B30">
              <w:rPr>
                <w:rFonts w:cs="Arial"/>
                <w:sz w:val="18"/>
                <w:szCs w:val="18"/>
              </w:rPr>
              <w:t xml:space="preserve"> </w:t>
            </w:r>
            <w:r w:rsidRPr="00580252">
              <w:rPr>
                <w:rFonts w:cs="Arial"/>
                <w:sz w:val="18"/>
                <w:szCs w:val="18"/>
              </w:rPr>
              <w:t xml:space="preserve">3.4.8) makes use of the Linux operating system call to write the “display special character” escape sequence along with the special character index number to the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 xml:space="preserve">3.3) which causes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to update the corresponding virtual display character position  with an encoded value indicating the special character index number. When the corresponding virtual display gains focus, the physical display is updated to show the indexed special character as previously defined.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clear a window that operates on a window whether it is in or out of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fpui_clear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includes functionality to handle the “clear screen” escape sequence and perform the operation on the virtual display regardless of focus.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refresh a window that operates on a window whether it is in or out of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fpui_refresh</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includes functionality to refresh the physical display window from the virtual display both as required for changes to the virtual display and on request from the </w:t>
            </w:r>
            <w:proofErr w:type="spellStart"/>
            <w:r w:rsidRPr="00580252">
              <w:rPr>
                <w:rFonts w:cs="Arial"/>
                <w:sz w:val="18"/>
                <w:szCs w:val="18"/>
              </w:rPr>
              <w:t>fpui_refresh</w:t>
            </w:r>
            <w:proofErr w:type="spellEnd"/>
            <w:r w:rsidRPr="00580252">
              <w:rPr>
                <w:rFonts w:cs="Arial"/>
                <w:sz w:val="18"/>
                <w:szCs w:val="18"/>
              </w:rPr>
              <w:t>() library call (Section</w:t>
            </w:r>
            <w:r w:rsidRPr="00580252" w:rsidDel="00AD7B30">
              <w:rPr>
                <w:rFonts w:cs="Arial"/>
                <w:sz w:val="18"/>
                <w:szCs w:val="18"/>
              </w:rPr>
              <w:t xml:space="preserve"> </w:t>
            </w:r>
            <w:r w:rsidRPr="00580252">
              <w:rPr>
                <w:rFonts w:cs="Arial"/>
                <w:sz w:val="18"/>
                <w:szCs w:val="18"/>
              </w:rPr>
              <w:t>3.4.8) while the virtual display has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bell of the controller’s Front Panel shall be activated only if a bell character, ^G (hex value 07), is sent from an application program which has a window that has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includes functionality to only forward a bell character, received from an application, to the physical display when the application virtual display has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2</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2</w:t>
            </w:r>
            <w:r w:rsidRPr="00580252">
              <w:rPr>
                <w:rFonts w:cs="Arial"/>
                <w:sz w:val="18"/>
                <w:szCs w:val="18"/>
              </w:rPr>
              <w:t>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 bell character is sent from an application program that does not have a window that has focus, the bell character shall be ignored by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includes functionality to ignore a bell character, received from an application, when the application virtual display does not have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2</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2</w:t>
            </w:r>
            <w:r w:rsidRPr="00580252">
              <w:rPr>
                <w:rFonts w:cs="Arial"/>
                <w:sz w:val="18"/>
                <w:szCs w:val="18"/>
              </w:rPr>
              <w:t>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allow application programs to illuminate or extinguish the backlight of the ATC controller’s display if the command is received through a window that is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fpui_set_backlight</w:t>
            </w:r>
            <w:proofErr w:type="spellEnd"/>
            <w:r w:rsidRPr="00580252">
              <w:rPr>
                <w:rFonts w:cs="Arial"/>
                <w:sz w:val="18"/>
                <w:szCs w:val="18"/>
              </w:rPr>
              <w:t>(3fpui),</w:t>
            </w:r>
          </w:p>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fpui_get_backlight</w:t>
            </w:r>
            <w:proofErr w:type="spellEnd"/>
            <w:r w:rsidRPr="00580252">
              <w:rPr>
                <w:rFonts w:cs="Arial"/>
                <w:sz w:val="18"/>
                <w:szCs w:val="18"/>
              </w:rPr>
              <w:t>(3fpui),</w:t>
            </w:r>
          </w:p>
          <w:p w:rsidR="00580252" w:rsidRPr="00580252" w:rsidRDefault="00580252" w:rsidP="003871A9">
            <w:pPr>
              <w:spacing w:before="18" w:line="220" w:lineRule="exact"/>
              <w:ind w:right="50"/>
              <w:rPr>
                <w:rFonts w:cs="Arial"/>
                <w:sz w:val="18"/>
                <w:szCs w:val="18"/>
              </w:rPr>
            </w:pPr>
            <w:proofErr w:type="spellStart"/>
            <w:r w:rsidRPr="00580252">
              <w:rPr>
                <w:rFonts w:cs="Arial"/>
                <w:sz w:val="18"/>
                <w:szCs w:val="18"/>
              </w:rPr>
              <w:t>fpui_set_backlight_timeout</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includes functionality to operate the front panel backlight according to application requests via the </w:t>
            </w:r>
            <w:proofErr w:type="spellStart"/>
            <w:r w:rsidRPr="00580252">
              <w:rPr>
                <w:rFonts w:cs="Arial"/>
                <w:sz w:val="18"/>
                <w:szCs w:val="18"/>
              </w:rPr>
              <w:t>fpui_set_backlight</w:t>
            </w:r>
            <w:proofErr w:type="spellEnd"/>
            <w:r w:rsidRPr="00580252">
              <w:rPr>
                <w:rFonts w:cs="Arial"/>
                <w:sz w:val="18"/>
                <w:szCs w:val="18"/>
              </w:rPr>
              <w:t>() library call (Section</w:t>
            </w:r>
            <w:r w:rsidRPr="00580252" w:rsidDel="00AD7B30">
              <w:rPr>
                <w:rFonts w:cs="Arial"/>
                <w:sz w:val="18"/>
                <w:szCs w:val="18"/>
              </w:rPr>
              <w:t xml:space="preserve"> </w:t>
            </w:r>
            <w:r w:rsidRPr="00580252">
              <w:rPr>
                <w:rFonts w:cs="Arial"/>
                <w:sz w:val="18"/>
                <w:szCs w:val="18"/>
              </w:rPr>
              <w:t>3.4.8) when the associated virtual display has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APIRI.TCS.2010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Display configuration and inquiry command codes (escape sequences) specified in the ATC Controller Standard, Section 7.1.4 (ATC 5201 has this in Section 6.1.4), shall be supported as separate functions in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fpui_get_attributes</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fpui_set_character_blink</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fpui_get_character_blink</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fpui_set_backlight</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fpui_get_backlight</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fpui_set_cursor_blink</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fpui_get_cursor_blink</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fpui_set_reverse_video</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fpui_get_reverse_video</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fpui_set_underline</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fpui_get_underline</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fpui_set_auto_wrap</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fpui_get_auto_wrap</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fpui_set_auto_repeat</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fpui_get_auto_repeat</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fpui_set_cursor</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fpui_get_cursor</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fpui_set_auto_scroll</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fpui_get_auto_scroll</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fpui_reset_all</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includes functionality to store and maintain the full set of window attributes associated with an application virtual display, and to modify and return state of the virtual display attributes according to application settings via the </w:t>
            </w:r>
            <w:proofErr w:type="spellStart"/>
            <w:r w:rsidRPr="00580252">
              <w:rPr>
                <w:rFonts w:cs="Arial"/>
                <w:sz w:val="18"/>
                <w:szCs w:val="18"/>
              </w:rPr>
              <w:t>fpui_set</w:t>
            </w:r>
            <w:proofErr w:type="spellEnd"/>
            <w:r w:rsidRPr="00580252">
              <w:rPr>
                <w:rFonts w:cs="Arial"/>
                <w:sz w:val="18"/>
                <w:szCs w:val="18"/>
              </w:rPr>
              <w:t xml:space="preserve">_*() and </w:t>
            </w:r>
            <w:proofErr w:type="spellStart"/>
            <w:r w:rsidRPr="00580252">
              <w:rPr>
                <w:rFonts w:cs="Arial"/>
                <w:sz w:val="18"/>
                <w:szCs w:val="18"/>
              </w:rPr>
              <w:t>fpui_get</w:t>
            </w:r>
            <w:proofErr w:type="spellEnd"/>
            <w:r w:rsidRPr="00580252">
              <w:rPr>
                <w:rFonts w:cs="Arial"/>
                <w:sz w:val="18"/>
                <w:szCs w:val="18"/>
              </w:rPr>
              <w:t xml:space="preserve">_*() library calls (Section 3.4.8). The attributes are reflected in the attributes of the physical front panel when the virtual display has focus.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417BAE" w:rsidP="00A66B8B">
            <w:pPr>
              <w:spacing w:before="18" w:line="220" w:lineRule="exact"/>
              <w:ind w:right="50"/>
              <w:jc w:val="center"/>
              <w:rPr>
                <w:rFonts w:cs="Arial"/>
                <w:sz w:val="18"/>
                <w:szCs w:val="18"/>
              </w:rPr>
            </w:pPr>
            <w:r>
              <w:rPr>
                <w:rFonts w:cs="Arial"/>
                <w:sz w:val="18"/>
                <w:szCs w:val="18"/>
              </w:rPr>
              <w:t>APIRI.TCS.203</w:t>
            </w:r>
            <w:r w:rsidR="00580252"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Application programs shall be able to interpret all ATC controller keys as individual key codes.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fpui_set_keymap</w:t>
            </w:r>
            <w:proofErr w:type="spellEnd"/>
            <w:r w:rsidRPr="00580252">
              <w:rPr>
                <w:rFonts w:cs="Arial"/>
                <w:sz w:val="18"/>
                <w:szCs w:val="18"/>
              </w:rPr>
              <w:t>(3fpui),</w:t>
            </w:r>
          </w:p>
          <w:p w:rsidR="00580252" w:rsidRPr="00580252" w:rsidRDefault="00580252" w:rsidP="003871A9">
            <w:pPr>
              <w:rPr>
                <w:rFonts w:cs="Arial"/>
                <w:sz w:val="18"/>
                <w:szCs w:val="18"/>
              </w:rPr>
            </w:pPr>
            <w:proofErr w:type="spellStart"/>
            <w:r w:rsidRPr="00580252">
              <w:rPr>
                <w:rFonts w:cs="Arial"/>
                <w:sz w:val="18"/>
                <w:szCs w:val="18"/>
              </w:rPr>
              <w:t>fpui_get_keymap</w:t>
            </w:r>
            <w:proofErr w:type="spellEnd"/>
            <w:r w:rsidRPr="00580252">
              <w:rPr>
                <w:rFonts w:cs="Arial"/>
                <w:sz w:val="18"/>
                <w:szCs w:val="18"/>
              </w:rPr>
              <w:t>(3fpui),</w:t>
            </w:r>
          </w:p>
          <w:p w:rsidR="00580252" w:rsidRPr="00580252" w:rsidRDefault="00580252" w:rsidP="003871A9">
            <w:pPr>
              <w:rPr>
                <w:rFonts w:cs="Arial"/>
                <w:sz w:val="18"/>
                <w:szCs w:val="18"/>
              </w:rPr>
            </w:pPr>
            <w:proofErr w:type="spellStart"/>
            <w:r w:rsidRPr="00580252">
              <w:rPr>
                <w:rFonts w:cs="Arial"/>
                <w:sz w:val="18"/>
                <w:szCs w:val="18"/>
              </w:rPr>
              <w:t>fpui_del_keymap</w:t>
            </w:r>
            <w:proofErr w:type="spellEnd"/>
            <w:r w:rsidRPr="00580252">
              <w:rPr>
                <w:rFonts w:cs="Arial"/>
                <w:sz w:val="18"/>
                <w:szCs w:val="18"/>
              </w:rPr>
              <w:t>(3fpui),</w:t>
            </w:r>
          </w:p>
          <w:p w:rsidR="00580252" w:rsidRPr="00580252" w:rsidRDefault="00580252" w:rsidP="003871A9">
            <w:pPr>
              <w:rPr>
                <w:rFonts w:cs="Arial"/>
                <w:sz w:val="18"/>
                <w:szCs w:val="18"/>
              </w:rPr>
            </w:pPr>
            <w:proofErr w:type="spellStart"/>
            <w:r w:rsidRPr="00580252">
              <w:rPr>
                <w:rFonts w:cs="Arial"/>
                <w:sz w:val="18"/>
                <w:szCs w:val="18"/>
              </w:rPr>
              <w:t>fpui_keymap</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 3.4.2) includes functionality to translate front panel key press escape sequences, each to a single character key code according to the default mapping of Table 1 of the ATC 5401 API Standard. The </w:t>
            </w:r>
            <w:proofErr w:type="spellStart"/>
            <w:r w:rsidRPr="00580252">
              <w:rPr>
                <w:rFonts w:cs="Arial"/>
                <w:sz w:val="18"/>
                <w:szCs w:val="18"/>
              </w:rPr>
              <w:t>keycode</w:t>
            </w:r>
            <w:proofErr w:type="spellEnd"/>
            <w:r w:rsidRPr="00580252">
              <w:rPr>
                <w:rFonts w:cs="Arial"/>
                <w:sz w:val="18"/>
                <w:szCs w:val="18"/>
              </w:rPr>
              <w:t xml:space="preserve"> mappings may be customized or disabled by application programs through use of the </w:t>
            </w:r>
            <w:proofErr w:type="spellStart"/>
            <w:r w:rsidRPr="00580252">
              <w:rPr>
                <w:rFonts w:cs="Arial"/>
                <w:sz w:val="18"/>
                <w:szCs w:val="18"/>
              </w:rPr>
              <w:t>fpui</w:t>
            </w:r>
            <w:proofErr w:type="spellEnd"/>
            <w:r w:rsidRPr="00580252">
              <w:rPr>
                <w:rFonts w:cs="Arial"/>
                <w:sz w:val="18"/>
                <w:szCs w:val="18"/>
              </w:rPr>
              <w:t>_*_</w:t>
            </w:r>
            <w:proofErr w:type="spellStart"/>
            <w:r w:rsidRPr="00580252">
              <w:rPr>
                <w:rFonts w:cs="Arial"/>
                <w:sz w:val="18"/>
                <w:szCs w:val="18"/>
              </w:rPr>
              <w:t>keymap</w:t>
            </w:r>
            <w:proofErr w:type="spellEnd"/>
            <w:r w:rsidRPr="00580252">
              <w:rPr>
                <w:rFonts w:cs="Arial"/>
                <w:sz w:val="18"/>
                <w:szCs w:val="18"/>
              </w:rPr>
              <w:t>() library calls (Section 3.4.8).</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APIRI.TCS.2070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Height w:val="12"/>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escape sequences representing keys that do not have standard ASCII character codes on an ATC controller shall be mapped to specific character codes in the API as shown in Table 1.</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fpui_set_keymap</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fpui_get_keymap</w:t>
            </w:r>
            <w:proofErr w:type="spellEnd"/>
            <w:r w:rsidRPr="00580252">
              <w:rPr>
                <w:rFonts w:cs="Arial"/>
                <w:sz w:val="18"/>
                <w:szCs w:val="18"/>
                <w:lang w:eastAsia="ar-SA"/>
              </w:rPr>
              <w:t>(3fpui),</w:t>
            </w:r>
          </w:p>
          <w:p w:rsidR="00580252" w:rsidRPr="00580252" w:rsidRDefault="00580252" w:rsidP="003871A9">
            <w:pPr>
              <w:snapToGrid w:val="0"/>
              <w:jc w:val="both"/>
              <w:rPr>
                <w:rFonts w:cs="Arial"/>
                <w:sz w:val="18"/>
                <w:szCs w:val="18"/>
                <w:lang w:eastAsia="ar-SA"/>
              </w:rPr>
            </w:pPr>
            <w:proofErr w:type="spellStart"/>
            <w:r w:rsidRPr="00580252">
              <w:rPr>
                <w:rFonts w:cs="Arial"/>
                <w:sz w:val="18"/>
                <w:szCs w:val="18"/>
                <w:lang w:eastAsia="ar-SA"/>
              </w:rPr>
              <w:t>fpui_del_keymap</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fpui_keymap</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includes functionality to translate front panel key press escape sequences, each to a single character key code according to the default mapping of Table 1 of the ATC 5401 API Standard. The </w:t>
            </w:r>
            <w:proofErr w:type="spellStart"/>
            <w:r w:rsidRPr="00580252">
              <w:rPr>
                <w:rFonts w:cs="Arial"/>
                <w:sz w:val="18"/>
                <w:szCs w:val="18"/>
              </w:rPr>
              <w:t>keycode</w:t>
            </w:r>
            <w:proofErr w:type="spellEnd"/>
            <w:r w:rsidRPr="00580252">
              <w:rPr>
                <w:rFonts w:cs="Arial"/>
                <w:sz w:val="18"/>
                <w:szCs w:val="18"/>
              </w:rPr>
              <w:t xml:space="preserve"> mappings may be customized or disabled by application programs through use of the </w:t>
            </w:r>
            <w:proofErr w:type="spellStart"/>
            <w:r w:rsidRPr="00580252">
              <w:rPr>
                <w:rFonts w:cs="Arial"/>
                <w:sz w:val="18"/>
                <w:szCs w:val="18"/>
              </w:rPr>
              <w:t>fpui</w:t>
            </w:r>
            <w:proofErr w:type="spellEnd"/>
            <w:r w:rsidRPr="00580252">
              <w:rPr>
                <w:rFonts w:cs="Arial"/>
                <w:sz w:val="18"/>
                <w:szCs w:val="18"/>
              </w:rPr>
              <w:t>_*_</w:t>
            </w:r>
            <w:proofErr w:type="spellStart"/>
            <w:r w:rsidRPr="00580252">
              <w:rPr>
                <w:rFonts w:cs="Arial"/>
                <w:sz w:val="18"/>
                <w:szCs w:val="18"/>
              </w:rPr>
              <w:t>keymap</w:t>
            </w:r>
            <w:proofErr w:type="spellEnd"/>
            <w:r w:rsidRPr="00580252">
              <w:rPr>
                <w:rFonts w:cs="Arial"/>
                <w:sz w:val="18"/>
                <w:szCs w:val="18"/>
              </w:rPr>
              <w:t>() library calls (Section</w:t>
            </w:r>
            <w:r w:rsidRPr="00580252" w:rsidDel="00AD7B30">
              <w:rPr>
                <w:rFonts w:cs="Arial"/>
                <w:sz w:val="18"/>
                <w:szCs w:val="18"/>
              </w:rPr>
              <w:t xml:space="preserve"> </w:t>
            </w:r>
            <w:r w:rsidRPr="00580252">
              <w:rPr>
                <w:rFonts w:cs="Arial"/>
                <w:sz w:val="18"/>
                <w:szCs w:val="18"/>
              </w:rPr>
              <w:t>3.4.8).</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A66B8B">
            <w:pPr>
              <w:spacing w:before="18" w:line="220" w:lineRule="exact"/>
              <w:ind w:right="50"/>
              <w:jc w:val="center"/>
              <w:rPr>
                <w:rFonts w:cs="Arial"/>
                <w:sz w:val="18"/>
                <w:szCs w:val="18"/>
              </w:rPr>
            </w:pPr>
            <w:r w:rsidRPr="00580252">
              <w:rPr>
                <w:rFonts w:cs="Arial"/>
                <w:sz w:val="18"/>
                <w:szCs w:val="18"/>
              </w:rPr>
              <w:t>APIRI.TCS.2070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A66B8B">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ATC Controller Standard, Section 7.1.4 (ATC 5201 has this in Section 6.1.4), describes a graphics interface to the Front Panel’s display. The API shall support the operation of the graphics commands on a window only if that window is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forwards application escape sequences related to graphics mode programming to the physical front panel display when the application virtual display has focus, and otherwise ignores such escape sequences.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3</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30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APIR3.1.1.2[31]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application programs use graphics on a window, the API shall not redisplay these graphics when a window is refreshed or goes out/in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rPr>
              <w:t>fpui_open</w:t>
            </w:r>
            <w:proofErr w:type="spellEnd"/>
            <w:r w:rsidRPr="00580252">
              <w:rPr>
                <w:rFonts w:cs="Arial"/>
                <w:sz w:val="18"/>
                <w:szCs w:val="18"/>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forwards application escape sequences related to graphics mode programming to the physical front panel display when the application virtual display has focus, and otherwise ignores such escape sequences.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3</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30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an asynchronous notification to alert programs when their associated windows go in and out of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 xml:space="preserve"> SIGWINCH signal is provided. Application level handler functions can assess changes.</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keeps track of which virtual display has focus and enacts focus change, also sends notification, via each open application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 xml:space="preserve">3.3), in the form of the Linux SIGWINCH signal.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APIRI.TCS.2080</w:t>
            </w:r>
          </w:p>
          <w:p w:rsidR="00580252" w:rsidRPr="00580252" w:rsidRDefault="00580252" w:rsidP="00054BC4">
            <w:pPr>
              <w:spacing w:before="18" w:line="220" w:lineRule="exact"/>
              <w:ind w:right="50"/>
              <w:jc w:val="center"/>
              <w:rPr>
                <w:rFonts w:cs="Arial"/>
                <w:sz w:val="18"/>
                <w:szCs w:val="18"/>
              </w:rPr>
            </w:pPr>
          </w:p>
          <w:p w:rsidR="00580252" w:rsidRPr="00580252" w:rsidRDefault="00580252" w:rsidP="00054BC4">
            <w:pPr>
              <w:spacing w:before="18" w:line="220" w:lineRule="exact"/>
              <w:ind w:right="50"/>
              <w:jc w:val="center"/>
              <w:rPr>
                <w:rFonts w:cs="Arial"/>
                <w:sz w:val="18"/>
                <w:szCs w:val="18"/>
              </w:rPr>
            </w:pPr>
          </w:p>
          <w:p w:rsidR="00580252" w:rsidRPr="00580252" w:rsidRDefault="00580252" w:rsidP="00A66B8B">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which application programs may use to determine if their window is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fpui_get_focus</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The system described in Section</w:t>
            </w:r>
            <w:r w:rsidRPr="00580252" w:rsidDel="00AD7B30">
              <w:rPr>
                <w:rFonts w:cs="Arial"/>
                <w:sz w:val="18"/>
                <w:szCs w:val="18"/>
              </w:rPr>
              <w:t xml:space="preserve"> </w:t>
            </w:r>
            <w:r w:rsidRPr="00580252">
              <w:rPr>
                <w:rFonts w:cs="Arial"/>
                <w:sz w:val="18"/>
                <w:szCs w:val="18"/>
              </w:rPr>
              <w:t xml:space="preserve">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which keeps track of which virtual display shall have focus and allows a given application to query its state via the </w:t>
            </w:r>
            <w:proofErr w:type="spellStart"/>
            <w:r w:rsidRPr="00580252">
              <w:rPr>
                <w:rFonts w:cs="Arial"/>
                <w:sz w:val="18"/>
                <w:szCs w:val="18"/>
              </w:rPr>
              <w:t>fpui_get_focus</w:t>
            </w:r>
            <w:proofErr w:type="spellEnd"/>
            <w:r w:rsidRPr="00580252">
              <w:rPr>
                <w:rFonts w:cs="Arial"/>
                <w:sz w:val="18"/>
                <w:szCs w:val="18"/>
              </w:rPr>
              <w:t>() library call (Section</w:t>
            </w:r>
            <w:r w:rsidRPr="00580252" w:rsidDel="00AD7B30">
              <w:rPr>
                <w:rFonts w:cs="Arial"/>
                <w:sz w:val="18"/>
                <w:szCs w:val="18"/>
              </w:rPr>
              <w:t xml:space="preserve"> </w:t>
            </w:r>
            <w:r w:rsidRPr="00580252">
              <w:rPr>
                <w:rFonts w:cs="Arial"/>
                <w:sz w:val="18"/>
                <w:szCs w:val="18"/>
              </w:rPr>
              <w:t>3.4.8).</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APIRI.TCS.2080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to allow application programs to indicate that a window desires focus from the Operational User.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fpui_set_emergency</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fpui_set_emergency</w:t>
            </w:r>
            <w:proofErr w:type="spellEnd"/>
            <w:r w:rsidRPr="00580252">
              <w:rPr>
                <w:rFonts w:cs="Arial"/>
                <w:sz w:val="18"/>
                <w:szCs w:val="18"/>
              </w:rPr>
              <w:t>() library call implementation (Section</w:t>
            </w:r>
            <w:r w:rsidRPr="00580252" w:rsidDel="00AD7B30">
              <w:rPr>
                <w:rFonts w:cs="Arial"/>
                <w:sz w:val="18"/>
                <w:szCs w:val="18"/>
              </w:rPr>
              <w:t xml:space="preserve"> </w:t>
            </w:r>
            <w:r w:rsidRPr="00580252">
              <w:rPr>
                <w:rFonts w:cs="Arial"/>
                <w:sz w:val="18"/>
                <w:szCs w:val="18"/>
              </w:rPr>
              <w:t>3.4.8) allows an application to indicate on the physical front panel that it requires focus be switched to its virtual display, or to cancel such a request.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4</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74446B">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40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APIR3.1.1.2[35]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This method shall cause the Front Panel backlight to flash and the window name in the Front Panel Manager Window to blink.</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fpui_set_emergency</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fpui_set_emergency</w:t>
            </w:r>
            <w:proofErr w:type="spellEnd"/>
            <w:r w:rsidRPr="00580252">
              <w:rPr>
                <w:rFonts w:cs="Arial"/>
                <w:sz w:val="18"/>
                <w:szCs w:val="18"/>
              </w:rPr>
              <w:t>() library call implementation (Section</w:t>
            </w:r>
            <w:r w:rsidRPr="00580252" w:rsidDel="00AD7B30">
              <w:rPr>
                <w:rFonts w:cs="Arial"/>
                <w:sz w:val="18"/>
                <w:szCs w:val="18"/>
              </w:rPr>
              <w:t xml:space="preserve"> </w:t>
            </w:r>
            <w:r w:rsidRPr="00580252">
              <w:rPr>
                <w:rFonts w:cs="Arial"/>
                <w:sz w:val="18"/>
                <w:szCs w:val="18"/>
              </w:rPr>
              <w:t xml:space="preserve">3.4.8) makes a </w:t>
            </w:r>
            <w:proofErr w:type="spellStart"/>
            <w:r w:rsidRPr="00580252">
              <w:rPr>
                <w:rFonts w:cs="Arial"/>
                <w:sz w:val="18"/>
                <w:szCs w:val="18"/>
              </w:rPr>
              <w:t>ioctl</w:t>
            </w:r>
            <w:proofErr w:type="spellEnd"/>
            <w:r w:rsidRPr="00580252">
              <w:rPr>
                <w:rFonts w:cs="Arial"/>
                <w:sz w:val="18"/>
                <w:szCs w:val="18"/>
              </w:rPr>
              <w:t xml:space="preserve">() call via the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 xml:space="preserve">3.3) which causes the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to flash the backlight of the physical front panel display, and the </w:t>
            </w:r>
            <w:proofErr w:type="spellStart"/>
            <w:r w:rsidRPr="00580252">
              <w:rPr>
                <w:rFonts w:cs="Arial"/>
                <w:sz w:val="18"/>
                <w:szCs w:val="18"/>
              </w:rPr>
              <w:t>MasterSelection</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3.4.6) to blink the name of the associated application on the Front Panel Manager window, if focused.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18" w:line="220" w:lineRule="exact"/>
              <w:ind w:right="50"/>
              <w:jc w:val="center"/>
              <w:rPr>
                <w:rFonts w:cs="Arial"/>
                <w:sz w:val="18"/>
                <w:szCs w:val="18"/>
              </w:rPr>
            </w:pPr>
            <w:r w:rsidRPr="00580252">
              <w:rPr>
                <w:rFonts w:cs="Arial"/>
                <w:sz w:val="18"/>
                <w:szCs w:val="18"/>
              </w:rPr>
              <w:t>APIRI.TCS.70</w:t>
            </w:r>
            <w:r>
              <w:rPr>
                <w:rFonts w:cs="Arial"/>
                <w:sz w:val="18"/>
                <w:szCs w:val="18"/>
              </w:rPr>
              <w:t>4</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40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window name blinking shall cease once the indicated window receives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fpui_set_emergency</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MasterSelection</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3.4.6) ceases to blink the name of an application once it is selected for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18" w:line="220" w:lineRule="exact"/>
              <w:ind w:right="50"/>
              <w:jc w:val="center"/>
              <w:rPr>
                <w:rFonts w:cs="Arial"/>
                <w:sz w:val="18"/>
                <w:szCs w:val="18"/>
              </w:rPr>
            </w:pPr>
            <w:r w:rsidRPr="00580252">
              <w:rPr>
                <w:rFonts w:cs="Arial"/>
                <w:sz w:val="18"/>
                <w:szCs w:val="18"/>
              </w:rPr>
              <w:t>APIRI.TCS.70</w:t>
            </w:r>
            <w:r>
              <w:rPr>
                <w:rFonts w:cs="Arial"/>
                <w:sz w:val="18"/>
                <w:szCs w:val="18"/>
              </w:rPr>
              <w:t>4</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40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backlight flashing shall cease when all windows requesting focus have been given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fpui_set_emergency</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keeps track of which virtual display has focus and enacts focus change, ceases to flash the backlight once the virtual window of the last application requesting focus, gains focus.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18" w:line="220" w:lineRule="exact"/>
              <w:ind w:right="50"/>
              <w:jc w:val="center"/>
              <w:rPr>
                <w:rFonts w:cs="Arial"/>
                <w:sz w:val="18"/>
                <w:szCs w:val="18"/>
              </w:rPr>
            </w:pPr>
            <w:r w:rsidRPr="00580252">
              <w:rPr>
                <w:rFonts w:cs="Arial"/>
                <w:sz w:val="18"/>
                <w:szCs w:val="18"/>
              </w:rPr>
              <w:t>APIRI.TCS.70</w:t>
            </w:r>
            <w:r>
              <w:rPr>
                <w:rFonts w:cs="Arial"/>
                <w:sz w:val="18"/>
                <w:szCs w:val="18"/>
              </w:rPr>
              <w:t>4</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40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APIR3.1.1.2[38]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mechanism to allow application programs to detect the presence or absence of a Front Panel.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fpui_get_window_size</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The system described in Section</w:t>
            </w:r>
            <w:r w:rsidRPr="00580252" w:rsidDel="00AD7B30">
              <w:rPr>
                <w:rFonts w:cs="Arial"/>
                <w:sz w:val="18"/>
                <w:szCs w:val="18"/>
              </w:rPr>
              <w:t xml:space="preserve"> </w:t>
            </w:r>
            <w:r w:rsidRPr="00580252">
              <w:rPr>
                <w:rFonts w:cs="Arial"/>
                <w:sz w:val="18"/>
                <w:szCs w:val="18"/>
              </w:rPr>
              <w:t xml:space="preserve">3.1 includes a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3.4.3) which attempts to obtain the dimensions of the physical display on startup or on detection of a display reconnection. If no physical display is detected, the dimensions are set to 8 rows x 40 columns.</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20"/>
              <w:ind w:right="60"/>
              <w:jc w:val="center"/>
              <w:rPr>
                <w:rFonts w:cs="Arial"/>
                <w:sz w:val="18"/>
                <w:szCs w:val="18"/>
              </w:rPr>
            </w:pPr>
            <w:r w:rsidRPr="00580252">
              <w:rPr>
                <w:rFonts w:cs="Arial"/>
                <w:sz w:val="18"/>
                <w:szCs w:val="18"/>
              </w:rPr>
              <w:t>APIRI.TCS.70</w:t>
            </w:r>
            <w:r w:rsidR="0074446B">
              <w:rPr>
                <w:rFonts w:cs="Arial"/>
                <w:sz w:val="18"/>
                <w:szCs w:val="18"/>
              </w:rPr>
              <w:t>1</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74446B">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10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APIR3.1.1.2[39]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recognize the presence or absence of a Front Panel in 5 seconds.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color w:val="000000"/>
                <w:sz w:val="18"/>
                <w:szCs w:val="18"/>
              </w:rPr>
              <w:t xml:space="preserve">The </w:t>
            </w:r>
            <w:proofErr w:type="spellStart"/>
            <w:r w:rsidRPr="00580252">
              <w:rPr>
                <w:rFonts w:cs="Arial"/>
                <w:color w:val="000000"/>
                <w:sz w:val="18"/>
                <w:szCs w:val="18"/>
              </w:rPr>
              <w:t>ViewportControl</w:t>
            </w:r>
            <w:proofErr w:type="spellEnd"/>
            <w:r w:rsidRPr="00580252">
              <w:rPr>
                <w:rFonts w:cs="Arial"/>
                <w:color w:val="000000"/>
                <w:sz w:val="18"/>
                <w:szCs w:val="18"/>
              </w:rPr>
              <w:t xml:space="preserve"> process (</w:t>
            </w:r>
            <w:r w:rsidRPr="00580252">
              <w:rPr>
                <w:rFonts w:cs="Arial"/>
                <w:sz w:val="18"/>
                <w:szCs w:val="18"/>
              </w:rPr>
              <w:t>Section</w:t>
            </w:r>
            <w:r w:rsidRPr="00580252" w:rsidDel="00AD7B30">
              <w:rPr>
                <w:rFonts w:cs="Arial"/>
                <w:color w:val="000000"/>
                <w:sz w:val="18"/>
                <w:szCs w:val="18"/>
              </w:rPr>
              <w:t xml:space="preserve"> </w:t>
            </w:r>
            <w:r w:rsidRPr="00580252">
              <w:rPr>
                <w:rFonts w:cs="Arial"/>
                <w:color w:val="000000"/>
                <w:sz w:val="18"/>
                <w:szCs w:val="18"/>
              </w:rPr>
              <w:t>3.4.3) repeatedly polls the front panel device by sending a “get cursor position” escape sequence at a 4 second interval, the response to which, or lack thereof, allows the recognition of the presence or absence of a physical front panel.</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20"/>
              <w:ind w:right="60"/>
              <w:jc w:val="center"/>
              <w:rPr>
                <w:rFonts w:cs="Arial"/>
                <w:color w:val="000000"/>
                <w:sz w:val="18"/>
                <w:szCs w:val="18"/>
              </w:rPr>
            </w:pPr>
            <w:r w:rsidRPr="00580252">
              <w:rPr>
                <w:rFonts w:cs="Arial"/>
                <w:sz w:val="18"/>
                <w:szCs w:val="18"/>
              </w:rPr>
              <w:t>APIRI.TCS.70</w:t>
            </w:r>
            <w:r w:rsidR="0074446B">
              <w:rPr>
                <w:rFonts w:cs="Arial"/>
                <w:sz w:val="18"/>
                <w:szCs w:val="18"/>
              </w:rPr>
              <w:t>1</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10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an asynchronous notification to alert application programs of a change in the presence or absence of a Front Panel.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 xml:space="preserve"> SIGWINCH signal is provided. Application level handler functions can assess changes.</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sends notification of a change in the presence or absence of a physical front panel, via each open application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3.3), in the form of the Linux SIGWINCH signal.</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1</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10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an asynchronous notification to alert all application programs when their associated windows change size.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 xml:space="preserve"> SIGWINCH signal is provided. Application level handler functions can assess changes.</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ViewportControl</w:t>
            </w:r>
            <w:proofErr w:type="spellEnd"/>
            <w:r w:rsidRPr="00580252">
              <w:rPr>
                <w:rFonts w:cs="Arial"/>
                <w:sz w:val="18"/>
                <w:szCs w:val="18"/>
              </w:rPr>
              <w:t xml:space="preserve"> process (Section</w:t>
            </w:r>
            <w:r w:rsidRPr="00580252" w:rsidDel="00AD7B30">
              <w:rPr>
                <w:rFonts w:cs="Arial"/>
                <w:sz w:val="18"/>
                <w:szCs w:val="18"/>
              </w:rPr>
              <w:t xml:space="preserve"> </w:t>
            </w:r>
            <w:r w:rsidRPr="00580252">
              <w:rPr>
                <w:rFonts w:cs="Arial"/>
                <w:sz w:val="18"/>
                <w:szCs w:val="18"/>
              </w:rPr>
              <w:t xml:space="preserve">3.4.3) sends notification of a change in the presence or absence of a physical front panel, via each open application </w:t>
            </w:r>
            <w:proofErr w:type="spellStart"/>
            <w:r w:rsidRPr="00580252">
              <w:rPr>
                <w:rFonts w:cs="Arial"/>
                <w:sz w:val="18"/>
                <w:szCs w:val="18"/>
              </w:rPr>
              <w:t>FrontPanelDriver</w:t>
            </w:r>
            <w:proofErr w:type="spellEnd"/>
            <w:r w:rsidRPr="00580252">
              <w:rPr>
                <w:rFonts w:cs="Arial"/>
                <w:sz w:val="18"/>
                <w:szCs w:val="18"/>
              </w:rPr>
              <w:t xml:space="preserve"> interface (Section</w:t>
            </w:r>
            <w:r w:rsidRPr="00580252" w:rsidDel="00AD7B30">
              <w:rPr>
                <w:rFonts w:cs="Arial"/>
                <w:sz w:val="18"/>
                <w:szCs w:val="18"/>
              </w:rPr>
              <w:t xml:space="preserve"> </w:t>
            </w:r>
            <w:r w:rsidRPr="00580252">
              <w:rPr>
                <w:rFonts w:cs="Arial"/>
                <w:sz w:val="18"/>
                <w:szCs w:val="18"/>
              </w:rPr>
              <w:t>3.3), in the form of the Linux SIGWINCH signal.</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74446B">
            <w:pPr>
              <w:spacing w:before="18" w:line="220" w:lineRule="exact"/>
              <w:ind w:right="50"/>
              <w:jc w:val="center"/>
              <w:rPr>
                <w:rFonts w:cs="Arial"/>
                <w:sz w:val="18"/>
                <w:szCs w:val="18"/>
              </w:rPr>
            </w:pPr>
            <w:r w:rsidRPr="00580252">
              <w:rPr>
                <w:rFonts w:cs="Arial"/>
                <w:sz w:val="18"/>
                <w:szCs w:val="18"/>
              </w:rPr>
              <w:t>APIRI.TCS.70</w:t>
            </w:r>
            <w:r w:rsidR="0074446B">
              <w:rPr>
                <w:rFonts w:cs="Arial"/>
                <w:sz w:val="18"/>
                <w:szCs w:val="18"/>
              </w:rPr>
              <w:t>1</w:t>
            </w:r>
            <w:r w:rsidRPr="00580252">
              <w:rPr>
                <w:rFonts w:cs="Arial"/>
                <w:sz w:val="18"/>
                <w:szCs w:val="18"/>
              </w:rPr>
              <w:t>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4446B" w:rsidP="00B20FB0">
            <w:pPr>
              <w:spacing w:before="20"/>
              <w:ind w:right="6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10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allow application programs to reset the display as described in the ATC Controller Standard,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fpui_reset</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Recommend removing requirement.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054BC4">
            <w:pPr>
              <w:spacing w:before="18" w:line="220" w:lineRule="exact"/>
              <w:ind w:right="50"/>
              <w:jc w:val="center"/>
              <w:rPr>
                <w:rFonts w:cs="Arial"/>
                <w:sz w:val="18"/>
                <w:szCs w:val="18"/>
              </w:rPr>
            </w:pPr>
            <w:r w:rsidRPr="00580252">
              <w:rPr>
                <w:rFonts w:cs="Arial"/>
                <w:sz w:val="18"/>
                <w:szCs w:val="18"/>
              </w:rPr>
              <w:t>No Test</w:t>
            </w:r>
          </w:p>
          <w:p w:rsidR="00580252" w:rsidRPr="00580252" w:rsidRDefault="00580252" w:rsidP="00054BC4">
            <w:pPr>
              <w:spacing w:before="18" w:line="220" w:lineRule="exact"/>
              <w:ind w:right="50"/>
              <w:jc w:val="center"/>
              <w:rPr>
                <w:rFonts w:cs="Arial"/>
                <w:sz w:val="18"/>
                <w:szCs w:val="18"/>
              </w:rPr>
            </w:pPr>
            <w:r w:rsidRPr="00580252">
              <w:rPr>
                <w:rFonts w:cs="Arial"/>
                <w:sz w:val="18"/>
                <w:szCs w:val="18"/>
              </w:rPr>
              <w:t>API Function Removed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APIR3.1.1.2[43]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illuminate or extinguish the CPU ACTIVE LED described in the ATC Controller Standard, Section 7 and Section B.2.</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fpui_set_led</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Recommend removing requirement.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20FB0">
            <w:pPr>
              <w:spacing w:before="18" w:line="220" w:lineRule="exact"/>
              <w:ind w:right="50"/>
              <w:jc w:val="center"/>
              <w:rPr>
                <w:rFonts w:cs="Arial"/>
                <w:sz w:val="18"/>
                <w:szCs w:val="18"/>
              </w:rPr>
            </w:pPr>
            <w:r w:rsidRPr="00580252">
              <w:rPr>
                <w:rFonts w:cs="Arial"/>
                <w:sz w:val="18"/>
                <w:szCs w:val="18"/>
              </w:rPr>
              <w:t>No Test</w:t>
            </w:r>
          </w:p>
          <w:p w:rsidR="00580252" w:rsidRPr="00580252" w:rsidRDefault="00580252" w:rsidP="00B20FB0">
            <w:pPr>
              <w:spacing w:before="18" w:line="220" w:lineRule="exact"/>
              <w:ind w:right="50"/>
              <w:jc w:val="center"/>
              <w:rPr>
                <w:rFonts w:cs="Arial"/>
                <w:sz w:val="18"/>
                <w:szCs w:val="18"/>
              </w:rPr>
            </w:pPr>
            <w:r w:rsidRPr="00580252">
              <w:rPr>
                <w:rFonts w:cs="Arial"/>
                <w:sz w:val="18"/>
                <w:szCs w:val="18"/>
              </w:rPr>
              <w:t>API Function Removed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20FB0">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function shall only operate for application programs with a window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proofErr w:type="spellStart"/>
            <w:r w:rsidRPr="00580252">
              <w:rPr>
                <w:rFonts w:cs="Arial"/>
                <w:sz w:val="18"/>
                <w:szCs w:val="18"/>
                <w:lang w:eastAsia="ar-SA"/>
              </w:rPr>
              <w:t>fpui_set_led</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Recommend removing requirement.</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20FB0">
            <w:pPr>
              <w:spacing w:before="18" w:line="220" w:lineRule="exact"/>
              <w:ind w:right="50"/>
              <w:jc w:val="center"/>
              <w:rPr>
                <w:rFonts w:cs="Arial"/>
                <w:sz w:val="18"/>
                <w:szCs w:val="18"/>
              </w:rPr>
            </w:pPr>
            <w:r w:rsidRPr="00580252">
              <w:rPr>
                <w:rFonts w:cs="Arial"/>
                <w:sz w:val="18"/>
                <w:szCs w:val="18"/>
              </w:rPr>
              <w:t>No Test</w:t>
            </w:r>
          </w:p>
          <w:p w:rsidR="00580252" w:rsidRPr="00580252" w:rsidRDefault="00580252" w:rsidP="00B20FB0">
            <w:pPr>
              <w:spacing w:before="18" w:line="220" w:lineRule="exact"/>
              <w:ind w:right="50"/>
              <w:jc w:val="center"/>
              <w:rPr>
                <w:rFonts w:cs="Arial"/>
                <w:sz w:val="18"/>
                <w:szCs w:val="18"/>
              </w:rPr>
            </w:pPr>
            <w:r w:rsidRPr="00580252">
              <w:rPr>
                <w:rFonts w:cs="Arial"/>
                <w:sz w:val="18"/>
                <w:szCs w:val="18"/>
              </w:rPr>
              <w:t>API Function Removed</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B20FB0">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send raw output data to the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fpui_write</w:t>
            </w:r>
            <w:proofErr w:type="spellEnd"/>
            <w:r w:rsidRPr="00580252">
              <w:rPr>
                <w:rFonts w:cs="Arial"/>
                <w:sz w:val="18"/>
                <w:szCs w:val="18"/>
                <w:lang w:eastAsia="ar-SA"/>
              </w:rPr>
              <w:t>(3fpui),</w:t>
            </w:r>
          </w:p>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FrontPanelDriver</w:t>
            </w:r>
            <w:proofErr w:type="spellEnd"/>
            <w:r w:rsidRPr="00580252">
              <w:rPr>
                <w:rFonts w:cs="Arial"/>
                <w:sz w:val="18"/>
                <w:szCs w:val="18"/>
              </w:rPr>
              <w:t xml:space="preserve">  Direct Interface (Section</w:t>
            </w:r>
            <w:r w:rsidRPr="00580252" w:rsidDel="00AD7B30">
              <w:rPr>
                <w:rFonts w:cs="Arial"/>
                <w:sz w:val="18"/>
                <w:szCs w:val="18"/>
              </w:rPr>
              <w:t xml:space="preserve"> </w:t>
            </w:r>
            <w:r w:rsidRPr="00580252">
              <w:rPr>
                <w:rFonts w:cs="Arial"/>
                <w:sz w:val="18"/>
                <w:szCs w:val="18"/>
              </w:rPr>
              <w:t xml:space="preserve">3.3.2) is available by setting the “O_DIRECT” bit of the flags parameter to the </w:t>
            </w:r>
            <w:proofErr w:type="spellStart"/>
            <w:r w:rsidRPr="00580252">
              <w:rPr>
                <w:rFonts w:cs="Arial"/>
                <w:sz w:val="18"/>
                <w:szCs w:val="18"/>
              </w:rPr>
              <w:t>fpui_open</w:t>
            </w:r>
            <w:proofErr w:type="spellEnd"/>
            <w:r w:rsidRPr="00580252">
              <w:rPr>
                <w:rFonts w:cs="Arial"/>
                <w:sz w:val="18"/>
                <w:szCs w:val="18"/>
              </w:rPr>
              <w:t>() library function call (Section</w:t>
            </w:r>
            <w:r w:rsidRPr="00580252" w:rsidDel="00AD7B30">
              <w:rPr>
                <w:rFonts w:cs="Arial"/>
                <w:sz w:val="18"/>
                <w:szCs w:val="18"/>
              </w:rPr>
              <w:t xml:space="preserve"> </w:t>
            </w:r>
            <w:r w:rsidRPr="00580252">
              <w:rPr>
                <w:rFonts w:cs="Arial"/>
                <w:sz w:val="18"/>
                <w:szCs w:val="18"/>
              </w:rPr>
              <w:t xml:space="preserve">3.4.8).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APIRI.TCS.2090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application window is in focus, the data shall be sent to the display port without interpretation or buffering by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fpui_write</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implements the direct mode as described in Direct Pass Through (Section</w:t>
            </w:r>
            <w:r w:rsidRPr="00580252" w:rsidDel="00AD7B30">
              <w:rPr>
                <w:rFonts w:cs="Arial"/>
                <w:sz w:val="18"/>
                <w:szCs w:val="18"/>
              </w:rPr>
              <w:t xml:space="preserve"> </w:t>
            </w:r>
            <w:r w:rsidRPr="00580252">
              <w:rPr>
                <w:rFonts w:cs="Arial"/>
                <w:sz w:val="18"/>
                <w:szCs w:val="18"/>
              </w:rPr>
              <w:t>3.4.5).</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APIRI.TCS.2090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application window is not in focus, the API shall discard the data.</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fpui_write</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3.4.2) implements the direct mode as described in Direct Pass Through (Section</w:t>
            </w:r>
            <w:r w:rsidRPr="00580252" w:rsidDel="00AD7B30">
              <w:rPr>
                <w:rFonts w:cs="Arial"/>
                <w:sz w:val="18"/>
                <w:szCs w:val="18"/>
              </w:rPr>
              <w:t xml:space="preserve"> </w:t>
            </w:r>
            <w:r w:rsidRPr="00580252">
              <w:rPr>
                <w:rFonts w:cs="Arial"/>
                <w:sz w:val="18"/>
                <w:szCs w:val="18"/>
              </w:rPr>
              <w:t>3.4.5).</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APIRI.TCS.2090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APIR3.1.1.2[48]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read raw input data from the display (this does not include the Aux Switch which is handled separately; see Item “c”).</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fpui_read</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FrontPanelDriver</w:t>
            </w:r>
            <w:proofErr w:type="spellEnd"/>
            <w:r w:rsidRPr="00580252">
              <w:rPr>
                <w:rFonts w:cs="Arial"/>
                <w:sz w:val="18"/>
                <w:szCs w:val="18"/>
              </w:rPr>
              <w:t xml:space="preserve"> direct interface (Section</w:t>
            </w:r>
            <w:r w:rsidRPr="00580252" w:rsidDel="00AD7B30">
              <w:rPr>
                <w:rFonts w:cs="Arial"/>
                <w:sz w:val="18"/>
                <w:szCs w:val="18"/>
              </w:rPr>
              <w:t xml:space="preserve"> </w:t>
            </w:r>
            <w:r w:rsidRPr="00580252">
              <w:rPr>
                <w:rFonts w:cs="Arial"/>
                <w:sz w:val="18"/>
                <w:szCs w:val="18"/>
              </w:rPr>
              <w:t xml:space="preserve">3.3.2) implements raw (unmapped) reads by returning data from the raw portion of data packets returned by the </w:t>
            </w:r>
            <w:proofErr w:type="spellStart"/>
            <w:r w:rsidRPr="00580252">
              <w:rPr>
                <w:rFonts w:cs="Arial"/>
                <w:sz w:val="18"/>
                <w:szCs w:val="18"/>
              </w:rPr>
              <w:t>VirtualTerminal</w:t>
            </w:r>
            <w:proofErr w:type="spellEnd"/>
            <w:r w:rsidRPr="00580252">
              <w:rPr>
                <w:rFonts w:cs="Arial"/>
                <w:sz w:val="18"/>
                <w:szCs w:val="18"/>
              </w:rPr>
              <w:t xml:space="preserve"> handler (Section</w:t>
            </w:r>
            <w:r w:rsidRPr="00580252" w:rsidDel="00AD7B30">
              <w:rPr>
                <w:rFonts w:cs="Arial"/>
                <w:sz w:val="18"/>
                <w:szCs w:val="18"/>
              </w:rPr>
              <w:t xml:space="preserve"> </w:t>
            </w:r>
            <w:r w:rsidRPr="00580252">
              <w:rPr>
                <w:rFonts w:cs="Arial"/>
                <w:sz w:val="18"/>
                <w:szCs w:val="18"/>
              </w:rPr>
              <w:t xml:space="preserve">3.4.2).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APIRI.TCS.2090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APIR3.1.1.2[49]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This function shall return raw data from the input buffer without the key code interpretation described in item “y”.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fpui_read</w:t>
            </w:r>
            <w:proofErr w:type="spellEnd"/>
            <w:r w:rsidRPr="00580252">
              <w:rPr>
                <w:rFonts w:cs="Arial"/>
                <w:sz w:val="18"/>
                <w:szCs w:val="18"/>
                <w:lang w:eastAsia="ar-SA"/>
              </w:rPr>
              <w:t>(3fpui),</w:t>
            </w:r>
          </w:p>
          <w:p w:rsidR="00580252" w:rsidRPr="00580252" w:rsidRDefault="00580252" w:rsidP="003871A9">
            <w:pPr>
              <w:rPr>
                <w:rFonts w:cs="Arial"/>
                <w:sz w:val="18"/>
                <w:szCs w:val="18"/>
              </w:rPr>
            </w:pPr>
            <w:proofErr w:type="spellStart"/>
            <w:r w:rsidRPr="00580252">
              <w:rPr>
                <w:rFonts w:cs="Arial"/>
                <w:sz w:val="18"/>
                <w:szCs w:val="18"/>
                <w:lang w:eastAsia="ar-SA"/>
              </w:rPr>
              <w:t>fpui_open</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FrontPanelDriver</w:t>
            </w:r>
            <w:proofErr w:type="spellEnd"/>
            <w:r w:rsidRPr="00580252">
              <w:rPr>
                <w:rFonts w:cs="Arial"/>
                <w:sz w:val="18"/>
                <w:szCs w:val="18"/>
              </w:rPr>
              <w:t xml:space="preserve"> direct interface (Section</w:t>
            </w:r>
            <w:r w:rsidRPr="00580252" w:rsidDel="00AD7B30">
              <w:rPr>
                <w:rFonts w:cs="Arial"/>
                <w:sz w:val="18"/>
                <w:szCs w:val="18"/>
              </w:rPr>
              <w:t xml:space="preserve"> </w:t>
            </w:r>
            <w:r w:rsidRPr="00580252">
              <w:rPr>
                <w:rFonts w:cs="Arial"/>
                <w:sz w:val="18"/>
                <w:szCs w:val="18"/>
              </w:rPr>
              <w:t xml:space="preserve">3.3.2) implements raw (unmapped) reads by returning data from the raw portion of data packets returned by the </w:t>
            </w:r>
            <w:proofErr w:type="spellStart"/>
            <w:r w:rsidRPr="00580252">
              <w:rPr>
                <w:rFonts w:cs="Arial"/>
                <w:sz w:val="18"/>
                <w:szCs w:val="18"/>
              </w:rPr>
              <w:t>VirtualTerminal</w:t>
            </w:r>
            <w:proofErr w:type="spellEnd"/>
            <w:r w:rsidRPr="00580252">
              <w:rPr>
                <w:rFonts w:cs="Arial"/>
                <w:sz w:val="18"/>
                <w:szCs w:val="18"/>
              </w:rPr>
              <w:t xml:space="preserve"> handler (Section 3.4.2).</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18" w:line="220" w:lineRule="exact"/>
              <w:ind w:right="50"/>
              <w:jc w:val="center"/>
              <w:rPr>
                <w:rFonts w:cs="Arial"/>
                <w:sz w:val="18"/>
                <w:szCs w:val="18"/>
              </w:rPr>
            </w:pPr>
            <w:r w:rsidRPr="00580252">
              <w:rPr>
                <w:rFonts w:cs="Arial"/>
                <w:sz w:val="18"/>
                <w:szCs w:val="18"/>
              </w:rPr>
              <w:t>APIRI.TCS.2090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shall provide a method to determine the version number(s) of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proofErr w:type="spellStart"/>
            <w:r w:rsidRPr="00580252">
              <w:rPr>
                <w:rFonts w:cs="Arial"/>
                <w:sz w:val="18"/>
                <w:szCs w:val="18"/>
              </w:rPr>
              <w:t>fpui_apiver</w:t>
            </w:r>
            <w:proofErr w:type="spellEnd"/>
            <w:r w:rsidRPr="00580252">
              <w:rPr>
                <w:rFonts w:cs="Arial"/>
                <w:sz w:val="18"/>
                <w:szCs w:val="18"/>
              </w:rPr>
              <w:t>(3fpui),</w:t>
            </w:r>
          </w:p>
          <w:p w:rsidR="00580252" w:rsidRPr="00580252" w:rsidRDefault="00580252" w:rsidP="003871A9">
            <w:pPr>
              <w:spacing w:before="20"/>
              <w:ind w:right="60"/>
              <w:rPr>
                <w:rFonts w:cs="Arial"/>
                <w:sz w:val="18"/>
                <w:szCs w:val="18"/>
              </w:rPr>
            </w:pPr>
            <w:proofErr w:type="spellStart"/>
            <w:r w:rsidRPr="00580252">
              <w:rPr>
                <w:rFonts w:cs="Arial"/>
                <w:sz w:val="18"/>
                <w:szCs w:val="18"/>
              </w:rPr>
              <w:t>fio_apiver</w:t>
            </w:r>
            <w:proofErr w:type="spellEnd"/>
            <w:r w:rsidRPr="00580252">
              <w:rPr>
                <w:rFonts w:cs="Arial"/>
                <w:sz w:val="18"/>
                <w:szCs w:val="18"/>
              </w:rPr>
              <w:t>(3fio),</w:t>
            </w:r>
          </w:p>
          <w:p w:rsidR="00580252" w:rsidRPr="00580252" w:rsidRDefault="00580252" w:rsidP="003871A9">
            <w:pPr>
              <w:spacing w:before="20"/>
              <w:ind w:right="60"/>
              <w:rPr>
                <w:rFonts w:cs="Arial"/>
                <w:sz w:val="18"/>
                <w:szCs w:val="18"/>
              </w:rPr>
            </w:pPr>
            <w:proofErr w:type="spellStart"/>
            <w:r w:rsidRPr="00580252">
              <w:rPr>
                <w:rFonts w:cs="Arial"/>
                <w:sz w:val="18"/>
                <w:szCs w:val="18"/>
              </w:rPr>
              <w:t>tod_apiver</w:t>
            </w:r>
            <w:proofErr w:type="spellEnd"/>
            <w:r w:rsidRPr="00580252">
              <w:rPr>
                <w:rFonts w:cs="Arial"/>
                <w:sz w:val="18"/>
                <w:szCs w:val="18"/>
              </w:rPr>
              <w:t>();</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 xml:space="preserve">Each API library shall have a function to return the version information as specified in the ATC 5401 API Standard. </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E018EF">
            <w:pPr>
              <w:spacing w:before="20"/>
              <w:ind w:right="60"/>
              <w:jc w:val="center"/>
              <w:rPr>
                <w:rFonts w:cs="Arial"/>
                <w:sz w:val="18"/>
                <w:szCs w:val="18"/>
              </w:rPr>
            </w:pPr>
            <w:r w:rsidRPr="00580252">
              <w:rPr>
                <w:rFonts w:cs="Arial"/>
                <w:sz w:val="18"/>
                <w:szCs w:val="18"/>
              </w:rPr>
              <w:t>APIRI.TCS.2100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827D11" w:rsidP="00E018EF">
            <w:pPr>
              <w:spacing w:before="20"/>
              <w:ind w:right="60"/>
              <w:jc w:val="center"/>
              <w:rPr>
                <w:rFonts w:cs="Arial"/>
                <w:sz w:val="18"/>
                <w:szCs w:val="18"/>
              </w:rPr>
            </w:pPr>
            <w:r w:rsidRPr="0089256E">
              <w:rPr>
                <w:rFonts w:cs="Arial"/>
                <w:sz w:val="18"/>
                <w:szCs w:val="18"/>
              </w:rPr>
              <w:t>APIRI.TPS.1001</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the ability to view or configure system-wide parameters of the ATC controller unit</w:t>
            </w:r>
            <w:r w:rsidRPr="00580252">
              <w:rPr>
                <w:rFonts w:cs="Arial"/>
                <w:sz w:val="18"/>
                <w:szCs w:val="18"/>
              </w:rPr>
              <w:fldChar w:fldCharType="begin"/>
            </w:r>
            <w:r w:rsidRPr="00580252">
              <w:rPr>
                <w:rFonts w:cs="Arial"/>
                <w:sz w:val="18"/>
                <w:szCs w:val="18"/>
              </w:rPr>
              <w:instrText xml:space="preserve"> XE "Advanced Transportation Controller (ATC):controller unit" </w:instrText>
            </w:r>
            <w:r w:rsidRPr="00580252">
              <w:rPr>
                <w:rFonts w:cs="Arial"/>
                <w:sz w:val="18"/>
                <w:szCs w:val="18"/>
              </w:rPr>
              <w:fldChar w:fldCharType="end"/>
            </w:r>
            <w:r w:rsidRPr="00580252">
              <w:rPr>
                <w:rFonts w:cs="Arial"/>
                <w:sz w:val="18"/>
                <w:szCs w:val="18"/>
              </w:rPr>
              <w:t xml:space="preserve"> using the ATC Configuration Window.</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color w:val="000000"/>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display size of the ATC Configuration Window shall be consistent with the windows of the Front Panel Manager (see Section 3.1.1).</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menu ("Configuration Menu") of up to 16 items ("configuration items") which can be selected by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from the keypad of the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the associated key of a configuration item is pressed, a configuration utility program ("configuration utility") shall be executed to view or configure the parameters associated with the configuration item.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configuration utility shall use the ATC Configuration Window as its user interface display and receive the characters input from the Front Panel input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Only one configuration utility shall be operational at a time.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configuration items shall be limited to 16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there is no configuration item associated to a key, the configuration item shall be listed as a blank.</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There shall be five configuration items defined in the API standard as follows: "System Time," "Ethernet," "System Services,"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 and "Host EEPROM</w:t>
            </w:r>
            <w:r w:rsidRPr="00580252">
              <w:rPr>
                <w:rFonts w:cs="Arial"/>
                <w:sz w:val="18"/>
                <w:szCs w:val="18"/>
              </w:rPr>
              <w:fldChar w:fldCharType="begin"/>
            </w:r>
            <w:r w:rsidRPr="00580252">
              <w:rPr>
                <w:rFonts w:cs="Arial"/>
                <w:sz w:val="18"/>
                <w:szCs w:val="18"/>
              </w:rPr>
              <w:instrText xml:space="preserve"> XE "Electrically Erasable, Programmable, Read-Only Memory (EEPROM)" </w:instrText>
            </w:r>
            <w:r w:rsidRPr="00580252">
              <w:rPr>
                <w:rFonts w:cs="Arial"/>
                <w:sz w:val="18"/>
                <w:szCs w:val="18"/>
              </w:rPr>
              <w:fldChar w:fldCharType="end"/>
            </w:r>
            <w:r w:rsidRPr="00580252">
              <w:rPr>
                <w:rFonts w:cs="Arial"/>
                <w:sz w:val="18"/>
                <w:szCs w:val="18"/>
              </w:rPr>
              <w:t xml:space="preserve"> Info".</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Configuration Menu shall be extensible by software developers</w:t>
            </w:r>
            <w:r w:rsidRPr="00580252">
              <w:rPr>
                <w:rFonts w:cs="Arial"/>
                <w:sz w:val="18"/>
                <w:szCs w:val="18"/>
              </w:rPr>
              <w:fldChar w:fldCharType="begin"/>
            </w:r>
            <w:r w:rsidRPr="00580252">
              <w:rPr>
                <w:rFonts w:cs="Arial"/>
                <w:sz w:val="18"/>
                <w:szCs w:val="18"/>
              </w:rPr>
              <w:instrText xml:space="preserve"> XE "User:Developer" </w:instrText>
            </w:r>
            <w:r w:rsidRPr="00580252">
              <w:rPr>
                <w:rFonts w:cs="Arial"/>
                <w:sz w:val="18"/>
                <w:szCs w:val="18"/>
              </w:rPr>
              <w:fldChar w:fldCharType="end"/>
            </w:r>
            <w:r w:rsidRPr="00580252">
              <w:rPr>
                <w:rFonts w:cs="Arial"/>
                <w:sz w:val="18"/>
                <w:szCs w:val="18"/>
              </w:rPr>
              <w:t xml:space="preserve"> with up to twelve additional configuration items that are not defined in the API Standard.</w:t>
            </w:r>
            <w:r w:rsidRPr="00580252">
              <w:rPr>
                <w:rFonts w:cs="Arial"/>
                <w:sz w:val="18"/>
                <w:szCs w:val="18"/>
              </w:rPr>
              <w:fldChar w:fldCharType="begin"/>
            </w:r>
            <w:r w:rsidRPr="00580252">
              <w:rPr>
                <w:rFonts w:cs="Arial"/>
                <w:sz w:val="18"/>
                <w:szCs w:val="18"/>
              </w:rPr>
              <w:instrText xml:space="preserve"> XE "Application Programming Interface (API):Standard" </w:instrText>
            </w:r>
            <w:r w:rsidRPr="00580252">
              <w:rPr>
                <w:rFonts w:cs="Arial"/>
                <w:sz w:val="18"/>
                <w:szCs w:val="18"/>
              </w:rPr>
              <w:fldChar w:fldCharType="end"/>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1218F8">
              <w:rPr>
                <w:rFonts w:cs="Arial"/>
                <w:sz w:val="18"/>
                <w:szCs w:val="18"/>
              </w:rPr>
              <w:t>7050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1218F8">
              <w:rPr>
                <w:rFonts w:cs="Arial"/>
                <w:sz w:val="18"/>
                <w:szCs w:val="18"/>
              </w:rPr>
              <w:t>7050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Configuration Menu shall have the format shown in Figure 9.</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Configuration Menu shall be displayed in the ATC Configuration Window when there is no configuration utility in operation.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the API displays the Configuration Menu, the screen attributes of the ATC Configuration Window shall be set to the values of the controller unit at power up as described in ATC Controller Standard,</w:t>
            </w:r>
            <w:r w:rsidRPr="00580252">
              <w:rPr>
                <w:rFonts w:cs="Arial"/>
                <w:sz w:val="18"/>
                <w:szCs w:val="18"/>
              </w:rPr>
              <w:fldChar w:fldCharType="begin"/>
            </w:r>
            <w:r w:rsidRPr="00580252">
              <w:rPr>
                <w:rFonts w:cs="Arial"/>
                <w:sz w:val="18"/>
                <w:szCs w:val="18"/>
              </w:rPr>
              <w:instrText xml:space="preserve"> XE "Advanced Transportation Controller (ATC):Standard" </w:instrText>
            </w:r>
            <w:r w:rsidRPr="00580252">
              <w:rPr>
                <w:rFonts w:cs="Arial"/>
                <w:sz w:val="18"/>
                <w:szCs w:val="18"/>
              </w:rPr>
              <w:fldChar w:fldCharType="end"/>
            </w:r>
            <w:r w:rsidRPr="00580252">
              <w:rPr>
                <w:rFonts w:cs="Arial"/>
                <w:sz w:val="18"/>
                <w:szCs w:val="18"/>
              </w:rPr>
              <w:t xml:space="preserve"> Section 7.1.4 (ATC 5201 has this in Section 6.1.4).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put the ATC Configuration Window in focus from any application program or the Front Panel Manager Window by pressing {**,&lt;NEXT&gt;} (** is as defined in Section 3.1.1.1 Item "e") from the keypad on the controller’s Front Panel.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 xml:space="preserve">The </w:t>
            </w:r>
            <w:proofErr w:type="spellStart"/>
            <w:r w:rsidRPr="00580252">
              <w:rPr>
                <w:rFonts w:cs="Arial"/>
                <w:sz w:val="18"/>
                <w:szCs w:val="18"/>
              </w:rPr>
              <w:t>ViewportControl</w:t>
            </w:r>
            <w:proofErr w:type="spellEnd"/>
            <w:r w:rsidRPr="00580252">
              <w:rPr>
                <w:rFonts w:cs="Arial"/>
                <w:sz w:val="18"/>
                <w:szCs w:val="18"/>
              </w:rPr>
              <w:t xml:space="preserve"> process (Section 3.4.3) enacts the focus change to the </w:t>
            </w:r>
            <w:proofErr w:type="spellStart"/>
            <w:r w:rsidRPr="00580252">
              <w:rPr>
                <w:rFonts w:cs="Arial"/>
                <w:sz w:val="18"/>
                <w:szCs w:val="18"/>
              </w:rPr>
              <w:t>SystemConfiguration</w:t>
            </w:r>
            <w:proofErr w:type="spellEnd"/>
            <w:r w:rsidRPr="00580252">
              <w:rPr>
                <w:rFonts w:cs="Arial"/>
                <w:sz w:val="18"/>
                <w:szCs w:val="18"/>
              </w:rPr>
              <w:t xml:space="preserve"> manager process (Section 3.4.7) on detection of the {**,&lt;NEXT&gt;} key sequence.</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have the capability to select a configuration utility by pressing the corresponding key [0-F] from the Configuration Menu.</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two lines and bottom line of the Configuration Menu shall be fixed as shown in Figure 9.</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second line and bottom line used for displaying the configuration items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827D11">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scroll the Configuration Menu up and down one line at a time to view the configuration items using the up and down arrow keys of the controller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put the Front Panel Manager Window in focus by pressing {&lt;NEXT&gt;} in the ATC Configuration Menu.</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only possible selections from the ATC Configuration Menu shall be itself, the Front Panel Manager Window (see Section 3.1.1.1), a window selected by pressing {**,[0-F]} or a configuration item.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mechanism for Operational Users</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to modify configuration fields as identified in the requirements of the configuration utilities (see Section 3.2.1.1 through Section 3.2.1.5).</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user shall be able to move the cursor from field to field using the left and right arrow keys from the keypad of the controller's Front Panel.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 right arrow is pressed, the cursor shall jump to the next configurable field to the right or, if there is no configurable field to the right, it will jump to the first configurable field of the next downward line that contains a configurable field.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there are no configurable fields to the right or downward, then the right arrow key shall have no effect.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 left arrow is pressed, the cursor shall jump to the next configurable field to the left or, if there is no configurable field to the left, it will jump to the last configurable field of the next upward line that contains a configurable field.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there are no configurable fields to the left or upward, then the left arrow key shall have no effect.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user shall be able to apply the values of fields modified by the user by pressing the &lt;ENT&gt; key.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the &lt;ENT&gt; key is pressed, the configuration utility shall remain in focus.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the cursor is over the value of a configurable field, the user shall then be able to scroll continuously through all of the possible values of the field using the + and – keys.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APIR3.2.1[30]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the user finds the desired value, the user shall be able set the value by pressing the &lt;YES&gt; key, by pushing arrow (left, right, up or down) keys, or by pushing the &lt;ENT&gt; key.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presses the &lt;NO&gt; key while scrolling through values of a field, the field shall revert to the value prior to pushing the + and – key.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APIR3.2.1[32]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In addition to the method described in (ii), when the cursor is over the value of a configurable field that is made up of one or more digits 0-9, the user shall be able to enter the value using the keys 0-9 from the keypad of the controller's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Numeric values as entered shall be displayed right justified within the field.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APIR3.2.1[34]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while entering digits, the user enters more digits than the field will hold, the left most digit shall be removed from the field.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user shall be able to set the value by pressing the &lt;YES&gt; key by pushing arrow keys (left, right, up or down), or by pushing the &lt;ENT&gt; key.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APIR3.2.1[36]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presses the &lt;NO&gt; key while modifying a field, the field shall revert to the value prior to pushing a numerical key.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edits a field and enters a value that is out of range, the API shall activate the bell of the controller unit (see Section 7.1.4 (ATC 5201 has this in Section 6.1.4) of the ATC Controller Standard)</w:t>
            </w:r>
            <w:r w:rsidRPr="00580252">
              <w:rPr>
                <w:rFonts w:cs="Arial"/>
                <w:sz w:val="18"/>
                <w:szCs w:val="18"/>
              </w:rPr>
              <w:fldChar w:fldCharType="begin"/>
            </w:r>
            <w:r w:rsidRPr="00580252">
              <w:rPr>
                <w:rFonts w:cs="Arial"/>
                <w:sz w:val="18"/>
                <w:szCs w:val="18"/>
              </w:rPr>
              <w:instrText xml:space="preserve"> XE "Advanced Transportation Controller (ATC):Standard" </w:instrText>
            </w:r>
            <w:r w:rsidRPr="00580252">
              <w:rPr>
                <w:rFonts w:cs="Arial"/>
                <w:sz w:val="18"/>
                <w:szCs w:val="18"/>
              </w:rPr>
              <w:fldChar w:fldCharType="end"/>
            </w:r>
            <w:r w:rsidRPr="00580252">
              <w:rPr>
                <w:rFonts w:cs="Arial"/>
                <w:sz w:val="18"/>
                <w:szCs w:val="18"/>
              </w:rPr>
              <w:t xml:space="preserve"> and the field shall revert to the value prior to editing.</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APIR3.2.1[38]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enters a keyboard character that cannot be interpreted under the context of the ATC Configuration Window or active configuration utility, the API shall activate the bell of the controller unit and the invalid key shall be ignored.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APIR3.2.1[39]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quit a configuration utility by pressing {**,&lt;NEXT&gt;}.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configuration utility terminates in 2 seconds or less, the API shall display the Configuration Menu</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APIR3.2.1[41]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a configuration utility does not terminate within the 2 second period, the user shall be provided an option to terminate the configuration utility as shown in Figure 10.</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presses &lt;YES&gt;, the API shall terminate the configuration utility using 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 xml:space="preserve"> SIGTERM signal then display the Configuration Menu.</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APIR3.2.1[43]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user presses &lt;NO&gt;, the configuration utility shall be redisplayed.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When a configuration utility terminates, changes made to configurable fields that were not applied using the &lt;ENT&gt; key prior to the termination shall be discarded.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6010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APIR3.2.1[45]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configuration file called "ATCConfigurationMenu.txt" to be used by the API to form the Configuration Menu.</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4D5F4C">
            <w:pPr>
              <w:spacing w:before="18" w:line="220" w:lineRule="exact"/>
              <w:ind w:right="50"/>
              <w:jc w:val="center"/>
              <w:rPr>
                <w:rFonts w:cs="Arial"/>
                <w:sz w:val="18"/>
                <w:szCs w:val="18"/>
              </w:rPr>
            </w:pPr>
            <w:r w:rsidRPr="00580252">
              <w:rPr>
                <w:rFonts w:cs="Arial"/>
                <w:sz w:val="18"/>
                <w:szCs w:val="18"/>
              </w:rPr>
              <w:t>APIRI.TCS.7050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1D7FE8" w:rsidP="004D5F4C">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50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format of the file shall be comma delimited with each line representing a configuration item for the Configuration Menu as follows:</w:t>
            </w:r>
          </w:p>
          <w:p w:rsidR="00580252" w:rsidRPr="00580252" w:rsidRDefault="00580252" w:rsidP="003871A9">
            <w:pPr>
              <w:rPr>
                <w:rFonts w:cs="Arial"/>
                <w:sz w:val="18"/>
                <w:szCs w:val="18"/>
              </w:rPr>
            </w:pPr>
            <w:proofErr w:type="spellStart"/>
            <w:r w:rsidRPr="00580252">
              <w:rPr>
                <w:rFonts w:cs="Arial"/>
                <w:sz w:val="18"/>
                <w:szCs w:val="18"/>
              </w:rPr>
              <w:t>configitemname</w:t>
            </w:r>
            <w:proofErr w:type="spellEnd"/>
            <w:r w:rsidRPr="00580252">
              <w:rPr>
                <w:rFonts w:cs="Arial"/>
                <w:sz w:val="18"/>
                <w:szCs w:val="18"/>
              </w:rPr>
              <w:t xml:space="preserve">, </w:t>
            </w:r>
            <w:proofErr w:type="spellStart"/>
            <w:r w:rsidRPr="00580252">
              <w:rPr>
                <w:rFonts w:cs="Arial"/>
                <w:sz w:val="18"/>
                <w:szCs w:val="18"/>
              </w:rPr>
              <w:t>executablepathname</w:t>
            </w:r>
            <w:proofErr w:type="spellEnd"/>
          </w:p>
          <w:p w:rsidR="00580252" w:rsidRPr="00580252" w:rsidRDefault="00580252" w:rsidP="003871A9">
            <w:pPr>
              <w:rPr>
                <w:rFonts w:cs="Arial"/>
                <w:sz w:val="18"/>
                <w:szCs w:val="18"/>
              </w:rPr>
            </w:pPr>
            <w:proofErr w:type="spellStart"/>
            <w:r w:rsidRPr="00580252">
              <w:rPr>
                <w:rFonts w:cs="Arial"/>
                <w:sz w:val="18"/>
                <w:szCs w:val="18"/>
              </w:rPr>
              <w:t>configitemname</w:t>
            </w:r>
            <w:proofErr w:type="spellEnd"/>
            <w:r w:rsidRPr="00580252">
              <w:rPr>
                <w:rFonts w:cs="Arial"/>
                <w:sz w:val="18"/>
                <w:szCs w:val="18"/>
              </w:rPr>
              <w:t xml:space="preserve">, </w:t>
            </w:r>
            <w:proofErr w:type="spellStart"/>
            <w:r w:rsidRPr="00580252">
              <w:rPr>
                <w:rFonts w:cs="Arial"/>
                <w:sz w:val="18"/>
                <w:szCs w:val="18"/>
              </w:rPr>
              <w:t>executablepathname</w:t>
            </w:r>
            <w:proofErr w:type="spellEnd"/>
          </w:p>
          <w:p w:rsidR="00580252" w:rsidRPr="00580252" w:rsidRDefault="00580252" w:rsidP="003871A9">
            <w:pPr>
              <w:rPr>
                <w:rFonts w:cs="Arial"/>
                <w:sz w:val="18"/>
                <w:szCs w:val="18"/>
              </w:rPr>
            </w:pPr>
            <w:proofErr w:type="spellStart"/>
            <w:r w:rsidRPr="00580252">
              <w:rPr>
                <w:rFonts w:cs="Arial"/>
                <w:sz w:val="18"/>
                <w:szCs w:val="18"/>
              </w:rPr>
              <w:t>configitemname</w:t>
            </w:r>
            <w:proofErr w:type="spellEnd"/>
            <w:r w:rsidRPr="00580252">
              <w:rPr>
                <w:rFonts w:cs="Arial"/>
                <w:sz w:val="18"/>
                <w:szCs w:val="18"/>
              </w:rPr>
              <w:t xml:space="preserve">, </w:t>
            </w:r>
            <w:proofErr w:type="spellStart"/>
            <w:r w:rsidRPr="00580252">
              <w:rPr>
                <w:rFonts w:cs="Arial"/>
                <w:sz w:val="18"/>
                <w:szCs w:val="18"/>
              </w:rPr>
              <w:t>executablepathname</w:t>
            </w:r>
            <w:proofErr w:type="spellEnd"/>
          </w:p>
          <w:p w:rsidR="00580252" w:rsidRPr="00580252" w:rsidRDefault="00580252" w:rsidP="003871A9">
            <w:pPr>
              <w:rPr>
                <w:rFonts w:cs="Arial"/>
                <w:sz w:val="18"/>
                <w:szCs w:val="18"/>
              </w:rPr>
            </w:pPr>
            <w:r w:rsidRPr="00580252">
              <w:rPr>
                <w:rFonts w:cs="Arial"/>
                <w:sz w:val="18"/>
                <w:szCs w:val="18"/>
              </w:rPr>
              <w:t>etc.</w:t>
            </w:r>
          </w:p>
          <w:p w:rsidR="00580252" w:rsidRPr="00580252" w:rsidRDefault="00580252" w:rsidP="003871A9">
            <w:pPr>
              <w:rPr>
                <w:rFonts w:cs="Arial"/>
                <w:sz w:val="18"/>
                <w:szCs w:val="18"/>
              </w:rPr>
            </w:pPr>
            <w:r w:rsidRPr="00580252">
              <w:rPr>
                <w:rFonts w:cs="Arial"/>
                <w:sz w:val="18"/>
                <w:szCs w:val="18"/>
              </w:rPr>
              <w:t>where "</w:t>
            </w:r>
            <w:proofErr w:type="spellStart"/>
            <w:r w:rsidRPr="00580252">
              <w:rPr>
                <w:rFonts w:cs="Arial"/>
                <w:sz w:val="18"/>
                <w:szCs w:val="18"/>
              </w:rPr>
              <w:t>configitemname</w:t>
            </w:r>
            <w:proofErr w:type="spellEnd"/>
            <w:r w:rsidRPr="00580252">
              <w:rPr>
                <w:rFonts w:cs="Arial"/>
                <w:sz w:val="18"/>
                <w:szCs w:val="18"/>
              </w:rPr>
              <w:t>" represents the text displayed in the Configuration Menu and "</w:t>
            </w:r>
            <w:proofErr w:type="spellStart"/>
            <w:r w:rsidRPr="00580252">
              <w:rPr>
                <w:rFonts w:cs="Arial"/>
                <w:sz w:val="18"/>
                <w:szCs w:val="18"/>
              </w:rPr>
              <w:t>executablepathname</w:t>
            </w:r>
            <w:proofErr w:type="spellEnd"/>
            <w:r w:rsidRPr="00580252">
              <w:rPr>
                <w:rFonts w:cs="Arial"/>
                <w:sz w:val="18"/>
                <w:szCs w:val="18"/>
              </w:rPr>
              <w:t>" is the pathname to the executable file of the appropriate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4D5F4C">
            <w:pPr>
              <w:spacing w:before="18" w:line="220" w:lineRule="exact"/>
              <w:ind w:right="50"/>
              <w:jc w:val="center"/>
              <w:rPr>
                <w:rFonts w:cs="Arial"/>
                <w:sz w:val="18"/>
                <w:szCs w:val="18"/>
              </w:rPr>
            </w:pPr>
            <w:r w:rsidRPr="00580252">
              <w:rPr>
                <w:rFonts w:cs="Arial"/>
                <w:sz w:val="18"/>
                <w:szCs w:val="18"/>
              </w:rPr>
              <w:t>APIRI.TCS.7050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1D7FE8" w:rsidP="004D5F4C">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50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APIR3.2.1[47]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lines shall be processed by the API in order until the end of file is reached or the Configuration Menu is full.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580252" w:rsidP="004D5F4C">
            <w:pPr>
              <w:spacing w:before="18" w:line="220" w:lineRule="exact"/>
              <w:ind w:right="50"/>
              <w:jc w:val="center"/>
              <w:rPr>
                <w:rFonts w:cs="Arial"/>
                <w:sz w:val="18"/>
                <w:szCs w:val="18"/>
              </w:rPr>
            </w:pPr>
            <w:r w:rsidRPr="00580252">
              <w:rPr>
                <w:rFonts w:cs="Arial"/>
                <w:sz w:val="18"/>
                <w:szCs w:val="18"/>
              </w:rPr>
              <w:t>APIRI.TCS.7050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1D7FE8" w:rsidP="004D5F4C">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50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APIR3.2.1[48]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allow a configuration utility to open the ATC Configuration Window and reserve the resource.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fpui_open_config_window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E23D3" w:rsidP="00827D11">
            <w:pPr>
              <w:spacing w:before="18" w:line="220" w:lineRule="exact"/>
              <w:ind w:right="50"/>
              <w:jc w:val="center"/>
              <w:rPr>
                <w:rFonts w:cs="Arial"/>
                <w:sz w:val="18"/>
                <w:szCs w:val="18"/>
              </w:rPr>
            </w:pPr>
            <w:r w:rsidRPr="00580252">
              <w:rPr>
                <w:rFonts w:cs="Arial"/>
                <w:sz w:val="18"/>
                <w:szCs w:val="18"/>
              </w:rPr>
              <w:t>APIRI.TCS.7050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E23D3" w:rsidP="004D5F4C">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50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APIR3.2.1[49]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function to close the ATC Configuration Window and release the resource.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proofErr w:type="spellStart"/>
            <w:r w:rsidRPr="00580252">
              <w:rPr>
                <w:rFonts w:cs="Arial"/>
                <w:sz w:val="18"/>
                <w:szCs w:val="18"/>
                <w:lang w:eastAsia="ar-SA"/>
              </w:rPr>
              <w:t>fpui_close_config_window</w:t>
            </w:r>
            <w:proofErr w:type="spellEnd"/>
            <w:r w:rsidRPr="00580252">
              <w:rPr>
                <w:rFonts w:cs="Arial"/>
                <w:sz w:val="18"/>
                <w:szCs w:val="18"/>
                <w:lang w:eastAsia="ar-SA"/>
              </w:rPr>
              <w:t>(3fpui)</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system described in Section 3.1 includes a </w:t>
            </w:r>
            <w:proofErr w:type="spellStart"/>
            <w:r w:rsidRPr="00580252">
              <w:rPr>
                <w:rFonts w:cs="Arial"/>
                <w:sz w:val="18"/>
                <w:szCs w:val="18"/>
              </w:rPr>
              <w:t>SystemConfiguration</w:t>
            </w:r>
            <w:proofErr w:type="spellEnd"/>
            <w:r w:rsidRPr="00580252">
              <w:rPr>
                <w:rFonts w:cs="Arial"/>
                <w:sz w:val="18"/>
                <w:szCs w:val="18"/>
              </w:rPr>
              <w:t xml:space="preserve"> manager process (Section 3.4.7) to maintain a single system configuration window from which all required ATC API configuration utilities may be activated. The look and feel and interaction model of the system configuration window adheres to the requirements listed in ATC 5401 API Standard as APIR3.2.1 [2] through APIR3.2.1 [49].</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E23D3" w:rsidP="00827D11">
            <w:pPr>
              <w:spacing w:before="18" w:line="220" w:lineRule="exact"/>
              <w:ind w:right="50"/>
              <w:jc w:val="center"/>
              <w:rPr>
                <w:rFonts w:cs="Arial"/>
                <w:sz w:val="18"/>
                <w:szCs w:val="18"/>
              </w:rPr>
            </w:pPr>
            <w:r w:rsidRPr="00580252">
              <w:rPr>
                <w:rFonts w:cs="Arial"/>
                <w:sz w:val="18"/>
                <w:szCs w:val="18"/>
              </w:rPr>
              <w:t>APIRI.TCS.7050</w:t>
            </w:r>
          </w:p>
        </w:tc>
        <w:tc>
          <w:tcPr>
            <w:tcW w:w="1890" w:type="dxa"/>
            <w:tcBorders>
              <w:top w:val="single" w:sz="8" w:space="0" w:color="003399"/>
              <w:left w:val="single" w:sz="8" w:space="0" w:color="003399"/>
              <w:bottom w:val="single" w:sz="8" w:space="0" w:color="003399"/>
              <w:right w:val="single" w:sz="8" w:space="0" w:color="003399"/>
            </w:tcBorders>
          </w:tcPr>
          <w:p w:rsidR="00580252" w:rsidRPr="00580252" w:rsidRDefault="007E23D3" w:rsidP="004D5F4C">
            <w:pPr>
              <w:spacing w:before="18" w:line="220" w:lineRule="exact"/>
              <w:ind w:right="50"/>
              <w:jc w:val="center"/>
              <w:rPr>
                <w:rFonts w:cs="Arial"/>
                <w:sz w:val="18"/>
                <w:szCs w:val="18"/>
              </w:rPr>
            </w:pPr>
            <w:r>
              <w:rPr>
                <w:rFonts w:cs="Arial"/>
                <w:sz w:val="18"/>
                <w:szCs w:val="18"/>
              </w:rPr>
              <w:t>APIRI.TP</w:t>
            </w:r>
            <w:r w:rsidRPr="00580252">
              <w:rPr>
                <w:rFonts w:cs="Arial"/>
                <w:sz w:val="18"/>
                <w:szCs w:val="18"/>
              </w:rPr>
              <w:t>S.70</w:t>
            </w:r>
            <w:r>
              <w:rPr>
                <w:rFonts w:cs="Arial"/>
                <w:sz w:val="18"/>
                <w:szCs w:val="18"/>
              </w:rPr>
              <w:t>50</w:t>
            </w: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for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to view and set the system time through the System Time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System Time Configuration Utility shall have the format as shown in Figure 12.</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line and bottom line of the System Time Configuration Utility shall be fixed as shown in Figure 12.</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top line and bottom line used for displaying the Ethernet configuration information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scroll the System Time Configuration Utility up and down one line at a time using the up and down arrow keys of the controller unit's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modify the following fields on Line 7 of Figure 12 using the method described in Section 3.2.1 Item "h":</w:t>
            </w:r>
          </w:p>
          <w:p w:rsidR="00580252" w:rsidRPr="00580252" w:rsidRDefault="00580252" w:rsidP="003871A9">
            <w:pPr>
              <w:rPr>
                <w:rFonts w:cs="Arial"/>
                <w:sz w:val="18"/>
                <w:szCs w:val="18"/>
              </w:rPr>
            </w:pPr>
            <w:proofErr w:type="spellStart"/>
            <w:r w:rsidRPr="00580252">
              <w:rPr>
                <w:rFonts w:cs="Arial"/>
                <w:sz w:val="18"/>
                <w:szCs w:val="18"/>
              </w:rPr>
              <w:t>i</w:t>
            </w:r>
            <w:proofErr w:type="spellEnd"/>
            <w:r w:rsidRPr="00580252">
              <w:rPr>
                <w:rFonts w:cs="Arial"/>
                <w:sz w:val="18"/>
                <w:szCs w:val="18"/>
              </w:rPr>
              <w:t>)</w:t>
            </w:r>
            <w:r w:rsidRPr="00580252">
              <w:rPr>
                <w:rFonts w:cs="Arial"/>
                <w:sz w:val="18"/>
                <w:szCs w:val="18"/>
              </w:rPr>
              <w:tab/>
              <w:t xml:space="preserve">MM/DD/YYYY is the date where MM is the two digit month with values ranging 01-12, DD is the two digit day with values ranging 01-31, and YYYY  is the two digit year with values ranging 0000-9999.  </w:t>
            </w:r>
          </w:p>
          <w:p w:rsidR="00580252" w:rsidRPr="00580252" w:rsidRDefault="00580252" w:rsidP="003871A9">
            <w:pPr>
              <w:rPr>
                <w:rFonts w:cs="Arial"/>
                <w:sz w:val="18"/>
                <w:szCs w:val="18"/>
              </w:rPr>
            </w:pPr>
            <w:r w:rsidRPr="00580252">
              <w:rPr>
                <w:rFonts w:cs="Arial"/>
                <w:sz w:val="18"/>
                <w:szCs w:val="18"/>
              </w:rPr>
              <w:t>ii)</w:t>
            </w:r>
            <w:r w:rsidRPr="00580252">
              <w:rPr>
                <w:rFonts w:cs="Arial"/>
                <w:sz w:val="18"/>
                <w:szCs w:val="18"/>
              </w:rPr>
              <w:tab/>
            </w:r>
            <w:proofErr w:type="spellStart"/>
            <w:r w:rsidRPr="00580252">
              <w:rPr>
                <w:rFonts w:cs="Arial"/>
                <w:sz w:val="18"/>
                <w:szCs w:val="18"/>
              </w:rPr>
              <w:t>hh:mm:ss</w:t>
            </w:r>
            <w:proofErr w:type="spellEnd"/>
            <w:r w:rsidRPr="00580252">
              <w:rPr>
                <w:rFonts w:cs="Arial"/>
                <w:sz w:val="18"/>
                <w:szCs w:val="18"/>
              </w:rPr>
              <w:t xml:space="preserve"> is the time based on a 24 hour clock (00:00:00 is 12:00 midnight) where </w:t>
            </w:r>
            <w:proofErr w:type="spellStart"/>
            <w:r w:rsidRPr="00580252">
              <w:rPr>
                <w:rFonts w:cs="Arial"/>
                <w:sz w:val="18"/>
                <w:szCs w:val="18"/>
              </w:rPr>
              <w:t>hh</w:t>
            </w:r>
            <w:proofErr w:type="spellEnd"/>
            <w:r w:rsidRPr="00580252">
              <w:rPr>
                <w:rFonts w:cs="Arial"/>
                <w:sz w:val="18"/>
                <w:szCs w:val="18"/>
              </w:rPr>
              <w:t xml:space="preserve"> is the two digit hour with values ranging 00-23, mm is the two digit minute with values ranging 00-59 and </w:t>
            </w:r>
            <w:proofErr w:type="spellStart"/>
            <w:r w:rsidRPr="00580252">
              <w:rPr>
                <w:rFonts w:cs="Arial"/>
                <w:sz w:val="18"/>
                <w:szCs w:val="18"/>
              </w:rPr>
              <w:t>ss</w:t>
            </w:r>
            <w:proofErr w:type="spellEnd"/>
            <w:r w:rsidRPr="00580252">
              <w:rPr>
                <w:rFonts w:cs="Arial"/>
                <w:sz w:val="18"/>
                <w:szCs w:val="18"/>
              </w:rPr>
              <w:t xml:space="preserve"> is the two digit second with values ranging 00-59.</w:t>
            </w:r>
          </w:p>
          <w:p w:rsidR="00580252" w:rsidRPr="00580252" w:rsidRDefault="00580252" w:rsidP="003871A9">
            <w:pPr>
              <w:rPr>
                <w:rFonts w:cs="Arial"/>
                <w:sz w:val="18"/>
                <w:szCs w:val="18"/>
              </w:rPr>
            </w:pPr>
            <w:r w:rsidRPr="00580252">
              <w:rPr>
                <w:rFonts w:cs="Arial"/>
                <w:sz w:val="18"/>
                <w:szCs w:val="18"/>
              </w:rPr>
              <w:t>iii)</w:t>
            </w:r>
            <w:r w:rsidRPr="00580252">
              <w:rPr>
                <w:rFonts w:cs="Arial"/>
                <w:sz w:val="18"/>
                <w:szCs w:val="18"/>
              </w:rPr>
              <w:tab/>
            </w:r>
            <w:proofErr w:type="spellStart"/>
            <w:r w:rsidRPr="00580252">
              <w:rPr>
                <w:rFonts w:cs="Arial"/>
                <w:sz w:val="18"/>
                <w:szCs w:val="18"/>
              </w:rPr>
              <w:t>shh:mm</w:t>
            </w:r>
            <w:proofErr w:type="spellEnd"/>
            <w:r w:rsidRPr="00580252">
              <w:rPr>
                <w:rFonts w:cs="Arial"/>
                <w:sz w:val="18"/>
                <w:szCs w:val="18"/>
              </w:rPr>
              <w:t xml:space="preserve"> is the time zone represented as an offset from Coordinated Universal Time (UTC) where s is the sign with values + or -, </w:t>
            </w:r>
            <w:proofErr w:type="spellStart"/>
            <w:r w:rsidRPr="00580252">
              <w:rPr>
                <w:rFonts w:cs="Arial"/>
                <w:sz w:val="18"/>
                <w:szCs w:val="18"/>
              </w:rPr>
              <w:t>hh</w:t>
            </w:r>
            <w:proofErr w:type="spellEnd"/>
            <w:r w:rsidRPr="00580252">
              <w:rPr>
                <w:rFonts w:cs="Arial"/>
                <w:sz w:val="18"/>
                <w:szCs w:val="18"/>
              </w:rPr>
              <w:t xml:space="preserve"> is the two digit number of hours with values 00-12, and mm is the two digit number of minutes with values ranging 00-59.</w:t>
            </w:r>
          </w:p>
          <w:p w:rsidR="00580252" w:rsidRPr="00580252" w:rsidRDefault="00580252" w:rsidP="003871A9">
            <w:pPr>
              <w:rPr>
                <w:rFonts w:cs="Arial"/>
                <w:sz w:val="18"/>
                <w:szCs w:val="18"/>
              </w:rPr>
            </w:pPr>
            <w:r w:rsidRPr="00580252">
              <w:rPr>
                <w:rFonts w:cs="Arial"/>
                <w:sz w:val="18"/>
                <w:szCs w:val="18"/>
              </w:rPr>
              <w:t>iv)</w:t>
            </w:r>
            <w:r w:rsidRPr="00580252">
              <w:rPr>
                <w:rFonts w:cs="Arial"/>
                <w:sz w:val="18"/>
                <w:szCs w:val="18"/>
              </w:rPr>
              <w:tab/>
            </w:r>
            <w:proofErr w:type="spellStart"/>
            <w:r w:rsidRPr="00580252">
              <w:rPr>
                <w:rFonts w:cs="Arial"/>
                <w:sz w:val="18"/>
                <w:szCs w:val="18"/>
              </w:rPr>
              <w:t>enadis</w:t>
            </w:r>
            <w:proofErr w:type="spellEnd"/>
            <w:r w:rsidRPr="00580252">
              <w:rPr>
                <w:rFonts w:cs="Arial"/>
                <w:sz w:val="18"/>
                <w:szCs w:val="18"/>
              </w:rPr>
              <w:t xml:space="preserve"> is a field with values "Enable" or "</w:t>
            </w:r>
            <w:proofErr w:type="spellStart"/>
            <w:r w:rsidRPr="00580252">
              <w:rPr>
                <w:rFonts w:cs="Arial"/>
                <w:sz w:val="18"/>
                <w:szCs w:val="18"/>
              </w:rPr>
              <w:t>Disabl</w:t>
            </w:r>
            <w:proofErr w:type="spellEnd"/>
            <w:r w:rsidRPr="00580252">
              <w:rPr>
                <w:rFonts w:cs="Arial"/>
                <w:sz w:val="18"/>
                <w:szCs w:val="18"/>
              </w:rPr>
              <w:t>" indicating whether Daylight Savings Time (DST) is enabled or disabled for the location of the controller unit.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Line 3 of Figure 12 shall represent the current date and time values of the controller unit and shall be updated once a second by the System Time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fields of Line 3 shall be as follows:</w:t>
            </w:r>
          </w:p>
          <w:p w:rsidR="00580252" w:rsidRPr="00580252" w:rsidRDefault="00580252" w:rsidP="003871A9">
            <w:pPr>
              <w:rPr>
                <w:rFonts w:cs="Arial"/>
                <w:sz w:val="18"/>
                <w:szCs w:val="18"/>
              </w:rPr>
            </w:pPr>
            <w:proofErr w:type="spellStart"/>
            <w:r w:rsidRPr="00580252">
              <w:rPr>
                <w:rFonts w:cs="Arial"/>
                <w:sz w:val="18"/>
                <w:szCs w:val="18"/>
              </w:rPr>
              <w:t>i</w:t>
            </w:r>
            <w:proofErr w:type="spellEnd"/>
            <w:r w:rsidRPr="00580252">
              <w:rPr>
                <w:rFonts w:cs="Arial"/>
                <w:sz w:val="18"/>
                <w:szCs w:val="18"/>
              </w:rPr>
              <w:t>)</w:t>
            </w:r>
            <w:r w:rsidRPr="00580252">
              <w:rPr>
                <w:rFonts w:cs="Arial"/>
                <w:sz w:val="18"/>
                <w:szCs w:val="18"/>
              </w:rPr>
              <w:tab/>
              <w:t>All of the fields described in Item "d" of this section.</w:t>
            </w:r>
          </w:p>
          <w:p w:rsidR="00580252" w:rsidRPr="00580252" w:rsidRDefault="00580252" w:rsidP="003871A9">
            <w:pPr>
              <w:rPr>
                <w:rFonts w:cs="Arial"/>
                <w:sz w:val="18"/>
                <w:szCs w:val="18"/>
              </w:rPr>
            </w:pPr>
            <w:r w:rsidRPr="00580252">
              <w:rPr>
                <w:rFonts w:cs="Arial"/>
                <w:sz w:val="18"/>
                <w:szCs w:val="18"/>
              </w:rPr>
              <w:t>ii)</w:t>
            </w:r>
            <w:r w:rsidRPr="00580252">
              <w:rPr>
                <w:rFonts w:cs="Arial"/>
                <w:sz w:val="18"/>
                <w:szCs w:val="18"/>
              </w:rPr>
              <w:tab/>
              <w:t>status is a field with values "Active" or "</w:t>
            </w:r>
            <w:proofErr w:type="spellStart"/>
            <w:r w:rsidRPr="00580252">
              <w:rPr>
                <w:rFonts w:cs="Arial"/>
                <w:sz w:val="18"/>
                <w:szCs w:val="18"/>
              </w:rPr>
              <w:t>Inactv</w:t>
            </w:r>
            <w:proofErr w:type="spellEnd"/>
            <w:r w:rsidRPr="00580252">
              <w:rPr>
                <w:rFonts w:cs="Arial"/>
                <w:sz w:val="18"/>
                <w:szCs w:val="18"/>
              </w:rPr>
              <w:t>" indicating whether or not the controller unit is currently applying DST.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default values of all fields shall be those values at the time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invokes the System Time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Time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for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to view and configure the Ethernet parameters of the ATC controller unit</w:t>
            </w:r>
            <w:r w:rsidRPr="00580252">
              <w:rPr>
                <w:rFonts w:cs="Arial"/>
                <w:sz w:val="18"/>
                <w:szCs w:val="18"/>
              </w:rPr>
              <w:fldChar w:fldCharType="begin"/>
            </w:r>
            <w:r w:rsidRPr="00580252">
              <w:rPr>
                <w:rFonts w:cs="Arial"/>
                <w:sz w:val="18"/>
                <w:szCs w:val="18"/>
              </w:rPr>
              <w:instrText xml:space="preserve"> XE "Advanced Transportation Controller (ATC):controller unit" </w:instrText>
            </w:r>
            <w:r w:rsidRPr="00580252">
              <w:rPr>
                <w:rFonts w:cs="Arial"/>
                <w:sz w:val="18"/>
                <w:szCs w:val="18"/>
              </w:rPr>
              <w:fldChar w:fldCharType="end"/>
            </w:r>
            <w:r w:rsidRPr="00580252">
              <w:rPr>
                <w:rFonts w:cs="Arial"/>
                <w:sz w:val="18"/>
                <w:szCs w:val="18"/>
              </w:rPr>
              <w:t xml:space="preserve"> through the Ethernet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Ethernet Configuration Utility shall have the format as shown in Figure 13.</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APIR3.2.3[3]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line and bottom line of the Ethernet Configuration Utility shall be fixed as shown in Figure 13.</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top line and bottom line used for displaying the Ethernet configuration information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scroll the Ethernet Configuration Utility up and down one line at a time using the up and down arrow keys of the controller unit's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APIR3.2.3[6]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modify the following fields using the method described in Section 3.2.1 Item "h" :</w:t>
            </w:r>
          </w:p>
          <w:p w:rsidR="00580252" w:rsidRPr="00580252" w:rsidRDefault="00580252" w:rsidP="003871A9">
            <w:pPr>
              <w:rPr>
                <w:rFonts w:cs="Arial"/>
                <w:sz w:val="18"/>
                <w:szCs w:val="18"/>
              </w:rPr>
            </w:pPr>
            <w:proofErr w:type="spellStart"/>
            <w:r w:rsidRPr="00580252">
              <w:rPr>
                <w:rFonts w:cs="Arial"/>
                <w:sz w:val="18"/>
                <w:szCs w:val="18"/>
              </w:rPr>
              <w:t>i</w:t>
            </w:r>
            <w:proofErr w:type="spellEnd"/>
            <w:r w:rsidRPr="00580252">
              <w:rPr>
                <w:rFonts w:cs="Arial"/>
                <w:sz w:val="18"/>
                <w:szCs w:val="18"/>
              </w:rPr>
              <w:t>)</w:t>
            </w:r>
            <w:r w:rsidRPr="00580252">
              <w:rPr>
                <w:rFonts w:cs="Arial"/>
                <w:sz w:val="18"/>
                <w:szCs w:val="18"/>
              </w:rPr>
              <w:tab/>
              <w:t>yon is a field that can be "Yes" or "No" indicating whether a port is enabled.</w:t>
            </w:r>
          </w:p>
          <w:p w:rsidR="00580252" w:rsidRPr="00580252" w:rsidRDefault="00580252" w:rsidP="003871A9">
            <w:pPr>
              <w:rPr>
                <w:rFonts w:cs="Arial"/>
                <w:sz w:val="18"/>
                <w:szCs w:val="18"/>
              </w:rPr>
            </w:pPr>
            <w:r w:rsidRPr="00580252">
              <w:rPr>
                <w:rFonts w:cs="Arial"/>
                <w:sz w:val="18"/>
                <w:szCs w:val="18"/>
              </w:rPr>
              <w:t>ii)</w:t>
            </w:r>
            <w:r w:rsidRPr="00580252">
              <w:rPr>
                <w:rFonts w:cs="Arial"/>
                <w:sz w:val="18"/>
                <w:szCs w:val="18"/>
              </w:rPr>
              <w:tab/>
              <w:t>### is a numerical field 0-255 used to set the Ethernet addresses (IPv4 addresses) associated with the port or network.</w:t>
            </w:r>
          </w:p>
          <w:p w:rsidR="00580252" w:rsidRPr="00580252" w:rsidRDefault="00580252" w:rsidP="003871A9">
            <w:pPr>
              <w:rPr>
                <w:rFonts w:cs="Arial"/>
                <w:sz w:val="18"/>
                <w:szCs w:val="18"/>
              </w:rPr>
            </w:pPr>
            <w:r w:rsidRPr="00580252">
              <w:rPr>
                <w:rFonts w:cs="Arial"/>
                <w:sz w:val="18"/>
                <w:szCs w:val="18"/>
              </w:rPr>
              <w:t>iii)</w:t>
            </w:r>
            <w:r w:rsidRPr="00580252">
              <w:rPr>
                <w:rFonts w:cs="Arial"/>
                <w:sz w:val="18"/>
                <w:szCs w:val="18"/>
              </w:rPr>
              <w:tab/>
              <w:t>hostname is an alphanumeric field up to 255 characters long indicating the Host Name of the controller unit.  If hostname extends beyond the edge of the display, it will wrap to the next line.   Each character of the field may be letters a-z, letters A-Z, the digits 0-9, the period (.) and the hyphen (-).  In addition to the valid alphanumeric characters, the user may enter an asterisk (*) to clear the existing character and all characters to the right of the cursor position.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APIR3.2.3[7]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 xml:space="preserve">The field identified as </w:t>
            </w:r>
            <w:proofErr w:type="spellStart"/>
            <w:r w:rsidRPr="00580252">
              <w:rPr>
                <w:rFonts w:cs="Arial"/>
                <w:sz w:val="18"/>
                <w:szCs w:val="18"/>
              </w:rPr>
              <w:t>numofpackets</w:t>
            </w:r>
            <w:proofErr w:type="spellEnd"/>
            <w:r w:rsidRPr="00580252">
              <w:rPr>
                <w:rFonts w:cs="Arial"/>
                <w:sz w:val="18"/>
                <w:szCs w:val="18"/>
              </w:rPr>
              <w:t xml:space="preserve"> shall be an unsigned integer value up to 10 digits long indicating the number of packets Sent and Received, Good and Bad over the Ethernet port as shown in Figure 13.</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proofErr w:type="spellStart"/>
            <w:r w:rsidRPr="00580252">
              <w:rPr>
                <w:rFonts w:cs="Arial"/>
                <w:sz w:val="18"/>
                <w:szCs w:val="18"/>
              </w:rPr>
              <w:t>numofpackets</w:t>
            </w:r>
            <w:proofErr w:type="spellEnd"/>
            <w:r w:rsidRPr="00580252">
              <w:rPr>
                <w:rFonts w:cs="Arial"/>
                <w:sz w:val="18"/>
                <w:szCs w:val="18"/>
              </w:rPr>
              <w:t xml:space="preserve"> shall be updated by the Ethernet Configuration Utility one time per second.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not be able to modify these fields directly.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APIR3.2.3[10]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default values of all fields shall be those values at the time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invokes the Ethernet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Ethernet Settings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for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to enable and disable services through the System Services Configuration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APIR3.2.4[2]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Systems Services Configuration Utility shall have the format as shown in Figure 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line and bottom line of the Systems Services Configuration Utility shall be fixed as shown in Figure 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top line and bottom line used for displaying the system services information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p w:rsidR="00580252" w:rsidRPr="00580252" w:rsidRDefault="00580252" w:rsidP="0030374A">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scroll the Systems Services Configuration Utility up and down one line at a time using the up and down arrow keys of the controller unit's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Systems Services Configuration Utility shall display all of the services available on the controller with up to 50 services listed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APIR3.2.4[7]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services listed in the Systems Services Configuration Utility shall be limited to 22 characters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current status of the services listed shall be displayed in the "STATUS" column as shown in Figure 14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 xml:space="preserve">The field </w:t>
            </w:r>
            <w:proofErr w:type="spellStart"/>
            <w:r w:rsidRPr="00580252">
              <w:rPr>
                <w:rFonts w:cs="Arial"/>
                <w:sz w:val="18"/>
                <w:szCs w:val="18"/>
              </w:rPr>
              <w:t>enaordis</w:t>
            </w:r>
            <w:proofErr w:type="spellEnd"/>
            <w:r w:rsidRPr="00580252">
              <w:rPr>
                <w:rFonts w:cs="Arial"/>
                <w:sz w:val="18"/>
                <w:szCs w:val="18"/>
              </w:rPr>
              <w:t xml:space="preserve"> shall be "Enabled" or "Disabled" based on the status of the service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Height w:val="12"/>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not be able to modify this field directly.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modify the </w:t>
            </w:r>
            <w:proofErr w:type="spellStart"/>
            <w:r w:rsidRPr="00580252">
              <w:rPr>
                <w:rFonts w:cs="Arial"/>
                <w:sz w:val="18"/>
                <w:szCs w:val="18"/>
              </w:rPr>
              <w:t>enaordis</w:t>
            </w:r>
            <w:proofErr w:type="spellEnd"/>
            <w:r w:rsidRPr="00580252">
              <w:rPr>
                <w:rFonts w:cs="Arial"/>
                <w:sz w:val="18"/>
                <w:szCs w:val="18"/>
              </w:rPr>
              <w:t xml:space="preserve"> field in the "CHANGE" column as shown in Figure 14 using the method described in Section 3.2.1 Item "h".</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APIR3.2.4[12]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possible values shall be "Enabled" or "Disabled".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System Services configuration screen.</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APIR3.2.5[1]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for 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to view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 xml:space="preserve"> system and API library information through the Linux/API Information Utility as shown in Figure 15.</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APIR3.2.5[2]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line and bottom line of 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Information Utility shall be fixed as shown in Figure 15.</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APIR3.2.5[3]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top line and bottom line used for displaying the system services information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30374A">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APIR3.2.5[4]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w:t>
            </w:r>
            <w:r w:rsidRPr="00580252">
              <w:rPr>
                <w:rFonts w:cs="Arial"/>
                <w:sz w:val="18"/>
                <w:szCs w:val="18"/>
              </w:rPr>
              <w:fldChar w:fldCharType="begin"/>
            </w:r>
            <w:r w:rsidRPr="00580252">
              <w:rPr>
                <w:rFonts w:cs="Arial"/>
                <w:sz w:val="18"/>
                <w:szCs w:val="18"/>
              </w:rPr>
              <w:instrText xml:space="preserve"> XE "User:Operational" </w:instrText>
            </w:r>
            <w:r w:rsidRPr="00580252">
              <w:rPr>
                <w:rFonts w:cs="Arial"/>
                <w:sz w:val="18"/>
                <w:szCs w:val="18"/>
              </w:rPr>
              <w:fldChar w:fldCharType="end"/>
            </w:r>
            <w:r w:rsidRPr="00580252">
              <w:rPr>
                <w:rFonts w:cs="Arial"/>
                <w:sz w:val="18"/>
                <w:szCs w:val="18"/>
              </w:rPr>
              <w:t xml:space="preserve"> shall be able to scroll 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Information Utility up and down one line at a time using the up and down arrow keys of the controller unit's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lastRenderedPageBreak/>
              <w:t>APIR3.2.5[5]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Information Utility shall display the Linux system information available from the Linux "</w:t>
            </w:r>
            <w:proofErr w:type="spellStart"/>
            <w:r w:rsidRPr="00580252">
              <w:rPr>
                <w:rFonts w:cs="Arial"/>
                <w:sz w:val="18"/>
                <w:szCs w:val="18"/>
              </w:rPr>
              <w:t>uname</w:t>
            </w:r>
            <w:proofErr w:type="spellEnd"/>
            <w:r w:rsidRPr="00580252">
              <w:rPr>
                <w:rFonts w:cs="Arial"/>
                <w:sz w:val="18"/>
                <w:szCs w:val="18"/>
              </w:rPr>
              <w:t>()" function (see also ATC Controller Standard,</w:t>
            </w:r>
            <w:r w:rsidRPr="00580252">
              <w:rPr>
                <w:rFonts w:cs="Arial"/>
                <w:sz w:val="18"/>
                <w:szCs w:val="18"/>
              </w:rPr>
              <w:fldChar w:fldCharType="begin"/>
            </w:r>
            <w:r w:rsidRPr="00580252">
              <w:rPr>
                <w:rFonts w:cs="Arial"/>
                <w:sz w:val="18"/>
                <w:szCs w:val="18"/>
              </w:rPr>
              <w:instrText xml:space="preserve"> XE "Advanced Transportation Controller (ATC):Standard" </w:instrText>
            </w:r>
            <w:r w:rsidRPr="00580252">
              <w:rPr>
                <w:rFonts w:cs="Arial"/>
                <w:sz w:val="18"/>
                <w:szCs w:val="18"/>
              </w:rPr>
              <w:fldChar w:fldCharType="end"/>
            </w:r>
            <w:r w:rsidRPr="00580252">
              <w:rPr>
                <w:rFonts w:cs="Arial"/>
                <w:sz w:val="18"/>
                <w:szCs w:val="18"/>
              </w:rPr>
              <w:t xml:space="preserve"> Section 2.2.5) as follows: "Kernel Name," "Network Node Name," "Kernel Release," "Machine Hardware Name," "Processor Type," "Hardware Platform," and "Operating System"</w:t>
            </w:r>
            <w:r w:rsidRPr="00580252">
              <w:rPr>
                <w:rFonts w:cs="Arial"/>
                <w:sz w:val="18"/>
                <w:szCs w:val="18"/>
              </w:rPr>
              <w:fldChar w:fldCharType="begin"/>
            </w:r>
            <w:r w:rsidRPr="00580252">
              <w:rPr>
                <w:rFonts w:cs="Arial"/>
                <w:sz w:val="18"/>
                <w:szCs w:val="18"/>
              </w:rPr>
              <w:instrText xml:space="preserve"> XE "Operating System (O/S)" </w:instrText>
            </w:r>
            <w:r w:rsidRPr="00580252">
              <w:rPr>
                <w:rFonts w:cs="Arial"/>
                <w:sz w:val="18"/>
                <w:szCs w:val="18"/>
              </w:rPr>
              <w:fldChar w:fldCharType="end"/>
            </w:r>
            <w:r w:rsidRPr="00580252">
              <w:rPr>
                <w:rFonts w:cs="Arial"/>
                <w:sz w:val="18"/>
                <w:szCs w:val="18"/>
              </w:rPr>
              <w:t xml:space="preserve"> as shown in Figure 15</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APIR3.2.5[6]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 xml:space="preserve">The text field shall represent the character strings returned from the </w:t>
            </w:r>
            <w:proofErr w:type="spellStart"/>
            <w:r w:rsidRPr="00580252">
              <w:rPr>
                <w:rFonts w:cs="Arial"/>
                <w:sz w:val="18"/>
                <w:szCs w:val="18"/>
              </w:rPr>
              <w:t>uname</w:t>
            </w:r>
            <w:proofErr w:type="spellEnd"/>
            <w:r w:rsidRPr="00580252">
              <w:rPr>
                <w:rFonts w:cs="Arial"/>
                <w:sz w:val="18"/>
                <w:szCs w:val="18"/>
              </w:rPr>
              <w:t>() function.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APIR3.2.5[7]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Information Utility shall display the version information for API library and drivers including the manufacturer's name, the manufacturer's version number of the software, and the version of the API Standard</w:t>
            </w:r>
            <w:r w:rsidRPr="00580252">
              <w:rPr>
                <w:rFonts w:cs="Arial"/>
                <w:sz w:val="18"/>
                <w:szCs w:val="18"/>
              </w:rPr>
              <w:fldChar w:fldCharType="begin"/>
            </w:r>
            <w:r w:rsidRPr="00580252">
              <w:rPr>
                <w:rFonts w:cs="Arial"/>
                <w:sz w:val="18"/>
                <w:szCs w:val="18"/>
              </w:rPr>
              <w:instrText xml:space="preserve"> XE "Application Programming Interface (API):Standard" </w:instrText>
            </w:r>
            <w:r w:rsidRPr="00580252">
              <w:rPr>
                <w:rFonts w:cs="Arial"/>
                <w:sz w:val="18"/>
                <w:szCs w:val="18"/>
              </w:rPr>
              <w:fldChar w:fldCharType="end"/>
            </w:r>
            <w:r w:rsidRPr="00580252">
              <w:rPr>
                <w:rFonts w:cs="Arial"/>
                <w:sz w:val="18"/>
                <w:szCs w:val="18"/>
              </w:rPr>
              <w:t xml:space="preserve"> to which the software is conformant.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APIR3.2.5[8]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library and driver lines shall be repeated for each API library and driver installed on the controller unit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eastAsia="ar-SA"/>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APIR3.2.5[9]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function(s) which return the version information of the API software in use on the controller unit.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lang w:val="pt-BR" w:eastAsia="ar-SA"/>
              </w:rPr>
            </w:pPr>
            <w:r w:rsidRPr="00580252">
              <w:rPr>
                <w:rFonts w:cs="Arial"/>
                <w:sz w:val="18"/>
                <w:szCs w:val="18"/>
                <w:lang w:val="pt-BR" w:eastAsia="ar-SA"/>
              </w:rPr>
              <w:t>fpui_apiver(3fpui),</w:t>
            </w:r>
            <w:r w:rsidRPr="00580252">
              <w:rPr>
                <w:rFonts w:cs="Arial"/>
                <w:sz w:val="18"/>
                <w:szCs w:val="18"/>
                <w:lang w:val="pt-BR" w:eastAsia="ar-SA"/>
              </w:rPr>
              <w:br/>
              <w:t>fio_apiver(3fio),</w:t>
            </w:r>
          </w:p>
          <w:p w:rsidR="00580252" w:rsidRPr="00580252" w:rsidRDefault="00580252" w:rsidP="003871A9">
            <w:pPr>
              <w:rPr>
                <w:rFonts w:cs="Arial"/>
                <w:sz w:val="18"/>
                <w:szCs w:val="18"/>
                <w:lang w:val="pt-BR" w:eastAsia="ar-SA"/>
              </w:rPr>
            </w:pPr>
            <w:r w:rsidRPr="00580252">
              <w:rPr>
                <w:rFonts w:cs="Arial"/>
                <w:sz w:val="18"/>
                <w:szCs w:val="18"/>
                <w:lang w:val="pt-BR" w:eastAsia="ar-SA"/>
              </w:rPr>
              <w:t>tod_apiver(3tod)</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APIR3.2.5[10]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value of a field is too long to fit on the remainder of a line, the Linux/</w:t>
            </w:r>
            <w:r w:rsidRPr="00580252">
              <w:rPr>
                <w:rFonts w:cs="Arial"/>
                <w:sz w:val="18"/>
                <w:szCs w:val="18"/>
              </w:rPr>
              <w:fldChar w:fldCharType="begin"/>
            </w:r>
            <w:r w:rsidRPr="00580252">
              <w:rPr>
                <w:rFonts w:cs="Arial"/>
                <w:sz w:val="18"/>
                <w:szCs w:val="18"/>
              </w:rPr>
              <w:instrText xml:space="preserve"> XE "Linux" </w:instrText>
            </w:r>
            <w:r w:rsidRPr="00580252">
              <w:rPr>
                <w:rFonts w:cs="Arial"/>
                <w:sz w:val="18"/>
                <w:szCs w:val="18"/>
              </w:rPr>
              <w:fldChar w:fldCharType="end"/>
            </w:r>
            <w:r w:rsidRPr="00580252">
              <w:rPr>
                <w:rFonts w:cs="Arial"/>
                <w:sz w:val="18"/>
                <w:szCs w:val="18"/>
              </w:rPr>
              <w:t>API Information Utility shall provide additional lines to accommodate the field in a wrapping fashion and the remaining Linux/API information shall start on a new line as shown in Figure 16.</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Linux Information and API Information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APIR3.2.6[1]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API shall provide a method for the Operational User to view the contents of the ATC Host Module EEPROM information (as defined by ATC Controller Standard, Annex B) through the Host EEPROM Information Utility as shown in Figures 17 and 18.</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APIR3.2.6[2]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field values shown are generally consistent with the "Default Configuration" as described in the ATC Controller Standard, Annex B.  Actual field values will vary.  The "User Data" field shall not be included in the Host EEPROM Information Utility.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lastRenderedPageBreak/>
              <w:t>APIR3.2.6[3]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top line and bottom line of the Host EEPROM Information Utility shall be fixed as shown in Figures 17 and 18.</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APIR3.2.6[4]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number of lines between the top line and bottom line used for displaying the system services information shall vary according to the size of the ATC Front Panel display.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APIR3.2.6[5]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Operational User shall be able to scroll the Host EEPROM Information Utility up and down one line at a time using the up and down arrow keys of the controller unit's keypad.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lang w:val="pt-BR"/>
              </w:rPr>
              <w:t>APIR3.2.6[6]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The values the "Ethernet Switch/Router Mac Addresses," "Host Board Serial Ports Used" and the "Agency Reserved" fields shall be displayed as hexadecimal pairs as represented by HH in Figure 18.</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054BC4">
            <w:pPr>
              <w:spacing w:before="18" w:line="220" w:lineRule="exact"/>
              <w:ind w:right="5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lastRenderedPageBreak/>
              <w:t>APIR3.2.6[7]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If the value of a field is too long to fit on the remainder of a line, the Host EEPROM Information Utility shall provide additional lines to accommodate the field in a wrapping fashion and the remaining Linux/API information shall start on a new line (similar operation to that of Linux/API Information Utility in Figure 16).</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 xml:space="preserve">The </w:t>
            </w:r>
            <w:proofErr w:type="spellStart"/>
            <w:r w:rsidRPr="00580252">
              <w:rPr>
                <w:rFonts w:cs="Arial"/>
                <w:sz w:val="18"/>
                <w:szCs w:val="18"/>
              </w:rPr>
              <w:t>SystemConfiguration</w:t>
            </w:r>
            <w:proofErr w:type="spellEnd"/>
            <w:r w:rsidRPr="00580252">
              <w:rPr>
                <w:rFonts w:cs="Arial"/>
                <w:sz w:val="18"/>
                <w:szCs w:val="18"/>
              </w:rPr>
              <w:t xml:space="preserve"> manager process (Section 3.4.7) provides functionality to implement the Host EEPROM Content configuration screens.</w:t>
            </w:r>
          </w:p>
        </w:tc>
        <w:tc>
          <w:tcPr>
            <w:tcW w:w="1890" w:type="dxa"/>
            <w:tcBorders>
              <w:top w:val="single" w:sz="8" w:space="0" w:color="003399"/>
              <w:left w:val="single" w:sz="8" w:space="0" w:color="003399"/>
              <w:bottom w:val="single" w:sz="8" w:space="0" w:color="003399"/>
              <w:right w:val="single" w:sz="8" w:space="0" w:color="003399"/>
            </w:tcBorders>
          </w:tcPr>
          <w:p w:rsidR="007C242D" w:rsidRPr="00905A98" w:rsidRDefault="007C242D" w:rsidP="007C242D">
            <w:pPr>
              <w:spacing w:before="20"/>
              <w:ind w:right="60"/>
              <w:jc w:val="center"/>
              <w:rPr>
                <w:rFonts w:cs="Arial"/>
                <w:sz w:val="18"/>
                <w:szCs w:val="18"/>
              </w:rPr>
            </w:pPr>
            <w:r w:rsidRPr="00905A98">
              <w:rPr>
                <w:rFonts w:cs="Arial"/>
                <w:sz w:val="18"/>
                <w:szCs w:val="18"/>
              </w:rPr>
              <w:t>APIRI.TCS.</w:t>
            </w:r>
            <w:r w:rsidR="00BA7687">
              <w:rPr>
                <w:rFonts w:cs="Arial"/>
                <w:sz w:val="18"/>
                <w:szCs w:val="18"/>
              </w:rPr>
              <w:t>6020</w:t>
            </w:r>
          </w:p>
          <w:p w:rsidR="00580252" w:rsidRPr="00580252" w:rsidRDefault="00580252" w:rsidP="0030374A">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6020</w:t>
            </w:r>
          </w:p>
          <w:p w:rsidR="00580252" w:rsidRPr="00580252" w:rsidRDefault="00580252" w:rsidP="0030374A">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APIR3.4[1]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shall operate on an ATC controller unit under the hardware limitations defined in the ATC Controller Standard.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The reference implementation is designed and shall be compiled for, tested and validated on actual ATC Hardware with a BSP compliant with the latest ATC 5201 Standard.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APIR3.4[2]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function calls shall be specified using the C programming language as described by “ISO/IEC 9899:1999” commonly referred to as the C99 Standard.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Section 4 describes the API accordingly.</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The reference implementation shall include API header files with all function prototypes conforming to the C99 standard.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18" w:line="220" w:lineRule="exact"/>
              <w:ind w:right="50"/>
              <w:rPr>
                <w:rFonts w:cs="Arial"/>
                <w:sz w:val="18"/>
                <w:szCs w:val="18"/>
              </w:rPr>
            </w:pPr>
            <w:r w:rsidRPr="00580252">
              <w:rPr>
                <w:rFonts w:cs="Arial"/>
                <w:sz w:val="18"/>
                <w:szCs w:val="18"/>
              </w:rPr>
              <w:t>APIR3.5.2[1]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rPr>
                <w:rFonts w:cs="Arial"/>
                <w:sz w:val="18"/>
                <w:szCs w:val="18"/>
              </w:rPr>
            </w:pPr>
            <w:r w:rsidRPr="00580252">
              <w:rPr>
                <w:rFonts w:cs="Arial"/>
                <w:sz w:val="18"/>
                <w:szCs w:val="18"/>
              </w:rPr>
              <w:t xml:space="preserve">The operational look and feel of user interfaces developed for the API shall have consistent window titling conventions, scrolling methods, menu styles and selection methods. </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The FPUI API windows shall be implemented as prescribed in the ATC 5401 API Standard.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lastRenderedPageBreak/>
              <w:t>APIR3.5.2[2]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If API functions have a similar operation to existing Linux functions, they shall have a similar name and argument style to those functions to the extent possible without causing compilation issues.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See</w:t>
            </w:r>
          </w:p>
          <w:p w:rsidR="00580252" w:rsidRPr="00580252" w:rsidRDefault="00580252" w:rsidP="003871A9">
            <w:pPr>
              <w:spacing w:before="20"/>
              <w:ind w:right="60"/>
              <w:rPr>
                <w:rFonts w:cs="Arial"/>
                <w:sz w:val="18"/>
                <w:szCs w:val="18"/>
              </w:rPr>
            </w:pPr>
            <w:proofErr w:type="spellStart"/>
            <w:r w:rsidRPr="00580252">
              <w:rPr>
                <w:rFonts w:cs="Arial"/>
                <w:sz w:val="18"/>
                <w:szCs w:val="18"/>
              </w:rPr>
              <w:t>fpui_close</w:t>
            </w:r>
            <w:proofErr w:type="spellEnd"/>
            <w:r w:rsidRPr="00580252">
              <w:rPr>
                <w:rFonts w:cs="Arial"/>
                <w:sz w:val="18"/>
                <w:szCs w:val="18"/>
              </w:rPr>
              <w:t>(3fpui) &amp; close(2),</w:t>
            </w:r>
          </w:p>
          <w:p w:rsidR="00580252" w:rsidRPr="00580252" w:rsidRDefault="00580252" w:rsidP="003871A9">
            <w:pPr>
              <w:spacing w:before="20"/>
              <w:ind w:right="60"/>
              <w:rPr>
                <w:rFonts w:cs="Arial"/>
                <w:sz w:val="18"/>
                <w:szCs w:val="18"/>
              </w:rPr>
            </w:pPr>
            <w:proofErr w:type="spellStart"/>
            <w:r w:rsidRPr="00580252">
              <w:rPr>
                <w:rFonts w:cs="Arial"/>
                <w:sz w:val="18"/>
                <w:szCs w:val="18"/>
              </w:rPr>
              <w:t>fpui_open</w:t>
            </w:r>
            <w:proofErr w:type="spellEnd"/>
            <w:r w:rsidRPr="00580252">
              <w:rPr>
                <w:rFonts w:cs="Arial"/>
                <w:sz w:val="18"/>
                <w:szCs w:val="18"/>
              </w:rPr>
              <w:t>(3fpui) &amp; open(2),</w:t>
            </w:r>
          </w:p>
          <w:p w:rsidR="00580252" w:rsidRPr="00580252" w:rsidRDefault="00580252" w:rsidP="003871A9">
            <w:pPr>
              <w:spacing w:before="20"/>
              <w:ind w:right="60"/>
              <w:rPr>
                <w:rFonts w:cs="Arial"/>
                <w:sz w:val="18"/>
                <w:szCs w:val="18"/>
              </w:rPr>
            </w:pPr>
            <w:proofErr w:type="spellStart"/>
            <w:r w:rsidRPr="00580252">
              <w:rPr>
                <w:rFonts w:cs="Arial"/>
                <w:sz w:val="18"/>
                <w:szCs w:val="18"/>
              </w:rPr>
              <w:t>fpui_read</w:t>
            </w:r>
            <w:proofErr w:type="spellEnd"/>
            <w:r w:rsidRPr="00580252">
              <w:rPr>
                <w:rFonts w:cs="Arial"/>
                <w:sz w:val="18"/>
                <w:szCs w:val="18"/>
              </w:rPr>
              <w:t>(3fpui) &amp; read(2),</w:t>
            </w:r>
          </w:p>
          <w:p w:rsidR="00580252" w:rsidRPr="00580252" w:rsidRDefault="00580252" w:rsidP="003871A9">
            <w:pPr>
              <w:spacing w:before="20"/>
              <w:ind w:right="60"/>
              <w:rPr>
                <w:rFonts w:cs="Arial"/>
                <w:sz w:val="18"/>
                <w:szCs w:val="18"/>
              </w:rPr>
            </w:pPr>
            <w:proofErr w:type="spellStart"/>
            <w:r w:rsidRPr="00580252">
              <w:rPr>
                <w:rFonts w:cs="Arial"/>
                <w:sz w:val="18"/>
                <w:szCs w:val="18"/>
              </w:rPr>
              <w:t>fpui_write</w:t>
            </w:r>
            <w:proofErr w:type="spellEnd"/>
            <w:r w:rsidRPr="00580252">
              <w:rPr>
                <w:rFonts w:cs="Arial"/>
                <w:sz w:val="18"/>
                <w:szCs w:val="18"/>
              </w:rPr>
              <w:t>(3fpui) &amp; write(2)</w:t>
            </w:r>
          </w:p>
          <w:p w:rsidR="00580252" w:rsidRPr="00580252" w:rsidRDefault="00580252" w:rsidP="003871A9">
            <w:pPr>
              <w:spacing w:before="20"/>
              <w:ind w:right="60"/>
              <w:rPr>
                <w:rFonts w:cs="Arial"/>
                <w:sz w:val="18"/>
                <w:szCs w:val="18"/>
              </w:rPr>
            </w:pPr>
            <w:r w:rsidRPr="00580252">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Function naming and argument style of API function prototypes is dictated by the definitions in the ATC 5401 API Standard.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APIR3.5.2[3]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function names shall be lower case.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Section 4 defines the API functions in lower case.</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The API library symbols shall resolve the lower case names accordingly.</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APIR3.5.2[4]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API functions shall use the Linux “</w:t>
            </w:r>
            <w:proofErr w:type="spellStart"/>
            <w:r w:rsidRPr="00580252">
              <w:rPr>
                <w:rFonts w:cs="Arial"/>
                <w:sz w:val="18"/>
                <w:szCs w:val="18"/>
              </w:rPr>
              <w:t>errno</w:t>
            </w:r>
            <w:proofErr w:type="spellEnd"/>
            <w:r w:rsidRPr="00580252">
              <w:rPr>
                <w:rFonts w:cs="Arial"/>
                <w:sz w:val="18"/>
                <w:szCs w:val="18"/>
              </w:rPr>
              <w:t>” error notification mechanism if an error indication is expected for a function.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Section 4 API functions are defined accordingly.</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 xml:space="preserve">The reference implementation shall ensure that all API function calls comply with the </w:t>
            </w:r>
            <w:proofErr w:type="spellStart"/>
            <w:r w:rsidRPr="00580252">
              <w:rPr>
                <w:rFonts w:cs="Arial"/>
                <w:sz w:val="18"/>
                <w:szCs w:val="18"/>
              </w:rPr>
              <w:t>errno</w:t>
            </w:r>
            <w:proofErr w:type="spellEnd"/>
            <w:r w:rsidRPr="00580252">
              <w:rPr>
                <w:rFonts w:cs="Arial"/>
                <w:sz w:val="18"/>
                <w:szCs w:val="18"/>
              </w:rPr>
              <w:t xml:space="preserve"> error notification mechanism.</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APIR3.5.2[5]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shall be loadable as an ELF (Executable and Linking Format) library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All executable elements of the reference design shall be compatible to ELF file format.</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r w:rsidR="00580252" w:rsidRPr="00580252" w:rsidTr="00580252">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b/>
                <w:sz w:val="18"/>
                <w:szCs w:val="18"/>
              </w:rPr>
            </w:pPr>
            <w:r w:rsidRPr="00580252">
              <w:rPr>
                <w:rFonts w:cs="Arial"/>
                <w:b/>
                <w:color w:val="FF0000"/>
                <w:sz w:val="18"/>
                <w:szCs w:val="18"/>
              </w:rPr>
              <w:t>This requirement should be added to ATC 5401.  Likely location is Section 3.6.  The likely identifier to be APIR3.6[1].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line="276" w:lineRule="auto"/>
              <w:rPr>
                <w:rFonts w:cs="Arial"/>
                <w:sz w:val="18"/>
                <w:szCs w:val="18"/>
              </w:rPr>
            </w:pPr>
            <w:r w:rsidRPr="00580252">
              <w:rPr>
                <w:rFonts w:cs="Arial"/>
                <w:sz w:val="18"/>
                <w:szCs w:val="18"/>
              </w:rPr>
              <w:t>The API software shall only reference operating system commands and features that are available in the Linux environment defined in the ATC Board Support Package (see ATC Controller Standard, Section 2.2.5, Annex A and Annex B).</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580252" w:rsidRPr="00580252" w:rsidRDefault="00580252" w:rsidP="003871A9">
            <w:pPr>
              <w:rPr>
                <w:rFonts w:cs="Arial"/>
                <w:sz w:val="18"/>
                <w:szCs w:val="18"/>
              </w:rPr>
            </w:pPr>
            <w:r w:rsidRPr="00580252">
              <w:rPr>
                <w:rFonts w:cs="Arial"/>
                <w:sz w:val="18"/>
                <w:szCs w:val="18"/>
              </w:rPr>
              <w:t>N/A</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580252" w:rsidRPr="00580252" w:rsidRDefault="00580252" w:rsidP="003871A9">
            <w:pPr>
              <w:spacing w:before="20"/>
              <w:ind w:right="60"/>
              <w:rPr>
                <w:rFonts w:cs="Arial"/>
                <w:sz w:val="18"/>
                <w:szCs w:val="18"/>
              </w:rPr>
            </w:pPr>
            <w:r w:rsidRPr="00580252">
              <w:rPr>
                <w:rFonts w:cs="Arial"/>
                <w:sz w:val="18"/>
                <w:szCs w:val="18"/>
              </w:rPr>
              <w:t>The reference implementation shall be compatible with a Linux kernel and runtime system with a BSP as defined in the ATC 5201 Standard.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6030</w:t>
            </w:r>
          </w:p>
          <w:p w:rsidR="00580252" w:rsidRPr="00580252" w:rsidRDefault="00580252" w:rsidP="00054BC4">
            <w:pPr>
              <w:spacing w:before="20"/>
              <w:ind w:right="60"/>
              <w:jc w:val="center"/>
              <w:rPr>
                <w:rFonts w:cs="Arial"/>
                <w:sz w:val="18"/>
                <w:szCs w:val="18"/>
              </w:rPr>
            </w:pPr>
          </w:p>
        </w:tc>
      </w:tr>
    </w:tbl>
    <w:p w:rsidR="00642771" w:rsidRDefault="00642771" w:rsidP="0056187C">
      <w:pPr>
        <w:pStyle w:val="StyleArial10ptJustified1"/>
        <w:jc w:val="both"/>
      </w:pPr>
    </w:p>
    <w:p w:rsidR="00EE64FB" w:rsidRDefault="00D816F9" w:rsidP="0056187C">
      <w:pPr>
        <w:pStyle w:val="Heading2"/>
        <w:jc w:val="both"/>
      </w:pPr>
      <w:r>
        <w:br w:type="page"/>
      </w:r>
      <w:bookmarkStart w:id="477" w:name="_Toc456255134"/>
      <w:r w:rsidR="00D32420" w:rsidRPr="00D32420">
        <w:lastRenderedPageBreak/>
        <w:t xml:space="preserve">FIO Library </w:t>
      </w:r>
      <w:r w:rsidR="00333C99" w:rsidRPr="00333C99">
        <w:t>Requirements to Validation Description Matrix</w:t>
      </w:r>
      <w:bookmarkEnd w:id="477"/>
    </w:p>
    <w:p w:rsidR="00D32420" w:rsidRDefault="00D32420" w:rsidP="0056187C">
      <w:pPr>
        <w:pStyle w:val="StyleArial10ptJustified1"/>
        <w:jc w:val="both"/>
        <w:rPr>
          <w:rFonts w:cs="Arial"/>
          <w:szCs w:val="24"/>
        </w:rPr>
      </w:pPr>
      <w:r w:rsidRPr="003365E6">
        <w:rPr>
          <w:rFonts w:cs="Arial"/>
          <w:szCs w:val="24"/>
        </w:rPr>
        <w:t>The following table shows the relationship between the requirements</w:t>
      </w:r>
      <w:r>
        <w:rPr>
          <w:rFonts w:cs="Arial"/>
          <w:szCs w:val="24"/>
        </w:rPr>
        <w:t xml:space="preserve"> and associated FIO library functions of the API Standard and the test identifiers which represent the test documents for those requirements and functions. </w:t>
      </w:r>
    </w:p>
    <w:p w:rsidR="003871A9" w:rsidRDefault="003871A9" w:rsidP="0056187C">
      <w:pPr>
        <w:pStyle w:val="StyleArial10ptJustified1"/>
        <w:jc w:val="both"/>
      </w:pPr>
    </w:p>
    <w:p w:rsidR="00912B76" w:rsidRDefault="00912B76" w:rsidP="0056187C">
      <w:pPr>
        <w:pStyle w:val="StyleArial10ptJustified1"/>
        <w:jc w:val="both"/>
      </w:pPr>
    </w:p>
    <w:tbl>
      <w:tblPr>
        <w:tblW w:w="12970" w:type="dxa"/>
        <w:tblInd w:w="50" w:type="dxa"/>
        <w:tblBorders>
          <w:top w:val="single" w:sz="8" w:space="0" w:color="003399"/>
          <w:left w:val="single" w:sz="8" w:space="0" w:color="003399"/>
          <w:bottom w:val="single" w:sz="8" w:space="0" w:color="003399"/>
          <w:right w:val="single" w:sz="8" w:space="0" w:color="003399"/>
          <w:insideH w:val="single" w:sz="8" w:space="0" w:color="003399"/>
          <w:insideV w:val="single" w:sz="8" w:space="0" w:color="003399"/>
        </w:tblBorders>
        <w:tblLayout w:type="fixed"/>
        <w:tblCellMar>
          <w:left w:w="10" w:type="dxa"/>
          <w:right w:w="10" w:type="dxa"/>
        </w:tblCellMar>
        <w:tblLook w:val="00A0" w:firstRow="1" w:lastRow="0" w:firstColumn="1" w:lastColumn="0" w:noHBand="0" w:noVBand="0"/>
      </w:tblPr>
      <w:tblGrid>
        <w:gridCol w:w="1630"/>
        <w:gridCol w:w="2390"/>
        <w:gridCol w:w="2160"/>
        <w:gridCol w:w="3010"/>
        <w:gridCol w:w="1890"/>
        <w:gridCol w:w="1890"/>
      </w:tblGrid>
      <w:tr w:rsidR="0087273F" w:rsidRPr="0087273F" w:rsidTr="0087273F">
        <w:trPr>
          <w:cantSplit/>
          <w:tblHeader/>
        </w:trPr>
        <w:tc>
          <w:tcPr>
            <w:tcW w:w="163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87273F">
            <w:pPr>
              <w:spacing w:before="20"/>
              <w:ind w:right="60"/>
              <w:jc w:val="center"/>
              <w:rPr>
                <w:rFonts w:cs="Arial"/>
                <w:color w:val="000000"/>
                <w:sz w:val="18"/>
                <w:szCs w:val="18"/>
              </w:rPr>
            </w:pPr>
            <w:proofErr w:type="spellStart"/>
            <w:r w:rsidRPr="0087273F">
              <w:rPr>
                <w:rFonts w:cs="Arial"/>
                <w:b/>
                <w:sz w:val="18"/>
                <w:szCs w:val="18"/>
                <w:shd w:val="clear" w:color="auto" w:fill="003399"/>
              </w:rPr>
              <w:t>Req</w:t>
            </w:r>
            <w:proofErr w:type="spellEnd"/>
            <w:r w:rsidRPr="0087273F">
              <w:rPr>
                <w:rFonts w:cs="Arial"/>
                <w:b/>
                <w:sz w:val="18"/>
                <w:szCs w:val="18"/>
                <w:shd w:val="clear" w:color="auto" w:fill="003399"/>
              </w:rPr>
              <w:t xml:space="preserve"> ID</w:t>
            </w:r>
          </w:p>
        </w:tc>
        <w:tc>
          <w:tcPr>
            <w:tcW w:w="239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87273F">
            <w:pPr>
              <w:spacing w:before="20"/>
              <w:ind w:right="60"/>
              <w:jc w:val="center"/>
              <w:rPr>
                <w:rFonts w:cs="Arial"/>
                <w:color w:val="000000"/>
                <w:sz w:val="18"/>
                <w:szCs w:val="18"/>
              </w:rPr>
            </w:pPr>
            <w:proofErr w:type="spellStart"/>
            <w:r w:rsidRPr="0087273F">
              <w:rPr>
                <w:rFonts w:cs="Arial"/>
                <w:b/>
                <w:sz w:val="18"/>
                <w:szCs w:val="18"/>
                <w:shd w:val="clear" w:color="auto" w:fill="003399"/>
              </w:rPr>
              <w:t>Req</w:t>
            </w:r>
            <w:proofErr w:type="spellEnd"/>
            <w:r w:rsidRPr="0087273F">
              <w:rPr>
                <w:rFonts w:cs="Arial"/>
                <w:b/>
                <w:sz w:val="18"/>
                <w:szCs w:val="18"/>
                <w:shd w:val="clear" w:color="auto" w:fill="003399"/>
              </w:rPr>
              <w:t xml:space="preserve"> Description</w:t>
            </w:r>
          </w:p>
        </w:tc>
        <w:tc>
          <w:tcPr>
            <w:tcW w:w="216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87273F">
            <w:pPr>
              <w:spacing w:before="20"/>
              <w:ind w:right="60"/>
              <w:jc w:val="center"/>
              <w:rPr>
                <w:rFonts w:cs="Arial"/>
                <w:color w:val="000000"/>
                <w:sz w:val="18"/>
                <w:szCs w:val="18"/>
              </w:rPr>
            </w:pPr>
            <w:r w:rsidRPr="0087273F">
              <w:rPr>
                <w:rFonts w:cs="Arial"/>
                <w:b/>
                <w:sz w:val="18"/>
                <w:szCs w:val="18"/>
                <w:shd w:val="clear" w:color="auto" w:fill="003399"/>
              </w:rPr>
              <w:t>ATC API Function</w:t>
            </w:r>
          </w:p>
        </w:tc>
        <w:tc>
          <w:tcPr>
            <w:tcW w:w="301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87273F">
            <w:pPr>
              <w:spacing w:before="20"/>
              <w:ind w:right="60"/>
              <w:jc w:val="center"/>
              <w:rPr>
                <w:rFonts w:cs="Arial"/>
                <w:color w:val="000000"/>
                <w:sz w:val="18"/>
                <w:szCs w:val="18"/>
              </w:rPr>
            </w:pPr>
            <w:r w:rsidRPr="0087273F">
              <w:rPr>
                <w:rFonts w:cs="Arial"/>
                <w:b/>
                <w:sz w:val="18"/>
                <w:szCs w:val="18"/>
                <w:shd w:val="clear" w:color="auto" w:fill="003399"/>
              </w:rPr>
              <w:t>APIRI SDD Design Narrative</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87273F" w:rsidRPr="0087273F" w:rsidRDefault="0087273F" w:rsidP="0087273F">
            <w:pPr>
              <w:spacing w:before="20"/>
              <w:ind w:right="60"/>
              <w:jc w:val="center"/>
              <w:rPr>
                <w:rFonts w:cs="Arial"/>
                <w:b/>
                <w:sz w:val="18"/>
                <w:szCs w:val="18"/>
                <w:shd w:val="clear" w:color="auto" w:fill="003399"/>
              </w:rPr>
            </w:pPr>
            <w:r>
              <w:rPr>
                <w:rFonts w:cs="Arial"/>
                <w:b/>
                <w:sz w:val="18"/>
                <w:szCs w:val="18"/>
                <w:shd w:val="clear" w:color="auto" w:fill="003399"/>
              </w:rPr>
              <w:t>Test Cases</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87273F" w:rsidRPr="0087273F" w:rsidRDefault="0087273F" w:rsidP="0087273F">
            <w:pPr>
              <w:spacing w:before="20"/>
              <w:ind w:right="60"/>
              <w:jc w:val="center"/>
              <w:rPr>
                <w:rFonts w:cs="Arial"/>
                <w:b/>
                <w:sz w:val="18"/>
                <w:szCs w:val="18"/>
                <w:shd w:val="clear" w:color="auto" w:fill="003399"/>
              </w:rPr>
            </w:pPr>
            <w:r>
              <w:rPr>
                <w:rFonts w:cs="Arial"/>
                <w:b/>
                <w:sz w:val="18"/>
                <w:szCs w:val="18"/>
                <w:shd w:val="clear" w:color="auto" w:fill="003399"/>
              </w:rPr>
              <w:t>Test Procedures</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assume it has exclusive access to the serial communications ports of the ATC Engine Board that are designated for Field I/O Devices.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FIOMSG entity (Section 4.4.4) of the FIO API system design described in Section 4.1 uses the kernel-level interface of the ATC </w:t>
            </w:r>
            <w:proofErr w:type="spellStart"/>
            <w:r w:rsidRPr="0087273F">
              <w:rPr>
                <w:rFonts w:cs="Arial"/>
                <w:sz w:val="18"/>
                <w:szCs w:val="18"/>
              </w:rPr>
              <w:t>SPxS</w:t>
            </w:r>
            <w:proofErr w:type="spellEnd"/>
            <w:r w:rsidRPr="0087273F">
              <w:rPr>
                <w:rFonts w:cs="Arial"/>
                <w:sz w:val="18"/>
                <w:szCs w:val="18"/>
              </w:rPr>
              <w:t xml:space="preserve"> serial driver to obtain serial access to Field I/O Devices.</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6040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476DD7" w:rsidRPr="00905A98" w:rsidRDefault="00476DD7" w:rsidP="00476DD7">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6040</w:t>
            </w:r>
          </w:p>
          <w:p w:rsidR="0087273F" w:rsidRPr="0087273F" w:rsidRDefault="0087273F" w:rsidP="00054BC4">
            <w:pPr>
              <w:spacing w:before="20"/>
              <w:ind w:right="60"/>
              <w:jc w:val="center"/>
              <w:rPr>
                <w:rFonts w:cs="Arial"/>
                <w:sz w:val="18"/>
                <w:szCs w:val="18"/>
              </w:rPr>
            </w:pP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supported Field I/O serial communications ports shall be SP3, SP5 and SP8.</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FIO_PORT parameter</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w:t>
            </w:r>
            <w:proofErr w:type="spellStart"/>
            <w:r w:rsidRPr="0087273F">
              <w:rPr>
                <w:rFonts w:cs="Arial"/>
                <w:sz w:val="18"/>
                <w:szCs w:val="18"/>
              </w:rPr>
              <w:t>fio_fiod_register</w:t>
            </w:r>
            <w:proofErr w:type="spellEnd"/>
            <w:r w:rsidRPr="0087273F">
              <w:rPr>
                <w:rFonts w:cs="Arial"/>
                <w:sz w:val="18"/>
                <w:szCs w:val="18"/>
              </w:rPr>
              <w:t>() API library function (Section</w:t>
            </w:r>
            <w:r w:rsidRPr="0087273F" w:rsidDel="00F76F80">
              <w:rPr>
                <w:rFonts w:cs="Arial"/>
                <w:sz w:val="18"/>
                <w:szCs w:val="18"/>
              </w:rPr>
              <w:t xml:space="preserve"> </w:t>
            </w:r>
            <w:r w:rsidRPr="0087273F">
              <w:rPr>
                <w:rFonts w:cs="Arial"/>
                <w:sz w:val="18"/>
                <w:szCs w:val="18"/>
              </w:rPr>
              <w:t xml:space="preserve">4.4.2) allows the FIO_PORT parameter to be specified when registering a field i/o device. The registered </w:t>
            </w:r>
            <w:proofErr w:type="spellStart"/>
            <w:r w:rsidRPr="0087273F">
              <w:rPr>
                <w:rFonts w:cs="Arial"/>
                <w:sz w:val="18"/>
                <w:szCs w:val="18"/>
              </w:rPr>
              <w:t>fiod</w:t>
            </w:r>
            <w:proofErr w:type="spellEnd"/>
            <w:r w:rsidRPr="0087273F">
              <w:rPr>
                <w:rFonts w:cs="Arial"/>
                <w:sz w:val="18"/>
                <w:szCs w:val="18"/>
              </w:rPr>
              <w:t xml:space="preserve"> is represented in the FIOMAN entity module (Section 4.4.3) by a data structure with a field to record the FIO_PORT parameter. The FIOMSG entity (Section 4.4.4) of the design described in Section 4.1 uses the kernel-level interface of the ATC </w:t>
            </w:r>
            <w:proofErr w:type="spellStart"/>
            <w:r w:rsidRPr="0087273F">
              <w:rPr>
                <w:rFonts w:cs="Arial"/>
                <w:sz w:val="18"/>
                <w:szCs w:val="18"/>
              </w:rPr>
              <w:t>SPxS</w:t>
            </w:r>
            <w:proofErr w:type="spellEnd"/>
            <w:r w:rsidRPr="0087273F">
              <w:rPr>
                <w:rFonts w:cs="Arial"/>
                <w:sz w:val="18"/>
                <w:szCs w:val="18"/>
              </w:rPr>
              <w:t xml:space="preserve"> serial driver to communicate with the respective serial port when the field i/o device is enabled. </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BA7687">
              <w:rPr>
                <w:rFonts w:cs="Arial"/>
                <w:sz w:val="18"/>
                <w:szCs w:val="18"/>
              </w:rPr>
              <w:t>6040</w:t>
            </w:r>
          </w:p>
          <w:p w:rsidR="0087273F" w:rsidRPr="0087273F" w:rsidRDefault="0087273F" w:rsidP="00054BC4">
            <w:pPr>
              <w:spacing w:before="20"/>
              <w:ind w:right="60"/>
              <w:jc w:val="center"/>
              <w:rPr>
                <w:rFonts w:cs="Arial"/>
                <w:sz w:val="18"/>
                <w:szCs w:val="18"/>
              </w:rPr>
            </w:pPr>
          </w:p>
          <w:p w:rsidR="0087273F" w:rsidRPr="0087273F" w:rsidRDefault="0087273F" w:rsidP="00054BC4">
            <w:pPr>
              <w:spacing w:before="20"/>
              <w:ind w:right="60"/>
              <w:jc w:val="center"/>
              <w:rPr>
                <w:rFonts w:cs="Arial"/>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color w:val="FF0000"/>
                <w:sz w:val="18"/>
                <w:szCs w:val="18"/>
              </w:rPr>
            </w:pPr>
          </w:p>
          <w:p w:rsidR="0087273F" w:rsidRPr="0087273F" w:rsidRDefault="0087273F" w:rsidP="00B523CB">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476DD7" w:rsidP="00054BC4">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supported communication modes on those ports shall be 153.6 Kbps and 614.4 Kbps SDLC.</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FIOMSG entity (Section</w:t>
            </w:r>
            <w:r w:rsidRPr="0087273F" w:rsidDel="00F76F80">
              <w:rPr>
                <w:rFonts w:cs="Arial"/>
                <w:sz w:val="18"/>
                <w:szCs w:val="18"/>
              </w:rPr>
              <w:t xml:space="preserve"> </w:t>
            </w:r>
            <w:r w:rsidRPr="0087273F">
              <w:rPr>
                <w:rFonts w:cs="Arial"/>
                <w:sz w:val="18"/>
                <w:szCs w:val="18"/>
              </w:rPr>
              <w:t xml:space="preserve">4.4.4) configures the ATC </w:t>
            </w:r>
            <w:proofErr w:type="spellStart"/>
            <w:r w:rsidRPr="0087273F">
              <w:rPr>
                <w:rFonts w:cs="Arial"/>
                <w:sz w:val="18"/>
                <w:szCs w:val="18"/>
              </w:rPr>
              <w:t>SPxS</w:t>
            </w:r>
            <w:proofErr w:type="spellEnd"/>
            <w:r w:rsidRPr="0087273F">
              <w:rPr>
                <w:rFonts w:cs="Arial"/>
                <w:sz w:val="18"/>
                <w:szCs w:val="18"/>
              </w:rPr>
              <w:t xml:space="preserve"> serial driver for the appropriate port speed at open time by using the kernel-level interface, and based on the type of first Field I/O Device registered per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D7FE8">
            <w:pPr>
              <w:spacing w:before="20"/>
              <w:ind w:right="60"/>
              <w:jc w:val="center"/>
              <w:rPr>
                <w:rFonts w:cs="Arial"/>
                <w:sz w:val="18"/>
                <w:szCs w:val="18"/>
              </w:rPr>
            </w:pPr>
            <w:r w:rsidRPr="0087273F">
              <w:rPr>
                <w:rFonts w:cs="Arial"/>
                <w:sz w:val="18"/>
                <w:szCs w:val="18"/>
              </w:rPr>
              <w:t>APIRI.TCS.</w:t>
            </w:r>
            <w:r w:rsidR="00BA7687">
              <w:rPr>
                <w:rFonts w:cs="Arial"/>
                <w:sz w:val="18"/>
                <w:szCs w:val="18"/>
              </w:rPr>
              <w:t>6040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4D5F4C">
            <w:pPr>
              <w:spacing w:before="20"/>
              <w:ind w:right="60"/>
              <w:jc w:val="center"/>
              <w:rPr>
                <w:rFonts w:cs="Arial"/>
                <w:sz w:val="18"/>
                <w:szCs w:val="18"/>
              </w:rPr>
            </w:pPr>
            <w:r>
              <w:rPr>
                <w:rFonts w:cs="Arial"/>
                <w:sz w:val="18"/>
                <w:szCs w:val="18"/>
              </w:rPr>
              <w:t>APIRI.TPS.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not open any serial communications port or initiate communications to any Field I/O Device unless explicitly commanded to do so by an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w:t>
            </w:r>
            <w:proofErr w:type="spellStart"/>
            <w:r w:rsidRPr="0087273F">
              <w:rPr>
                <w:rFonts w:cs="Arial"/>
                <w:sz w:val="18"/>
                <w:szCs w:val="18"/>
              </w:rPr>
              <w:t>fio_fiod_enable</w:t>
            </w:r>
            <w:proofErr w:type="spellEnd"/>
            <w:r w:rsidRPr="0087273F">
              <w:rPr>
                <w:rFonts w:cs="Arial"/>
                <w:sz w:val="18"/>
                <w:szCs w:val="18"/>
              </w:rPr>
              <w:t>() API function call (Section</w:t>
            </w:r>
            <w:r w:rsidRPr="0087273F" w:rsidDel="00F76F80">
              <w:rPr>
                <w:rFonts w:cs="Arial"/>
                <w:sz w:val="18"/>
                <w:szCs w:val="18"/>
              </w:rPr>
              <w:t xml:space="preserve"> </w:t>
            </w:r>
            <w:r w:rsidRPr="0087273F">
              <w:rPr>
                <w:rFonts w:cs="Arial"/>
                <w:sz w:val="18"/>
                <w:szCs w:val="18"/>
              </w:rPr>
              <w:t>4.4.2) must be made by the application in order to initiate communication to a field i/o device on its respective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D7FE8">
            <w:pPr>
              <w:spacing w:before="20"/>
              <w:ind w:right="60"/>
              <w:jc w:val="center"/>
              <w:rPr>
                <w:rFonts w:cs="Arial"/>
                <w:sz w:val="18"/>
                <w:szCs w:val="18"/>
              </w:rPr>
            </w:pPr>
            <w:r w:rsidRPr="0087273F">
              <w:rPr>
                <w:rFonts w:cs="Arial"/>
                <w:sz w:val="18"/>
                <w:szCs w:val="18"/>
              </w:rPr>
              <w:t>APIRI.TCS.</w:t>
            </w:r>
            <w:r w:rsidR="001D7FE8">
              <w:rPr>
                <w:rFonts w:cs="Arial"/>
                <w:sz w:val="18"/>
                <w:szCs w:val="18"/>
              </w:rPr>
              <w:t>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4D5F4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all cabinet architectures and associated Field I/O Device types as listed in the ATC Controller Standard Section 8.</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(Section 4.4.3) and FIOMSG (Section 4.4.4) entities of the system described in Section 4.1 support functionality and message frame definitions according to the Field I/O Device types listed in the latest ATC Standard.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621419">
            <w:pPr>
              <w:spacing w:before="20"/>
              <w:ind w:right="60"/>
              <w:jc w:val="center"/>
              <w:rPr>
                <w:rFonts w:cs="Arial"/>
                <w:sz w:val="18"/>
                <w:szCs w:val="18"/>
              </w:rPr>
            </w:pPr>
            <w:r w:rsidRPr="0087273F">
              <w:rPr>
                <w:rFonts w:cs="Arial"/>
                <w:sz w:val="18"/>
                <w:szCs w:val="18"/>
              </w:rPr>
              <w:t>APIRI.TCS.3010</w:t>
            </w:r>
          </w:p>
          <w:p w:rsidR="0087273F" w:rsidRPr="0087273F" w:rsidRDefault="0087273F" w:rsidP="00B523CB">
            <w:pPr>
              <w:spacing w:line="276" w:lineRule="auto"/>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62141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the Field I/O Device types shown in Table 2.</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FIO_DEVICE_TYPE parameter</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full set of field i/o module types enumerated by the FIO_DEVICE_TYPE parameter and listed in Table 2 of the ATC 5401 API Standard is supported and represented in the design described in Section 4.1. The FIOMAN entity (Section 4.4.3) includes rules to ensure that appropriate frame types are scheduled for each Field I/O Device type.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B523CB">
            <w:pPr>
              <w:spacing w:before="20"/>
              <w:ind w:right="60"/>
              <w:jc w:val="center"/>
              <w:rPr>
                <w:rFonts w:cs="Arial"/>
                <w:sz w:val="18"/>
                <w:szCs w:val="18"/>
              </w:rPr>
            </w:pPr>
            <w:r w:rsidRPr="0087273F">
              <w:rPr>
                <w:rFonts w:cs="Arial"/>
                <w:sz w:val="18"/>
                <w:szCs w:val="18"/>
              </w:rPr>
              <w:t>APIRI.TCS.3010</w:t>
            </w:r>
          </w:p>
          <w:p w:rsidR="0087273F" w:rsidRPr="0087273F" w:rsidRDefault="0087273F" w:rsidP="00B523CB">
            <w:pPr>
              <w:spacing w:before="20"/>
              <w:ind w:right="60"/>
              <w:jc w:val="center"/>
              <w:rPr>
                <w:rFonts w:cs="Arial"/>
                <w:sz w:val="18"/>
                <w:szCs w:val="18"/>
              </w:rPr>
            </w:pPr>
          </w:p>
          <w:p w:rsidR="0087273F" w:rsidRPr="0087273F" w:rsidRDefault="0087273F" w:rsidP="00B523CB">
            <w:pPr>
              <w:spacing w:before="20"/>
              <w:ind w:right="60"/>
              <w:jc w:val="center"/>
              <w:rPr>
                <w:rFonts w:cs="Arial"/>
                <w:sz w:val="18"/>
                <w:szCs w:val="18"/>
              </w:rPr>
            </w:pPr>
          </w:p>
          <w:p w:rsidR="0087273F" w:rsidRPr="0087273F" w:rsidRDefault="0087273F" w:rsidP="00B523CB">
            <w:pPr>
              <w:spacing w:before="20"/>
              <w:ind w:right="60"/>
              <w:jc w:val="center"/>
              <w:rPr>
                <w:rFonts w:cs="Arial"/>
                <w:sz w:val="18"/>
                <w:szCs w:val="18"/>
              </w:rPr>
            </w:pPr>
          </w:p>
          <w:p w:rsidR="0087273F" w:rsidRPr="0087273F" w:rsidRDefault="0087273F" w:rsidP="00B523CB">
            <w:pPr>
              <w:spacing w:before="20"/>
              <w:ind w:right="60"/>
              <w:jc w:val="center"/>
              <w:rPr>
                <w:rFonts w:cs="Arial"/>
                <w:sz w:val="18"/>
                <w:szCs w:val="18"/>
              </w:rPr>
            </w:pPr>
          </w:p>
          <w:p w:rsidR="0087273F" w:rsidRPr="0087273F" w:rsidRDefault="0087273F" w:rsidP="003C06F7">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B523CB">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assume that BIU and MMU Field I/O Devices operate at 153.6 Kbps and all other Field I/O Device types operate at 614.4 Kbps.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FIOMSG entity (Section</w:t>
            </w:r>
            <w:r w:rsidRPr="0087273F" w:rsidDel="00F76F80">
              <w:rPr>
                <w:rFonts w:cs="Arial"/>
                <w:sz w:val="18"/>
                <w:szCs w:val="18"/>
              </w:rPr>
              <w:t xml:space="preserve"> </w:t>
            </w:r>
            <w:r w:rsidRPr="0087273F">
              <w:rPr>
                <w:rFonts w:cs="Arial"/>
                <w:sz w:val="18"/>
                <w:szCs w:val="18"/>
              </w:rPr>
              <w:t>4.4.4) of the design described in Section 4.1 opens the appropriate serial port for each Field I/O Device type registered by applications.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4D5F4C">
            <w:pPr>
              <w:spacing w:before="20"/>
              <w:ind w:right="60"/>
              <w:jc w:val="center"/>
              <w:rPr>
                <w:rFonts w:cs="Arial"/>
                <w:sz w:val="18"/>
                <w:szCs w:val="18"/>
              </w:rPr>
            </w:pPr>
            <w:r w:rsidRPr="0087273F">
              <w:rPr>
                <w:rFonts w:cs="Arial"/>
                <w:sz w:val="18"/>
                <w:szCs w:val="18"/>
              </w:rPr>
              <w:t>APIRI.TCS.</w:t>
            </w:r>
            <w:r w:rsidR="00BA7687">
              <w:rPr>
                <w:rFonts w:cs="Arial"/>
                <w:sz w:val="18"/>
                <w:szCs w:val="18"/>
              </w:rPr>
              <w:t>6040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4D5F4C">
            <w:pPr>
              <w:spacing w:before="20"/>
              <w:ind w:right="60"/>
              <w:jc w:val="center"/>
              <w:rPr>
                <w:rFonts w:cs="Arial"/>
                <w:sz w:val="18"/>
                <w:szCs w:val="18"/>
              </w:rPr>
            </w:pPr>
            <w:r>
              <w:rPr>
                <w:rFonts w:cs="Arial"/>
                <w:sz w:val="18"/>
                <w:szCs w:val="18"/>
              </w:rPr>
              <w:t>APIRI.TPS.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communication to multiple Field I/O Devices on a single communications port provided the Field I/O Devices have compatible physical communication attributes.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(Section</w:t>
            </w:r>
            <w:r w:rsidRPr="0087273F" w:rsidDel="00F76F80">
              <w:rPr>
                <w:rFonts w:cs="Arial"/>
                <w:sz w:val="18"/>
                <w:szCs w:val="18"/>
              </w:rPr>
              <w:t xml:space="preserve"> </w:t>
            </w:r>
            <w:r w:rsidRPr="0087273F">
              <w:rPr>
                <w:rFonts w:cs="Arial"/>
                <w:sz w:val="18"/>
                <w:szCs w:val="18"/>
              </w:rPr>
              <w:t>4.4.3) and FIOMSG (Section</w:t>
            </w:r>
            <w:r w:rsidRPr="0087273F" w:rsidDel="00F76F80">
              <w:rPr>
                <w:rFonts w:cs="Arial"/>
                <w:sz w:val="18"/>
                <w:szCs w:val="18"/>
              </w:rPr>
              <w:t xml:space="preserve"> </w:t>
            </w:r>
            <w:r w:rsidRPr="0087273F">
              <w:rPr>
                <w:rFonts w:cs="Arial"/>
                <w:sz w:val="18"/>
                <w:szCs w:val="18"/>
              </w:rPr>
              <w:t>4.4.4) entities of the design described in Section 4.1 allow registration of multiple field i/o device types and check for compatibility with already-registered devices on each serial port, rejecting incompatible combinations.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B523CB">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B523CB">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a maximum of one Field I/O Device of each type per communications port except in the case of BIUs and SIUs.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FIO_DEVICE_TYPE parameter</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F76F80">
              <w:rPr>
                <w:rFonts w:cs="Arial"/>
                <w:sz w:val="18"/>
                <w:szCs w:val="18"/>
              </w:rPr>
              <w:t xml:space="preserve"> </w:t>
            </w:r>
            <w:r w:rsidRPr="0087273F">
              <w:rPr>
                <w:rFonts w:cs="Arial"/>
                <w:sz w:val="18"/>
                <w:szCs w:val="18"/>
              </w:rPr>
              <w:t>4.4.3) of the design described in Section 4.1 performs a check for already-registered devices in response to a device registration request for a new device, and enforces this restriction for each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up to 8 Detector BIU and 8 Terminal &amp; Facilities BIU Field I/O Devices per communications port.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FIO_DEVICE_TYPE parameter</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F76F80">
              <w:rPr>
                <w:rFonts w:cs="Arial"/>
                <w:sz w:val="18"/>
                <w:szCs w:val="18"/>
              </w:rPr>
              <w:t xml:space="preserve"> </w:t>
            </w:r>
            <w:r w:rsidRPr="0087273F">
              <w:rPr>
                <w:rFonts w:cs="Arial"/>
                <w:sz w:val="18"/>
                <w:szCs w:val="18"/>
              </w:rPr>
              <w:t>4.4.3) of the design described in Section</w:t>
            </w:r>
            <w:r w:rsidRPr="0087273F" w:rsidDel="00F76F80">
              <w:rPr>
                <w:rFonts w:cs="Arial"/>
                <w:sz w:val="18"/>
                <w:szCs w:val="18"/>
              </w:rPr>
              <w:t xml:space="preserve"> </w:t>
            </w:r>
            <w:r w:rsidRPr="0087273F">
              <w:rPr>
                <w:rFonts w:cs="Arial"/>
                <w:sz w:val="18"/>
                <w:szCs w:val="18"/>
              </w:rPr>
              <w:t>4.1 allows the registration of each of the devices enumerated in Table 2 of the ATC 5401 API Standard, including FIODR1-FIODR8 and FIOTF1-FIOTF8, for each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support up to 5 Input SIU, 2 14-Pack Output SIU and 4 6-Pack Output SIU Field I/O Devices per communications port.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FIO_DEVICE_TYPE parameter</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F76F80">
              <w:rPr>
                <w:rFonts w:cs="Arial"/>
                <w:sz w:val="18"/>
                <w:szCs w:val="18"/>
              </w:rPr>
              <w:t xml:space="preserve"> </w:t>
            </w:r>
            <w:r w:rsidRPr="0087273F">
              <w:rPr>
                <w:rFonts w:cs="Arial"/>
                <w:sz w:val="18"/>
                <w:szCs w:val="18"/>
              </w:rPr>
              <w:t>4.4.3) of the design described in Section 4.1 allows the registration of each of the devices enumerated in Table 2 of the ATC 5401 API Standard, including FIOINSIU1-FIOINSIU5,  FIOOUT14SIU1-FIOOUT14SIU2, FIOOUT6SIU1-FIOOUT6SIU4, for each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only support valid Output SIU combinations as defined in the ITS Cabinet Standard, Section 4.7.</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FIO_DEVICE_TYPE parameter</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F76F80">
              <w:rPr>
                <w:rFonts w:cs="Arial"/>
                <w:sz w:val="18"/>
                <w:szCs w:val="18"/>
              </w:rPr>
              <w:t xml:space="preserve"> </w:t>
            </w:r>
            <w:r w:rsidRPr="0087273F">
              <w:rPr>
                <w:rFonts w:cs="Arial"/>
                <w:sz w:val="18"/>
                <w:szCs w:val="18"/>
              </w:rPr>
              <w:t>4.4.3) of the design described in Section 4.1 performs a check for already-registered devices in response to a device registration request for a new device, and enforces this restriction for each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identify specific Field I/O Devices using the API Field I/O Device Names in Table 2.</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r w:rsidRPr="0087273F">
              <w:rPr>
                <w:rFonts w:cs="Arial"/>
                <w:sz w:val="18"/>
                <w:szCs w:val="18"/>
              </w:rPr>
              <w:t xml:space="preserve">FIO_DEVICE_TYPE is an </w:t>
            </w:r>
            <w:proofErr w:type="spellStart"/>
            <w:r w:rsidRPr="0087273F">
              <w:rPr>
                <w:rFonts w:cs="Arial"/>
                <w:sz w:val="18"/>
                <w:szCs w:val="18"/>
              </w:rPr>
              <w:t>enum</w:t>
            </w:r>
            <w:proofErr w:type="spellEnd"/>
            <w:r w:rsidRPr="0087273F">
              <w:rPr>
                <w:rFonts w:cs="Arial"/>
                <w:sz w:val="18"/>
                <w:szCs w:val="18"/>
              </w:rPr>
              <w:t xml:space="preserve"> meeting this requirement,</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full set of field i/o module types enumerated by the FIO_DEVICE_TYPE parameter and listed in Table 2 of the ATC 5401 API Standard is supported and represented in the design described in Section 4.1</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line="276" w:lineRule="auto"/>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register and deregister with the API for access to the API Field I/O services.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fio_register</w:t>
            </w:r>
            <w:proofErr w:type="spellEnd"/>
            <w:r w:rsidRPr="0087273F">
              <w:rPr>
                <w:rFonts w:cs="Arial"/>
                <w:sz w:val="18"/>
                <w:szCs w:val="18"/>
              </w:rPr>
              <w:t xml:space="preserve">(3fio), </w:t>
            </w:r>
            <w:proofErr w:type="spellStart"/>
            <w:r w:rsidRPr="0087273F">
              <w:rPr>
                <w:rFonts w:cs="Arial"/>
                <w:sz w:val="18"/>
                <w:szCs w:val="18"/>
              </w:rPr>
              <w:t>fio_deregister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system described in Section 4.1 supports the </w:t>
            </w:r>
            <w:proofErr w:type="spellStart"/>
            <w:r w:rsidRPr="0087273F">
              <w:rPr>
                <w:rFonts w:cs="Arial"/>
                <w:sz w:val="18"/>
                <w:szCs w:val="18"/>
              </w:rPr>
              <w:t>fio_register</w:t>
            </w:r>
            <w:proofErr w:type="spellEnd"/>
            <w:r w:rsidRPr="0087273F">
              <w:rPr>
                <w:rFonts w:cs="Arial"/>
                <w:sz w:val="18"/>
                <w:szCs w:val="18"/>
              </w:rPr>
              <w:t xml:space="preserve"> and </w:t>
            </w:r>
            <w:proofErr w:type="spellStart"/>
            <w:r w:rsidRPr="0087273F">
              <w:rPr>
                <w:rFonts w:cs="Arial"/>
                <w:sz w:val="18"/>
                <w:szCs w:val="18"/>
              </w:rPr>
              <w:t>fio_deregister</w:t>
            </w:r>
            <w:proofErr w:type="spellEnd"/>
            <w:r w:rsidRPr="0087273F">
              <w:rPr>
                <w:rFonts w:cs="Arial"/>
                <w:sz w:val="18"/>
                <w:szCs w:val="18"/>
              </w:rPr>
              <w:t xml:space="preserve"> calls via the FIOAPI library (Section</w:t>
            </w:r>
            <w:r w:rsidRPr="0087273F" w:rsidDel="00F76F80">
              <w:rPr>
                <w:rFonts w:cs="Arial"/>
                <w:sz w:val="18"/>
                <w:szCs w:val="18"/>
              </w:rPr>
              <w:t xml:space="preserve"> </w:t>
            </w:r>
            <w:r w:rsidRPr="0087273F">
              <w:rPr>
                <w:rFonts w:cs="Arial"/>
                <w:sz w:val="18"/>
                <w:szCs w:val="18"/>
              </w:rPr>
              <w:t xml:space="preserve">4.4.2) in turn making respective calls to the </w:t>
            </w:r>
            <w:proofErr w:type="spellStart"/>
            <w:r w:rsidRPr="0087273F">
              <w:rPr>
                <w:rFonts w:cs="Arial"/>
                <w:sz w:val="18"/>
                <w:szCs w:val="18"/>
              </w:rPr>
              <w:t>ioctl</w:t>
            </w:r>
            <w:proofErr w:type="spellEnd"/>
            <w:r w:rsidRPr="0087273F">
              <w:rPr>
                <w:rFonts w:cs="Arial"/>
                <w:sz w:val="18"/>
                <w:szCs w:val="18"/>
              </w:rPr>
              <w:t xml:space="preserve"> interface of the FIOMAN entity (Section 4.4.3).</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process of application program registration shall not cause the API to perform any communications with the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contains application registration functionality which does not affect any serial communications to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an application program deregisters for access to Field I/O services, the API shall deregister (as defined in Item “e”) all Field I/O devices registered by that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application deregistration functionality to perform device deregistration for all devices previously registered by that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allow application programs to register and deregister for access to specific Field I/O Devices by specifying the communications port, device type, and where applicable, the Field I/O Device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 xml:space="preserve">(3fio), </w:t>
            </w:r>
            <w:proofErr w:type="spellStart"/>
            <w:r w:rsidRPr="0087273F">
              <w:rPr>
                <w:rFonts w:cs="Arial"/>
                <w:sz w:val="18"/>
                <w:szCs w:val="18"/>
              </w:rPr>
              <w:t>fio_fiod_deregister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 xml:space="preserve">4.4.3) of the design described in Section 4.1 includes functionality allowing applications to register and deregister for access to specified Field I/O devices via the FIOAPI library calls </w:t>
            </w:r>
            <w:proofErr w:type="spellStart"/>
            <w:r w:rsidRPr="0087273F">
              <w:rPr>
                <w:rFonts w:cs="Arial"/>
                <w:sz w:val="18"/>
                <w:szCs w:val="18"/>
              </w:rPr>
              <w:t>fio_fiod_register</w:t>
            </w:r>
            <w:proofErr w:type="spellEnd"/>
            <w:r w:rsidRPr="0087273F">
              <w:rPr>
                <w:rFonts w:cs="Arial"/>
                <w:sz w:val="18"/>
                <w:szCs w:val="18"/>
              </w:rPr>
              <w:t xml:space="preserve">() and </w:t>
            </w:r>
            <w:proofErr w:type="spellStart"/>
            <w:r w:rsidRPr="0087273F">
              <w:rPr>
                <w:rFonts w:cs="Arial"/>
                <w:sz w:val="18"/>
                <w:szCs w:val="18"/>
              </w:rPr>
              <w:t>fio_fiod_deregister</w:t>
            </w:r>
            <w:proofErr w:type="spellEnd"/>
            <w:r w:rsidRPr="0087273F">
              <w:rPr>
                <w:rFonts w:cs="Arial"/>
                <w:sz w:val="18"/>
                <w:szCs w:val="18"/>
              </w:rPr>
              <w:t>() (Section</w:t>
            </w:r>
            <w:r w:rsidRPr="0087273F" w:rsidDel="000B0C03">
              <w:rPr>
                <w:rFonts w:cs="Arial"/>
                <w:sz w:val="18"/>
                <w:szCs w:val="18"/>
              </w:rPr>
              <w:t xml:space="preserve"> </w:t>
            </w:r>
            <w:r w:rsidRPr="0087273F">
              <w:rPr>
                <w:rFonts w:cs="Arial"/>
                <w:sz w:val="18"/>
                <w:szCs w:val="18"/>
              </w:rPr>
              <w:t xml:space="preserve">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Once a device has been registered on a communications port, the API shall permit the registration of additional compatible Field I/O Devices on the same communications port and prohibit the registration of incompatible Field I/O Devices on the same communications port.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4.4.3) of the design described in Section 4.1 performs a check for already-registered devices in response to a device registration request for a new device, and enforces this restriction for each serial port.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Field I/O Device registration process shall not cause the API to perform any device communications.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4.4.3) of the design described in Section 4.1 contains application registration functionality which does not affect any serial communications to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an application program deregisters for access to a Field I/O Device, the API shall disable (as defined in Item “g”) the Field I/O Device, relinquish all output points for that device and set all application program settable states to their default values.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4.4.3) of the design described in Section 4.1 includes application deregistration functionality to perform device deregistration for all devices previously registered by that application. Output points reserved by an application for a device it is deregistering are marked unreserved and the values set to zero.</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query for the presence of a Field I/O Device using the communications port, device type, and where applicable, the Field I/O Device number.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fio_query_fiod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FIOAPI library call </w:t>
            </w:r>
            <w:proofErr w:type="spellStart"/>
            <w:r w:rsidRPr="0087273F">
              <w:rPr>
                <w:rFonts w:cs="Arial"/>
                <w:sz w:val="18"/>
                <w:szCs w:val="18"/>
              </w:rPr>
              <w:t>fio_query_fiod</w:t>
            </w:r>
            <w:proofErr w:type="spellEnd"/>
            <w:r w:rsidRPr="0087273F">
              <w:rPr>
                <w:rFonts w:cs="Arial"/>
                <w:sz w:val="18"/>
                <w:szCs w:val="18"/>
              </w:rPr>
              <w:t>() (Section</w:t>
            </w:r>
            <w:r w:rsidRPr="0087273F" w:rsidDel="000B0C03">
              <w:rPr>
                <w:rFonts w:cs="Arial"/>
                <w:sz w:val="18"/>
                <w:szCs w:val="18"/>
              </w:rPr>
              <w:t xml:space="preserve"> </w:t>
            </w:r>
            <w:r w:rsidRPr="0087273F">
              <w:rPr>
                <w:rFonts w:cs="Arial"/>
                <w:sz w:val="18"/>
                <w:szCs w:val="18"/>
              </w:rPr>
              <w:t xml:space="preserve">4.4.2) returns information about Field I/O device presence, obtained via a call to the </w:t>
            </w:r>
            <w:proofErr w:type="spellStart"/>
            <w:r w:rsidRPr="0087273F">
              <w:rPr>
                <w:rFonts w:cs="Arial"/>
                <w:sz w:val="18"/>
                <w:szCs w:val="18"/>
              </w:rPr>
              <w:t>ioctl</w:t>
            </w:r>
            <w:proofErr w:type="spellEnd"/>
            <w:r w:rsidRPr="0087273F">
              <w:rPr>
                <w:rFonts w:cs="Arial"/>
                <w:sz w:val="18"/>
                <w:szCs w:val="18"/>
              </w:rPr>
              <w:t xml:space="preserve"> interface of the </w:t>
            </w:r>
            <w:proofErr w:type="spellStart"/>
            <w:r w:rsidRPr="0087273F">
              <w:rPr>
                <w:rFonts w:cs="Arial"/>
                <w:sz w:val="18"/>
                <w:szCs w:val="18"/>
              </w:rPr>
              <w:t>fiodriver</w:t>
            </w:r>
            <w:proofErr w:type="spellEnd"/>
            <w:r w:rsidRPr="0087273F">
              <w:rPr>
                <w:rFonts w:cs="Arial"/>
                <w:sz w:val="18"/>
                <w:szCs w:val="18"/>
              </w:rPr>
              <w:t xml:space="preserve"> and corresponding functionality in the FIOMAN entity (Section</w:t>
            </w:r>
            <w:r w:rsidRPr="0087273F" w:rsidDel="000B0C03">
              <w:rPr>
                <w:rFonts w:cs="Arial"/>
                <w:sz w:val="18"/>
                <w:szCs w:val="18"/>
              </w:rPr>
              <w:t xml:space="preserve"> </w:t>
            </w:r>
            <w:r w:rsidRPr="0087273F">
              <w:rPr>
                <w:rFonts w:cs="Arial"/>
                <w:sz w:val="18"/>
                <w:szCs w:val="18"/>
              </w:rPr>
              <w:t>4.4.3).</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B108AA">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B108A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API does not have the communications port open at the time of the query and it is necessary for the API to open the communications port to determine the Field I/O Device, the API shall close the communications port after the query is completed.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fio_query_fiod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4.4.3) of the design described in Section 4.1 provides functionality to open and close each communications port as required to attempt to communicate with each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4D5F4C">
            <w:pPr>
              <w:spacing w:before="20"/>
              <w:ind w:right="60"/>
              <w:jc w:val="center"/>
              <w:rPr>
                <w:rFonts w:cs="Arial"/>
                <w:sz w:val="18"/>
                <w:szCs w:val="18"/>
              </w:rPr>
            </w:pPr>
            <w:r w:rsidRPr="0087273F">
              <w:rPr>
                <w:rFonts w:cs="Arial"/>
                <w:sz w:val="18"/>
                <w:szCs w:val="18"/>
              </w:rPr>
              <w:t>APIRI.TCS.3010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4D5F4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API has the communications port open at the time of the query and the communications attributes for the Field I/O Device used in the query are not compatible with the current settings on the communications port, the API shall assume that the Field I/O Device is not present.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fio_query_fiod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color w:val="000000"/>
                <w:sz w:val="18"/>
                <w:szCs w:val="18"/>
              </w:rPr>
              <w:t>The FIOMAN entity (</w:t>
            </w:r>
            <w:r w:rsidRPr="0087273F">
              <w:rPr>
                <w:rFonts w:cs="Arial"/>
                <w:sz w:val="18"/>
                <w:szCs w:val="18"/>
              </w:rPr>
              <w:t>Section</w:t>
            </w:r>
            <w:r w:rsidRPr="0087273F" w:rsidDel="000B0C03">
              <w:rPr>
                <w:rFonts w:cs="Arial"/>
                <w:color w:val="000000"/>
                <w:sz w:val="18"/>
                <w:szCs w:val="18"/>
              </w:rPr>
              <w:t xml:space="preserve"> </w:t>
            </w:r>
            <w:r w:rsidRPr="0087273F">
              <w:rPr>
                <w:rFonts w:cs="Arial"/>
                <w:color w:val="000000"/>
                <w:sz w:val="18"/>
                <w:szCs w:val="18"/>
              </w:rPr>
              <w:t xml:space="preserve">4.4.3) provides functionality to indicate that a Field I/O Device is not present if the check for compatible devices on the same serial port fails when processing the </w:t>
            </w:r>
            <w:proofErr w:type="spellStart"/>
            <w:r w:rsidRPr="0087273F">
              <w:rPr>
                <w:rFonts w:cs="Arial"/>
                <w:color w:val="000000"/>
                <w:sz w:val="18"/>
                <w:szCs w:val="18"/>
              </w:rPr>
              <w:t>fio_query_fiod</w:t>
            </w:r>
            <w:proofErr w:type="spellEnd"/>
            <w:r w:rsidRPr="0087273F">
              <w:rPr>
                <w:rFonts w:cs="Arial"/>
                <w:color w:val="000000"/>
                <w:sz w:val="18"/>
                <w:szCs w:val="18"/>
              </w:rPr>
              <w:t>() FIOAPI library call (</w:t>
            </w:r>
            <w:r w:rsidRPr="0087273F">
              <w:rPr>
                <w:rFonts w:cs="Arial"/>
                <w:sz w:val="18"/>
                <w:szCs w:val="18"/>
              </w:rPr>
              <w:t>Section</w:t>
            </w:r>
            <w:r w:rsidRPr="0087273F" w:rsidDel="000B0C03">
              <w:rPr>
                <w:rFonts w:cs="Arial"/>
                <w:color w:val="000000"/>
                <w:sz w:val="18"/>
                <w:szCs w:val="18"/>
              </w:rPr>
              <w:t xml:space="preserve"> </w:t>
            </w:r>
            <w:r w:rsidRPr="0087273F">
              <w:rPr>
                <w:rFonts w:cs="Arial"/>
                <w:color w:val="000000"/>
                <w:sz w:val="18"/>
                <w:szCs w:val="18"/>
              </w:rPr>
              <w:t xml:space="preserve">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p w:rsidR="0087273F" w:rsidRPr="0087273F" w:rsidRDefault="0087273F" w:rsidP="00054BC4">
            <w:pPr>
              <w:spacing w:before="20"/>
              <w:ind w:right="60"/>
              <w:jc w:val="center"/>
              <w:rPr>
                <w:rFonts w:cs="Arial"/>
                <w:color w:val="000000"/>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API has the communications port open at the time of the query and API is already successfully completing scheduled communications to the Field I/O Device, the API shall indicate that the Field I/O Device is present without sending any additional frames to the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fio_query_fiod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 xml:space="preserve">4.4.3) of the design described in Section 4.1 provides functionality to test if a device on any open communications port is successfully communicating, and to indicate that a Field I/O Device is present when processing the </w:t>
            </w:r>
            <w:proofErr w:type="spellStart"/>
            <w:r w:rsidRPr="0087273F">
              <w:rPr>
                <w:rFonts w:cs="Arial"/>
                <w:sz w:val="18"/>
                <w:szCs w:val="18"/>
              </w:rPr>
              <w:t>fio_query_fiod</w:t>
            </w:r>
            <w:proofErr w:type="spellEnd"/>
            <w:r w:rsidRPr="0087273F">
              <w:rPr>
                <w:rFonts w:cs="Arial"/>
                <w:sz w:val="18"/>
                <w:szCs w:val="18"/>
              </w:rPr>
              <w:t>() FIOAPI library call (Section</w:t>
            </w:r>
            <w:r w:rsidRPr="0087273F" w:rsidDel="000B0C03">
              <w:rPr>
                <w:rFonts w:cs="Arial"/>
                <w:sz w:val="18"/>
                <w:szCs w:val="18"/>
              </w:rPr>
              <w:t xml:space="preserve"> </w:t>
            </w:r>
            <w:r w:rsidRPr="0087273F">
              <w:rPr>
                <w:rFonts w:cs="Arial"/>
                <w:sz w:val="18"/>
                <w:szCs w:val="18"/>
              </w:rPr>
              <w:t>4.4.2), without sending any additional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which allows an application program to enable and disable communications to a Field I/O Device for which the application program has registered.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 xml:space="preserve">(3fio), </w:t>
            </w:r>
            <w:proofErr w:type="spellStart"/>
            <w:r w:rsidRPr="0087273F">
              <w:rPr>
                <w:rFonts w:cs="Arial"/>
                <w:sz w:val="18"/>
                <w:szCs w:val="18"/>
              </w:rPr>
              <w:t>fio_fiod_disable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 xml:space="preserve">4.4.3) of the design described in Section 4.1 provides functionality to begin and end communications to a Field I/O device according to </w:t>
            </w:r>
            <w:proofErr w:type="spellStart"/>
            <w:r w:rsidRPr="0087273F">
              <w:rPr>
                <w:rFonts w:cs="Arial"/>
                <w:sz w:val="18"/>
                <w:szCs w:val="18"/>
              </w:rPr>
              <w:t>fio_fiod_enable</w:t>
            </w:r>
            <w:proofErr w:type="spellEnd"/>
            <w:r w:rsidRPr="0087273F">
              <w:rPr>
                <w:rFonts w:cs="Arial"/>
                <w:sz w:val="18"/>
                <w:szCs w:val="18"/>
              </w:rPr>
              <w:t xml:space="preserve">() and </w:t>
            </w:r>
            <w:proofErr w:type="spellStart"/>
            <w:r w:rsidRPr="0087273F">
              <w:rPr>
                <w:rFonts w:cs="Arial"/>
                <w:sz w:val="18"/>
                <w:szCs w:val="18"/>
              </w:rPr>
              <w:t>fio_fiod_disable</w:t>
            </w:r>
            <w:proofErr w:type="spellEnd"/>
            <w:r w:rsidRPr="0087273F">
              <w:rPr>
                <w:rFonts w:cs="Arial"/>
                <w:sz w:val="18"/>
                <w:szCs w:val="18"/>
              </w:rPr>
              <w:t>() function calls from the FIOAPI library (Section</w:t>
            </w:r>
            <w:r w:rsidRPr="0087273F" w:rsidDel="000B0C03">
              <w:rPr>
                <w:rFonts w:cs="Arial"/>
                <w:sz w:val="18"/>
                <w:szCs w:val="18"/>
              </w:rPr>
              <w:t xml:space="preserve"> </w:t>
            </w:r>
            <w:r w:rsidRPr="0087273F">
              <w:rPr>
                <w:rFonts w:cs="Arial"/>
                <w:sz w:val="18"/>
                <w:szCs w:val="18"/>
              </w:rPr>
              <w:t>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the communications enable method is called, the API shall initiate scheduled communications between the API and the specified Field I/O Device if not already active.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 xml:space="preserve">4.4.3) of the design described in Section 4.1 provides functionality to begin or continue communicating with a registered Field I/O device on receiving the </w:t>
            </w:r>
            <w:proofErr w:type="spellStart"/>
            <w:r w:rsidRPr="0087273F">
              <w:rPr>
                <w:rFonts w:cs="Arial"/>
                <w:sz w:val="18"/>
                <w:szCs w:val="18"/>
              </w:rPr>
              <w:t>fio_fiod_enable</w:t>
            </w:r>
            <w:proofErr w:type="spellEnd"/>
            <w:r w:rsidRPr="0087273F">
              <w:rPr>
                <w:rFonts w:cs="Arial"/>
                <w:sz w:val="18"/>
                <w:szCs w:val="18"/>
              </w:rPr>
              <w:t>() call for that device via the FIOAPI library (Section</w:t>
            </w:r>
            <w:r w:rsidRPr="0087273F" w:rsidDel="000B0C03">
              <w:rPr>
                <w:rFonts w:cs="Arial"/>
                <w:sz w:val="18"/>
                <w:szCs w:val="18"/>
              </w:rPr>
              <w:t xml:space="preserve"> </w:t>
            </w:r>
            <w:r w:rsidRPr="0087273F">
              <w:rPr>
                <w:rFonts w:cs="Arial"/>
                <w:sz w:val="18"/>
                <w:szCs w:val="18"/>
              </w:rPr>
              <w:t>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the disable communications method is called, the API shall cease scheduled communications between the API and the specified Field I/O Device if the device is no longer enabled by any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fio_fiod_disable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0B0C03">
              <w:rPr>
                <w:rFonts w:cs="Arial"/>
                <w:sz w:val="18"/>
                <w:szCs w:val="18"/>
              </w:rPr>
              <w:t xml:space="preserve"> </w:t>
            </w:r>
            <w:r w:rsidRPr="0087273F">
              <w:rPr>
                <w:rFonts w:cs="Arial"/>
                <w:sz w:val="18"/>
                <w:szCs w:val="18"/>
              </w:rPr>
              <w:t xml:space="preserve">4.4.3) of the design described in Section 4.1 provides functionality to cease communicating with a registered Field I/O device on receiving the </w:t>
            </w:r>
            <w:proofErr w:type="spellStart"/>
            <w:r w:rsidRPr="0087273F">
              <w:rPr>
                <w:rFonts w:cs="Arial"/>
                <w:sz w:val="18"/>
                <w:szCs w:val="18"/>
              </w:rPr>
              <w:t>fio_fiod_disable</w:t>
            </w:r>
            <w:proofErr w:type="spellEnd"/>
            <w:r w:rsidRPr="0087273F">
              <w:rPr>
                <w:rFonts w:cs="Arial"/>
                <w:sz w:val="18"/>
                <w:szCs w:val="18"/>
              </w:rPr>
              <w:t>() call for that device via the FIOAPI library (Section 4.4.2), unless that device is still enabled by another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APIRI.TCS.3010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a Field I/O Device is disabled, any output points which have been reserved by that application program shall be set to Off.</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fio_fiod_disable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maintains data structures to store per application output reservations, and removes those reservations relating to outputs of a Field I/O device being disabled by an application via the </w:t>
            </w:r>
            <w:proofErr w:type="spellStart"/>
            <w:r w:rsidRPr="0087273F">
              <w:rPr>
                <w:rFonts w:cs="Arial"/>
                <w:sz w:val="18"/>
                <w:szCs w:val="18"/>
              </w:rPr>
              <w:t>fio_fiod_diable</w:t>
            </w:r>
            <w:proofErr w:type="spellEnd"/>
            <w:r w:rsidRPr="0087273F">
              <w:rPr>
                <w:rFonts w:cs="Arial"/>
                <w:sz w:val="18"/>
                <w:szCs w:val="18"/>
              </w:rPr>
              <w:t xml:space="preserve">() call of the FIOAPI library (Section 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line="276" w:lineRule="auto"/>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read the states of the input and output points on registered Field I/O Devices, including both filtered and non-filtered states for the input points (depending on which input frames are scheduled).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fio_fiod_inputs_get</w:t>
            </w:r>
            <w:proofErr w:type="spellEnd"/>
            <w:r w:rsidRPr="0087273F">
              <w:rPr>
                <w:rFonts w:cs="Arial"/>
                <w:sz w:val="18"/>
                <w:szCs w:val="18"/>
              </w:rPr>
              <w:t>(3fio),</w:t>
            </w:r>
          </w:p>
          <w:p w:rsidR="0087273F" w:rsidRPr="0087273F" w:rsidRDefault="0087273F" w:rsidP="003871A9">
            <w:pPr>
              <w:rPr>
                <w:rFonts w:cs="Arial"/>
                <w:sz w:val="18"/>
                <w:szCs w:val="18"/>
              </w:rPr>
            </w:pPr>
            <w:proofErr w:type="spellStart"/>
            <w:r w:rsidRPr="0087273F">
              <w:rPr>
                <w:rFonts w:cs="Arial"/>
                <w:sz w:val="18"/>
                <w:szCs w:val="18"/>
              </w:rPr>
              <w:t>fio_fiod_outputs_get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causes the FIOMSG entity (Section 4.4.4) to periodically send certain default frames to each enabled Field I/O device in order to set output points and read both filtered and unfiltered input points as required by applications. The FIOMAN entity (Section 4.4.3) returns the latest known state of the inputs or outputs in response to a </w:t>
            </w:r>
            <w:proofErr w:type="spellStart"/>
            <w:r w:rsidRPr="0087273F">
              <w:rPr>
                <w:rFonts w:cs="Arial"/>
                <w:sz w:val="18"/>
                <w:szCs w:val="18"/>
              </w:rPr>
              <w:t>fio_fiod_inputs_get</w:t>
            </w:r>
            <w:proofErr w:type="spellEnd"/>
            <w:r w:rsidRPr="0087273F">
              <w:rPr>
                <w:rFonts w:cs="Arial"/>
                <w:sz w:val="18"/>
                <w:szCs w:val="18"/>
              </w:rPr>
              <w:t xml:space="preserve">() or </w:t>
            </w:r>
            <w:proofErr w:type="spellStart"/>
            <w:r w:rsidRPr="0087273F">
              <w:rPr>
                <w:rFonts w:cs="Arial"/>
                <w:sz w:val="18"/>
                <w:szCs w:val="18"/>
              </w:rPr>
              <w:t>fio_fiod_outputs_get</w:t>
            </w:r>
            <w:proofErr w:type="spellEnd"/>
            <w:r w:rsidRPr="0087273F">
              <w:rPr>
                <w:rFonts w:cs="Arial"/>
                <w:sz w:val="18"/>
                <w:szCs w:val="18"/>
              </w:rPr>
              <w:t xml:space="preserve">() call made by an application via the FIOAPI library (Section 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Del="00157FB3" w:rsidRDefault="0087273F" w:rsidP="00FC4AED">
            <w:pPr>
              <w:spacing w:before="20"/>
              <w:ind w:right="60"/>
              <w:jc w:val="center"/>
              <w:rPr>
                <w:del w:id="478" w:author="Author"/>
                <w:rFonts w:cs="Arial"/>
                <w:sz w:val="18"/>
                <w:szCs w:val="18"/>
              </w:rPr>
            </w:pPr>
            <w:del w:id="479" w:author="Author">
              <w:r w:rsidRPr="0087273F" w:rsidDel="00157FB3">
                <w:rPr>
                  <w:rFonts w:cs="Arial"/>
                  <w:sz w:val="18"/>
                  <w:szCs w:val="18"/>
                </w:rPr>
                <w:delText>APIRI.TCS.3040</w:delText>
              </w:r>
            </w:del>
          </w:p>
          <w:p w:rsidR="0087273F" w:rsidRPr="0087273F" w:rsidRDefault="0087273F" w:rsidP="00EF6FCA">
            <w:pPr>
              <w:spacing w:before="20"/>
              <w:ind w:right="60"/>
              <w:jc w:val="center"/>
              <w:rPr>
                <w:rFonts w:cs="Arial"/>
                <w:sz w:val="18"/>
                <w:szCs w:val="18"/>
              </w:rPr>
            </w:pP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multiple application programs have registered for the same Field I/O Device, the API shall provide shared read access to the input and output point states for all application programs which have registered that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fio_fiod_inputs_get</w:t>
            </w:r>
            <w:proofErr w:type="spellEnd"/>
            <w:r w:rsidRPr="0087273F">
              <w:rPr>
                <w:rFonts w:cs="Arial"/>
                <w:sz w:val="18"/>
                <w:szCs w:val="18"/>
              </w:rPr>
              <w:t xml:space="preserve">(3fio), </w:t>
            </w:r>
            <w:proofErr w:type="spellStart"/>
            <w:r w:rsidRPr="0087273F">
              <w:rPr>
                <w:rFonts w:cs="Arial"/>
                <w:sz w:val="18"/>
                <w:szCs w:val="18"/>
              </w:rPr>
              <w:t>fio_fiod_outputs_get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supports multiple application registrations and shared registration of Field I/O devices, allowing read access to all input and output states for each application, by maintaining both system and application views of the latest such data as received from and sent to the physical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B108AA">
            <w:pPr>
              <w:spacing w:before="20"/>
              <w:ind w:right="60"/>
              <w:jc w:val="center"/>
              <w:rPr>
                <w:rFonts w:cs="Arial"/>
                <w:sz w:val="18"/>
                <w:szCs w:val="18"/>
              </w:rPr>
            </w:pPr>
            <w:r w:rsidRPr="0087273F">
              <w:rPr>
                <w:rFonts w:cs="Arial"/>
                <w:sz w:val="18"/>
                <w:szCs w:val="18"/>
              </w:rPr>
              <w:t>APIRI.TCS.3020</w:t>
            </w:r>
          </w:p>
          <w:p w:rsidR="0087273F" w:rsidRPr="0087273F" w:rsidRDefault="0087273F" w:rsidP="005C7D1F">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B108A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the state of an output point is read, the API shall return the current state of that output point within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implementation of the </w:t>
            </w:r>
            <w:proofErr w:type="spellStart"/>
            <w:r w:rsidRPr="0087273F">
              <w:rPr>
                <w:rFonts w:cs="Arial"/>
                <w:sz w:val="18"/>
                <w:szCs w:val="18"/>
              </w:rPr>
              <w:t>fio_fiod_outputs_get</w:t>
            </w:r>
            <w:proofErr w:type="spellEnd"/>
            <w:r w:rsidRPr="0087273F">
              <w:rPr>
                <w:rFonts w:cs="Arial"/>
                <w:sz w:val="18"/>
                <w:szCs w:val="18"/>
              </w:rPr>
              <w:t>() FIOAPI library function (Section 4.4.2) by the FIOMAN entity (Section 4.4.3) returns the last-sent state of the output points, stored in its data structures, for the Field I/O device requested.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APIR3.1.2[32]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reserve/relinquish exclusive “write access” to individual output points of a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functionality to maintain a record of output point reservations and perform adequate checks during processing of output reservation requests to ensure exclusive ownership of each output point by a single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reserves a point that has already been reserved by that application program,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fio_fiod_outputs_reservation_set</w:t>
            </w:r>
            <w:proofErr w:type="spellEnd"/>
            <w:r w:rsidRPr="0087273F">
              <w:rPr>
                <w:rFonts w:cs="Arial"/>
                <w:sz w:val="18"/>
                <w:szCs w:val="18"/>
              </w:rPr>
              <w:t>() function call by the FIOMAN entity (Section 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relinquishes a point that is already in the relinquished state for that application program,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fio_fiod_outputs_reservation_set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EF6FC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EF6FC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 point in a group of points cannot be reserved, the reservation attempt shall fail for all of them.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fio_fiod_outputs_reservation_set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DB7A82">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DB7A82">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APIR3.1.2[36]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allow only one application program to reserve write access to any individual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4.4.3) of the design described in Section 4.1 includes functionality to maintain a record of output point reservations and perform adequate checks during processing of output reservation requests to ensure exclusive ownership of each output point by a single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DB7A82">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DB7A82">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allow multiple application programs to reserve different output points on a single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4.4.3) of the design described in Section 4.1 includes functionality to maintain a record of output point reservations and perform adequate checks during processing of output reservation requests to ensure exclusive ownership of each output point by a single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DB7A82">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DB7A82">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Exclusive reservation of an output point for write access by one application program shall not preclude other application programs from reading the state of the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fio_fiod_outputs_get</w:t>
            </w:r>
            <w:proofErr w:type="spellEnd"/>
            <w:r w:rsidRPr="0087273F">
              <w:rPr>
                <w:rFonts w:cs="Arial"/>
                <w:sz w:val="18"/>
                <w:szCs w:val="18"/>
              </w:rPr>
              <w:t>() request by the FIOMAN entity (Section</w:t>
            </w:r>
            <w:r w:rsidRPr="0087273F" w:rsidDel="00D3341D">
              <w:rPr>
                <w:rFonts w:cs="Arial"/>
                <w:sz w:val="18"/>
                <w:szCs w:val="18"/>
              </w:rPr>
              <w:t xml:space="preserve"> </w:t>
            </w:r>
            <w:r w:rsidRPr="0087273F">
              <w:rPr>
                <w:rFonts w:cs="Arial"/>
                <w:sz w:val="18"/>
                <w:szCs w:val="18"/>
              </w:rPr>
              <w:t>4.4.3) of the design described in Section 4.1 does not consider output point reservation settings when returning the requested view of output states.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232EA">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0232E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APIR3.1.2[39]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error codes so that the application program can determine if the reservation action was successful or if there was a conflict with another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fio_fiod_outputs_reservation_set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APIR3.1.2[40]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make output point reservations on a “first come first served basis.”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4.4.3) of the design described in Section 4.1 processes the output point reservation requests in the order received.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An application program shall be able to set the state of an output point if it has registered the associated Field I/O Device and reserved exclusive write access to the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 xml:space="preserve">4.4.3) of the design described in Section 4.1 contains functionality to perform checks to ensure that the application calling </w:t>
            </w:r>
            <w:proofErr w:type="spellStart"/>
            <w:r w:rsidRPr="0087273F">
              <w:rPr>
                <w:rFonts w:cs="Arial"/>
                <w:sz w:val="18"/>
                <w:szCs w:val="18"/>
              </w:rPr>
              <w:t>fio_fiod_outputs_set</w:t>
            </w:r>
            <w:proofErr w:type="spellEnd"/>
            <w:r w:rsidRPr="0087273F">
              <w:rPr>
                <w:rFonts w:cs="Arial"/>
                <w:sz w:val="18"/>
                <w:szCs w:val="18"/>
              </w:rPr>
              <w:t>() via the FIOAPI library (Section</w:t>
            </w:r>
            <w:r w:rsidRPr="0087273F" w:rsidDel="00D3341D">
              <w:rPr>
                <w:rFonts w:cs="Arial"/>
                <w:sz w:val="18"/>
                <w:szCs w:val="18"/>
              </w:rPr>
              <w:t xml:space="preserve"> </w:t>
            </w:r>
            <w:r w:rsidRPr="0087273F">
              <w:rPr>
                <w:rFonts w:cs="Arial"/>
                <w:sz w:val="18"/>
                <w:szCs w:val="18"/>
              </w:rPr>
              <w:t xml:space="preserve">4.4.2) has registered the Field I/O device and to only allow changes to output points reserved by that application.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To set the state of an output point and control dimming, the API shall use separate arrays for control of the Load Switch + and Load Switch – (see Section 3.3.1.4.1.5 of the TS 2 Standard).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4.4.3) of the design described in Section 4.1 maintains data structures for output states which include both “Load Switch Plus” and “Load Switch Minus” values per output point.</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w:t>
            </w:r>
            <w:del w:id="480" w:author="Author">
              <w:r w:rsidRPr="0087273F" w:rsidDel="00157FB3">
                <w:rPr>
                  <w:rFonts w:cs="Arial"/>
                  <w:sz w:val="18"/>
                  <w:szCs w:val="18"/>
                </w:rPr>
                <w:delText>3020</w:delText>
              </w:r>
            </w:del>
            <w:ins w:id="481" w:author="Author">
              <w:r w:rsidR="00157FB3">
                <w:rPr>
                  <w:rFonts w:cs="Arial"/>
                  <w:sz w:val="18"/>
                  <w:szCs w:val="18"/>
                </w:rPr>
                <w:t>6040</w:t>
              </w:r>
            </w:ins>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157FB3">
            <w:pPr>
              <w:spacing w:before="20"/>
              <w:ind w:right="60"/>
              <w:jc w:val="center"/>
              <w:rPr>
                <w:rFonts w:cs="Arial"/>
                <w:sz w:val="18"/>
                <w:szCs w:val="18"/>
              </w:rPr>
            </w:pPr>
            <w:r w:rsidRPr="0089256E">
              <w:rPr>
                <w:rFonts w:cs="Arial"/>
                <w:sz w:val="18"/>
                <w:szCs w:val="18"/>
              </w:rPr>
              <w:t>APIRI.TPS.</w:t>
            </w:r>
            <w:del w:id="482" w:author="Author">
              <w:r w:rsidRPr="0089256E" w:rsidDel="00157FB3">
                <w:rPr>
                  <w:rFonts w:cs="Arial"/>
                  <w:sz w:val="18"/>
                  <w:szCs w:val="18"/>
                </w:rPr>
                <w:delText>1001</w:delText>
              </w:r>
            </w:del>
            <w:ins w:id="483" w:author="Author">
              <w:r w:rsidR="00157FB3">
                <w:rPr>
                  <w:rFonts w:cs="Arial"/>
                  <w:sz w:val="18"/>
                  <w:szCs w:val="18"/>
                </w:rPr>
                <w:t>6040</w:t>
              </w:r>
            </w:ins>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query the reservation status of output points on registered Field I/O Devices.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return the latest state of output reservations on handling the </w:t>
            </w:r>
            <w:proofErr w:type="spellStart"/>
            <w:r w:rsidRPr="0087273F">
              <w:rPr>
                <w:rFonts w:cs="Arial"/>
                <w:sz w:val="18"/>
                <w:szCs w:val="18"/>
              </w:rPr>
              <w:t>fio_fiod_outputs_reservation_get</w:t>
            </w:r>
            <w:proofErr w:type="spellEnd"/>
            <w:r w:rsidRPr="0087273F">
              <w:rPr>
                <w:rFonts w:cs="Arial"/>
                <w:sz w:val="18"/>
                <w:szCs w:val="18"/>
              </w:rPr>
              <w:t>() function call from the FIOAPI library (Section</w:t>
            </w:r>
            <w:r w:rsidRPr="0087273F" w:rsidDel="00D3341D">
              <w:rPr>
                <w:rFonts w:cs="Arial"/>
                <w:sz w:val="18"/>
                <w:szCs w:val="18"/>
              </w:rPr>
              <w:t xml:space="preserve"> </w:t>
            </w:r>
            <w:r w:rsidRPr="0087273F">
              <w:rPr>
                <w:rFonts w:cs="Arial"/>
                <w:sz w:val="18"/>
                <w:szCs w:val="18"/>
              </w:rPr>
              <w:t>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APIRI.TCS.3020</w:t>
            </w:r>
          </w:p>
          <w:p w:rsidR="0087273F" w:rsidRPr="0087273F" w:rsidRDefault="0087273F" w:rsidP="00054BC4">
            <w:pPr>
              <w:spacing w:line="276" w:lineRule="auto"/>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APIR3.1.2[44]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map/</w:t>
            </w:r>
            <w:proofErr w:type="spellStart"/>
            <w:r w:rsidRPr="0087273F">
              <w:rPr>
                <w:rFonts w:cs="Arial"/>
                <w:sz w:val="18"/>
                <w:szCs w:val="18"/>
              </w:rPr>
              <w:t>unmap</w:t>
            </w:r>
            <w:proofErr w:type="spellEnd"/>
            <w:r w:rsidRPr="0087273F">
              <w:rPr>
                <w:rFonts w:cs="Arial"/>
                <w:sz w:val="18"/>
                <w:szCs w:val="18"/>
              </w:rPr>
              <w:t xml:space="preserve"> reserved output points to reserved channels and colors on a registered FIOMMU or FIOCMU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fio_fiod_channel_map_set</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Provides both map and </w:t>
            </w:r>
            <w:proofErr w:type="spellStart"/>
            <w:r w:rsidRPr="0087273F">
              <w:rPr>
                <w:rFonts w:cs="Arial"/>
                <w:sz w:val="18"/>
                <w:szCs w:val="18"/>
              </w:rPr>
              <w:t>unmap</w:t>
            </w:r>
            <w:proofErr w:type="spellEnd"/>
            <w:r w:rsidRPr="0087273F">
              <w:rPr>
                <w:rFonts w:cs="Arial"/>
                <w:sz w:val="18"/>
                <w:szCs w:val="18"/>
              </w:rPr>
              <w:t xml:space="preserve"> functionality.</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fio_fiod_channel_map_count</w:t>
            </w:r>
            <w:proofErr w:type="spellEnd"/>
            <w:r w:rsidRPr="0087273F">
              <w:rPr>
                <w:rFonts w:cs="Arial"/>
                <w:sz w:val="18"/>
                <w:szCs w:val="18"/>
              </w:rPr>
              <w:t xml:space="preserve">(3fio), </w:t>
            </w:r>
            <w:proofErr w:type="spellStart"/>
            <w:r w:rsidRPr="0087273F">
              <w:rPr>
                <w:rFonts w:cs="Arial"/>
                <w:sz w:val="18"/>
                <w:szCs w:val="18"/>
              </w:rPr>
              <w:t>fio_fiod_channel_map_get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4.4.3) of the design described in Section 4.1 includes functionality to maintain data structures and perform checks relating to the mapping of reserved output points to the respective colors of reserved channels.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use this mapping to set the contents of FIOMMU Frame 0 and FIOCMU Frames 61 and 67.</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fio_fiod_channel_map_set</w:t>
            </w:r>
            <w:proofErr w:type="spellEnd"/>
            <w:r w:rsidRPr="0087273F">
              <w:rPr>
                <w:rFonts w:cs="Arial"/>
                <w:sz w:val="18"/>
                <w:szCs w:val="18"/>
              </w:rPr>
              <w:t xml:space="preserve">(3fio), </w:t>
            </w:r>
            <w:proofErr w:type="spellStart"/>
            <w:r w:rsidRPr="0087273F">
              <w:rPr>
                <w:rFonts w:cs="Arial"/>
                <w:sz w:val="18"/>
                <w:szCs w:val="18"/>
              </w:rPr>
              <w:t>fio_fiod_outputs_set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FIOMSG entity (Section</w:t>
            </w:r>
            <w:r w:rsidRPr="0087273F" w:rsidDel="00D3341D">
              <w:rPr>
                <w:rFonts w:cs="Arial"/>
                <w:sz w:val="18"/>
                <w:szCs w:val="18"/>
              </w:rPr>
              <w:t xml:space="preserve"> </w:t>
            </w:r>
            <w:r w:rsidRPr="0087273F">
              <w:rPr>
                <w:rFonts w:cs="Arial"/>
                <w:sz w:val="18"/>
                <w:szCs w:val="18"/>
              </w:rPr>
              <w:t>4.4.4) of the design described in Section 4.1 performs a callback function immediately prior to sending the type 0 MMU frame and type 61 and 67 CMU frames wherein the frame data is populated from the latest output states translated with reference to the mapped channel data structures maintained by the FIOMAN entity (Section</w:t>
            </w:r>
            <w:r w:rsidRPr="0087273F" w:rsidDel="00D3341D">
              <w:rPr>
                <w:rFonts w:cs="Arial"/>
                <w:sz w:val="18"/>
                <w:szCs w:val="18"/>
              </w:rPr>
              <w:t xml:space="preserve"> </w:t>
            </w:r>
            <w:r w:rsidRPr="0087273F">
              <w:rPr>
                <w:rFonts w:cs="Arial"/>
                <w:sz w:val="18"/>
                <w:szCs w:val="18"/>
              </w:rPr>
              <w:t>4.4.3).</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Any channel and color not mapped to an output point shall be set to Off.</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fio_fiod_channel_map_set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line="276" w:lineRule="auto"/>
              <w:jc w:val="center"/>
              <w:rPr>
                <w:rFonts w:cs="Arial"/>
                <w:color w:val="000000"/>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reserve/relinquish exclusive control of individual monitored channels on the FIOMMU or FIOCMU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Provides both reserve and relinquish functionality.</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D3341D">
              <w:rPr>
                <w:rFonts w:cs="Arial"/>
                <w:sz w:val="18"/>
                <w:szCs w:val="18"/>
              </w:rPr>
              <w:t xml:space="preserve"> </w:t>
            </w:r>
            <w:r w:rsidRPr="0087273F">
              <w:rPr>
                <w:rFonts w:cs="Arial"/>
                <w:sz w:val="18"/>
                <w:szCs w:val="18"/>
              </w:rPr>
              <w:t xml:space="preserve">4.4.3) of the design described in Section 4.1 includes functionality to maintain a record of channel reservations and perform adequate checks during processing of channel reservation requests to ensure exclusive ownership of each monitored channel of each FIOMMU or FIOCMU device by a single application.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APIR3.1.2[48]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reserves a channel that has already been reserved by that application program,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fio_fiod_channel_reservation_set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APIR3.1.2[49]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relinquishes a channel that is already in the relinquished state for that application program,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fio_fiod_channel_reservation_set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 channel in a group of channels cannot be reserved, the reservation attempt shall fail for all of them.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fio_fiod_channel_reservation_set</w:t>
            </w:r>
            <w:proofErr w:type="spellEnd"/>
            <w:r w:rsidRPr="0087273F">
              <w:rPr>
                <w:rFonts w:cs="Arial"/>
                <w:sz w:val="18"/>
                <w:szCs w:val="18"/>
              </w:rPr>
              <w:t>() function call by the FIOMAN entity (Section</w:t>
            </w:r>
            <w:r w:rsidRPr="0087273F" w:rsidDel="00D3341D">
              <w:rPr>
                <w:rFonts w:cs="Arial"/>
                <w:sz w:val="18"/>
                <w:szCs w:val="18"/>
              </w:rPr>
              <w:t xml:space="preserve"> </w:t>
            </w:r>
            <w:r w:rsidRPr="0087273F">
              <w:rPr>
                <w:rFonts w:cs="Arial"/>
                <w:sz w:val="18"/>
                <w:szCs w:val="18"/>
              </w:rPr>
              <w:t>4.4.3)returns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232EA">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0232E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allow multiple applications to reserve different channels on a single FIOMMU or FIOCMU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4.4.3) of the design described in Section 4.1 includes functionality to maintain a record of channel reservations and perform adequate checks during processing of channel reservation requests to ensure exclusive ownership of each monitored channel of each FIOMMU or FIOCMU device by a single application.</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232EA">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0232EA">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APIR3.1.2[52]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error codes so that the application program can determine if the reservation action was successful or if there was a conflict with another application.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fio_fiod_channel_reservation_set</w:t>
            </w:r>
            <w:proofErr w:type="spellEnd"/>
            <w:r w:rsidRPr="0087273F">
              <w:rPr>
                <w:rFonts w:cs="Arial"/>
                <w:sz w:val="18"/>
                <w:szCs w:val="18"/>
              </w:rPr>
              <w:t>() function call by the FIOMAN entity (Section 4.4.3) returns the appropriate error code in each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make channel reservations on a “first come first served basis.”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4.4.3) of the design described in Section 4.1 processes the channel reservation requests in the order received.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applications to query the reservation status of channels on registered FIOMMU or FIOCMU devices.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fio_fiod_channel_reservation_get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 xml:space="preserve">4.4.3) of the design described in Section 4.1 includes functionality to return the latest state of channel reservations on handling the </w:t>
            </w:r>
            <w:proofErr w:type="spellStart"/>
            <w:r w:rsidRPr="0087273F">
              <w:rPr>
                <w:rFonts w:cs="Arial"/>
                <w:sz w:val="18"/>
                <w:szCs w:val="18"/>
              </w:rPr>
              <w:t>fio_fiod_channel_reservation_get</w:t>
            </w:r>
            <w:proofErr w:type="spellEnd"/>
            <w:r w:rsidRPr="0087273F">
              <w:rPr>
                <w:rFonts w:cs="Arial"/>
                <w:sz w:val="18"/>
                <w:szCs w:val="18"/>
              </w:rPr>
              <w:t>() function call from the FIOAPI library (Section</w:t>
            </w:r>
            <w:r w:rsidRPr="0087273F" w:rsidDel="00B5453F">
              <w:rPr>
                <w:rFonts w:cs="Arial"/>
                <w:sz w:val="18"/>
                <w:szCs w:val="18"/>
              </w:rPr>
              <w:t xml:space="preserve"> </w:t>
            </w:r>
            <w:r w:rsidRPr="0087273F">
              <w:rPr>
                <w:rFonts w:cs="Arial"/>
                <w:sz w:val="18"/>
                <w:szCs w:val="18"/>
              </w:rPr>
              <w:t>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Relinquishing a reserved output point or channel shall clear the associated assignments.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 xml:space="preserve">(3fio), </w:t>
            </w:r>
            <w:proofErr w:type="spellStart"/>
            <w:r w:rsidRPr="0087273F">
              <w:rPr>
                <w:rFonts w:cs="Arial"/>
                <w:sz w:val="18"/>
                <w:szCs w:val="18"/>
              </w:rPr>
              <w:t>fio_fiod_channel_reservation_set</w:t>
            </w:r>
            <w:proofErr w:type="spellEnd"/>
            <w:r w:rsidRPr="0087273F">
              <w:rPr>
                <w:rFonts w:cs="Arial"/>
                <w:sz w:val="18"/>
                <w:szCs w:val="18"/>
              </w:rPr>
              <w:t>(3fio),</w:t>
            </w:r>
          </w:p>
          <w:p w:rsidR="0087273F" w:rsidRPr="0087273F" w:rsidRDefault="0087273F" w:rsidP="003871A9">
            <w:pPr>
              <w:spacing w:before="20"/>
              <w:ind w:right="60"/>
              <w:rPr>
                <w:rFonts w:cs="Arial"/>
                <w:sz w:val="18"/>
                <w:szCs w:val="18"/>
              </w:rPr>
            </w:pPr>
            <w:proofErr w:type="spellStart"/>
            <w:r w:rsidRPr="0087273F">
              <w:rPr>
                <w:rFonts w:cs="Arial"/>
                <w:sz w:val="18"/>
                <w:szCs w:val="18"/>
              </w:rPr>
              <w:t>fio_fiod_channel_map_set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fio_fiod_channel_map_count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4.4.3) of the design described in Section 4.1 maintains the channel mapping data structures and removes any mappings for channel reservations or associated output reservations being relinquished.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APIRI.TCS.3030</w:t>
            </w:r>
          </w:p>
          <w:p w:rsidR="0087273F" w:rsidRPr="0087273F" w:rsidRDefault="0087273F" w:rsidP="00054BC4">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APIR3.1.2[56]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functions which allow application programs to set and get the leading and trailing edge filter values on a per input basis for all Field I/O Devices that support configurable filtered inputs.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fio_fiod_inputs_filter_set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fio_fiod_inputs_filter_get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 xml:space="preserve">4.4.3) of the design described in Section 4.1 maintains data structures to record the latest leading and trailing edge input filter values for both a system and application view. On handling a call to </w:t>
            </w:r>
            <w:proofErr w:type="spellStart"/>
            <w:r w:rsidRPr="0087273F">
              <w:rPr>
                <w:rFonts w:cs="Arial"/>
                <w:sz w:val="18"/>
                <w:szCs w:val="18"/>
              </w:rPr>
              <w:t>fio_fiod_inputs_filter_set</w:t>
            </w:r>
            <w:proofErr w:type="spellEnd"/>
            <w:r w:rsidRPr="0087273F">
              <w:rPr>
                <w:rFonts w:cs="Arial"/>
                <w:sz w:val="18"/>
                <w:szCs w:val="18"/>
              </w:rPr>
              <w:t xml:space="preserve">() (Section 4.4.2) and after appropriate checks, new filter values are set and a type 51 frame is scheduled via FIOMSG entity (Section 4.4.4) to update the physical Field I/O device.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multiple application programs set the filter values of an input, the shortest filter values shall be used.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fio_fiod_inputs_filter_set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 The FIOMAN entity (Section 4.4.3) of the design described in Section 4.1, on handling a call to </w:t>
            </w:r>
            <w:proofErr w:type="spellStart"/>
            <w:r w:rsidRPr="0087273F">
              <w:rPr>
                <w:rFonts w:cs="Arial"/>
                <w:sz w:val="18"/>
                <w:szCs w:val="18"/>
              </w:rPr>
              <w:t>fio_fiod_inputs_filter_set</w:t>
            </w:r>
            <w:proofErr w:type="spellEnd"/>
            <w:r w:rsidRPr="0087273F">
              <w:rPr>
                <w:rFonts w:cs="Arial"/>
                <w:sz w:val="18"/>
                <w:szCs w:val="18"/>
              </w:rPr>
              <w:t>() (Section</w:t>
            </w:r>
            <w:r w:rsidRPr="0087273F" w:rsidDel="00B5453F">
              <w:rPr>
                <w:rFonts w:cs="Arial"/>
                <w:sz w:val="18"/>
                <w:szCs w:val="18"/>
              </w:rPr>
              <w:t xml:space="preserve"> </w:t>
            </w:r>
            <w:r w:rsidRPr="0087273F">
              <w:rPr>
                <w:rFonts w:cs="Arial"/>
                <w:sz w:val="18"/>
                <w:szCs w:val="18"/>
              </w:rPr>
              <w:t>4.4.2) and after comparison of the requested input filter values to the latest values, new filter values are set if necessary.</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203B28">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203B28">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APIR3.1.2[58]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return code containing the status and the value used for the set filter operation.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fio_fiod_inputs_filter_set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 The FIOMAN entity (Section 4.4.3) of the design described in Section 4.1, on handling a call to </w:t>
            </w:r>
            <w:proofErr w:type="spellStart"/>
            <w:r w:rsidRPr="0087273F">
              <w:rPr>
                <w:rFonts w:cs="Arial"/>
                <w:sz w:val="18"/>
                <w:szCs w:val="18"/>
              </w:rPr>
              <w:t>fio_fiod_inputs_filter_set</w:t>
            </w:r>
            <w:proofErr w:type="spellEnd"/>
            <w:r w:rsidRPr="0087273F">
              <w:rPr>
                <w:rFonts w:cs="Arial"/>
                <w:sz w:val="18"/>
                <w:szCs w:val="18"/>
              </w:rPr>
              <w:t>() (Section 4.4.2) returns the latest leading edge and trailing edge input filter values from its data structures on success, or appropriate error code otherwise.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line="276" w:lineRule="auto"/>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APIR3.1.2[59]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leading and trailing edge filter values shall be 5 consecutive samples.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r w:rsidRPr="0087273F">
              <w:rPr>
                <w:rFonts w:cs="Arial"/>
                <w:sz w:val="18"/>
                <w:szCs w:val="18"/>
              </w:rPr>
              <w:t>#define constant FIO_FILTER_DEFAULT 5,</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fio_fiod_inputs_filter_set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 The FIOMAN entity (Section</w:t>
            </w:r>
            <w:r w:rsidRPr="0087273F" w:rsidDel="00B5453F">
              <w:rPr>
                <w:rFonts w:cs="Arial"/>
                <w:sz w:val="18"/>
                <w:szCs w:val="18"/>
              </w:rPr>
              <w:t xml:space="preserve"> </w:t>
            </w:r>
            <w:r w:rsidRPr="0087273F">
              <w:rPr>
                <w:rFonts w:cs="Arial"/>
                <w:sz w:val="18"/>
                <w:szCs w:val="18"/>
              </w:rPr>
              <w:t>4.4.3) of the design described in Section 4.1 ensures that the default leading and trailing edge input filter values are set by scheduling an appropriate frame type 51 at start of communications with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have the ability to collect and buffer the transition buffer information for each registered Field I/O Device used for input.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fio_fiod_inputs_trans_set</w:t>
            </w:r>
            <w:proofErr w:type="spellEnd"/>
            <w:r w:rsidRPr="0087273F">
              <w:rPr>
                <w:rFonts w:cs="Arial"/>
                <w:sz w:val="18"/>
                <w:szCs w:val="18"/>
              </w:rPr>
              <w:t xml:space="preserve">(3fio), </w:t>
            </w:r>
            <w:proofErr w:type="spellStart"/>
            <w:r w:rsidRPr="0087273F">
              <w:rPr>
                <w:rFonts w:cs="Arial"/>
                <w:sz w:val="18"/>
                <w:szCs w:val="18"/>
              </w:rPr>
              <w:t>fio_fiod_inputs_trans_read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provides functionality and associated per-application data buffering to maintain separate 1024-entry FIFOs of input point transitions for each registered Field I/O input device, and to schedule appropriate frames via the FIOMSG entity (4.4.4) to gather input transition data from each capable device.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the API reads the transition buffer of a Field I/O Device, it shall read the entire transition buffer.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functionality to configure input transitioning and polling for input transition buffer via appropriate frames sent and received by the FIOMSG entity (Section 4.4.4). The callback function on receipt of frame type 182 contains functionality to reschedule further transition buffer request frames as necessary to read the entire buffer from the physical Field I/O input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APIR3.1.2[62]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buffer the transition data on a per application program basis with the capability of storing 1024 transition entries in a FIFO fashion.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provides functionality and associated per-application data buffering to maintain separate 1024-entry FIFOs of input point transitions for each registered Field I/O input device, and to schedule appropriate frames via the FIOMSG entity (Section 4.4.4) to gather input transition data from each capable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line="276" w:lineRule="auto"/>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function which allows application programs to enable or disable transition monitoring of selected input points.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fio_fiod_inputs_trans_set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on handling a </w:t>
            </w:r>
            <w:proofErr w:type="spellStart"/>
            <w:r w:rsidRPr="0087273F">
              <w:rPr>
                <w:rFonts w:cs="Arial"/>
                <w:sz w:val="18"/>
                <w:szCs w:val="18"/>
              </w:rPr>
              <w:t>fio_fiod_inputs_trans_set</w:t>
            </w:r>
            <w:proofErr w:type="spellEnd"/>
            <w:r w:rsidRPr="0087273F">
              <w:rPr>
                <w:rFonts w:cs="Arial"/>
                <w:sz w:val="18"/>
                <w:szCs w:val="18"/>
              </w:rPr>
              <w:t>() call via the FIOAPI library (Section 4.4.2), causes the appropriate frame type 51 to be sent via the FIOMSG entity (Section 4.4.4) to configure transition reporting as requested.</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By default, transition monitoring for all input points shall be disabled.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only configures transition reporting for input points following a successful </w:t>
            </w:r>
            <w:proofErr w:type="spellStart"/>
            <w:r w:rsidRPr="0087273F">
              <w:rPr>
                <w:rFonts w:cs="Arial"/>
                <w:sz w:val="18"/>
                <w:szCs w:val="18"/>
              </w:rPr>
              <w:t>fio_fiod_inputs_trans_set</w:t>
            </w:r>
            <w:proofErr w:type="spellEnd"/>
            <w:r w:rsidRPr="0087273F">
              <w:rPr>
                <w:rFonts w:cs="Arial"/>
                <w:sz w:val="18"/>
                <w:szCs w:val="18"/>
              </w:rPr>
              <w:t xml:space="preserve">() call via the FIOAPI library (Section 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APIR3.1.2[65]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enables an input point for transition monitoring and that input point is already in the enabled state,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fio_fiod_inputs_trans_set</w:t>
            </w:r>
            <w:proofErr w:type="spellEnd"/>
            <w:r w:rsidRPr="0087273F">
              <w:rPr>
                <w:rFonts w:cs="Arial"/>
                <w:sz w:val="18"/>
                <w:szCs w:val="18"/>
              </w:rPr>
              <w:t>() function call by the FIOMAN entity (Section 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disables an input point for transition monitoring and that input point is already in the disabled state, it shall not be considered an error.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processing of the </w:t>
            </w:r>
            <w:proofErr w:type="spellStart"/>
            <w:r w:rsidRPr="0087273F">
              <w:rPr>
                <w:rFonts w:cs="Arial"/>
                <w:sz w:val="18"/>
                <w:szCs w:val="18"/>
              </w:rPr>
              <w:t>fio_fiod_inputs_trans_set</w:t>
            </w:r>
            <w:proofErr w:type="spellEnd"/>
            <w:r w:rsidRPr="0087273F">
              <w:rPr>
                <w:rFonts w:cs="Arial"/>
                <w:sz w:val="18"/>
                <w:szCs w:val="18"/>
              </w:rPr>
              <w:t>() function call by the FIOMAN entity (Section 4.4.3) returns the appropriate error code for this case.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functions that allow application programs to access the API transition buffer information asynchronously (i.e. read the transition entries from the API buffer independent of any Field I/O Device communications).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By maintaining separate FIFO queues for each application and for each input device, the FIOMAN entity (Section 4.4.3) returns transition entries asynchronous to the serial communications with the physical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Height w:val="3084"/>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APIR3.1.2[68]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an application program reads a transition entry from an API transition buffer, that transition entry shall be cleared for that application program only, without affecting the API transition buffers for other application programs.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maintains per-application FIFO queues of input transition entries, such that calls to </w:t>
            </w:r>
            <w:proofErr w:type="spellStart"/>
            <w:r w:rsidRPr="0087273F">
              <w:rPr>
                <w:rFonts w:cs="Arial"/>
                <w:sz w:val="18"/>
                <w:szCs w:val="18"/>
              </w:rPr>
              <w:t>fio_fiod_inputs_trans_read</w:t>
            </w:r>
            <w:proofErr w:type="spellEnd"/>
            <w:r w:rsidRPr="0087273F">
              <w:rPr>
                <w:rFonts w:cs="Arial"/>
                <w:sz w:val="18"/>
                <w:szCs w:val="18"/>
              </w:rPr>
              <w:t>() for one application do not affect the FIFO queues maintained for other registered applications.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203B28">
            <w:pPr>
              <w:spacing w:line="276" w:lineRule="auto"/>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203B28">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APIR3.1.2[69]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transition buffer in the Field I/O Device overruns before information can be copied to the API transition buffer information, the API shall indicate that a device overrun condition has occurred in the transition buffer for that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spacing w:before="20"/>
              <w:ind w:right="60"/>
              <w:rPr>
                <w:rFonts w:cs="Arial"/>
                <w:color w:val="000000"/>
                <w:sz w:val="18"/>
                <w:szCs w:val="18"/>
              </w:rPr>
            </w:pPr>
            <w:r w:rsidRPr="0087273F">
              <w:rPr>
                <w:rFonts w:cs="Arial"/>
                <w:sz w:val="18"/>
                <w:szCs w:val="18"/>
              </w:rPr>
              <w:t>The return value is success (count of entries), FIOD Overrun or FIO API overrun.</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maintains a per-application status variable associated with each FIFO queue of input transition entries such that the FIO_TRANS_STATUS return value can be set appropriately.</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line="276" w:lineRule="auto"/>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transition buffer of the API overruns before the information is retrieved by the application program, the API shall indicate that an API overrun condition has occurred.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fio_fiod_inputs_trans_read</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spacing w:before="20"/>
              <w:ind w:right="60"/>
              <w:rPr>
                <w:rFonts w:cs="Arial"/>
                <w:color w:val="000000"/>
                <w:sz w:val="18"/>
                <w:szCs w:val="18"/>
              </w:rPr>
            </w:pPr>
            <w:r w:rsidRPr="0087273F">
              <w:rPr>
                <w:rFonts w:cs="Arial"/>
                <w:sz w:val="18"/>
                <w:szCs w:val="18"/>
              </w:rPr>
              <w:t>The return value is success (count of entries), FIOD Overrun or FIO API overrun.</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maintains a per-application status variable associated with each FIFO queue of input transition entries such that the FIO_TRANS_STATUS return value can be set appropriately.</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line="276" w:lineRule="auto"/>
              <w:jc w:val="center"/>
              <w:rPr>
                <w:rFonts w:cs="Arial"/>
                <w:sz w:val="18"/>
                <w:szCs w:val="18"/>
              </w:rPr>
            </w:pPr>
            <w:r w:rsidRPr="0087273F">
              <w:rPr>
                <w:rFonts w:cs="Arial"/>
                <w:sz w:val="18"/>
                <w:szCs w:val="18"/>
              </w:rPr>
              <w:t>APIRI.TCS.3040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APIR3.1.2[71]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ATC Controller Standard, Section 8, specifies the frames for communication with Field I/O Devices for Model 332 Cabinets, NEMA TS 1 and TS 2 Type 2 Cabinets and ITS Cabinets. The API shall support a subset of these frames at the scheduled frame frequencies as shown in Table 3.</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 xml:space="preserve">(3fio), </w:t>
            </w:r>
            <w:proofErr w:type="spellStart"/>
            <w:r w:rsidRPr="0087273F">
              <w:rPr>
                <w:rFonts w:cs="Arial"/>
                <w:sz w:val="18"/>
                <w:szCs w:val="18"/>
              </w:rPr>
              <w:t>fio_set_local_time_offset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 </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support for handling all frame types specified in Table 3 of the ATC 5401 API Standard, and for scheduling default frames at the specified frequencies for registered devices.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APIRI.TCS.3050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NEMA TS 2 Standard, Section 3.3, specifies the frames for communication with Field I/O Devices for NEMA TS 2 Type 1 Cabinets. The API shall support a subset of these frames at the scheduled frame frequencies as shown in Table 4.</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 xml:space="preserve">(3fio), </w:t>
            </w:r>
            <w:proofErr w:type="spellStart"/>
            <w:r w:rsidRPr="0087273F">
              <w:rPr>
                <w:rFonts w:cs="Arial"/>
                <w:sz w:val="18"/>
                <w:szCs w:val="18"/>
              </w:rPr>
              <w:t>fio_set_local_time_offset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support for handling all frame types specified in Table 4 of the ATC 5401 API Standard, and for scheduling default frames at the specified frequencies for registered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APIRI.TCS.3050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27D11"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timing for the command/response cycle of the frames shall be defined by the “Handshaking” algorithm in Section 3.3.1.5.3 of the NEMA TS 2 Standard.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FIOMSG entity (Section</w:t>
            </w:r>
            <w:r w:rsidRPr="0087273F" w:rsidDel="00B5453F">
              <w:rPr>
                <w:rFonts w:cs="Arial"/>
                <w:sz w:val="18"/>
                <w:szCs w:val="18"/>
              </w:rPr>
              <w:t xml:space="preserve"> </w:t>
            </w:r>
            <w:r w:rsidRPr="0087273F">
              <w:rPr>
                <w:rFonts w:cs="Arial"/>
                <w:sz w:val="18"/>
                <w:szCs w:val="18"/>
              </w:rPr>
              <w:t>4.4.3) of the design described in Section 4.1 includes a table of command/response frame timings and “dead-time” calculation functionality based on the NEMA TS2 Standard requirements.</w:t>
            </w:r>
          </w:p>
        </w:tc>
        <w:tc>
          <w:tcPr>
            <w:tcW w:w="1890" w:type="dxa"/>
            <w:tcBorders>
              <w:top w:val="single" w:sz="8" w:space="0" w:color="003399"/>
              <w:left w:val="single" w:sz="8" w:space="0" w:color="003399"/>
              <w:bottom w:val="single" w:sz="8" w:space="0" w:color="003399"/>
              <w:right w:val="single" w:sz="8" w:space="0" w:color="003399"/>
            </w:tcBorders>
          </w:tcPr>
          <w:p w:rsidR="0087273F" w:rsidRPr="00827D11" w:rsidRDefault="00AD43FC" w:rsidP="00157FB3">
            <w:pPr>
              <w:spacing w:before="20"/>
              <w:ind w:right="60"/>
              <w:jc w:val="center"/>
              <w:rPr>
                <w:rFonts w:cs="Arial"/>
                <w:b/>
                <w:sz w:val="18"/>
                <w:szCs w:val="18"/>
              </w:rPr>
            </w:pPr>
            <w:r>
              <w:rPr>
                <w:rFonts w:cs="Arial"/>
                <w:sz w:val="18"/>
                <w:szCs w:val="18"/>
              </w:rPr>
              <w:t>APIRI.TCS.</w:t>
            </w:r>
            <w:del w:id="484" w:author="Author">
              <w:r w:rsidDel="00157FB3">
                <w:rPr>
                  <w:rFonts w:cs="Arial"/>
                  <w:sz w:val="18"/>
                  <w:szCs w:val="18"/>
                </w:rPr>
                <w:delText>308</w:delText>
              </w:r>
              <w:r w:rsidRPr="0087273F" w:rsidDel="00157FB3">
                <w:rPr>
                  <w:rFonts w:cs="Arial"/>
                  <w:sz w:val="18"/>
                  <w:szCs w:val="18"/>
                </w:rPr>
                <w:delText>0</w:delText>
              </w:r>
            </w:del>
            <w:ins w:id="485" w:author="Author">
              <w:r w:rsidR="00157FB3">
                <w:rPr>
                  <w:rFonts w:cs="Arial"/>
                  <w:sz w:val="18"/>
                  <w:szCs w:val="18"/>
                </w:rPr>
                <w:t>6040</w:t>
              </w:r>
            </w:ins>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AD43FC" w:rsidP="00157FB3">
            <w:pPr>
              <w:spacing w:before="20"/>
              <w:ind w:right="60"/>
              <w:jc w:val="center"/>
              <w:rPr>
                <w:rFonts w:cs="Arial"/>
                <w:sz w:val="18"/>
                <w:szCs w:val="18"/>
              </w:rPr>
            </w:pPr>
            <w:r w:rsidRPr="0089256E">
              <w:rPr>
                <w:rFonts w:cs="Arial"/>
                <w:sz w:val="18"/>
                <w:szCs w:val="18"/>
              </w:rPr>
              <w:t>APIRI.TPS.</w:t>
            </w:r>
            <w:del w:id="486" w:author="Author">
              <w:r w:rsidRPr="0089256E" w:rsidDel="00157FB3">
                <w:rPr>
                  <w:rFonts w:cs="Arial"/>
                  <w:sz w:val="18"/>
                  <w:szCs w:val="18"/>
                </w:rPr>
                <w:delText>1001</w:delText>
              </w:r>
            </w:del>
            <w:ins w:id="487" w:author="Author">
              <w:r w:rsidR="00157FB3">
                <w:rPr>
                  <w:rFonts w:cs="Arial"/>
                  <w:sz w:val="18"/>
                  <w:szCs w:val="18"/>
                </w:rPr>
                <w:t>6040</w:t>
              </w:r>
            </w:ins>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APIR3.1.2[74]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set/get the scheduled frame frequencies for a registered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 xml:space="preserve">(3fio), </w:t>
            </w:r>
            <w:proofErr w:type="spellStart"/>
            <w:r w:rsidRPr="0087273F">
              <w:rPr>
                <w:rFonts w:cs="Arial"/>
                <w:sz w:val="18"/>
                <w:szCs w:val="18"/>
              </w:rPr>
              <w:t>fio_fiod_frame_schedule_get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B5453F">
              <w:rPr>
                <w:rFonts w:cs="Arial"/>
                <w:sz w:val="18"/>
                <w:szCs w:val="18"/>
              </w:rPr>
              <w:t xml:space="preserve"> </w:t>
            </w:r>
            <w:r w:rsidRPr="0087273F">
              <w:rPr>
                <w:rFonts w:cs="Arial"/>
                <w:sz w:val="18"/>
                <w:szCs w:val="18"/>
              </w:rPr>
              <w:t xml:space="preserve">4.4.3) of the design described in Section 4.1 includes functionality to modify the frame schedule frequencies used by the FIOMSG entity (Section 4.4.4) according to values requested on receiving a </w:t>
            </w:r>
            <w:proofErr w:type="spellStart"/>
            <w:r w:rsidRPr="0087273F">
              <w:rPr>
                <w:rFonts w:cs="Arial"/>
                <w:sz w:val="18"/>
                <w:szCs w:val="18"/>
              </w:rPr>
              <w:t>fio_fiod_frame_schedule_set</w:t>
            </w:r>
            <w:proofErr w:type="spellEnd"/>
            <w:r w:rsidRPr="0087273F">
              <w:rPr>
                <w:rFonts w:cs="Arial"/>
                <w:sz w:val="18"/>
                <w:szCs w:val="18"/>
              </w:rPr>
              <w:t>() call via the FIOAPI library (Section</w:t>
            </w:r>
            <w:r w:rsidRPr="0087273F" w:rsidDel="00B5453F">
              <w:rPr>
                <w:rFonts w:cs="Arial"/>
                <w:sz w:val="18"/>
                <w:szCs w:val="18"/>
              </w:rPr>
              <w:t xml:space="preserve"> </w:t>
            </w:r>
            <w:r w:rsidRPr="0087273F">
              <w:rPr>
                <w:rFonts w:cs="Arial"/>
                <w:sz w:val="18"/>
                <w:szCs w:val="18"/>
              </w:rPr>
              <w:t xml:space="preserve">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FC4AED">
            <w:pPr>
              <w:spacing w:before="20"/>
              <w:ind w:right="60"/>
              <w:jc w:val="center"/>
              <w:rPr>
                <w:rFonts w:cs="Arial"/>
                <w:sz w:val="18"/>
                <w:szCs w:val="18"/>
              </w:rPr>
            </w:pPr>
            <w:r w:rsidRPr="0087273F">
              <w:rPr>
                <w:rFonts w:cs="Arial"/>
                <w:sz w:val="18"/>
                <w:szCs w:val="18"/>
              </w:rPr>
              <w:t>APIRI.TCS.3050</w:t>
            </w:r>
          </w:p>
          <w:p w:rsidR="0087273F" w:rsidRPr="0087273F" w:rsidRDefault="0087273F" w:rsidP="005C7D1F">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FC4AED">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frame frequency used by the API shall be the highest frequency requested by all application programs registered for that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maintains per-application tables of frame schedule frequencies, such that on receipt of a </w:t>
            </w:r>
            <w:proofErr w:type="spellStart"/>
            <w:r w:rsidRPr="0087273F">
              <w:rPr>
                <w:rFonts w:cs="Arial"/>
                <w:sz w:val="18"/>
                <w:szCs w:val="18"/>
              </w:rPr>
              <w:t>fio_fiod_frame_schedule_set</w:t>
            </w:r>
            <w:proofErr w:type="spellEnd"/>
            <w:r w:rsidRPr="0087273F">
              <w:rPr>
                <w:rFonts w:cs="Arial"/>
                <w:sz w:val="18"/>
                <w:szCs w:val="18"/>
              </w:rPr>
              <w:t>() call via the FIOAPI library (Section 4.4.2), a comparison is made between all registered applications’ values to select the highest frequency for each frame schedule.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203B28">
            <w:pPr>
              <w:spacing w:before="20"/>
              <w:ind w:right="60"/>
              <w:jc w:val="center"/>
              <w:rPr>
                <w:rFonts w:cs="Arial"/>
                <w:sz w:val="18"/>
                <w:szCs w:val="18"/>
              </w:rPr>
            </w:pPr>
            <w:r w:rsidRPr="0087273F">
              <w:rPr>
                <w:rFonts w:cs="Arial"/>
                <w:sz w:val="18"/>
                <w:szCs w:val="18"/>
              </w:rPr>
              <w:t>APIRI.TCS.3050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203B28">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send a frame from either Table 3 or Table 4 one time (non-scheduled).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(3fio) frequency of FIO_HZ_ONCE</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FIOMSG entity (Section 4.4.3) of the design described in Section 4.1 is responsible for maintaining the frame schedules and ensures that individual frames from Table 3 or Table 4 of the ATC 5401 API Standard, added to the schedule with a frequency value of FIO_HZ_ONCE are removed after being sent once.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APIRI.TCS.3050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APIR3.1.2[77]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set/get the Failed State Action of a FIOCMU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Failed State Action shall be settable to None (LFSA=0, NFSA=0), Latched (LFSA=1, NFSA=0), or Non Latched (LFSA=0, NFSA=1).</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APIR3.1.2[79]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Failed State Action shall be None.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any application program sets the state to Latched, the API shall set the Failed State Action to Latched.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APIR3.1.2[81]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no application program has set the Failed State Action to Latched, then if any application program sets the state to Non Latched, the API shall set the Failed State Action to Non Latched.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all application programs have a state of None, then the API shall set the Failed State Action to None.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fio_fiod_cmu_fault_set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maintains per-application and per-device system copies of the FIO_CMU_FSA structure, which are referenced by the FIOMSG entity (Section</w:t>
            </w:r>
            <w:r w:rsidRPr="0087273F" w:rsidDel="00726372">
              <w:rPr>
                <w:rFonts w:cs="Arial"/>
                <w:sz w:val="18"/>
                <w:szCs w:val="18"/>
              </w:rPr>
              <w:t xml:space="preserve"> </w:t>
            </w:r>
            <w:r w:rsidRPr="0087273F">
              <w:rPr>
                <w:rFonts w:cs="Arial"/>
                <w:sz w:val="18"/>
                <w:szCs w:val="18"/>
              </w:rPr>
              <w:t>4.4.4) prior to sending the relevant CMU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74BFC">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74BF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set/get the state of the Fault Monitor output point of FIOTS1 and FIOTS2 Field I/O Devices.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fio_fiod_ts_fault_monitor_set</w:t>
            </w:r>
            <w:proofErr w:type="spellEnd"/>
            <w:r w:rsidRPr="0087273F">
              <w:rPr>
                <w:rFonts w:cs="Arial"/>
                <w:sz w:val="18"/>
                <w:szCs w:val="18"/>
              </w:rPr>
              <w:t xml:space="preserve">(3fio), </w:t>
            </w:r>
            <w:proofErr w:type="spellStart"/>
            <w:r w:rsidRPr="0087273F">
              <w:rPr>
                <w:rFonts w:cs="Arial"/>
                <w:sz w:val="18"/>
                <w:szCs w:val="18"/>
              </w:rPr>
              <w:t>fio_fiod_ts_fault_monitor_get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 xml:space="preserve">4.4.3) of the design described in Section 4.1 includes data storage and comparison functionality to control the state of the Fault Monitor output point according to application requests via the </w:t>
            </w:r>
            <w:proofErr w:type="spellStart"/>
            <w:r w:rsidRPr="0087273F">
              <w:rPr>
                <w:rFonts w:cs="Arial"/>
                <w:sz w:val="18"/>
                <w:szCs w:val="18"/>
              </w:rPr>
              <w:t>fio_fiod_ts_fault_monitor_set</w:t>
            </w:r>
            <w:proofErr w:type="spellEnd"/>
            <w:r w:rsidRPr="0087273F">
              <w:rPr>
                <w:rFonts w:cs="Arial"/>
                <w:sz w:val="18"/>
                <w:szCs w:val="18"/>
              </w:rPr>
              <w:t xml:space="preserve">() and </w:t>
            </w:r>
            <w:proofErr w:type="spellStart"/>
            <w:r w:rsidRPr="0087273F">
              <w:rPr>
                <w:rFonts w:cs="Arial"/>
                <w:sz w:val="18"/>
                <w:szCs w:val="18"/>
              </w:rPr>
              <w:t>fio_fiod_ts_fault_monitor_get</w:t>
            </w:r>
            <w:proofErr w:type="spellEnd"/>
            <w:r w:rsidRPr="0087273F">
              <w:rPr>
                <w:rFonts w:cs="Arial"/>
                <w:sz w:val="18"/>
                <w:szCs w:val="18"/>
              </w:rPr>
              <w:t>() calls of the FIOAPI library (Section</w:t>
            </w:r>
            <w:r w:rsidRPr="0087273F" w:rsidDel="00726372">
              <w:rPr>
                <w:rFonts w:cs="Arial"/>
                <w:sz w:val="18"/>
                <w:szCs w:val="18"/>
              </w:rPr>
              <w:t xml:space="preserve"> </w:t>
            </w:r>
            <w:r w:rsidRPr="0087273F">
              <w:rPr>
                <w:rFonts w:cs="Arial"/>
                <w:sz w:val="18"/>
                <w:szCs w:val="18"/>
              </w:rPr>
              <w:t>4.4.2). The fault state data is referenced by the FIOMSG entity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APIR3.1.2[84]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retain ownership of the Fault Monitor output point and not allow application programs to reserve this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fio_fiod_ts_fault_monitor_set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 xml:space="preserve">4.4.3) of the design described in Section 4.1 includes data storage and comparison functionality to control the state of the Fault Monitor output point according to application requests via the </w:t>
            </w:r>
            <w:proofErr w:type="spellStart"/>
            <w:r w:rsidRPr="0087273F">
              <w:rPr>
                <w:rFonts w:cs="Arial"/>
                <w:sz w:val="18"/>
                <w:szCs w:val="18"/>
              </w:rPr>
              <w:t>fio_fiod_ts_fault_monitor_set</w:t>
            </w:r>
            <w:proofErr w:type="spellEnd"/>
            <w:r w:rsidRPr="0087273F">
              <w:rPr>
                <w:rFonts w:cs="Arial"/>
                <w:sz w:val="18"/>
                <w:szCs w:val="18"/>
              </w:rPr>
              <w:t xml:space="preserve">() and </w:t>
            </w:r>
            <w:proofErr w:type="spellStart"/>
            <w:r w:rsidRPr="0087273F">
              <w:rPr>
                <w:rFonts w:cs="Arial"/>
                <w:sz w:val="18"/>
                <w:szCs w:val="18"/>
              </w:rPr>
              <w:t>fio_fiod_ts_fault_monitor_get</w:t>
            </w:r>
            <w:proofErr w:type="spellEnd"/>
            <w:r w:rsidRPr="0087273F">
              <w:rPr>
                <w:rFonts w:cs="Arial"/>
                <w:sz w:val="18"/>
                <w:szCs w:val="18"/>
              </w:rPr>
              <w:t>() calls of the FIOAPI library (Section</w:t>
            </w:r>
            <w:r w:rsidRPr="0087273F" w:rsidDel="00726372">
              <w:rPr>
                <w:rFonts w:cs="Arial"/>
                <w:sz w:val="18"/>
                <w:szCs w:val="18"/>
              </w:rPr>
              <w:t xml:space="preserve"> </w:t>
            </w:r>
            <w:r w:rsidRPr="0087273F">
              <w:rPr>
                <w:rFonts w:cs="Arial"/>
                <w:sz w:val="18"/>
                <w:szCs w:val="18"/>
              </w:rPr>
              <w:t>4.4.2). The fault state data is referenced by the FIOMSG entity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74BFC">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74BF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any application program sets the Fault Monitor state to Off, the API shall turn Off the Fault Monitor output point on that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fio_fiod_ts_fault_monitor_set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 xml:space="preserve">4.4.3) of the design described in Section 4.1 includes data storage and comparison functionality to control the state of the Fault Monitor output point according to application requests via the </w:t>
            </w:r>
            <w:proofErr w:type="spellStart"/>
            <w:r w:rsidRPr="0087273F">
              <w:rPr>
                <w:rFonts w:cs="Arial"/>
                <w:sz w:val="18"/>
                <w:szCs w:val="18"/>
              </w:rPr>
              <w:t>fio_fiod_ts_fault_monitor_set</w:t>
            </w:r>
            <w:proofErr w:type="spellEnd"/>
            <w:r w:rsidRPr="0087273F">
              <w:rPr>
                <w:rFonts w:cs="Arial"/>
                <w:sz w:val="18"/>
                <w:szCs w:val="18"/>
              </w:rPr>
              <w:t xml:space="preserve">() and </w:t>
            </w:r>
            <w:proofErr w:type="spellStart"/>
            <w:r w:rsidRPr="0087273F">
              <w:rPr>
                <w:rFonts w:cs="Arial"/>
                <w:sz w:val="18"/>
                <w:szCs w:val="18"/>
              </w:rPr>
              <w:t>fio_fiod_ts_fault_monitor_get</w:t>
            </w:r>
            <w:proofErr w:type="spellEnd"/>
            <w:r w:rsidRPr="0087273F">
              <w:rPr>
                <w:rFonts w:cs="Arial"/>
                <w:sz w:val="18"/>
                <w:szCs w:val="18"/>
              </w:rPr>
              <w:t>() calls of the FIOAPI library (Section</w:t>
            </w:r>
            <w:r w:rsidRPr="0087273F" w:rsidDel="00726372">
              <w:rPr>
                <w:rFonts w:cs="Arial"/>
                <w:sz w:val="18"/>
                <w:szCs w:val="18"/>
              </w:rPr>
              <w:t xml:space="preserve"> </w:t>
            </w:r>
            <w:r w:rsidRPr="0087273F">
              <w:rPr>
                <w:rFonts w:cs="Arial"/>
                <w:sz w:val="18"/>
                <w:szCs w:val="18"/>
              </w:rPr>
              <w:t>4.4.2). The fault state data is referenced by the FIOMSG entity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APIR3.1.2[86]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all application programs have a Fault Monitor state of On for a FIOTS1 or FIOTS2 Device, then the API shall turn On the Fault Monitor output point on that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fio_fiod_ts_fault_monitor_set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 xml:space="preserve">4.4.3) of the design described in Section 4.1 includes data storage and comparison functionality to control the state of the Fault Monitor output point according to application requests via the </w:t>
            </w:r>
            <w:proofErr w:type="spellStart"/>
            <w:r w:rsidRPr="0087273F">
              <w:rPr>
                <w:rFonts w:cs="Arial"/>
                <w:sz w:val="18"/>
                <w:szCs w:val="18"/>
              </w:rPr>
              <w:t>fio_fiod_ts_fault_monitor_set</w:t>
            </w:r>
            <w:proofErr w:type="spellEnd"/>
            <w:r w:rsidRPr="0087273F">
              <w:rPr>
                <w:rFonts w:cs="Arial"/>
                <w:sz w:val="18"/>
                <w:szCs w:val="18"/>
              </w:rPr>
              <w:t xml:space="preserve">() and </w:t>
            </w:r>
            <w:proofErr w:type="spellStart"/>
            <w:r w:rsidRPr="0087273F">
              <w:rPr>
                <w:rFonts w:cs="Arial"/>
                <w:sz w:val="18"/>
                <w:szCs w:val="18"/>
              </w:rPr>
              <w:t>fio_fiod_ts_fault_monitor_get</w:t>
            </w:r>
            <w:proofErr w:type="spellEnd"/>
            <w:r w:rsidRPr="0087273F">
              <w:rPr>
                <w:rFonts w:cs="Arial"/>
                <w:sz w:val="18"/>
                <w:szCs w:val="18"/>
              </w:rPr>
              <w:t>() calls of the FIOAPI library (4.4.2). The fault state data is referenced by the FIOMSG entity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74BFC">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74BF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state of the Fault Monitor output point shall be 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fio_fiod_ts_fault_monitor_set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 xml:space="preserve">4.4.3) of the design described in Section 4.1 includes data storage and comparison functionality to control the state of the Fault Monitor output point according to application requests via the </w:t>
            </w:r>
            <w:proofErr w:type="spellStart"/>
            <w:r w:rsidRPr="0087273F">
              <w:rPr>
                <w:rFonts w:cs="Arial"/>
                <w:sz w:val="18"/>
                <w:szCs w:val="18"/>
              </w:rPr>
              <w:t>fio_fiod_ts_fault_monitor_set</w:t>
            </w:r>
            <w:proofErr w:type="spellEnd"/>
            <w:r w:rsidRPr="0087273F">
              <w:rPr>
                <w:rFonts w:cs="Arial"/>
                <w:sz w:val="18"/>
                <w:szCs w:val="18"/>
              </w:rPr>
              <w:t xml:space="preserve">() and </w:t>
            </w:r>
            <w:proofErr w:type="spellStart"/>
            <w:r w:rsidRPr="0087273F">
              <w:rPr>
                <w:rFonts w:cs="Arial"/>
                <w:sz w:val="18"/>
                <w:szCs w:val="18"/>
              </w:rPr>
              <w:t>fio_fiod_ts_fault_monitor_get</w:t>
            </w:r>
            <w:proofErr w:type="spellEnd"/>
            <w:r w:rsidRPr="0087273F">
              <w:rPr>
                <w:rFonts w:cs="Arial"/>
                <w:sz w:val="18"/>
                <w:szCs w:val="18"/>
              </w:rPr>
              <w:t>() calls of the FIOAPI library (Section</w:t>
            </w:r>
            <w:r w:rsidRPr="0087273F" w:rsidDel="00726372">
              <w:rPr>
                <w:rFonts w:cs="Arial"/>
                <w:sz w:val="18"/>
                <w:szCs w:val="18"/>
              </w:rPr>
              <w:t xml:space="preserve"> </w:t>
            </w:r>
            <w:r w:rsidRPr="0087273F">
              <w:rPr>
                <w:rFonts w:cs="Arial"/>
                <w:sz w:val="18"/>
                <w:szCs w:val="18"/>
              </w:rPr>
              <w:t>4.4.2). The fault state data is referenced by the FIOMSG entity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APIR3.1.2[88]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set/get the state of the Voltage Monitor output point of a FIOTS1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fio_fiod_ts1_volt_monitor_set(3fio), fio_fiod_ts1_volt_monitor_get(3fio)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includes data storage and comparison functionality to control the state of the Voltage Monitor output point according to application requests via the fio_fiod_ts1_volt_monitor_set() and fio_fiod_ts1_volt_monitor_get() calls of the FIOAPI library (Section</w:t>
            </w:r>
            <w:r w:rsidRPr="0087273F" w:rsidDel="00726372">
              <w:rPr>
                <w:rFonts w:cs="Arial"/>
                <w:sz w:val="18"/>
                <w:szCs w:val="18"/>
              </w:rPr>
              <w:t xml:space="preserve"> </w:t>
            </w:r>
            <w:r w:rsidRPr="0087273F">
              <w:rPr>
                <w:rFonts w:cs="Arial"/>
                <w:sz w:val="18"/>
                <w:szCs w:val="18"/>
              </w:rPr>
              <w:t>4.4.2). The voltage monitor state data is referenced by the FIOMSG entity (Section</w:t>
            </w:r>
            <w:r w:rsidRPr="0087273F" w:rsidDel="00726372">
              <w:rPr>
                <w:rFonts w:cs="Arial"/>
                <w:sz w:val="18"/>
                <w:szCs w:val="18"/>
              </w:rPr>
              <w:t xml:space="preserve"> </w:t>
            </w:r>
            <w:r w:rsidRPr="0087273F">
              <w:rPr>
                <w:rFonts w:cs="Arial"/>
                <w:sz w:val="18"/>
                <w:szCs w:val="18"/>
              </w:rPr>
              <w:t>4.4.4)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APIR3.1.2[89]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retain ownership of the Voltage Monitor output point and not allow application programs to reserve this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fio_fiod_ts1_volt_monitor_set(3fio)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includes data storage and comparison functionality to control the state of the Voltage Monitor output point according to application requests via the fio_fiod_ts1_volt_monitor_set() and fio_fiod_ts1_volt_monitor_get() calls of the FIOAPI library (Section</w:t>
            </w:r>
            <w:r w:rsidRPr="0087273F" w:rsidDel="00726372">
              <w:rPr>
                <w:rFonts w:cs="Arial"/>
                <w:sz w:val="18"/>
                <w:szCs w:val="18"/>
              </w:rPr>
              <w:t xml:space="preserve"> </w:t>
            </w:r>
            <w:r w:rsidRPr="0087273F">
              <w:rPr>
                <w:rFonts w:cs="Arial"/>
                <w:sz w:val="18"/>
                <w:szCs w:val="18"/>
              </w:rPr>
              <w:t>4.4.2). The voltage monitor state data is referenced by the FIOMSG entity (Section</w:t>
            </w:r>
            <w:r w:rsidRPr="0087273F" w:rsidDel="00726372">
              <w:rPr>
                <w:rFonts w:cs="Arial"/>
                <w:sz w:val="18"/>
                <w:szCs w:val="18"/>
              </w:rPr>
              <w:t xml:space="preserve"> </w:t>
            </w:r>
            <w:r w:rsidRPr="0087273F">
              <w:rPr>
                <w:rFonts w:cs="Arial"/>
                <w:sz w:val="18"/>
                <w:szCs w:val="18"/>
              </w:rPr>
              <w:t>4.4.4)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74BFC">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74BF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APIR3.1.2[90]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any application program sets the Voltage Monitor state to Off, the API shall turn Off the Voltage Monitor output point on that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fio_fiod_ts1_volt_monitor_set(3fio)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includes data storage and comparison functionality to control the state of the Voltage Monitor output point according to application requests via the fio_fiod_ts1_volt_monitor_set() and fio_fiod_ts1_volt_monitor_get() calls of the FIOAPI library (Section</w:t>
            </w:r>
            <w:r w:rsidRPr="0087273F" w:rsidDel="00726372">
              <w:rPr>
                <w:rFonts w:cs="Arial"/>
                <w:sz w:val="18"/>
                <w:szCs w:val="18"/>
              </w:rPr>
              <w:t xml:space="preserve"> </w:t>
            </w:r>
            <w:r w:rsidRPr="0087273F">
              <w:rPr>
                <w:rFonts w:cs="Arial"/>
                <w:sz w:val="18"/>
                <w:szCs w:val="18"/>
              </w:rPr>
              <w:t>4.4.2). The voltage monitor state data is referenced by the FIOMSG entity (Section</w:t>
            </w:r>
            <w:r w:rsidRPr="0087273F" w:rsidDel="00726372">
              <w:rPr>
                <w:rFonts w:cs="Arial"/>
                <w:sz w:val="18"/>
                <w:szCs w:val="18"/>
              </w:rPr>
              <w:t xml:space="preserve"> </w:t>
            </w:r>
            <w:r w:rsidRPr="0087273F">
              <w:rPr>
                <w:rFonts w:cs="Arial"/>
                <w:sz w:val="18"/>
                <w:szCs w:val="18"/>
              </w:rPr>
              <w:t>4.4.4)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all application programs have a Voltage Monitor state of On for a FIOTS1 Device, then the API shall turn On the Voltage Monitor output point on that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fio_fiod_ts1_volt_monitor_set(3fio)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26372">
              <w:rPr>
                <w:rFonts w:cs="Arial"/>
                <w:sz w:val="18"/>
                <w:szCs w:val="18"/>
              </w:rPr>
              <w:t xml:space="preserve"> </w:t>
            </w:r>
            <w:r w:rsidRPr="0087273F">
              <w:rPr>
                <w:rFonts w:cs="Arial"/>
                <w:sz w:val="18"/>
                <w:szCs w:val="18"/>
              </w:rPr>
              <w:t>4.4.3) of the design described in Section 4.1 includes data storage and comparison functionality to control the state of the Voltage Monitor output point according to application requests via the fio_fiod_ts1_volt_monitor_set() and fio_fiod_ts1_volt_monitor_get() calls of the FIOAPI library (Section</w:t>
            </w:r>
            <w:r w:rsidRPr="0087273F" w:rsidDel="00726372">
              <w:rPr>
                <w:rFonts w:cs="Arial"/>
                <w:sz w:val="18"/>
                <w:szCs w:val="18"/>
              </w:rPr>
              <w:t xml:space="preserve"> </w:t>
            </w:r>
            <w:r w:rsidRPr="0087273F">
              <w:rPr>
                <w:rFonts w:cs="Arial"/>
                <w:sz w:val="18"/>
                <w:szCs w:val="18"/>
              </w:rPr>
              <w:t>4.4.2). The voltage monitor state data is referenced by the FIOMSG entity (Section</w:t>
            </w:r>
            <w:r w:rsidRPr="0087273F" w:rsidDel="00777D87">
              <w:rPr>
                <w:rFonts w:cs="Arial"/>
                <w:sz w:val="18"/>
                <w:szCs w:val="18"/>
              </w:rPr>
              <w:t xml:space="preserve"> </w:t>
            </w:r>
            <w:r w:rsidRPr="0087273F">
              <w:rPr>
                <w:rFonts w:cs="Arial"/>
                <w:sz w:val="18"/>
                <w:szCs w:val="18"/>
              </w:rPr>
              <w:t>4.4.4)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74BFC">
            <w:pPr>
              <w:spacing w:before="20"/>
              <w:ind w:right="60"/>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74BFC">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APIR3.1.2[92]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state of the Voltage Monitor output point shall be 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fio_fiod_ts1_volt_monitor_set(3fio)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includes data storage and comparison functionality to control the state of the Voltage Monitor output point according to application requests via the fio_fiod_ts1_volt_monitor_set() and fio_fiod_ts1_volt_monitor_get() calls of the FIOAPI library (Section</w:t>
            </w:r>
            <w:r w:rsidRPr="0087273F" w:rsidDel="00777D87">
              <w:rPr>
                <w:rFonts w:cs="Arial"/>
                <w:sz w:val="18"/>
                <w:szCs w:val="18"/>
              </w:rPr>
              <w:t xml:space="preserve"> </w:t>
            </w:r>
            <w:r w:rsidRPr="0087273F">
              <w:rPr>
                <w:rFonts w:cs="Arial"/>
                <w:sz w:val="18"/>
                <w:szCs w:val="18"/>
              </w:rPr>
              <w:t>4.4.2). The voltage monitor state data is referenced by the FIOMSG entity (Section</w:t>
            </w:r>
            <w:r w:rsidRPr="0087273F" w:rsidDel="00777D87">
              <w:rPr>
                <w:rFonts w:cs="Arial"/>
                <w:sz w:val="18"/>
                <w:szCs w:val="18"/>
              </w:rPr>
              <w:t xml:space="preserve"> </w:t>
            </w:r>
            <w:r w:rsidRPr="0087273F">
              <w:rPr>
                <w:rFonts w:cs="Arial"/>
                <w:sz w:val="18"/>
                <w:szCs w:val="18"/>
              </w:rPr>
              <w:t>4.4.4) prior to sending the relevant frames to the physical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APIRI.TCS.3060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which allows application programs to assign the output point used for the Watchdog output of any registered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fio_fiod_wd_reservation_set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fio_fiod_wd_reservation_get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 xml:space="preserve">4.4.3) of the design described in Section 4.1 includes per-device data storage and functionality to reserve and control the watchdog output point for each capable registered Field I/O device.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restrict the ability to assign the Watchdog output point to the first application program to call the assignment method.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fio_fiod_wd_reservation_set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 xml:space="preserve">4.4.3) of the design described in Section 4.1 enforces this condition during handling of the </w:t>
            </w:r>
            <w:proofErr w:type="spellStart"/>
            <w:r w:rsidRPr="0087273F">
              <w:rPr>
                <w:rFonts w:cs="Arial"/>
                <w:sz w:val="18"/>
                <w:szCs w:val="18"/>
              </w:rPr>
              <w:t>fio_fiod_wd_reservation_set</w:t>
            </w:r>
            <w:proofErr w:type="spellEnd"/>
            <w:r w:rsidRPr="0087273F">
              <w:rPr>
                <w:rFonts w:cs="Arial"/>
                <w:sz w:val="18"/>
                <w:szCs w:val="18"/>
              </w:rPr>
              <w:t>() function call via the FIOAPI library (Section</w:t>
            </w:r>
            <w:r w:rsidRPr="0087273F" w:rsidDel="00777D87">
              <w:rPr>
                <w:rFonts w:cs="Arial"/>
                <w:sz w:val="18"/>
                <w:szCs w:val="18"/>
              </w:rPr>
              <w:t xml:space="preserve"> </w:t>
            </w:r>
            <w:r w:rsidRPr="0087273F">
              <w:rPr>
                <w:rFonts w:cs="Arial"/>
                <w:sz w:val="18"/>
                <w:szCs w:val="18"/>
              </w:rPr>
              <w:t xml:space="preserve">4.4.2).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912223">
            <w:pPr>
              <w:spacing w:line="276" w:lineRule="auto"/>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912223">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APIR3.1.2[95]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retain ownership of the Watchdog output point and not allow application programs to reserve that output point directly.</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fio_fiod_outputs_reservation_set</w:t>
            </w:r>
            <w:proofErr w:type="spellEnd"/>
            <w:r w:rsidRPr="0087273F">
              <w:rPr>
                <w:rFonts w:cs="Arial"/>
                <w:sz w:val="18"/>
                <w:szCs w:val="18"/>
              </w:rPr>
              <w:t>(3fio),</w:t>
            </w:r>
          </w:p>
          <w:p w:rsidR="0087273F" w:rsidRPr="0087273F" w:rsidRDefault="0087273F" w:rsidP="003871A9">
            <w:pPr>
              <w:rPr>
                <w:rFonts w:cs="Arial"/>
                <w:sz w:val="18"/>
                <w:szCs w:val="18"/>
              </w:rPr>
            </w:pPr>
            <w:proofErr w:type="spellStart"/>
            <w:r w:rsidRPr="0087273F">
              <w:rPr>
                <w:rFonts w:cs="Arial"/>
                <w:sz w:val="18"/>
                <w:szCs w:val="18"/>
              </w:rPr>
              <w:t>fio_fiod_wd_reservation_set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w:t>
            </w:r>
            <w:r w:rsidRPr="0087273F" w:rsidDel="00777D87">
              <w:rPr>
                <w:rFonts w:cs="Arial"/>
                <w:sz w:val="18"/>
                <w:szCs w:val="18"/>
              </w:rPr>
              <w:t xml:space="preserve"> </w:t>
            </w:r>
            <w:r w:rsidRPr="0087273F">
              <w:rPr>
                <w:rFonts w:cs="Arial"/>
                <w:sz w:val="18"/>
                <w:szCs w:val="18"/>
              </w:rPr>
              <w:t>4.1 includes per-device data storage and functionality to reserve and control the watchdog output point for each capable registered Field I/O device.</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912223">
            <w:pPr>
              <w:spacing w:line="276" w:lineRule="auto"/>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912223">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register for shared control of the Watchdog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fio_fiod_wd_register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fio_fiod_wd_deregister</w:t>
            </w:r>
            <w:proofErr w:type="spellEnd"/>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777D87">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Watchdog registered application programs to “request” that the API toggle the state of the Watchdog output point.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777D87">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APIR3.1.2[98]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only toggle the Watchdog output point if all Watchdog registered application programs have made the toggle request (Watchdog Triggered Condition).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777D87">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912223">
            <w:pPr>
              <w:spacing w:before="20"/>
              <w:ind w:right="60"/>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912223">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APIR3.1.2[99]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Upon a Watchdog Triggered Condition, the API shall toggle the state of the Watchdog output point within the API.</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777D87">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APIRI.TCS.3070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When the API updates the output states of the Field I/O Device (see Item “n”), the API shall clear all previous toggle requests and the Watchdog Triggered Condition so that a new Watchdog Triggered Condition can be generated.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777D87">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57FB3">
            <w:pPr>
              <w:spacing w:before="20"/>
              <w:ind w:right="60"/>
              <w:jc w:val="center"/>
              <w:rPr>
                <w:rFonts w:cs="Arial"/>
                <w:sz w:val="18"/>
                <w:szCs w:val="18"/>
              </w:rPr>
            </w:pPr>
            <w:r w:rsidRPr="0087273F">
              <w:rPr>
                <w:rFonts w:cs="Arial"/>
                <w:sz w:val="18"/>
                <w:szCs w:val="18"/>
              </w:rPr>
              <w:t>APIRI.TCS.</w:t>
            </w:r>
            <w:del w:id="488" w:author="Author">
              <w:r w:rsidR="00BA7687" w:rsidDel="00157FB3">
                <w:rPr>
                  <w:rFonts w:cs="Arial"/>
                  <w:sz w:val="18"/>
                  <w:szCs w:val="18"/>
                </w:rPr>
                <w:delText>6040</w:delText>
              </w:r>
            </w:del>
            <w:ins w:id="489" w:author="Author">
              <w:r w:rsidR="00157FB3">
                <w:rPr>
                  <w:rFonts w:cs="Arial"/>
                  <w:sz w:val="18"/>
                  <w:szCs w:val="18"/>
                </w:rPr>
                <w:t>3070</w:t>
              </w:r>
            </w:ins>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57FB3">
            <w:pPr>
              <w:spacing w:before="20"/>
              <w:ind w:right="60"/>
              <w:jc w:val="center"/>
              <w:rPr>
                <w:rFonts w:cs="Arial"/>
                <w:sz w:val="18"/>
                <w:szCs w:val="18"/>
              </w:rPr>
            </w:pPr>
            <w:r>
              <w:rPr>
                <w:rFonts w:cs="Arial"/>
                <w:sz w:val="18"/>
                <w:szCs w:val="18"/>
              </w:rPr>
              <w:t>APIRI.TP</w:t>
            </w:r>
            <w:r w:rsidRPr="0087273F">
              <w:rPr>
                <w:rFonts w:cs="Arial"/>
                <w:sz w:val="18"/>
                <w:szCs w:val="18"/>
              </w:rPr>
              <w:t>S.</w:t>
            </w:r>
            <w:del w:id="490" w:author="Author">
              <w:r w:rsidR="00BA7687" w:rsidDel="00157FB3">
                <w:rPr>
                  <w:rFonts w:cs="Arial"/>
                  <w:sz w:val="18"/>
                  <w:szCs w:val="18"/>
                </w:rPr>
                <w:delText>6040</w:delText>
              </w:r>
            </w:del>
            <w:ins w:id="491" w:author="Author">
              <w:r w:rsidR="00157FB3">
                <w:rPr>
                  <w:rFonts w:cs="Arial"/>
                  <w:sz w:val="18"/>
                  <w:szCs w:val="18"/>
                </w:rPr>
                <w:t>1001</w:t>
              </w:r>
            </w:ins>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APIR3.1.2[101]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not toggle the Watchdog output point more than once per update of the output states on the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fio_fiod_wd_heartbeat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provides functionality to manage the control of the watchdog function for any reserved watchdog output point, including detecting the watchdog trigger condition and setting the state of the watchdog output point accordingly via the relevant scheduled frames of the FIOMSG entity (Section</w:t>
            </w:r>
            <w:r w:rsidRPr="0087273F" w:rsidDel="004D3878">
              <w:rPr>
                <w:rFonts w:cs="Arial"/>
                <w:sz w:val="18"/>
                <w:szCs w:val="18"/>
              </w:rPr>
              <w:t xml:space="preserve"> </w:t>
            </w:r>
            <w:r w:rsidRPr="0087273F">
              <w:rPr>
                <w:rFonts w:cs="Arial"/>
                <w:sz w:val="18"/>
                <w:szCs w:val="18"/>
              </w:rPr>
              <w:t>4.4.4).</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57FB3">
            <w:pPr>
              <w:spacing w:before="20"/>
              <w:ind w:right="60"/>
              <w:jc w:val="center"/>
              <w:rPr>
                <w:rFonts w:cs="Arial"/>
                <w:sz w:val="18"/>
                <w:szCs w:val="18"/>
              </w:rPr>
            </w:pPr>
            <w:r w:rsidRPr="0087273F">
              <w:rPr>
                <w:rFonts w:cs="Arial"/>
                <w:sz w:val="18"/>
                <w:szCs w:val="18"/>
              </w:rPr>
              <w:t>APIRI.TCS.</w:t>
            </w:r>
            <w:del w:id="492" w:author="Author">
              <w:r w:rsidR="00BA7687" w:rsidDel="00157FB3">
                <w:rPr>
                  <w:rFonts w:cs="Arial"/>
                  <w:sz w:val="18"/>
                  <w:szCs w:val="18"/>
                </w:rPr>
                <w:delText>6040</w:delText>
              </w:r>
            </w:del>
            <w:ins w:id="493" w:author="Author">
              <w:r w:rsidR="00157FB3">
                <w:rPr>
                  <w:rFonts w:cs="Arial"/>
                  <w:sz w:val="18"/>
                  <w:szCs w:val="18"/>
                </w:rPr>
                <w:t>3070</w:t>
              </w:r>
            </w:ins>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57FB3">
            <w:pPr>
              <w:spacing w:before="20"/>
              <w:ind w:right="60"/>
              <w:jc w:val="center"/>
              <w:rPr>
                <w:rFonts w:cs="Arial"/>
                <w:sz w:val="18"/>
                <w:szCs w:val="18"/>
              </w:rPr>
            </w:pPr>
            <w:r>
              <w:rPr>
                <w:rFonts w:cs="Arial"/>
                <w:sz w:val="18"/>
                <w:szCs w:val="18"/>
              </w:rPr>
              <w:t>APIRI.TP</w:t>
            </w:r>
            <w:r w:rsidRPr="0087273F">
              <w:rPr>
                <w:rFonts w:cs="Arial"/>
                <w:sz w:val="18"/>
                <w:szCs w:val="18"/>
              </w:rPr>
              <w:t>S.</w:t>
            </w:r>
            <w:del w:id="494" w:author="Author">
              <w:r w:rsidR="00BA7687" w:rsidDel="00157FB3">
                <w:rPr>
                  <w:rFonts w:cs="Arial"/>
                  <w:sz w:val="18"/>
                  <w:szCs w:val="18"/>
                </w:rPr>
                <w:delText>6040</w:delText>
              </w:r>
            </w:del>
            <w:ins w:id="495" w:author="Author">
              <w:r w:rsidR="00157FB3">
                <w:rPr>
                  <w:rFonts w:cs="Arial"/>
                  <w:sz w:val="18"/>
                  <w:szCs w:val="18"/>
                </w:rPr>
                <w:t>1001</w:t>
              </w:r>
            </w:ins>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functions which allow application programs to obtain status information of a registered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fio_fiod_status_get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B00385">
            <w:pPr>
              <w:spacing w:before="18" w:line="220" w:lineRule="exact"/>
              <w:ind w:right="50"/>
              <w:jc w:val="center"/>
              <w:rPr>
                <w:rFonts w:cs="Arial"/>
                <w:sz w:val="18"/>
                <w:szCs w:val="18"/>
              </w:rPr>
            </w:pPr>
            <w:r w:rsidRPr="0087273F">
              <w:rPr>
                <w:rFonts w:cs="Arial"/>
                <w:sz w:val="18"/>
                <w:szCs w:val="18"/>
              </w:rPr>
              <w:t>APIRI.TCS.3080</w:t>
            </w:r>
          </w:p>
          <w:p w:rsidR="0087273F" w:rsidRPr="0087273F" w:rsidRDefault="0087273F" w:rsidP="00B00385">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87273F">
            <w:pPr>
              <w:spacing w:before="18" w:line="220" w:lineRule="exact"/>
              <w:ind w:right="50"/>
              <w:jc w:val="center"/>
              <w:rPr>
                <w:rFonts w:cs="Arial"/>
                <w:sz w:val="18"/>
                <w:szCs w:val="18"/>
              </w:rPr>
            </w:pPr>
            <w:r w:rsidRPr="0087273F">
              <w:rPr>
                <w:rFonts w:cs="Arial"/>
                <w:sz w:val="18"/>
                <w:szCs w:val="18"/>
              </w:rPr>
              <w:t>APIRI.TPS.1001</w:t>
            </w:r>
          </w:p>
          <w:p w:rsidR="0087273F" w:rsidRPr="0087273F" w:rsidRDefault="0087273F" w:rsidP="00B00385">
            <w:pPr>
              <w:spacing w:before="20"/>
              <w:ind w:right="60"/>
              <w:jc w:val="center"/>
              <w:rPr>
                <w:rFonts w:cs="Arial"/>
                <w:b/>
                <w:color w:val="FF0000"/>
                <w:sz w:val="18"/>
                <w:szCs w:val="18"/>
              </w:rPr>
            </w:pP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All counters contained in the Field I/O Device status information shall be four byte unsigned values each with a maximum value of 4,294,967,295.</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fio_fiod_status_get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F604E1">
            <w:pPr>
              <w:spacing w:before="20"/>
              <w:ind w:right="60"/>
              <w:jc w:val="center"/>
              <w:rPr>
                <w:rFonts w:cs="Arial"/>
                <w:sz w:val="18"/>
                <w:szCs w:val="18"/>
              </w:rPr>
            </w:pPr>
            <w:r w:rsidRPr="0087273F">
              <w:rPr>
                <w:rFonts w:cs="Arial"/>
                <w:sz w:val="18"/>
                <w:szCs w:val="18"/>
              </w:rPr>
              <w:t>APIRI.TCS.</w:t>
            </w:r>
            <w:r w:rsidR="00BA7687">
              <w:rPr>
                <w:rFonts w:cs="Arial"/>
                <w:sz w:val="18"/>
                <w:szCs w:val="18"/>
              </w:rPr>
              <w:t>6040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D7FE8">
            <w:pPr>
              <w:spacing w:before="20"/>
              <w:ind w:right="60"/>
              <w:jc w:val="center"/>
              <w:rPr>
                <w:rFonts w:cs="Arial"/>
                <w:sz w:val="18"/>
                <w:szCs w:val="18"/>
              </w:rPr>
            </w:pPr>
            <w:r w:rsidRPr="0087273F">
              <w:rPr>
                <w:rFonts w:cs="Arial"/>
                <w:sz w:val="18"/>
                <w:szCs w:val="18"/>
              </w:rPr>
              <w:t>APIRI.T</w:t>
            </w:r>
            <w:r>
              <w:rPr>
                <w:rFonts w:cs="Arial"/>
                <w:sz w:val="18"/>
                <w:szCs w:val="18"/>
              </w:rPr>
              <w:t>P</w:t>
            </w:r>
            <w:r w:rsidRPr="0087273F">
              <w:rPr>
                <w:rFonts w:cs="Arial"/>
                <w:sz w:val="18"/>
                <w:szCs w:val="18"/>
              </w:rPr>
              <w:t>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APIR3.1.2[104]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counters shall be frozen when they reach the maximum value to prevent rollover.</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fio_fiod_status_get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w:t>
            </w:r>
            <w:r w:rsidRPr="0087273F" w:rsidDel="00777D87">
              <w:rPr>
                <w:rFonts w:cs="Arial"/>
                <w:sz w:val="18"/>
                <w:szCs w:val="18"/>
              </w:rPr>
              <w:t xml:space="preserve"> </w:t>
            </w:r>
            <w:r w:rsidRPr="0087273F">
              <w:rPr>
                <w:rFonts w:cs="Arial"/>
                <w:sz w:val="18"/>
                <w:szCs w:val="18"/>
              </w:rPr>
              <w:t>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F604E1">
            <w:pPr>
              <w:spacing w:line="276" w:lineRule="auto"/>
              <w:jc w:val="center"/>
              <w:rPr>
                <w:rFonts w:cs="Arial"/>
                <w:sz w:val="18"/>
                <w:szCs w:val="18"/>
              </w:rPr>
            </w:pPr>
            <w:r w:rsidRPr="0087273F">
              <w:rPr>
                <w:rFonts w:cs="Arial"/>
                <w:sz w:val="18"/>
                <w:szCs w:val="18"/>
              </w:rPr>
              <w:t>APIRI.TCS.</w:t>
            </w:r>
            <w:r w:rsidR="00BA7687">
              <w:rPr>
                <w:rFonts w:cs="Arial"/>
                <w:sz w:val="18"/>
                <w:szCs w:val="18"/>
              </w:rPr>
              <w:t>6040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D7FE8">
            <w:pPr>
              <w:spacing w:before="20"/>
              <w:ind w:right="60"/>
              <w:jc w:val="center"/>
              <w:rPr>
                <w:rFonts w:cs="Arial"/>
                <w:sz w:val="18"/>
                <w:szCs w:val="18"/>
              </w:rPr>
            </w:pPr>
            <w:r w:rsidRPr="0087273F">
              <w:rPr>
                <w:rFonts w:cs="Arial"/>
                <w:sz w:val="18"/>
                <w:szCs w:val="18"/>
              </w:rPr>
              <w:t>APIRI.T</w:t>
            </w:r>
            <w:r>
              <w:rPr>
                <w:rFonts w:cs="Arial"/>
                <w:sz w:val="18"/>
                <w:szCs w:val="18"/>
              </w:rPr>
              <w:t>P</w:t>
            </w:r>
            <w:r w:rsidRPr="0087273F">
              <w:rPr>
                <w:rFonts w:cs="Arial"/>
                <w:sz w:val="18"/>
                <w:szCs w:val="18"/>
              </w:rPr>
              <w:t>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APIR3.1.2[105]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r w:rsidRPr="0087273F">
              <w:rPr>
                <w:rFonts w:cs="Arial"/>
                <w:sz w:val="18"/>
                <w:szCs w:val="18"/>
              </w:rPr>
              <w:t>The API shall provide the following communication status information for each registered Field I/O Device:</w:t>
            </w:r>
          </w:p>
          <w:p w:rsidR="0087273F" w:rsidRPr="0087273F" w:rsidRDefault="0087273F" w:rsidP="003871A9">
            <w:pPr>
              <w:rPr>
                <w:rFonts w:cs="Arial"/>
                <w:sz w:val="18"/>
                <w:szCs w:val="18"/>
              </w:rPr>
            </w:pPr>
            <w:proofErr w:type="spellStart"/>
            <w:r w:rsidRPr="0087273F">
              <w:rPr>
                <w:rFonts w:cs="Arial"/>
                <w:sz w:val="18"/>
                <w:szCs w:val="18"/>
              </w:rPr>
              <w:t>i</w:t>
            </w:r>
            <w:proofErr w:type="spellEnd"/>
            <w:r w:rsidRPr="0087273F">
              <w:rPr>
                <w:rFonts w:cs="Arial"/>
                <w:sz w:val="18"/>
                <w:szCs w:val="18"/>
              </w:rPr>
              <w:t>) Communications Enabled/Disabled;</w:t>
            </w:r>
          </w:p>
          <w:p w:rsidR="0087273F" w:rsidRPr="0087273F" w:rsidRDefault="0087273F" w:rsidP="003871A9">
            <w:pPr>
              <w:rPr>
                <w:rFonts w:cs="Arial"/>
                <w:sz w:val="18"/>
                <w:szCs w:val="18"/>
              </w:rPr>
            </w:pPr>
            <w:r w:rsidRPr="0087273F">
              <w:rPr>
                <w:rFonts w:cs="Arial"/>
                <w:sz w:val="18"/>
                <w:szCs w:val="18"/>
              </w:rPr>
              <w:t>ii) Cumulative successful response count for all frames to this device;</w:t>
            </w:r>
          </w:p>
          <w:p w:rsidR="0087273F" w:rsidRPr="0087273F" w:rsidRDefault="0087273F" w:rsidP="003871A9">
            <w:pPr>
              <w:rPr>
                <w:rFonts w:cs="Arial"/>
                <w:sz w:val="18"/>
                <w:szCs w:val="18"/>
              </w:rPr>
            </w:pPr>
            <w:r w:rsidRPr="0087273F">
              <w:rPr>
                <w:rFonts w:cs="Arial"/>
                <w:sz w:val="18"/>
                <w:szCs w:val="18"/>
              </w:rPr>
              <w:t>iii) Cumulative error count for all frames to this device; and</w:t>
            </w:r>
          </w:p>
          <w:p w:rsidR="0087273F" w:rsidRPr="0087273F" w:rsidRDefault="0087273F" w:rsidP="003871A9">
            <w:pPr>
              <w:spacing w:line="276" w:lineRule="auto"/>
              <w:rPr>
                <w:rFonts w:cs="Arial"/>
                <w:color w:val="000000"/>
                <w:sz w:val="18"/>
                <w:szCs w:val="18"/>
              </w:rPr>
            </w:pPr>
            <w:r w:rsidRPr="0087273F">
              <w:rPr>
                <w:rFonts w:cs="Arial"/>
                <w:sz w:val="18"/>
                <w:szCs w:val="18"/>
              </w:rPr>
              <w:t>iv) Command frames sent to this device with the following information for each frame type: current scheduled frequency, cumulative successful response count, cumulative error count, numbers of errors in the last 10 frames, a response frame sequence number, frame size in bytes and the raw data from the most recent response frame.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fio_fiod_status_get</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rPr>
                <w:rFonts w:cs="Arial"/>
                <w:sz w:val="18"/>
                <w:szCs w:val="18"/>
              </w:rPr>
            </w:pPr>
            <w:r w:rsidRPr="0087273F">
              <w:rPr>
                <w:rFonts w:cs="Arial"/>
                <w:sz w:val="18"/>
                <w:szCs w:val="18"/>
              </w:rPr>
              <w:t>Frame access supported by</w:t>
            </w:r>
          </w:p>
          <w:p w:rsidR="0087273F" w:rsidRPr="0087273F" w:rsidRDefault="0087273F" w:rsidP="003871A9">
            <w:pPr>
              <w:rPr>
                <w:rFonts w:cs="Arial"/>
                <w:sz w:val="18"/>
                <w:szCs w:val="18"/>
              </w:rPr>
            </w:pPr>
            <w:proofErr w:type="spellStart"/>
            <w:r w:rsidRPr="0087273F">
              <w:rPr>
                <w:rFonts w:cs="Arial"/>
                <w:sz w:val="18"/>
                <w:szCs w:val="18"/>
              </w:rPr>
              <w:t>fio_fiod_frame_read</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rPr>
                <w:rFonts w:cs="Arial"/>
                <w:sz w:val="18"/>
                <w:szCs w:val="18"/>
              </w:rPr>
            </w:pPr>
            <w:r w:rsidRPr="0087273F">
              <w:rPr>
                <w:rFonts w:cs="Arial"/>
                <w:sz w:val="18"/>
                <w:szCs w:val="18"/>
              </w:rPr>
              <w:t xml:space="preserve">Frame size and sequence number are supported by </w:t>
            </w:r>
            <w:proofErr w:type="spellStart"/>
            <w:r w:rsidRPr="0087273F">
              <w:rPr>
                <w:rFonts w:cs="Arial"/>
                <w:sz w:val="18"/>
                <w:szCs w:val="18"/>
              </w:rPr>
              <w:t>fio_fiod_frame_size</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spacing w:before="20"/>
              <w:ind w:right="60"/>
              <w:rPr>
                <w:rFonts w:cs="Arial"/>
                <w:color w:val="000000"/>
                <w:sz w:val="18"/>
                <w:szCs w:val="18"/>
              </w:rPr>
            </w:pPr>
            <w:r w:rsidRPr="0087273F">
              <w:rPr>
                <w:rFonts w:cs="Arial"/>
                <w:sz w:val="18"/>
                <w:szCs w:val="18"/>
              </w:rPr>
              <w:t>A sequence number will be provided on all returned frames for frame aging.</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APIRI.TCS.3080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response frame sequence number shall be a four byte unsigned value and rollover after the maximum value.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fio_fiod_frame_size</w:t>
            </w:r>
            <w:proofErr w:type="spellEnd"/>
            <w:r w:rsidRPr="0087273F">
              <w:rPr>
                <w:rFonts w:cs="Arial"/>
                <w:sz w:val="18"/>
                <w:szCs w:val="18"/>
              </w:rPr>
              <w:t>(3fio),</w:t>
            </w:r>
          </w:p>
          <w:p w:rsidR="0087273F" w:rsidRPr="0087273F" w:rsidRDefault="0087273F" w:rsidP="003871A9">
            <w:pPr>
              <w:rPr>
                <w:rFonts w:cs="Arial"/>
                <w:sz w:val="18"/>
                <w:szCs w:val="18"/>
              </w:rPr>
            </w:pPr>
            <w:proofErr w:type="spellStart"/>
            <w:r w:rsidRPr="0087273F">
              <w:rPr>
                <w:rFonts w:cs="Arial"/>
                <w:sz w:val="18"/>
                <w:szCs w:val="18"/>
              </w:rPr>
              <w:t>fio_fiod_frame_read</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fio_query_frame_notify_status</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F604E1">
            <w:pPr>
              <w:spacing w:before="20"/>
              <w:ind w:right="60"/>
              <w:jc w:val="center"/>
              <w:rPr>
                <w:rFonts w:cs="Arial"/>
                <w:sz w:val="18"/>
                <w:szCs w:val="18"/>
              </w:rPr>
            </w:pPr>
            <w:r w:rsidRPr="0087273F">
              <w:rPr>
                <w:rFonts w:cs="Arial"/>
                <w:sz w:val="18"/>
                <w:szCs w:val="18"/>
              </w:rPr>
              <w:t>APIRI.TCS.</w:t>
            </w:r>
            <w:r w:rsidR="00BA7687">
              <w:rPr>
                <w:rFonts w:cs="Arial"/>
                <w:sz w:val="18"/>
                <w:szCs w:val="18"/>
              </w:rPr>
              <w:t>6040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1D7FE8" w:rsidP="001D7FE8">
            <w:pPr>
              <w:spacing w:before="20"/>
              <w:ind w:right="60"/>
              <w:jc w:val="center"/>
              <w:rPr>
                <w:rFonts w:cs="Arial"/>
                <w:sz w:val="18"/>
                <w:szCs w:val="18"/>
              </w:rPr>
            </w:pPr>
            <w:r w:rsidRPr="0087273F">
              <w:rPr>
                <w:rFonts w:cs="Arial"/>
                <w:sz w:val="18"/>
                <w:szCs w:val="18"/>
              </w:rPr>
              <w:t>APIRI.T</w:t>
            </w:r>
            <w:r>
              <w:rPr>
                <w:rFonts w:cs="Arial"/>
                <w:sz w:val="18"/>
                <w:szCs w:val="18"/>
              </w:rPr>
              <w:t>P</w:t>
            </w:r>
            <w:r w:rsidRPr="0087273F">
              <w:rPr>
                <w:rFonts w:cs="Arial"/>
                <w:sz w:val="18"/>
                <w:szCs w:val="18"/>
              </w:rPr>
              <w:t>S.</w:t>
            </w:r>
            <w:r w:rsidR="00BA7687">
              <w:rPr>
                <w:rFonts w:cs="Arial"/>
                <w:sz w:val="18"/>
                <w:szCs w:val="18"/>
              </w:rPr>
              <w:t>6040</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APIR3.1.2[107]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application programs to reset the communications status counters to 0 (zero) for a registered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fio_fiod_status_reset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includes functionality and data structures required to maintain status information for each registered Field I/O device in the form of the FIO_FIOD_STATUS structure, including communication status and error counts on a per-frame and per-device basis.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APIRI.TCS.3080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 response frame shall only be considered successful if it is fully received within the time period defined by the “Handshaking” algorithm in Section 3.3.1.5.3 of the NEMA TS 2 Standard.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fio_fiod_status_get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FIOMSG entity (Section 4.4.3) of the design described in Section 4.1 includes a table of command/response frame timings and “dead-time” calculation functionality based on the NEMA TS2 Standard requirements.</w:t>
            </w:r>
          </w:p>
        </w:tc>
        <w:tc>
          <w:tcPr>
            <w:tcW w:w="1890" w:type="dxa"/>
            <w:tcBorders>
              <w:top w:val="single" w:sz="8" w:space="0" w:color="003399"/>
              <w:left w:val="single" w:sz="8" w:space="0" w:color="003399"/>
              <w:bottom w:val="single" w:sz="8" w:space="0" w:color="003399"/>
              <w:right w:val="single" w:sz="8" w:space="0" w:color="003399"/>
            </w:tcBorders>
          </w:tcPr>
          <w:p w:rsidR="0087273F" w:rsidRPr="00F42887" w:rsidRDefault="007E23D3" w:rsidP="00F82639">
            <w:pPr>
              <w:spacing w:before="20"/>
              <w:ind w:right="60"/>
              <w:jc w:val="center"/>
              <w:rPr>
                <w:rFonts w:cs="Arial"/>
                <w:b/>
                <w:sz w:val="18"/>
                <w:szCs w:val="18"/>
              </w:rPr>
            </w:pPr>
            <w:r w:rsidRPr="0087273F">
              <w:rPr>
                <w:rFonts w:cs="Arial"/>
                <w:sz w:val="18"/>
                <w:szCs w:val="18"/>
              </w:rPr>
              <w:t>APIRI.TCS.3080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7E23D3" w:rsidP="00F604E1">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APIR3.1.2[109]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an API Health Monitor Function which registered application programs use to indicate to the API that they are operational.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 an API Health Monitor Timeout for each application program (each application program has its own unique API Health Monitor Timeout).</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This API Health Monitor Timeout shall indicate the maximum allowable time between calls to the API Health Monitor Function.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Health Monitor Timeout shall be specified in tenths of a second.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the API Health Monitor Timeout expires for an application, the API shall disable (as defined previously in Item “g”) all Field I/O Devices registered by that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an application program to disable the API Health Monitor feature for itself.</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APIR3.1.2[115]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an application program to reset an API Health Monitor fault condition and allow the API to resume Field I/O Device communications.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fio_hm_fault_reset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An application shall only be able to reset its own Health Monitor fault condition and not that of any other application program.</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fio_hm_fault_reset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AC67C1">
            <w:pPr>
              <w:spacing w:before="20"/>
              <w:ind w:right="60"/>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AC67C1">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resets the API Health Monitor fault condition, then any devices that were disabled due to that condition shall be re-enabled.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fio_hm_fault_reset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APIR3.1.2[118]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an application program attempts to enable a device (as defined in Item “g”) that has been disabled due to an API Health Monitor fault condition, then the enable operation shall return an error and the Field I/O Device remain disabled.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fio_hm_fault_reset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APIR3.1.2[119]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A call to the API Health Monitor Function after a Health Monitor fault has occurred shall not reset the Health Monitor fault condition.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fio_hm_fault_reset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Health Monitor Function shall return whether an API Health Monitor fault condition exists.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fio_hm_heartbeat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includes functionality to manage the health monitor/application heartbeat mechanism, including maintenance of per-application status and timers.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APIRI.TCS.3090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APIR3.1.2[121]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for an application program to send the Get CMU Configuration frame to a registered FIOCMU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r w:rsidRPr="0087273F">
              <w:rPr>
                <w:rFonts w:cs="Arial"/>
                <w:sz w:val="18"/>
                <w:szCs w:val="18"/>
              </w:rPr>
              <w:t>This requirement is satisfied by:</w:t>
            </w:r>
          </w:p>
          <w:p w:rsidR="0087273F" w:rsidRPr="0087273F" w:rsidRDefault="0087273F" w:rsidP="003871A9">
            <w:pPr>
              <w:rPr>
                <w:rFonts w:cs="Arial"/>
                <w:sz w:val="18"/>
                <w:szCs w:val="18"/>
              </w:rPr>
            </w:pPr>
            <w:r w:rsidRPr="0087273F">
              <w:rPr>
                <w:rFonts w:cs="Arial"/>
                <w:sz w:val="18"/>
                <w:szCs w:val="18"/>
              </w:rPr>
              <w:t xml:space="preserve">- Set frame notification for response frame 193 using </w:t>
            </w:r>
            <w:proofErr w:type="spellStart"/>
            <w:r w:rsidRPr="0087273F">
              <w:rPr>
                <w:rFonts w:cs="Arial"/>
                <w:sz w:val="18"/>
                <w:szCs w:val="18"/>
              </w:rPr>
              <w:t>fio_fiod_frame_notify_register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Send frame 65 one time using </w:t>
            </w:r>
            <w:proofErr w:type="spellStart"/>
            <w:r w:rsidRPr="0087273F">
              <w:rPr>
                <w:rFonts w:cs="Arial"/>
                <w:sz w:val="18"/>
                <w:szCs w:val="18"/>
              </w:rPr>
              <w:t>fio_fiod_frame_schedule_set</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Received response frame notification: SIGIO and </w:t>
            </w:r>
            <w:proofErr w:type="spellStart"/>
            <w:r w:rsidRPr="0087273F">
              <w:rPr>
                <w:rFonts w:cs="Arial"/>
                <w:sz w:val="18"/>
                <w:szCs w:val="18"/>
              </w:rPr>
              <w:t>fio_query_frame_notify_status</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Read response frame 193 using </w:t>
            </w:r>
            <w:proofErr w:type="spellStart"/>
            <w:r w:rsidRPr="0087273F">
              <w:rPr>
                <w:rFonts w:cs="Arial"/>
                <w:sz w:val="18"/>
                <w:szCs w:val="18"/>
              </w:rPr>
              <w:t>fio_fiod_frame_read</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 xml:space="preserve">Applications can determine if the CMU Status has changed with </w:t>
            </w:r>
            <w:proofErr w:type="spellStart"/>
            <w:r w:rsidRPr="0087273F">
              <w:rPr>
                <w:rFonts w:cs="Arial"/>
                <w:sz w:val="18"/>
                <w:szCs w:val="18"/>
              </w:rPr>
              <w:t>fio_fiod_cmu_config_change_count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color w:val="000000"/>
                <w:sz w:val="18"/>
                <w:szCs w:val="18"/>
              </w:rPr>
            </w:pPr>
            <w:r w:rsidRPr="0087273F">
              <w:rPr>
                <w:rFonts w:cs="Arial"/>
                <w:sz w:val="18"/>
                <w:szCs w:val="18"/>
              </w:rPr>
              <w:t>APIRI.TCS.3100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reset all Module Status bits using the Request Module Status frame when a FIO332, FIOTS1, FIOTS2 or SIU device is first Enabled (as defined in Item “g”).</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and the callback function of the FIOMSG entity (Section 4.4.4) on receipt of frame type 177 implement the required startup sequence on first enable of modules of types FIO332, FIOTS1, FIOTS2.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APIRI.TCS.3110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APIR3.1.2[123]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Anytime a response to a Request Module Status frame has Module Status bits indicating hardware reset, </w:t>
            </w:r>
            <w:proofErr w:type="spellStart"/>
            <w:r w:rsidRPr="0087273F">
              <w:rPr>
                <w:rFonts w:cs="Arial"/>
                <w:sz w:val="18"/>
                <w:szCs w:val="18"/>
              </w:rPr>
              <w:t>comm</w:t>
            </w:r>
            <w:proofErr w:type="spellEnd"/>
            <w:r w:rsidRPr="0087273F">
              <w:rPr>
                <w:rFonts w:cs="Arial"/>
                <w:sz w:val="18"/>
                <w:szCs w:val="18"/>
              </w:rPr>
              <w:t xml:space="preserve"> loss, or watchdog reset, then the API shall clear those bits, reset the input point filter values (Item “k”) and reconfigure transition reporting (Item “l”).</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fio_fiod_enable</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fio_fiod_frame_schedule_set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and the callback function of the FIOMSG entity (Section 4.4.4) on receipt of frame type 177 provides functionality to handle any module status error bits and schedule the re-send of any required input configuration frames.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APIRI.TCS.3110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notify an application program when a command frame is acknowledged (response frame received by the API) or when an error occurs.</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fio_fiod_frame_notify_register</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Allows application to say I want to be notified when this frame is received.</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rPr>
                <w:rFonts w:cs="Arial"/>
                <w:sz w:val="18"/>
                <w:szCs w:val="18"/>
              </w:rPr>
            </w:pPr>
            <w:proofErr w:type="spellStart"/>
            <w:r w:rsidRPr="0087273F">
              <w:rPr>
                <w:rFonts w:cs="Arial"/>
                <w:sz w:val="18"/>
                <w:szCs w:val="18"/>
              </w:rPr>
              <w:t>fio_fiod_frame_notify_deregister</w:t>
            </w:r>
            <w:proofErr w:type="spellEnd"/>
            <w:r w:rsidRPr="0087273F">
              <w:rPr>
                <w:rFonts w:cs="Arial"/>
                <w:sz w:val="18"/>
                <w:szCs w:val="18"/>
              </w:rPr>
              <w:t>(3fio) Allows application to dismiss the notification service.</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rPr>
                <w:rFonts w:cs="Arial"/>
                <w:sz w:val="18"/>
                <w:szCs w:val="18"/>
              </w:rPr>
            </w:pPr>
            <w:proofErr w:type="spellStart"/>
            <w:r w:rsidRPr="0087273F">
              <w:rPr>
                <w:rFonts w:cs="Arial"/>
                <w:sz w:val="18"/>
                <w:szCs w:val="18"/>
              </w:rPr>
              <w:t>fio_query_frame_notify_status</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r w:rsidRPr="0087273F">
              <w:rPr>
                <w:rFonts w:cs="Arial"/>
                <w:sz w:val="18"/>
                <w:szCs w:val="18"/>
              </w:rPr>
              <w:t>For retrieving information on frame status after notify – what frame is being notified and why (received, error, other ). This function returns the FIO_DEV_HANDLE that represents the FIOD that responded.</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and the callback functions of the FIOMSG entity (Section 4.4.4) provide per-application data structures and functionality to manage receive frame notification requests submitted via the </w:t>
            </w:r>
            <w:proofErr w:type="spellStart"/>
            <w:r w:rsidRPr="0087273F">
              <w:rPr>
                <w:rFonts w:cs="Arial"/>
                <w:sz w:val="18"/>
                <w:szCs w:val="18"/>
              </w:rPr>
              <w:t>fio_fiod_frame_notify_register</w:t>
            </w:r>
            <w:proofErr w:type="spellEnd"/>
            <w:r w:rsidRPr="0087273F">
              <w:rPr>
                <w:rFonts w:cs="Arial"/>
                <w:sz w:val="18"/>
                <w:szCs w:val="18"/>
              </w:rPr>
              <w:t>() function of the FIOAPI library (Section 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APIRI.TCS.3120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APIR3.1.2[125]</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command frame shall be identified by the frame type and a registered Field I/O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fio_fiod_frame_notify_register</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fio_fiod_frame_notify_deregister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and the callback functions of the FIOMSG entity (Section 4.4.4) provide per-application data structures and functionality to manage receive frame notification requests submitted via the </w:t>
            </w:r>
            <w:proofErr w:type="spellStart"/>
            <w:r w:rsidRPr="0087273F">
              <w:rPr>
                <w:rFonts w:cs="Arial"/>
                <w:sz w:val="18"/>
                <w:szCs w:val="18"/>
              </w:rPr>
              <w:t>fio_fiod_frame_notify_register</w:t>
            </w:r>
            <w:proofErr w:type="spellEnd"/>
            <w:r w:rsidRPr="0087273F">
              <w:rPr>
                <w:rFonts w:cs="Arial"/>
                <w:sz w:val="18"/>
                <w:szCs w:val="18"/>
              </w:rPr>
              <w:t>() function of the FIOAPI library (Section 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APIRI.TCS.3120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APIR3.1.2[126]</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response frame notification shall include the Field I/O Device, response frame type, response frame sequence number, response frame size in bytes and an indication as to why the notification occurred (response received or error detected).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fio_query_frame_notify_status</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and the callback functions of the FIOMSG entity (Section 4.4.4) provide per-application data structures and functionality to manage receive frame notification requests submitted via the </w:t>
            </w:r>
            <w:proofErr w:type="spellStart"/>
            <w:r w:rsidRPr="0087273F">
              <w:rPr>
                <w:rFonts w:cs="Arial"/>
                <w:sz w:val="18"/>
                <w:szCs w:val="18"/>
              </w:rPr>
              <w:t>fio_fiod_frame_notify_register</w:t>
            </w:r>
            <w:proofErr w:type="spellEnd"/>
            <w:r w:rsidRPr="0087273F">
              <w:rPr>
                <w:rFonts w:cs="Arial"/>
                <w:sz w:val="18"/>
                <w:szCs w:val="18"/>
              </w:rPr>
              <w:t>() function of the FIOAPI library (Section 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before="20"/>
              <w:ind w:right="60"/>
              <w:jc w:val="center"/>
              <w:rPr>
                <w:rFonts w:cs="Arial"/>
                <w:sz w:val="18"/>
                <w:szCs w:val="18"/>
              </w:rPr>
            </w:pPr>
            <w:r w:rsidRPr="0087273F">
              <w:rPr>
                <w:rFonts w:cs="Arial"/>
                <w:sz w:val="18"/>
                <w:szCs w:val="18"/>
              </w:rPr>
              <w:t>APIRI.TCS.3120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APIR3.1.2[127]</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notification shall be able to be set for a one time occurrence or continuous occurrence.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fio_fiod_frame_notify_register</w:t>
            </w:r>
            <w:proofErr w:type="spellEnd"/>
            <w:r w:rsidRPr="0087273F">
              <w:rPr>
                <w:rFonts w:cs="Arial"/>
                <w:sz w:val="18"/>
                <w:szCs w:val="18"/>
              </w:rPr>
              <w:t xml:space="preserve">(3fio), </w:t>
            </w:r>
            <w:proofErr w:type="spellStart"/>
            <w:r w:rsidRPr="0087273F">
              <w:rPr>
                <w:rFonts w:cs="Arial"/>
                <w:sz w:val="18"/>
                <w:szCs w:val="18"/>
              </w:rPr>
              <w:t>fio_fiod_frame_notify_deregister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 xml:space="preserve">The FIOMAN entity (Section 4.4.3) of the design described in Section 4.1 and the callback functions of the FIOMSG entity (Section 4.4.4) provide per-application data structures and functionality to manage receive frame notification requests submitted via the </w:t>
            </w:r>
            <w:proofErr w:type="spellStart"/>
            <w:r w:rsidRPr="0087273F">
              <w:rPr>
                <w:rFonts w:cs="Arial"/>
                <w:sz w:val="18"/>
                <w:szCs w:val="18"/>
              </w:rPr>
              <w:t>fio_fiod_frame_notify_register</w:t>
            </w:r>
            <w:proofErr w:type="spellEnd"/>
            <w:r w:rsidRPr="0087273F">
              <w:rPr>
                <w:rFonts w:cs="Arial"/>
                <w:sz w:val="18"/>
                <w:szCs w:val="18"/>
              </w:rPr>
              <w:t>() function of the FIOAPI library (Section 4.4.2).</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1506D9">
            <w:pPr>
              <w:spacing w:line="276" w:lineRule="auto"/>
              <w:jc w:val="center"/>
              <w:rPr>
                <w:rFonts w:cs="Arial"/>
                <w:sz w:val="18"/>
                <w:szCs w:val="18"/>
              </w:rPr>
            </w:pPr>
            <w:r w:rsidRPr="0087273F">
              <w:rPr>
                <w:rFonts w:cs="Arial"/>
                <w:sz w:val="18"/>
                <w:szCs w:val="18"/>
              </w:rPr>
              <w:t>APIRI.TCS.3120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1506D9">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APIR3.1.2[128]</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 and get the Dark Channel Map selection for a registered FIOCMU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fio_fiod_cmu_dark_channel_set</w:t>
            </w:r>
            <w:proofErr w:type="spellEnd"/>
            <w:r w:rsidRPr="0087273F">
              <w:rPr>
                <w:rFonts w:cs="Arial"/>
                <w:sz w:val="18"/>
                <w:szCs w:val="18"/>
              </w:rPr>
              <w:t>(3fio),</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fio_fiod_cmu_dark_channel_get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 xml:space="preserve">The FIOMAN entity (Section 4.4.3) of the design described in Section 4.1 provides functionality and per-application data to manage the Dark Channel Map settings to be sent via the relevant FIOMSG entity (Section 4.4.4) frame types for FIOCMU Field I/O devices. </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20"/>
              <w:ind w:right="60"/>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APIR3.1.2[129]</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multiple application programs attempt to set the Dark Channel Map selection, the API shall use the most recent selection.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fio_fiod_cmu_dark_channel_set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provides functionality and per-application data to manage the Dark Channel Map settings to be sent via the relevant FIOMSG entity (Section 4.4.4) frame types for FIOCMU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20"/>
              <w:ind w:right="60"/>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APIR3.1.2[130]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value of the Dark Channel Map Select bits shall be 0 (Mask #1).</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fio_fiod_cmu_dark_channel_set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FIOMAN entity (Section 4.4.3) of the design described in Section 4.1 provides functionality and per-application data to manage the Dark Channel Map settings to be sent via the relevant FIOMSG entity (Section 4.4.4) frame types for FIOCMU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line="276" w:lineRule="auto"/>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APIR3.1.2[131]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API shall provide a method to set and get the state of the Load Switch Flash bit of a registered FIOMMU device.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color w:val="000000"/>
                <w:sz w:val="18"/>
                <w:szCs w:val="18"/>
              </w:rPr>
            </w:pPr>
            <w:proofErr w:type="spellStart"/>
            <w:r w:rsidRPr="0087273F">
              <w:rPr>
                <w:rFonts w:cs="Arial"/>
                <w:sz w:val="18"/>
                <w:szCs w:val="18"/>
              </w:rPr>
              <w:t>fio_fiod_mmu_flash_bit_set</w:t>
            </w:r>
            <w:proofErr w:type="spellEnd"/>
            <w:r w:rsidRPr="0087273F">
              <w:rPr>
                <w:rFonts w:cs="Arial"/>
                <w:sz w:val="18"/>
                <w:szCs w:val="18"/>
              </w:rPr>
              <w:t>(3fio),</w:t>
            </w:r>
          </w:p>
          <w:p w:rsidR="0087273F" w:rsidRPr="0087273F" w:rsidRDefault="0087273F" w:rsidP="003871A9">
            <w:pPr>
              <w:rPr>
                <w:rFonts w:cs="Arial"/>
                <w:sz w:val="18"/>
                <w:szCs w:val="18"/>
              </w:rPr>
            </w:pPr>
            <w:proofErr w:type="spellStart"/>
            <w:r w:rsidRPr="0087273F">
              <w:rPr>
                <w:rFonts w:cs="Arial"/>
                <w:sz w:val="18"/>
                <w:szCs w:val="18"/>
              </w:rPr>
              <w:t>fio_fiod_mmu_flash_bit_get</w:t>
            </w:r>
            <w:proofErr w:type="spellEnd"/>
            <w:r w:rsidRPr="0087273F">
              <w:rPr>
                <w:rFonts w:cs="Arial"/>
                <w:sz w:val="18"/>
                <w:szCs w:val="18"/>
              </w:rPr>
              <w:t>(3fio).</w:t>
            </w:r>
          </w:p>
          <w:p w:rsidR="0087273F" w:rsidRPr="0087273F" w:rsidRDefault="0087273F" w:rsidP="003871A9">
            <w:pPr>
              <w:rPr>
                <w:rFonts w:cs="Arial"/>
                <w:sz w:val="18"/>
                <w:szCs w:val="18"/>
              </w:rPr>
            </w:pPr>
            <w:r w:rsidRPr="0087273F">
              <w:rPr>
                <w:rFonts w:cs="Arial"/>
                <w:sz w:val="18"/>
                <w:szCs w:val="18"/>
              </w:rPr>
              <w:t xml:space="preserve"> </w:t>
            </w:r>
          </w:p>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Bit</w:t>
            </w:r>
            <w:proofErr w:type="spellEnd"/>
            <w:r w:rsidRPr="0087273F">
              <w:rPr>
                <w:rFonts w:cs="Arial"/>
                <w:sz w:val="18"/>
                <w:szCs w:val="18"/>
              </w:rPr>
              <w:t xml:space="preserve"> 112 of MMU frame 0. Default to value 0.</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provides functionality and per-application data to manage the Load Switch Flash bit setting to be sent via the relevant FIOMSG entity (Section 4.4.4) frame types for FIOMMU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20"/>
              <w:ind w:right="60"/>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lastRenderedPageBreak/>
              <w:t>APIR3.1.2[132]</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If multiple application programs attempt to set the state of the Load Switch Flash bit, the API shall use the most recent state.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fio_fiod_mmu_flash_bit_set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provides functionality and per-application data to manage the Load Switch Flash bit setting to be sent via the relevant FIOMSG entity (Section 4.4.4) frame types for FIOMMU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20"/>
              <w:ind w:right="60"/>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APIR3.1.2[133]</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color w:val="000000"/>
                <w:sz w:val="18"/>
                <w:szCs w:val="18"/>
              </w:rPr>
            </w:pPr>
            <w:r w:rsidRPr="0087273F">
              <w:rPr>
                <w:rFonts w:cs="Arial"/>
                <w:sz w:val="18"/>
                <w:szCs w:val="18"/>
              </w:rPr>
              <w:t>The default value of the Load Switch Flash bit shall be 0.</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sz w:val="18"/>
                <w:szCs w:val="18"/>
              </w:rPr>
              <w:t>fio_fiod_mmu_flash_bit_set</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sz w:val="18"/>
                <w:szCs w:val="18"/>
              </w:rPr>
              <w:t>The FIOMAN entity (Section 4.4.3) of the design described in Section 4.1 provides functionality and per-application data to manage the Load Switch Flash bit setting to be sent via the relevant FIOMSG entity (Section 4.4.4) frame types for FIOMMU Field I/O devices.</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20"/>
              <w:ind w:right="60"/>
              <w:jc w:val="center"/>
              <w:rPr>
                <w:rFonts w:cs="Arial"/>
                <w:sz w:val="18"/>
                <w:szCs w:val="18"/>
              </w:rPr>
            </w:pPr>
            <w:r w:rsidRPr="0087273F">
              <w:rPr>
                <w:rFonts w:cs="Arial"/>
                <w:sz w:val="18"/>
                <w:szCs w:val="18"/>
              </w:rPr>
              <w:t>APIRI.TCS.3130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001DC7">
            <w:pPr>
              <w:spacing w:before="20"/>
              <w:ind w:right="60"/>
              <w:jc w:val="center"/>
              <w:rPr>
                <w:rFonts w:cs="Arial"/>
                <w:sz w:val="18"/>
                <w:szCs w:val="18"/>
              </w:rPr>
            </w:pPr>
            <w:r w:rsidRPr="0089256E">
              <w:rPr>
                <w:rFonts w:cs="Arial"/>
                <w:sz w:val="18"/>
                <w:szCs w:val="18"/>
              </w:rPr>
              <w:t>APIRI.TPS.1001</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sz w:val="18"/>
                <w:szCs w:val="18"/>
              </w:rPr>
            </w:pPr>
            <w:r w:rsidRPr="0087273F">
              <w:rPr>
                <w:rFonts w:cs="Arial"/>
                <w:sz w:val="18"/>
                <w:szCs w:val="18"/>
              </w:rPr>
              <w:t>APIR3.1.2[134]</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line="276" w:lineRule="auto"/>
              <w:rPr>
                <w:rFonts w:cs="Arial"/>
                <w:sz w:val="18"/>
                <w:szCs w:val="18"/>
              </w:rPr>
            </w:pPr>
            <w:r w:rsidRPr="0087273F">
              <w:rPr>
                <w:rFonts w:cs="Arial"/>
                <w:sz w:val="18"/>
                <w:szCs w:val="18"/>
              </w:rPr>
              <w:t>When an application program exits or terminates for any reason, the API shall deregister the application program from the API (as defined in Item “d”).</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sz w:val="18"/>
                <w:szCs w:val="18"/>
              </w:rPr>
            </w:pPr>
            <w:proofErr w:type="spellStart"/>
            <w:r w:rsidRPr="0087273F">
              <w:rPr>
                <w:rFonts w:cs="Arial"/>
                <w:sz w:val="18"/>
                <w:szCs w:val="18"/>
              </w:rPr>
              <w:t>fio_deregister</w:t>
            </w:r>
            <w:proofErr w:type="spellEnd"/>
            <w:r w:rsidRPr="0087273F">
              <w:rPr>
                <w:rFonts w:cs="Arial"/>
                <w:sz w:val="18"/>
                <w:szCs w:val="18"/>
              </w:rPr>
              <w:t>(3fio)</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20"/>
              <w:ind w:right="60"/>
              <w:rPr>
                <w:rFonts w:cs="Arial"/>
                <w:sz w:val="18"/>
                <w:szCs w:val="18"/>
              </w:rPr>
            </w:pPr>
            <w:r w:rsidRPr="0087273F">
              <w:rPr>
                <w:rFonts w:cs="Arial"/>
                <w:sz w:val="18"/>
                <w:szCs w:val="18"/>
              </w:rPr>
              <w:t xml:space="preserve">The </w:t>
            </w:r>
            <w:proofErr w:type="spellStart"/>
            <w:r w:rsidRPr="0087273F">
              <w:rPr>
                <w:rFonts w:cs="Arial"/>
                <w:sz w:val="18"/>
                <w:szCs w:val="18"/>
              </w:rPr>
              <w:t>fiodriver</w:t>
            </w:r>
            <w:proofErr w:type="spellEnd"/>
            <w:r w:rsidRPr="0087273F">
              <w:rPr>
                <w:rFonts w:cs="Arial"/>
                <w:sz w:val="18"/>
                <w:szCs w:val="18"/>
              </w:rPr>
              <w:t xml:space="preserve"> design described in Section 4.1 allows detection of normal and abnormal program termination for applications registered via the </w:t>
            </w:r>
            <w:proofErr w:type="spellStart"/>
            <w:r w:rsidRPr="0087273F">
              <w:rPr>
                <w:rFonts w:cs="Arial"/>
                <w:sz w:val="18"/>
                <w:szCs w:val="18"/>
              </w:rPr>
              <w:t>fio_register</w:t>
            </w:r>
            <w:proofErr w:type="spellEnd"/>
            <w:r w:rsidRPr="0087273F">
              <w:rPr>
                <w:rFonts w:cs="Arial"/>
                <w:sz w:val="18"/>
                <w:szCs w:val="18"/>
              </w:rPr>
              <w:t>() function of the FIOAPI library, and upon which detection a deregister sequence is enacted.</w:t>
            </w:r>
          </w:p>
        </w:tc>
        <w:tc>
          <w:tcPr>
            <w:tcW w:w="1890" w:type="dxa"/>
            <w:tcBorders>
              <w:top w:val="single" w:sz="8" w:space="0" w:color="003399"/>
              <w:left w:val="single" w:sz="8" w:space="0" w:color="003399"/>
              <w:bottom w:val="single" w:sz="8" w:space="0" w:color="003399"/>
              <w:right w:val="single" w:sz="8" w:space="0" w:color="003399"/>
            </w:tcBorders>
          </w:tcPr>
          <w:p w:rsidR="008818D3" w:rsidRPr="00905A98" w:rsidRDefault="008818D3" w:rsidP="008818D3">
            <w:pPr>
              <w:spacing w:before="20"/>
              <w:ind w:right="60"/>
              <w:jc w:val="center"/>
              <w:rPr>
                <w:rFonts w:cs="Arial"/>
                <w:sz w:val="18"/>
                <w:szCs w:val="18"/>
              </w:rPr>
            </w:pPr>
            <w:r w:rsidRPr="00905A98">
              <w:rPr>
                <w:rFonts w:cs="Arial"/>
                <w:sz w:val="18"/>
                <w:szCs w:val="18"/>
              </w:rPr>
              <w:t>APIRI.TCS.</w:t>
            </w:r>
            <w:r w:rsidR="00133774">
              <w:rPr>
                <w:rFonts w:cs="Arial"/>
                <w:sz w:val="18"/>
                <w:szCs w:val="18"/>
              </w:rPr>
              <w:t>7020</w:t>
            </w:r>
          </w:p>
          <w:p w:rsidR="0087273F" w:rsidRPr="0087273F" w:rsidRDefault="0087273F" w:rsidP="00001DC7">
            <w:pPr>
              <w:spacing w:before="20"/>
              <w:ind w:right="60"/>
              <w:jc w:val="center"/>
              <w:rPr>
                <w:rFonts w:cs="Arial"/>
                <w:sz w:val="18"/>
                <w:szCs w:val="18"/>
              </w:rPr>
            </w:pP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476DD7" w:rsidP="00133774">
            <w:pPr>
              <w:spacing w:before="20"/>
              <w:ind w:right="60"/>
              <w:jc w:val="center"/>
              <w:rPr>
                <w:rFonts w:cs="Arial"/>
                <w:sz w:val="18"/>
                <w:szCs w:val="18"/>
              </w:rPr>
            </w:pPr>
            <w:r w:rsidRPr="00905A98">
              <w:rPr>
                <w:rFonts w:cs="Arial"/>
                <w:sz w:val="18"/>
                <w:szCs w:val="18"/>
              </w:rPr>
              <w:t>APIRI.T</w:t>
            </w:r>
            <w:r>
              <w:rPr>
                <w:rFonts w:cs="Arial"/>
                <w:sz w:val="18"/>
                <w:szCs w:val="18"/>
              </w:rPr>
              <w:t>P</w:t>
            </w:r>
            <w:r w:rsidRPr="00905A98">
              <w:rPr>
                <w:rFonts w:cs="Arial"/>
                <w:sz w:val="18"/>
                <w:szCs w:val="18"/>
              </w:rPr>
              <w:t>S.</w:t>
            </w:r>
            <w:r w:rsidR="00133774">
              <w:rPr>
                <w:rFonts w:cs="Arial"/>
                <w:sz w:val="18"/>
                <w:szCs w:val="18"/>
              </w:rPr>
              <w:t>7020</w:t>
            </w:r>
          </w:p>
        </w:tc>
      </w:tr>
    </w:tbl>
    <w:p w:rsidR="00912B76" w:rsidRDefault="00912B76" w:rsidP="0056187C">
      <w:pPr>
        <w:pStyle w:val="StyleArial10ptJustified1"/>
        <w:jc w:val="both"/>
      </w:pPr>
    </w:p>
    <w:p w:rsidR="00912B76" w:rsidRDefault="00912B76" w:rsidP="0056187C">
      <w:pPr>
        <w:pStyle w:val="StyleArial10ptJustified1"/>
        <w:jc w:val="both"/>
      </w:pPr>
    </w:p>
    <w:p w:rsidR="00912B76" w:rsidRDefault="00912B76" w:rsidP="0056187C">
      <w:pPr>
        <w:pStyle w:val="StyleArial10ptJustified1"/>
        <w:jc w:val="both"/>
      </w:pPr>
    </w:p>
    <w:p w:rsidR="00461A8A" w:rsidRDefault="00912B76" w:rsidP="00461A8A">
      <w:pPr>
        <w:pStyle w:val="Heading2"/>
        <w:jc w:val="both"/>
      </w:pPr>
      <w:r>
        <w:br w:type="page"/>
      </w:r>
      <w:bookmarkStart w:id="496" w:name="_Toc240867001"/>
      <w:bookmarkStart w:id="497" w:name="_Toc242123121"/>
      <w:bookmarkStart w:id="498" w:name="_Toc242197605"/>
      <w:bookmarkStart w:id="499" w:name="_Toc240867002"/>
      <w:bookmarkStart w:id="500" w:name="_Toc242123122"/>
      <w:bookmarkStart w:id="501" w:name="_Toc242197606"/>
      <w:bookmarkStart w:id="502" w:name="_Toc240867003"/>
      <w:bookmarkStart w:id="503" w:name="_Toc242123123"/>
      <w:bookmarkStart w:id="504" w:name="_Toc242197607"/>
      <w:bookmarkStart w:id="505" w:name="_Toc240867004"/>
      <w:bookmarkStart w:id="506" w:name="_Toc242123124"/>
      <w:bookmarkStart w:id="507" w:name="_Toc242197608"/>
      <w:bookmarkStart w:id="508" w:name="_Toc240867005"/>
      <w:bookmarkStart w:id="509" w:name="_Toc242123125"/>
      <w:bookmarkStart w:id="510" w:name="_Toc242197609"/>
      <w:bookmarkStart w:id="511" w:name="_Toc240867006"/>
      <w:bookmarkStart w:id="512" w:name="_Toc242123126"/>
      <w:bookmarkStart w:id="513" w:name="_Toc242197610"/>
      <w:bookmarkStart w:id="514" w:name="_Toc45625513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00461A8A" w:rsidRPr="00461A8A">
        <w:lastRenderedPageBreak/>
        <w:t>TOD</w:t>
      </w:r>
      <w:r w:rsidR="00461A8A" w:rsidRPr="00D32420">
        <w:t xml:space="preserve"> Library </w:t>
      </w:r>
      <w:r w:rsidR="00333C99" w:rsidRPr="00333C99">
        <w:t>Requirements to Validation Description Matrix</w:t>
      </w:r>
      <w:bookmarkEnd w:id="514"/>
    </w:p>
    <w:p w:rsidR="00461A8A" w:rsidRDefault="00461A8A" w:rsidP="00461A8A">
      <w:pPr>
        <w:jc w:val="both"/>
        <w:rPr>
          <w:rFonts w:cs="Arial"/>
          <w:szCs w:val="24"/>
        </w:rPr>
      </w:pPr>
      <w:r w:rsidRPr="003365E6">
        <w:rPr>
          <w:rFonts w:cs="Arial"/>
          <w:szCs w:val="24"/>
        </w:rPr>
        <w:t>The following table shows the relationship between the requirements</w:t>
      </w:r>
      <w:r>
        <w:rPr>
          <w:rFonts w:cs="Arial"/>
          <w:szCs w:val="24"/>
        </w:rPr>
        <w:t xml:space="preserve"> and associated TOD library functions of the API Standard and the test identifiers which represent the test documents for those requirements and functions. </w:t>
      </w:r>
    </w:p>
    <w:p w:rsidR="003871A9" w:rsidRDefault="003871A9" w:rsidP="00461A8A">
      <w:pPr>
        <w:jc w:val="both"/>
        <w:rPr>
          <w:rFonts w:cs="Arial"/>
          <w:szCs w:val="24"/>
        </w:rPr>
      </w:pPr>
    </w:p>
    <w:p w:rsidR="00625F41" w:rsidRDefault="00625F41" w:rsidP="00461A8A">
      <w:pPr>
        <w:jc w:val="both"/>
        <w:rPr>
          <w:rFonts w:cs="Arial"/>
        </w:rPr>
      </w:pPr>
    </w:p>
    <w:tbl>
      <w:tblPr>
        <w:tblW w:w="12970" w:type="dxa"/>
        <w:tblInd w:w="50" w:type="dxa"/>
        <w:tblBorders>
          <w:top w:val="single" w:sz="8" w:space="0" w:color="003399"/>
          <w:left w:val="single" w:sz="8" w:space="0" w:color="003399"/>
          <w:bottom w:val="single" w:sz="8" w:space="0" w:color="003399"/>
          <w:right w:val="single" w:sz="8" w:space="0" w:color="003399"/>
          <w:insideH w:val="single" w:sz="8" w:space="0" w:color="003399"/>
          <w:insideV w:val="single" w:sz="8" w:space="0" w:color="003399"/>
        </w:tblBorders>
        <w:tblLayout w:type="fixed"/>
        <w:tblCellMar>
          <w:left w:w="10" w:type="dxa"/>
          <w:right w:w="10" w:type="dxa"/>
        </w:tblCellMar>
        <w:tblLook w:val="00A0" w:firstRow="1" w:lastRow="0" w:firstColumn="1" w:lastColumn="0" w:noHBand="0" w:noVBand="0"/>
      </w:tblPr>
      <w:tblGrid>
        <w:gridCol w:w="1630"/>
        <w:gridCol w:w="2390"/>
        <w:gridCol w:w="2160"/>
        <w:gridCol w:w="3010"/>
        <w:gridCol w:w="1890"/>
        <w:gridCol w:w="1890"/>
      </w:tblGrid>
      <w:tr w:rsidR="0087273F" w:rsidRPr="0087273F" w:rsidTr="0087273F">
        <w:trPr>
          <w:cantSplit/>
          <w:tblHeader/>
        </w:trPr>
        <w:tc>
          <w:tcPr>
            <w:tcW w:w="163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b/>
                <w:sz w:val="18"/>
                <w:szCs w:val="18"/>
                <w:shd w:val="clear" w:color="auto" w:fill="003399"/>
              </w:rPr>
              <w:t>Req</w:t>
            </w:r>
            <w:proofErr w:type="spellEnd"/>
            <w:r w:rsidRPr="0087273F">
              <w:rPr>
                <w:rFonts w:cs="Arial"/>
                <w:b/>
                <w:sz w:val="18"/>
                <w:szCs w:val="18"/>
                <w:shd w:val="clear" w:color="auto" w:fill="003399"/>
              </w:rPr>
              <w:t xml:space="preserve"> ID</w:t>
            </w:r>
          </w:p>
        </w:tc>
        <w:tc>
          <w:tcPr>
            <w:tcW w:w="239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proofErr w:type="spellStart"/>
            <w:r w:rsidRPr="0087273F">
              <w:rPr>
                <w:rFonts w:cs="Arial"/>
                <w:b/>
                <w:sz w:val="18"/>
                <w:szCs w:val="18"/>
                <w:shd w:val="clear" w:color="auto" w:fill="003399"/>
              </w:rPr>
              <w:t>Req</w:t>
            </w:r>
            <w:proofErr w:type="spellEnd"/>
            <w:r w:rsidRPr="0087273F">
              <w:rPr>
                <w:rFonts w:cs="Arial"/>
                <w:b/>
                <w:sz w:val="18"/>
                <w:szCs w:val="18"/>
                <w:shd w:val="clear" w:color="auto" w:fill="003399"/>
              </w:rPr>
              <w:t xml:space="preserve"> Description</w:t>
            </w:r>
          </w:p>
        </w:tc>
        <w:tc>
          <w:tcPr>
            <w:tcW w:w="216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b/>
                <w:sz w:val="18"/>
                <w:szCs w:val="18"/>
                <w:shd w:val="clear" w:color="auto" w:fill="003399"/>
              </w:rPr>
              <w:t xml:space="preserve">ATC API Function </w:t>
            </w:r>
          </w:p>
        </w:tc>
        <w:tc>
          <w:tcPr>
            <w:tcW w:w="3010" w:type="dxa"/>
            <w:tcBorders>
              <w:top w:val="single" w:sz="8" w:space="0" w:color="003399"/>
              <w:left w:val="single" w:sz="8" w:space="0" w:color="003399"/>
              <w:bottom w:val="single" w:sz="8" w:space="0" w:color="003399"/>
              <w:right w:val="single" w:sz="8" w:space="0" w:color="003399"/>
            </w:tcBorders>
            <w:shd w:val="clear" w:color="auto" w:fill="003399"/>
            <w:tcMar>
              <w:top w:w="100" w:type="dxa"/>
              <w:left w:w="60" w:type="dxa"/>
              <w:bottom w:w="100" w:type="dxa"/>
              <w:right w:w="60" w:type="dxa"/>
            </w:tcMar>
            <w:vAlign w:val="center"/>
          </w:tcPr>
          <w:p w:rsidR="0087273F" w:rsidRPr="0087273F" w:rsidRDefault="0087273F" w:rsidP="003871A9">
            <w:pPr>
              <w:spacing w:before="20"/>
              <w:ind w:right="60"/>
              <w:rPr>
                <w:rFonts w:cs="Arial"/>
                <w:color w:val="000000"/>
                <w:sz w:val="18"/>
                <w:szCs w:val="18"/>
              </w:rPr>
            </w:pPr>
            <w:r w:rsidRPr="0087273F">
              <w:rPr>
                <w:rFonts w:cs="Arial"/>
                <w:b/>
                <w:sz w:val="18"/>
                <w:szCs w:val="18"/>
                <w:shd w:val="clear" w:color="auto" w:fill="003399"/>
              </w:rPr>
              <w:t>APIRI SDD Design Narrative</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87273F" w:rsidRPr="0087273F" w:rsidRDefault="0087273F" w:rsidP="00054BC4">
            <w:pPr>
              <w:spacing w:before="20"/>
              <w:ind w:right="60"/>
              <w:jc w:val="center"/>
              <w:rPr>
                <w:rFonts w:cs="Arial"/>
                <w:b/>
                <w:sz w:val="18"/>
                <w:szCs w:val="18"/>
                <w:shd w:val="clear" w:color="auto" w:fill="003399"/>
              </w:rPr>
            </w:pPr>
            <w:r>
              <w:rPr>
                <w:rFonts w:cs="Arial"/>
                <w:b/>
                <w:sz w:val="18"/>
                <w:szCs w:val="18"/>
                <w:shd w:val="clear" w:color="auto" w:fill="003399"/>
              </w:rPr>
              <w:t>Test Plans</w:t>
            </w:r>
          </w:p>
        </w:tc>
        <w:tc>
          <w:tcPr>
            <w:tcW w:w="1890" w:type="dxa"/>
            <w:tcBorders>
              <w:top w:val="single" w:sz="8" w:space="0" w:color="003399"/>
              <w:left w:val="single" w:sz="8" w:space="0" w:color="003399"/>
              <w:bottom w:val="single" w:sz="8" w:space="0" w:color="003399"/>
              <w:right w:val="single" w:sz="8" w:space="0" w:color="003399"/>
            </w:tcBorders>
            <w:shd w:val="clear" w:color="auto" w:fill="003399"/>
          </w:tcPr>
          <w:p w:rsidR="0087273F" w:rsidRPr="0087273F" w:rsidRDefault="0087273F" w:rsidP="00054BC4">
            <w:pPr>
              <w:spacing w:before="20"/>
              <w:ind w:right="60"/>
              <w:jc w:val="center"/>
              <w:rPr>
                <w:rFonts w:cs="Arial"/>
                <w:b/>
                <w:sz w:val="18"/>
                <w:szCs w:val="18"/>
                <w:shd w:val="clear" w:color="auto" w:fill="003399"/>
              </w:rPr>
            </w:pPr>
            <w:r>
              <w:rPr>
                <w:rFonts w:cs="Arial"/>
                <w:b/>
                <w:sz w:val="18"/>
                <w:szCs w:val="18"/>
                <w:shd w:val="clear" w:color="auto" w:fill="003399"/>
              </w:rPr>
              <w:t>Test Procedures</w:t>
            </w:r>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18" w:line="220" w:lineRule="exact"/>
              <w:ind w:right="50"/>
              <w:rPr>
                <w:rFonts w:cs="Arial"/>
                <w:sz w:val="18"/>
                <w:szCs w:val="18"/>
              </w:rPr>
            </w:pPr>
            <w:r w:rsidRPr="0087273F">
              <w:rPr>
                <w:rFonts w:cs="Arial"/>
                <w:sz w:val="18"/>
                <w:szCs w:val="18"/>
              </w:rPr>
              <w:t>APIR3.2.2[10]</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sz w:val="18"/>
                <w:szCs w:val="18"/>
              </w:rPr>
            </w:pPr>
            <w:r w:rsidRPr="0087273F">
              <w:rPr>
                <w:rFonts w:cs="Arial"/>
                <w:sz w:val="18"/>
                <w:szCs w:val="18"/>
              </w:rPr>
              <w:t>The API shall provide a function(s) to set and get the system time including the date, time, time zone, and DST information.</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87273F" w:rsidRPr="0087273F" w:rsidRDefault="0087273F" w:rsidP="003871A9">
            <w:pPr>
              <w:jc w:val="both"/>
              <w:rPr>
                <w:rFonts w:cs="Arial"/>
                <w:sz w:val="18"/>
                <w:szCs w:val="18"/>
              </w:rPr>
            </w:pPr>
            <w:proofErr w:type="spellStart"/>
            <w:r w:rsidRPr="0087273F">
              <w:rPr>
                <w:rFonts w:cs="Arial"/>
                <w:sz w:val="18"/>
                <w:szCs w:val="18"/>
              </w:rPr>
              <w:t>tod_set</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tod_get</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tod_set_dst_state</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tod_get_dst_state</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tod_get_dst_info</w:t>
            </w:r>
            <w:proofErr w:type="spellEnd"/>
            <w:r w:rsidRPr="0087273F">
              <w:rPr>
                <w:rFonts w:cs="Arial"/>
                <w:sz w:val="18"/>
                <w:szCs w:val="18"/>
              </w:rPr>
              <w:t>(3tod),</w:t>
            </w:r>
          </w:p>
          <w:p w:rsidR="0087273F" w:rsidRPr="0087273F" w:rsidRDefault="0087273F" w:rsidP="003871A9">
            <w:pPr>
              <w:jc w:val="both"/>
              <w:rPr>
                <w:rFonts w:cs="Arial"/>
                <w:sz w:val="18"/>
                <w:szCs w:val="18"/>
                <w:lang w:val="de-DE"/>
              </w:rPr>
            </w:pPr>
            <w:r w:rsidRPr="0087273F">
              <w:rPr>
                <w:rFonts w:cs="Arial"/>
                <w:sz w:val="18"/>
                <w:szCs w:val="18"/>
                <w:lang w:val="de-DE"/>
              </w:rPr>
              <w:t>tod_set_dst_info(3tod),</w:t>
            </w:r>
          </w:p>
          <w:p w:rsidR="0087273F" w:rsidRPr="0087273F" w:rsidRDefault="0087273F" w:rsidP="003871A9">
            <w:pPr>
              <w:jc w:val="both"/>
              <w:rPr>
                <w:rFonts w:cs="Arial"/>
                <w:sz w:val="18"/>
                <w:szCs w:val="18"/>
              </w:rPr>
            </w:pPr>
            <w:proofErr w:type="spellStart"/>
            <w:r w:rsidRPr="0087273F">
              <w:rPr>
                <w:rFonts w:cs="Arial"/>
                <w:sz w:val="18"/>
                <w:szCs w:val="18"/>
              </w:rPr>
              <w:t>tod_get_timesrc</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tod_set_timesrc</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tod_get_timesrc_freq</w:t>
            </w:r>
            <w:proofErr w:type="spellEnd"/>
            <w:r w:rsidRPr="0087273F">
              <w:rPr>
                <w:rFonts w:cs="Arial"/>
                <w:sz w:val="18"/>
                <w:szCs w:val="18"/>
              </w:rPr>
              <w:t xml:space="preserve">(3tod), </w:t>
            </w:r>
            <w:proofErr w:type="spellStart"/>
            <w:r w:rsidRPr="0087273F">
              <w:rPr>
                <w:rFonts w:cs="Arial"/>
                <w:sz w:val="18"/>
                <w:szCs w:val="18"/>
              </w:rPr>
              <w:t>tod_request_tick_signal</w:t>
            </w:r>
            <w:proofErr w:type="spellEnd"/>
            <w:r w:rsidRPr="0087273F">
              <w:rPr>
                <w:rFonts w:cs="Arial"/>
                <w:sz w:val="18"/>
                <w:szCs w:val="18"/>
              </w:rPr>
              <w:t xml:space="preserve">(3tod), </w:t>
            </w:r>
            <w:proofErr w:type="spellStart"/>
            <w:r w:rsidRPr="0087273F">
              <w:rPr>
                <w:rFonts w:cs="Arial"/>
                <w:sz w:val="18"/>
                <w:szCs w:val="18"/>
              </w:rPr>
              <w:t>tod_cancel_tick_signal</w:t>
            </w:r>
            <w:proofErr w:type="spellEnd"/>
            <w:r w:rsidRPr="0087273F">
              <w:rPr>
                <w:rFonts w:cs="Arial"/>
                <w:sz w:val="18"/>
                <w:szCs w:val="18"/>
              </w:rPr>
              <w:t xml:space="preserve">(3tod), </w:t>
            </w:r>
            <w:proofErr w:type="spellStart"/>
            <w:r w:rsidRPr="0087273F">
              <w:rPr>
                <w:rFonts w:cs="Arial"/>
                <w:sz w:val="18"/>
                <w:szCs w:val="18"/>
              </w:rPr>
              <w:t>tod_request_onchange_signal</w:t>
            </w:r>
            <w:proofErr w:type="spellEnd"/>
            <w:r w:rsidRPr="0087273F">
              <w:rPr>
                <w:rFonts w:cs="Arial"/>
                <w:sz w:val="18"/>
                <w:szCs w:val="18"/>
              </w:rPr>
              <w:t>(3tod),</w:t>
            </w:r>
          </w:p>
          <w:p w:rsidR="0087273F" w:rsidRPr="0087273F" w:rsidRDefault="0087273F" w:rsidP="003871A9">
            <w:pPr>
              <w:rPr>
                <w:rFonts w:cs="Arial"/>
                <w:sz w:val="18"/>
                <w:szCs w:val="18"/>
                <w:lang w:eastAsia="ar-SA"/>
              </w:rPr>
            </w:pPr>
            <w:proofErr w:type="spellStart"/>
            <w:r w:rsidRPr="0087273F">
              <w:rPr>
                <w:rFonts w:cs="Arial"/>
                <w:sz w:val="18"/>
                <w:szCs w:val="18"/>
              </w:rPr>
              <w:t>tod_cancel_onchange_signal</w:t>
            </w:r>
            <w:proofErr w:type="spellEnd"/>
            <w:r w:rsidRPr="0087273F">
              <w:rPr>
                <w:rFonts w:cs="Arial"/>
                <w:sz w:val="18"/>
                <w:szCs w:val="18"/>
              </w:rPr>
              <w:t>(3tod).</w:t>
            </w: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18" w:line="220" w:lineRule="exact"/>
              <w:ind w:right="50"/>
              <w:rPr>
                <w:rFonts w:cs="Arial"/>
                <w:sz w:val="18"/>
                <w:szCs w:val="18"/>
              </w:rPr>
            </w:pPr>
            <w:r w:rsidRPr="0087273F">
              <w:rPr>
                <w:rFonts w:cs="Arial"/>
                <w:sz w:val="18"/>
                <w:szCs w:val="18"/>
              </w:rPr>
              <w:t xml:space="preserve">The TOD API Library (Section 5.4) wraps all ATC API calls to underlying Linux system calls or ATC 5201 Standard BSP driver </w:t>
            </w:r>
            <w:proofErr w:type="spellStart"/>
            <w:r w:rsidRPr="0087273F">
              <w:rPr>
                <w:rFonts w:cs="Arial"/>
                <w:sz w:val="18"/>
                <w:szCs w:val="18"/>
              </w:rPr>
              <w:t>ioctl</w:t>
            </w:r>
            <w:proofErr w:type="spellEnd"/>
            <w:r w:rsidRPr="0087273F">
              <w:rPr>
                <w:rFonts w:cs="Arial"/>
                <w:sz w:val="18"/>
                <w:szCs w:val="18"/>
              </w:rPr>
              <w:t xml:space="preserve"> calls to enable TOD control.</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87273F" w:rsidP="00001DC7">
            <w:pPr>
              <w:spacing w:before="18" w:line="220" w:lineRule="exact"/>
              <w:ind w:right="50"/>
              <w:jc w:val="center"/>
              <w:rPr>
                <w:rFonts w:cs="Arial"/>
                <w:sz w:val="18"/>
                <w:szCs w:val="18"/>
              </w:rPr>
            </w:pPr>
            <w:r w:rsidRPr="0087273F">
              <w:rPr>
                <w:rFonts w:cs="Arial"/>
                <w:sz w:val="18"/>
                <w:szCs w:val="18"/>
              </w:rPr>
              <w:t>APIRI.TCS.4010</w:t>
            </w:r>
          </w:p>
        </w:tc>
        <w:tc>
          <w:tcPr>
            <w:tcW w:w="1890" w:type="dxa"/>
            <w:tcBorders>
              <w:top w:val="single" w:sz="8" w:space="0" w:color="003399"/>
              <w:left w:val="single" w:sz="8" w:space="0" w:color="003399"/>
              <w:bottom w:val="single" w:sz="8" w:space="0" w:color="003399"/>
              <w:right w:val="single" w:sz="8" w:space="0" w:color="003399"/>
            </w:tcBorders>
          </w:tcPr>
          <w:p w:rsidR="0087273F" w:rsidRPr="0087273F" w:rsidRDefault="00F42887" w:rsidP="00500553">
            <w:pPr>
              <w:spacing w:before="18" w:line="220" w:lineRule="exact"/>
              <w:ind w:right="50"/>
              <w:jc w:val="center"/>
              <w:rPr>
                <w:rFonts w:cs="Arial"/>
                <w:sz w:val="18"/>
                <w:szCs w:val="18"/>
              </w:rPr>
            </w:pPr>
            <w:r w:rsidRPr="0089256E">
              <w:rPr>
                <w:rFonts w:cs="Arial"/>
                <w:sz w:val="18"/>
                <w:szCs w:val="18"/>
              </w:rPr>
              <w:t>APIRI.TPS.</w:t>
            </w:r>
            <w:del w:id="515" w:author="Author">
              <w:r w:rsidRPr="0089256E" w:rsidDel="00500553">
                <w:rPr>
                  <w:rFonts w:cs="Arial"/>
                  <w:sz w:val="18"/>
                  <w:szCs w:val="18"/>
                </w:rPr>
                <w:delText>1001</w:delText>
              </w:r>
            </w:del>
            <w:ins w:id="516" w:author="Author">
              <w:r w:rsidR="00500553">
                <w:rPr>
                  <w:rFonts w:cs="Arial"/>
                  <w:sz w:val="18"/>
                  <w:szCs w:val="18"/>
                </w:rPr>
                <w:t>4010</w:t>
              </w:r>
            </w:ins>
          </w:p>
        </w:tc>
      </w:tr>
      <w:tr w:rsidR="0087273F" w:rsidRPr="0087273F" w:rsidTr="0087273F">
        <w:trPr>
          <w:cantSplit/>
        </w:trPr>
        <w:tc>
          <w:tcPr>
            <w:tcW w:w="163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18" w:line="220" w:lineRule="exact"/>
              <w:ind w:right="50"/>
              <w:rPr>
                <w:rFonts w:cs="Arial"/>
                <w:sz w:val="18"/>
                <w:szCs w:val="18"/>
              </w:rPr>
            </w:pPr>
            <w:r w:rsidRPr="0087273F">
              <w:rPr>
                <w:rFonts w:cs="Arial"/>
                <w:sz w:val="18"/>
                <w:szCs w:val="18"/>
              </w:rPr>
              <w:t>APIR3.2.2[11]</w:t>
            </w:r>
          </w:p>
        </w:tc>
        <w:tc>
          <w:tcPr>
            <w:tcW w:w="239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rPr>
                <w:rFonts w:cs="Arial"/>
                <w:sz w:val="18"/>
                <w:szCs w:val="18"/>
              </w:rPr>
            </w:pPr>
            <w:r w:rsidRPr="0087273F">
              <w:rPr>
                <w:rFonts w:cs="Arial"/>
                <w:sz w:val="18"/>
                <w:szCs w:val="18"/>
              </w:rPr>
              <w:t>The system time function(s) shall not require "root" permissions to operate.</w:t>
            </w:r>
          </w:p>
        </w:tc>
        <w:tc>
          <w:tcPr>
            <w:tcW w:w="216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tcPr>
          <w:p w:rsidR="0087273F" w:rsidRPr="0087273F" w:rsidRDefault="0087273F" w:rsidP="003871A9">
            <w:pPr>
              <w:jc w:val="both"/>
              <w:rPr>
                <w:rFonts w:cs="Arial"/>
                <w:sz w:val="18"/>
                <w:szCs w:val="18"/>
              </w:rPr>
            </w:pPr>
            <w:proofErr w:type="spellStart"/>
            <w:r w:rsidRPr="0087273F">
              <w:rPr>
                <w:rFonts w:cs="Arial"/>
                <w:sz w:val="18"/>
                <w:szCs w:val="18"/>
              </w:rPr>
              <w:t>tod_set</w:t>
            </w:r>
            <w:proofErr w:type="spellEnd"/>
            <w:r w:rsidRPr="0087273F">
              <w:rPr>
                <w:rFonts w:cs="Arial"/>
                <w:sz w:val="18"/>
                <w:szCs w:val="18"/>
              </w:rPr>
              <w:t>(3tod),</w:t>
            </w:r>
          </w:p>
          <w:p w:rsidR="0087273F" w:rsidRPr="0087273F" w:rsidRDefault="0087273F" w:rsidP="003871A9">
            <w:pPr>
              <w:jc w:val="both"/>
              <w:rPr>
                <w:rFonts w:cs="Arial"/>
                <w:sz w:val="18"/>
                <w:szCs w:val="18"/>
              </w:rPr>
            </w:pPr>
            <w:proofErr w:type="spellStart"/>
            <w:r w:rsidRPr="0087273F">
              <w:rPr>
                <w:rFonts w:cs="Arial"/>
                <w:sz w:val="18"/>
                <w:szCs w:val="18"/>
              </w:rPr>
              <w:t>tod_set_dst_state</w:t>
            </w:r>
            <w:proofErr w:type="spellEnd"/>
            <w:r w:rsidRPr="0087273F">
              <w:rPr>
                <w:rFonts w:cs="Arial"/>
                <w:sz w:val="18"/>
                <w:szCs w:val="18"/>
              </w:rPr>
              <w:t>(3tod),</w:t>
            </w:r>
          </w:p>
          <w:p w:rsidR="0087273F" w:rsidRPr="0087273F" w:rsidRDefault="0087273F" w:rsidP="003871A9">
            <w:pPr>
              <w:jc w:val="both"/>
              <w:rPr>
                <w:rFonts w:cs="Arial"/>
                <w:sz w:val="18"/>
                <w:szCs w:val="18"/>
                <w:lang w:val="de-DE"/>
              </w:rPr>
            </w:pPr>
            <w:r w:rsidRPr="0087273F">
              <w:rPr>
                <w:rFonts w:cs="Arial"/>
                <w:sz w:val="18"/>
                <w:szCs w:val="18"/>
                <w:lang w:val="de-DE"/>
              </w:rPr>
              <w:t>tod_set_dst_info(3tod),</w:t>
            </w:r>
          </w:p>
          <w:p w:rsidR="0087273F" w:rsidRPr="0087273F" w:rsidRDefault="0087273F" w:rsidP="003871A9">
            <w:pPr>
              <w:rPr>
                <w:rFonts w:cs="Arial"/>
                <w:sz w:val="18"/>
                <w:szCs w:val="18"/>
                <w:lang w:eastAsia="ar-SA"/>
              </w:rPr>
            </w:pPr>
          </w:p>
        </w:tc>
        <w:tc>
          <w:tcPr>
            <w:tcW w:w="3010" w:type="dxa"/>
            <w:tcBorders>
              <w:top w:val="single" w:sz="8" w:space="0" w:color="003399"/>
              <w:left w:val="single" w:sz="8" w:space="0" w:color="003399"/>
              <w:bottom w:val="single" w:sz="8" w:space="0" w:color="003399"/>
              <w:right w:val="single" w:sz="8" w:space="0" w:color="003399"/>
            </w:tcBorders>
            <w:tcMar>
              <w:top w:w="100" w:type="dxa"/>
              <w:left w:w="60" w:type="dxa"/>
              <w:bottom w:w="100" w:type="dxa"/>
              <w:right w:w="60" w:type="dxa"/>
            </w:tcMar>
            <w:vAlign w:val="center"/>
          </w:tcPr>
          <w:p w:rsidR="0087273F" w:rsidRPr="0087273F" w:rsidRDefault="0087273F" w:rsidP="003871A9">
            <w:pPr>
              <w:spacing w:before="18" w:line="220" w:lineRule="exact"/>
              <w:ind w:right="50"/>
              <w:rPr>
                <w:rFonts w:cs="Arial"/>
                <w:b/>
                <w:sz w:val="18"/>
                <w:szCs w:val="18"/>
              </w:rPr>
            </w:pPr>
            <w:r w:rsidRPr="0087273F">
              <w:rPr>
                <w:rFonts w:cs="Arial"/>
                <w:b/>
                <w:color w:val="FF0000"/>
                <w:sz w:val="18"/>
                <w:szCs w:val="18"/>
              </w:rPr>
              <w:t>Open Issue: This requirement should be debated as a security risk</w:t>
            </w:r>
          </w:p>
        </w:tc>
        <w:tc>
          <w:tcPr>
            <w:tcW w:w="1890" w:type="dxa"/>
            <w:tcBorders>
              <w:top w:val="single" w:sz="8" w:space="0" w:color="003399"/>
              <w:left w:val="single" w:sz="8" w:space="0" w:color="003399"/>
              <w:bottom w:val="single" w:sz="8" w:space="0" w:color="003399"/>
              <w:right w:val="single" w:sz="8" w:space="0" w:color="003399"/>
            </w:tcBorders>
          </w:tcPr>
          <w:p w:rsidR="0087273F" w:rsidRPr="005101A6" w:rsidRDefault="0087273F" w:rsidP="005101A6">
            <w:pPr>
              <w:spacing w:before="18" w:line="220" w:lineRule="exact"/>
              <w:ind w:right="50"/>
              <w:jc w:val="center"/>
              <w:rPr>
                <w:rFonts w:cs="Arial"/>
                <w:sz w:val="18"/>
                <w:szCs w:val="18"/>
              </w:rPr>
            </w:pPr>
            <w:r w:rsidRPr="0087273F">
              <w:rPr>
                <w:rFonts w:cs="Arial"/>
                <w:sz w:val="18"/>
                <w:szCs w:val="18"/>
              </w:rPr>
              <w:t>APIRI.TCS.4010</w:t>
            </w:r>
          </w:p>
        </w:tc>
        <w:tc>
          <w:tcPr>
            <w:tcW w:w="1890" w:type="dxa"/>
            <w:tcBorders>
              <w:top w:val="single" w:sz="8" w:space="0" w:color="003399"/>
              <w:left w:val="single" w:sz="8" w:space="0" w:color="003399"/>
              <w:bottom w:val="single" w:sz="8" w:space="0" w:color="003399"/>
              <w:right w:val="single" w:sz="8" w:space="0" w:color="003399"/>
            </w:tcBorders>
          </w:tcPr>
          <w:p w:rsidR="0087273F" w:rsidRPr="008818D3" w:rsidRDefault="00AD43FC" w:rsidP="00A22962">
            <w:pPr>
              <w:spacing w:before="18" w:line="220" w:lineRule="exact"/>
              <w:ind w:right="50"/>
              <w:jc w:val="center"/>
              <w:rPr>
                <w:rFonts w:cs="Arial"/>
                <w:b/>
                <w:sz w:val="18"/>
                <w:szCs w:val="18"/>
              </w:rPr>
            </w:pPr>
            <w:r w:rsidRPr="0089256E">
              <w:rPr>
                <w:rFonts w:cs="Arial"/>
                <w:sz w:val="18"/>
                <w:szCs w:val="18"/>
              </w:rPr>
              <w:t>APIRI.TPS.</w:t>
            </w:r>
            <w:del w:id="517" w:author="Author">
              <w:r w:rsidRPr="0089256E" w:rsidDel="00A22962">
                <w:rPr>
                  <w:rFonts w:cs="Arial"/>
                  <w:sz w:val="18"/>
                  <w:szCs w:val="18"/>
                </w:rPr>
                <w:delText>100</w:delText>
              </w:r>
              <w:r w:rsidR="00DD5C49" w:rsidDel="00A22962">
                <w:rPr>
                  <w:rFonts w:cs="Arial"/>
                  <w:sz w:val="18"/>
                  <w:szCs w:val="18"/>
                </w:rPr>
                <w:delText>2</w:delText>
              </w:r>
            </w:del>
            <w:ins w:id="518" w:author="Author">
              <w:r w:rsidR="00A22962">
                <w:rPr>
                  <w:rFonts w:cs="Arial"/>
                  <w:sz w:val="18"/>
                  <w:szCs w:val="18"/>
                </w:rPr>
                <w:t>4010</w:t>
              </w:r>
            </w:ins>
          </w:p>
        </w:tc>
      </w:tr>
    </w:tbl>
    <w:p w:rsidR="003207AF" w:rsidRDefault="003207AF" w:rsidP="0056187C">
      <w:pPr>
        <w:pStyle w:val="StyleArial10ptJustified1"/>
        <w:jc w:val="both"/>
      </w:pPr>
    </w:p>
    <w:p w:rsidR="003207AF" w:rsidRDefault="003207AF" w:rsidP="0056187C">
      <w:pPr>
        <w:pStyle w:val="StyleArial10ptJustified1"/>
        <w:jc w:val="both"/>
      </w:pPr>
    </w:p>
    <w:p w:rsidR="00B87633" w:rsidRDefault="00B87633" w:rsidP="0056187C">
      <w:pPr>
        <w:pStyle w:val="StyleArial10ptJustified1"/>
        <w:jc w:val="both"/>
      </w:pPr>
    </w:p>
    <w:p w:rsidR="00123D7F" w:rsidRDefault="00123D7F" w:rsidP="0056187C">
      <w:pPr>
        <w:pStyle w:val="StyleArial10ptJustified1"/>
        <w:jc w:val="both"/>
        <w:sectPr w:rsidR="00123D7F" w:rsidSect="00B87633">
          <w:footerReference w:type="default" r:id="rId24"/>
          <w:headerReference w:type="first" r:id="rId25"/>
          <w:footerReference w:type="first" r:id="rId26"/>
          <w:pgSz w:w="15840" w:h="12240" w:orient="landscape" w:code="1"/>
          <w:pgMar w:top="1440" w:right="1584" w:bottom="1440" w:left="1440" w:header="1080" w:footer="864" w:gutter="0"/>
          <w:cols w:space="720"/>
          <w:titlePg/>
          <w:docGrid w:linePitch="360"/>
        </w:sectPr>
      </w:pPr>
    </w:p>
    <w:p w:rsidR="00A5666B" w:rsidRDefault="00A5666B" w:rsidP="00A5666B">
      <w:pPr>
        <w:pStyle w:val="Heading2"/>
        <w:jc w:val="both"/>
      </w:pPr>
      <w:bookmarkStart w:id="525" w:name="_Toc431818282"/>
      <w:bookmarkStart w:id="526" w:name="_Toc456255136"/>
      <w:r>
        <w:lastRenderedPageBreak/>
        <w:t>APIRI Test Design Specifications</w:t>
      </w:r>
      <w:bookmarkEnd w:id="525"/>
      <w:bookmarkEnd w:id="526"/>
    </w:p>
    <w:p w:rsidR="00A5666B" w:rsidRDefault="00A5666B" w:rsidP="00A5666B">
      <w:pPr>
        <w:pStyle w:val="Heading3"/>
      </w:pPr>
      <w:r>
        <w:t>Test Design Specification 1 - Test All APIRI FPUI Features</w:t>
      </w:r>
    </w:p>
    <w:p w:rsidR="00A5666B" w:rsidRPr="006A0CEC" w:rsidRDefault="00A5666B" w:rsidP="00A5666B">
      <w:pPr>
        <w:pStyle w:val="Heading4"/>
        <w:tabs>
          <w:tab w:val="clear" w:pos="1440"/>
          <w:tab w:val="left" w:pos="1080"/>
        </w:tabs>
      </w:pPr>
      <w:r w:rsidRPr="006A0CEC">
        <w:t>Test Design Specification Identifier</w:t>
      </w:r>
    </w:p>
    <w:p w:rsidR="00A5666B" w:rsidRDefault="00A5666B" w:rsidP="00A5666B">
      <w:pPr>
        <w:tabs>
          <w:tab w:val="left" w:pos="1440"/>
        </w:tabs>
        <w:jc w:val="both"/>
        <w:rPr>
          <w:rFonts w:cs="Arial"/>
        </w:rPr>
      </w:pPr>
      <w:r>
        <w:rPr>
          <w:rFonts w:cs="Arial"/>
        </w:rPr>
        <w:t>The identifier for this Test Design Specification is APIRI.TDS.</w:t>
      </w:r>
      <w:r w:rsidR="00054BC4">
        <w:rPr>
          <w:rFonts w:cs="Arial"/>
        </w:rPr>
        <w:t>2</w:t>
      </w:r>
      <w:r>
        <w:rPr>
          <w:rFonts w:cs="Arial"/>
        </w:rPr>
        <w:t>001.</w:t>
      </w:r>
    </w:p>
    <w:p w:rsidR="00A5666B" w:rsidRPr="006A0CEC" w:rsidRDefault="00A5666B" w:rsidP="00A5666B">
      <w:pPr>
        <w:pStyle w:val="Heading4"/>
        <w:tabs>
          <w:tab w:val="clear" w:pos="1440"/>
          <w:tab w:val="left" w:pos="1080"/>
        </w:tabs>
      </w:pPr>
      <w:r w:rsidRPr="006A0CEC">
        <w:t>Features To Be Tested</w:t>
      </w:r>
    </w:p>
    <w:p w:rsidR="00A5666B" w:rsidRDefault="00A5666B" w:rsidP="00A5666B">
      <w:pPr>
        <w:jc w:val="both"/>
      </w:pPr>
      <w:r>
        <w:t>This Test Design Specification will test all FPUI features of the API Reference Implementation (APIRI) which are subject to testing for validation (i.e., which have a numbered Test Ca</w:t>
      </w:r>
      <w:r w:rsidR="00EA625A">
        <w:t xml:space="preserve">se of the form </w:t>
      </w:r>
      <w:proofErr w:type="spellStart"/>
      <w:r w:rsidR="00EA625A">
        <w:t>APIRI.TCS.nnnn</w:t>
      </w:r>
      <w:proofErr w:type="spellEnd"/>
      <w:r w:rsidR="00EA625A">
        <w:t>).</w:t>
      </w:r>
    </w:p>
    <w:p w:rsidR="00A5666B" w:rsidRDefault="00A5666B" w:rsidP="00A5666B">
      <w:pPr>
        <w:jc w:val="both"/>
      </w:pPr>
    </w:p>
    <w:p w:rsidR="00A5666B" w:rsidRDefault="00A5666B" w:rsidP="00A5666B">
      <w:pPr>
        <w:jc w:val="both"/>
      </w:pPr>
      <w:r>
        <w:t>Specific features to be tested (referenced to the API Standard) and assigned Test Cases to be used can be found in Appendix 16.1.</w:t>
      </w:r>
    </w:p>
    <w:p w:rsidR="00A5666B" w:rsidRPr="006A0CEC" w:rsidRDefault="00A5666B" w:rsidP="00A5666B">
      <w:pPr>
        <w:pStyle w:val="Heading4"/>
        <w:tabs>
          <w:tab w:val="clear" w:pos="1440"/>
          <w:tab w:val="left" w:pos="1080"/>
        </w:tabs>
      </w:pPr>
      <w:r w:rsidRPr="006A0CEC">
        <w:t>Approach Refinements</w:t>
      </w:r>
    </w:p>
    <w:p w:rsidR="00A5666B" w:rsidRDefault="00A5666B" w:rsidP="00A5666B">
      <w:pPr>
        <w:jc w:val="both"/>
      </w:pPr>
      <w:r>
        <w:t xml:space="preserve">All test cases will be tested using the general approach as defined in this test plan and as further refined in Test Procedure Specification </w:t>
      </w:r>
      <w:r>
        <w:rPr>
          <w:rFonts w:cs="Arial"/>
        </w:rPr>
        <w:t>APIRI.TPS.0001 unless otherwise noted in an individual test case specification.</w:t>
      </w:r>
    </w:p>
    <w:p w:rsidR="00A5666B" w:rsidRPr="006A0CEC" w:rsidRDefault="00A5666B" w:rsidP="00A5666B">
      <w:pPr>
        <w:pStyle w:val="Heading4"/>
        <w:tabs>
          <w:tab w:val="clear" w:pos="1440"/>
          <w:tab w:val="left" w:pos="1080"/>
        </w:tabs>
      </w:pPr>
      <w:r w:rsidRPr="006A0CEC">
        <w:t>Test Identification</w:t>
      </w:r>
    </w:p>
    <w:p w:rsidR="00A5666B" w:rsidRDefault="00A5666B" w:rsidP="00A5666B">
      <w:r>
        <w:t>All test documents to be used by this Test Design Specification can be found in Section 3, Table 1.</w:t>
      </w:r>
    </w:p>
    <w:p w:rsidR="00A5666B" w:rsidRPr="006A0CEC" w:rsidRDefault="00A5666B" w:rsidP="00A5666B">
      <w:pPr>
        <w:pStyle w:val="Heading4"/>
        <w:tabs>
          <w:tab w:val="clear" w:pos="1440"/>
          <w:tab w:val="left" w:pos="1080"/>
        </w:tabs>
      </w:pPr>
      <w:r w:rsidRPr="006A0CEC">
        <w:t>Feature Pass/Fail Criteria</w:t>
      </w:r>
    </w:p>
    <w:p w:rsidR="00A5666B" w:rsidRDefault="00A5666B" w:rsidP="00A5666B">
      <w:pPr>
        <w:jc w:val="both"/>
      </w:pPr>
      <w:r>
        <w:t xml:space="preserve">This Test Design Specification will have considered to have passed if and only if every individual test case passes according to </w:t>
      </w:r>
      <w:proofErr w:type="spellStart"/>
      <w:r>
        <w:t>it’s</w:t>
      </w:r>
      <w:proofErr w:type="spellEnd"/>
      <w:r>
        <w:t xml:space="preserve"> own pass/fail criteria as well as any pass/fail criteria associated with the test procedure used to execute the test case.</w:t>
      </w:r>
    </w:p>
    <w:p w:rsidR="00A5666B" w:rsidRDefault="00A5666B" w:rsidP="00A5666B">
      <w:pPr>
        <w:jc w:val="both"/>
      </w:pPr>
    </w:p>
    <w:p w:rsidR="00A5666B" w:rsidRDefault="00A5666B" w:rsidP="00B87633">
      <w:pPr>
        <w:pStyle w:val="Heading3"/>
      </w:pPr>
      <w:r>
        <w:br w:type="page"/>
      </w:r>
      <w:r>
        <w:lastRenderedPageBreak/>
        <w:t>Test Design Specification 2 - Test All APIRI FIO Features</w:t>
      </w:r>
    </w:p>
    <w:p w:rsidR="00A5666B" w:rsidRPr="006A0CEC" w:rsidRDefault="00A5666B" w:rsidP="00A5666B">
      <w:pPr>
        <w:pStyle w:val="Heading4"/>
        <w:tabs>
          <w:tab w:val="clear" w:pos="1440"/>
          <w:tab w:val="left" w:pos="1080"/>
        </w:tabs>
      </w:pPr>
      <w:r w:rsidRPr="006A0CEC">
        <w:t>Test Design Specification Identifier</w:t>
      </w:r>
    </w:p>
    <w:p w:rsidR="00A5666B" w:rsidRDefault="00A5666B" w:rsidP="00A5666B">
      <w:pPr>
        <w:tabs>
          <w:tab w:val="left" w:pos="1440"/>
        </w:tabs>
        <w:jc w:val="both"/>
        <w:rPr>
          <w:rFonts w:cs="Arial"/>
        </w:rPr>
      </w:pPr>
      <w:r>
        <w:rPr>
          <w:rFonts w:cs="Arial"/>
        </w:rPr>
        <w:t>The identifier for this Test Design Specification is APIRI.TDS.</w:t>
      </w:r>
      <w:r w:rsidR="00054BC4">
        <w:rPr>
          <w:rFonts w:cs="Arial"/>
        </w:rPr>
        <w:t>3001</w:t>
      </w:r>
      <w:r>
        <w:rPr>
          <w:rFonts w:cs="Arial"/>
        </w:rPr>
        <w:t>.</w:t>
      </w:r>
    </w:p>
    <w:p w:rsidR="00A5666B" w:rsidRPr="006A0CEC" w:rsidRDefault="00A5666B" w:rsidP="00A5666B">
      <w:pPr>
        <w:pStyle w:val="Heading4"/>
        <w:tabs>
          <w:tab w:val="clear" w:pos="1440"/>
          <w:tab w:val="left" w:pos="1080"/>
        </w:tabs>
      </w:pPr>
      <w:r w:rsidRPr="006A0CEC">
        <w:t>Features To Be Tested</w:t>
      </w:r>
    </w:p>
    <w:p w:rsidR="00A5666B" w:rsidRDefault="00A5666B" w:rsidP="00A5666B">
      <w:pPr>
        <w:jc w:val="both"/>
      </w:pPr>
      <w:r>
        <w:t xml:space="preserve">This Test Design Specification will test all FIO features of the API Reference Implementation (APIRI) which are subject to testing for validation (i.e., which have a numbered Test Case of the form </w:t>
      </w:r>
      <w:proofErr w:type="spellStart"/>
      <w:r>
        <w:t>APIRI.TCS.nnnn</w:t>
      </w:r>
      <w:proofErr w:type="spellEnd"/>
      <w:r>
        <w:t>)..</w:t>
      </w:r>
    </w:p>
    <w:p w:rsidR="00A5666B" w:rsidRDefault="00A5666B" w:rsidP="00A5666B">
      <w:pPr>
        <w:jc w:val="both"/>
      </w:pPr>
    </w:p>
    <w:p w:rsidR="00A5666B" w:rsidRDefault="00A5666B" w:rsidP="00A5666B">
      <w:pPr>
        <w:jc w:val="both"/>
      </w:pPr>
      <w:r>
        <w:t>Specific features to be tested (referenced to the API Standard) and assigned Test Cases to be used can be found in Appendix 16.2.</w:t>
      </w:r>
    </w:p>
    <w:p w:rsidR="00A5666B" w:rsidRPr="006A0CEC" w:rsidRDefault="00A5666B" w:rsidP="00A5666B">
      <w:pPr>
        <w:pStyle w:val="Heading4"/>
        <w:tabs>
          <w:tab w:val="clear" w:pos="1440"/>
          <w:tab w:val="left" w:pos="1080"/>
        </w:tabs>
      </w:pPr>
      <w:r w:rsidRPr="006A0CEC">
        <w:t>Approach Refinements</w:t>
      </w:r>
    </w:p>
    <w:p w:rsidR="00A5666B" w:rsidRDefault="00A5666B" w:rsidP="00A5666B">
      <w:pPr>
        <w:jc w:val="both"/>
      </w:pPr>
      <w:r>
        <w:t xml:space="preserve">All test cases will be tested using the general approach as defined in this test plan and as further refined in Test Procedure Specification </w:t>
      </w:r>
      <w:r>
        <w:rPr>
          <w:rFonts w:cs="Arial"/>
        </w:rPr>
        <w:t>APIRI.TPS.0001 unless otherwise noted in an individual test case specification.</w:t>
      </w:r>
    </w:p>
    <w:p w:rsidR="00A5666B" w:rsidRPr="006A0CEC" w:rsidRDefault="00A5666B" w:rsidP="00A5666B">
      <w:pPr>
        <w:pStyle w:val="Heading4"/>
        <w:tabs>
          <w:tab w:val="clear" w:pos="1440"/>
          <w:tab w:val="left" w:pos="1080"/>
        </w:tabs>
      </w:pPr>
      <w:r w:rsidRPr="006A0CEC">
        <w:t>Test Identification</w:t>
      </w:r>
    </w:p>
    <w:p w:rsidR="00A5666B" w:rsidRDefault="00A5666B" w:rsidP="00A5666B">
      <w:r>
        <w:t>All test documents to be used by this Test Design Specification can be found in Section 3, Table 1.</w:t>
      </w:r>
    </w:p>
    <w:p w:rsidR="00A5666B" w:rsidRPr="006A0CEC" w:rsidRDefault="00A5666B" w:rsidP="00A5666B">
      <w:pPr>
        <w:pStyle w:val="Heading4"/>
        <w:tabs>
          <w:tab w:val="clear" w:pos="1440"/>
          <w:tab w:val="left" w:pos="1080"/>
        </w:tabs>
      </w:pPr>
      <w:r w:rsidRPr="006A0CEC">
        <w:t>Feature Pass/Fail Criteria</w:t>
      </w:r>
    </w:p>
    <w:p w:rsidR="00A5666B" w:rsidRDefault="00A5666B" w:rsidP="00A5666B">
      <w:pPr>
        <w:jc w:val="both"/>
      </w:pPr>
      <w:r>
        <w:t xml:space="preserve">This Test Design Specification will have considered to have passed if and only if every individual test case passes according to </w:t>
      </w:r>
      <w:proofErr w:type="spellStart"/>
      <w:r>
        <w:t>it’s</w:t>
      </w:r>
      <w:proofErr w:type="spellEnd"/>
      <w:r>
        <w:t xml:space="preserve"> own pass/fail criteria as well as any pass/fail criteria associated with the test procedure used to execute the test case.</w:t>
      </w:r>
    </w:p>
    <w:p w:rsidR="00A5666B" w:rsidRDefault="00A5666B" w:rsidP="00A5666B">
      <w:pPr>
        <w:jc w:val="both"/>
      </w:pPr>
    </w:p>
    <w:p w:rsidR="00A5666B" w:rsidRDefault="00A5666B" w:rsidP="00A5666B">
      <w:pPr>
        <w:pStyle w:val="Heading3"/>
      </w:pPr>
      <w:r>
        <w:br w:type="page"/>
      </w:r>
      <w:r>
        <w:lastRenderedPageBreak/>
        <w:t>Test Design Specification 3 - Test All APIRI TOD Features</w:t>
      </w:r>
    </w:p>
    <w:p w:rsidR="00A5666B" w:rsidRPr="006A0CEC" w:rsidRDefault="00A5666B" w:rsidP="00A5666B">
      <w:pPr>
        <w:pStyle w:val="Heading4"/>
        <w:tabs>
          <w:tab w:val="clear" w:pos="1440"/>
          <w:tab w:val="left" w:pos="1080"/>
        </w:tabs>
      </w:pPr>
      <w:r w:rsidRPr="006A0CEC">
        <w:t>Test Design Specification Identifier</w:t>
      </w:r>
    </w:p>
    <w:p w:rsidR="00A5666B" w:rsidRDefault="00A5666B" w:rsidP="00A5666B">
      <w:pPr>
        <w:tabs>
          <w:tab w:val="left" w:pos="1440"/>
        </w:tabs>
        <w:jc w:val="both"/>
        <w:rPr>
          <w:rFonts w:cs="Arial"/>
        </w:rPr>
      </w:pPr>
      <w:r>
        <w:rPr>
          <w:rFonts w:cs="Arial"/>
        </w:rPr>
        <w:t>The identifier for this Test Design Specification is APIRI.TDS.</w:t>
      </w:r>
      <w:r w:rsidR="00054BC4">
        <w:rPr>
          <w:rFonts w:cs="Arial"/>
        </w:rPr>
        <w:t>4001</w:t>
      </w:r>
      <w:r>
        <w:rPr>
          <w:rFonts w:cs="Arial"/>
        </w:rPr>
        <w:t>.</w:t>
      </w:r>
    </w:p>
    <w:p w:rsidR="00A5666B" w:rsidRPr="006A0CEC" w:rsidRDefault="00A5666B" w:rsidP="00A5666B">
      <w:pPr>
        <w:pStyle w:val="Heading4"/>
        <w:tabs>
          <w:tab w:val="clear" w:pos="1440"/>
          <w:tab w:val="left" w:pos="1080"/>
        </w:tabs>
      </w:pPr>
      <w:r w:rsidRPr="006A0CEC">
        <w:t>Features To Be Tested</w:t>
      </w:r>
    </w:p>
    <w:p w:rsidR="00A5666B" w:rsidRDefault="00A5666B" w:rsidP="00A5666B">
      <w:pPr>
        <w:jc w:val="both"/>
      </w:pPr>
      <w:r>
        <w:t xml:space="preserve">This Test Design Specification will test all TOD features of the API Reference Implementation (APIRI) which are subject to testing for validation (i.e., which have a numbered Test Case of the form </w:t>
      </w:r>
      <w:proofErr w:type="spellStart"/>
      <w:r>
        <w:t>APIRI.TCS.nnnn</w:t>
      </w:r>
      <w:proofErr w:type="spellEnd"/>
      <w:r>
        <w:t>)..</w:t>
      </w:r>
    </w:p>
    <w:p w:rsidR="00A5666B" w:rsidRDefault="00A5666B" w:rsidP="00A5666B">
      <w:pPr>
        <w:jc w:val="both"/>
      </w:pPr>
    </w:p>
    <w:p w:rsidR="00A5666B" w:rsidRDefault="00A5666B" w:rsidP="00A5666B">
      <w:pPr>
        <w:jc w:val="both"/>
      </w:pPr>
      <w:r>
        <w:t>Specific features to be tested (referenced to the API Standard) and assigned Test Cases to be used can be found in Appendix 16.3.</w:t>
      </w:r>
    </w:p>
    <w:p w:rsidR="00A5666B" w:rsidRPr="006A0CEC" w:rsidRDefault="00A5666B" w:rsidP="00A5666B">
      <w:pPr>
        <w:pStyle w:val="Heading4"/>
        <w:tabs>
          <w:tab w:val="clear" w:pos="1440"/>
          <w:tab w:val="left" w:pos="1080"/>
        </w:tabs>
      </w:pPr>
      <w:r w:rsidRPr="006A0CEC">
        <w:t>Approach Refinements</w:t>
      </w:r>
    </w:p>
    <w:p w:rsidR="00A5666B" w:rsidRDefault="00A5666B" w:rsidP="00A5666B">
      <w:pPr>
        <w:jc w:val="both"/>
      </w:pPr>
      <w:r>
        <w:t xml:space="preserve">All test cases will be tested using the general approach as defined in this test plan and as further refined in Test Procedure Specification </w:t>
      </w:r>
      <w:r>
        <w:rPr>
          <w:rFonts w:cs="Arial"/>
        </w:rPr>
        <w:t>APIRI.TPS.0001 unless otherwise noted in an individual test case specification.</w:t>
      </w:r>
    </w:p>
    <w:p w:rsidR="00A5666B" w:rsidRPr="006A0CEC" w:rsidRDefault="00A5666B" w:rsidP="00A5666B">
      <w:pPr>
        <w:pStyle w:val="Heading4"/>
        <w:tabs>
          <w:tab w:val="clear" w:pos="1440"/>
          <w:tab w:val="left" w:pos="1080"/>
        </w:tabs>
      </w:pPr>
      <w:r w:rsidRPr="006A0CEC">
        <w:t>Test Identification</w:t>
      </w:r>
    </w:p>
    <w:p w:rsidR="00A5666B" w:rsidRDefault="00A5666B" w:rsidP="00A5666B">
      <w:r>
        <w:t>All test documents to be used by this Test Design Specification can be found in Section 3, Table 1.</w:t>
      </w:r>
    </w:p>
    <w:p w:rsidR="00A5666B" w:rsidRPr="006A0CEC" w:rsidRDefault="00A5666B" w:rsidP="00A5666B">
      <w:pPr>
        <w:pStyle w:val="Heading4"/>
        <w:tabs>
          <w:tab w:val="clear" w:pos="1440"/>
          <w:tab w:val="left" w:pos="1080"/>
        </w:tabs>
      </w:pPr>
      <w:r w:rsidRPr="006A0CEC">
        <w:t>Feature Pass/Fail Criteria</w:t>
      </w:r>
    </w:p>
    <w:p w:rsidR="00A5666B" w:rsidRDefault="00A5666B" w:rsidP="00A5666B">
      <w:pPr>
        <w:jc w:val="both"/>
      </w:pPr>
      <w:r>
        <w:t xml:space="preserve">This Test Design Specification will have considered to have passed if and only if every individual test case passes according to </w:t>
      </w:r>
      <w:proofErr w:type="spellStart"/>
      <w:r>
        <w:t>it’s</w:t>
      </w:r>
      <w:proofErr w:type="spellEnd"/>
      <w:r>
        <w:t xml:space="preserve"> own pass/fail criteria as well as any pass/fail criteria associated with the test procedure used to execute the test case.</w:t>
      </w:r>
    </w:p>
    <w:p w:rsidR="00A5666B" w:rsidRDefault="00A5666B" w:rsidP="00A5666B">
      <w:pPr>
        <w:jc w:val="both"/>
      </w:pPr>
    </w:p>
    <w:p w:rsidR="00625F41" w:rsidRDefault="00625F41" w:rsidP="00A5666B">
      <w:pPr>
        <w:pStyle w:val="StyleArial10ptJustified1"/>
        <w:jc w:val="both"/>
      </w:pPr>
    </w:p>
    <w:sectPr w:rsidR="00625F41" w:rsidSect="00912B76">
      <w:footerReference w:type="default" r:id="rId27"/>
      <w:footerReference w:type="first" r:id="rId28"/>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33C" w:rsidRDefault="0028533C">
      <w:r>
        <w:separator/>
      </w:r>
    </w:p>
  </w:endnote>
  <w:endnote w:type="continuationSeparator" w:id="0">
    <w:p w:rsidR="0028533C" w:rsidRDefault="0028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221ADE" w:rsidRDefault="0028533C" w:rsidP="00912B76">
    <w:pPr>
      <w:pStyle w:val="Footer"/>
      <w:tabs>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246" w:author="Author">
      <w:r>
        <w:rPr>
          <w:rFonts w:cs="Arial"/>
          <w:noProof/>
        </w:rPr>
        <w:t>APIRI_TestPlan_TDS_0104_160714.docx</w:t>
      </w:r>
    </w:ins>
    <w:del w:id="247" w:author="Author">
      <w:r w:rsidDel="009941E5">
        <w:rPr>
          <w:rFonts w:cs="Arial"/>
          <w:noProof/>
        </w:rPr>
        <w:delText>APIRI_TestPlan_TDS_0103_160222.docx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FB4979">
      <w:rPr>
        <w:rFonts w:cs="Arial"/>
        <w:noProof/>
      </w:rPr>
      <w:t>4</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FB4979">
      <w:rPr>
        <w:rFonts w:cs="Arial"/>
        <w:noProof/>
      </w:rPr>
      <w:t>129</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4E50A5" w:rsidRDefault="0028533C" w:rsidP="0095405B">
    <w:pPr>
      <w:pStyle w:val="Footer"/>
      <w:tabs>
        <w:tab w:val="clear" w:pos="4320"/>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248" w:author="Author">
      <w:r>
        <w:rPr>
          <w:rFonts w:cs="Arial"/>
          <w:noProof/>
        </w:rPr>
        <w:t>APIRI_TestPlan_TDS_0104_160714.docx</w:t>
      </w:r>
    </w:ins>
    <w:del w:id="249" w:author="Author">
      <w:r w:rsidDel="009941E5">
        <w:rPr>
          <w:rFonts w:cs="Arial"/>
          <w:noProof/>
        </w:rPr>
        <w:delText>APIRI_TestPlan_TDS_0103_160222.docx</w:delText>
      </w:r>
    </w:del>
    <w:r w:rsidRPr="004E50A5">
      <w:rPr>
        <w:rFonts w:cs="Arial"/>
      </w:rPr>
      <w:fldChar w:fldCharType="end"/>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FB4979">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FB4979">
      <w:rPr>
        <w:rFonts w:cs="Arial"/>
        <w:noProof/>
      </w:rPr>
      <w:t>129</w:t>
    </w:r>
    <w:r w:rsidRPr="004E50A5">
      <w:rPr>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221ADE" w:rsidRDefault="0028533C" w:rsidP="0095405B">
    <w:pPr>
      <w:pStyle w:val="Footer"/>
      <w:tabs>
        <w:tab w:val="clear" w:pos="4320"/>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519" w:author="Author">
      <w:r>
        <w:rPr>
          <w:rFonts w:cs="Arial"/>
          <w:noProof/>
        </w:rPr>
        <w:t>APIRI_TestPlan_TDS_0104_160714.docx</w:t>
      </w:r>
    </w:ins>
    <w:del w:id="520" w:author="Author">
      <w:r w:rsidDel="009941E5">
        <w:rPr>
          <w:rFonts w:cs="Arial"/>
          <w:noProof/>
        </w:rPr>
        <w:delText>APIRI_TestPlan_TDS_0103_160222.docx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Pr>
        <w:rFonts w:cs="Arial"/>
        <w:noProof/>
      </w:rPr>
      <w:t>126</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Pr>
        <w:rFonts w:cs="Arial"/>
        <w:noProof/>
      </w:rPr>
      <w:t>129</w:t>
    </w:r>
    <w:r w:rsidRPr="00221ADE">
      <w:rPr>
        <w:rFonts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4E50A5" w:rsidRDefault="0028533C" w:rsidP="0095405B">
    <w:pPr>
      <w:pStyle w:val="Footer"/>
      <w:tabs>
        <w:tab w:val="clear" w:pos="4320"/>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523" w:author="Author">
      <w:r>
        <w:rPr>
          <w:rFonts w:cs="Arial"/>
          <w:noProof/>
        </w:rPr>
        <w:t>APIRI_TestPlan_TDS_0104_160714.docx</w:t>
      </w:r>
    </w:ins>
    <w:del w:id="524" w:author="Author">
      <w:r w:rsidDel="009941E5">
        <w:rPr>
          <w:rFonts w:cs="Arial"/>
          <w:noProof/>
        </w:rPr>
        <w:delText>APIRI_TestPlan_TDS_0103_160222.docx</w:delText>
      </w:r>
    </w:del>
    <w:r w:rsidRPr="004E50A5">
      <w:rPr>
        <w:rFonts w:cs="Arial"/>
      </w:rPr>
      <w:fldChar w:fldCharType="end"/>
    </w:r>
    <w:r w:rsidRPr="004E50A5">
      <w:rPr>
        <w:rFonts w:cs="Arial"/>
      </w:rPr>
      <w:tab/>
    </w:r>
    <w:r>
      <w:rPr>
        <w:rFonts w:cs="Arial"/>
      </w:rPr>
      <w:tab/>
    </w:r>
    <w:r w:rsidRPr="004E50A5">
      <w:rPr>
        <w:rFonts w:cs="Arial"/>
      </w:rPr>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Pr>
        <w:rFonts w:cs="Arial"/>
        <w:noProof/>
      </w:rPr>
      <w:t>19</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Pr>
        <w:rFonts w:cs="Arial"/>
        <w:noProof/>
      </w:rPr>
      <w:t>129</w:t>
    </w:r>
    <w:r w:rsidRPr="004E50A5">
      <w:rPr>
        <w:rFonts w:cs="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221ADE" w:rsidRDefault="0028533C" w:rsidP="0095405B">
    <w:pPr>
      <w:pStyle w:val="Footer"/>
      <w:tabs>
        <w:tab w:val="clear" w:pos="4320"/>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527" w:author="Author">
      <w:r>
        <w:rPr>
          <w:rFonts w:cs="Arial"/>
          <w:noProof/>
        </w:rPr>
        <w:t>APIRI_TestPlan_TDS_0104_160714.docx</w:t>
      </w:r>
    </w:ins>
    <w:del w:id="528" w:author="Author">
      <w:r w:rsidDel="009941E5">
        <w:rPr>
          <w:rFonts w:cs="Arial"/>
          <w:noProof/>
        </w:rPr>
        <w:delText>APIRI_TestPlan_TDS_0103_160222.docx</w:delText>
      </w:r>
    </w:del>
    <w:r w:rsidRPr="00221ADE">
      <w:rPr>
        <w:rFonts w:cs="Arial"/>
      </w:rPr>
      <w:fldChar w:fldCharType="end"/>
    </w:r>
    <w:r w:rsidRPr="00221ADE">
      <w:rPr>
        <w:rFonts w:cs="Arial"/>
      </w:rPr>
      <w:tab/>
    </w:r>
    <w:r w:rsidRPr="004E50A5">
      <w:rPr>
        <w:rFonts w:cs="Arial"/>
      </w:rPr>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Pr>
        <w:rFonts w:cs="Arial"/>
        <w:noProof/>
      </w:rPr>
      <w:t>129</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Pr>
        <w:rFonts w:cs="Arial"/>
        <w:noProof/>
      </w:rPr>
      <w:t>129</w:t>
    </w:r>
    <w:r w:rsidRPr="004E50A5">
      <w:rPr>
        <w:rFonts w:cs="Arial"/>
      </w:rPr>
      <w:fldChar w:fldCharType="end"/>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Pr>
        <w:rFonts w:cs="Arial"/>
        <w:noProof/>
      </w:rPr>
      <w:t>129</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Pr>
        <w:rFonts w:cs="Arial"/>
        <w:noProof/>
      </w:rPr>
      <w:t>129</w:t>
    </w:r>
    <w:r w:rsidRPr="00221ADE">
      <w:rPr>
        <w:rFonts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4E50A5" w:rsidRDefault="0028533C" w:rsidP="0095405B">
    <w:pPr>
      <w:pStyle w:val="Footer"/>
      <w:tabs>
        <w:tab w:val="clear" w:pos="4320"/>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529" w:author="Author">
      <w:r>
        <w:rPr>
          <w:rFonts w:cs="Arial"/>
          <w:noProof/>
        </w:rPr>
        <w:t>APIRI_TestPlan_TDS_0104_160714.docx</w:t>
      </w:r>
    </w:ins>
    <w:del w:id="530" w:author="Author">
      <w:r w:rsidDel="009941E5">
        <w:rPr>
          <w:rFonts w:cs="Arial"/>
          <w:noProof/>
        </w:rPr>
        <w:delText>APIRI_TestPlan_TDS_0103_160222.docx</w:delText>
      </w:r>
    </w:del>
    <w:r w:rsidRPr="004E50A5">
      <w:rPr>
        <w:rFonts w:cs="Arial"/>
      </w:rPr>
      <w:fldChar w:fldCharType="end"/>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Pr>
        <w:rFonts w:cs="Arial"/>
        <w:noProof/>
      </w:rPr>
      <w:t>127</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Pr>
        <w:rFonts w:cs="Arial"/>
        <w:noProof/>
      </w:rPr>
      <w:t>129</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33C" w:rsidRDefault="0028533C">
      <w:r>
        <w:separator/>
      </w:r>
    </w:p>
  </w:footnote>
  <w:footnote w:type="continuationSeparator" w:id="0">
    <w:p w:rsidR="0028533C" w:rsidRDefault="002853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221ADE" w:rsidRDefault="0028533C"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244" w:author="Author">
      <w:r>
        <w:rPr>
          <w:rFonts w:cs="Arial"/>
        </w:rPr>
        <w:t>ATC APIRI Test Plan v01.04</w:t>
      </w:r>
    </w:ins>
    <w:del w:id="245" w:author="Author">
      <w:r w:rsidDel="009941E5">
        <w:rPr>
          <w:rFonts w:cs="Arial"/>
        </w:rPr>
        <w:delText>ATC APIRI Test Plan v01.03</w:delText>
      </w:r>
    </w:del>
    <w:r w:rsidRPr="00221ADE">
      <w:rPr>
        <w:rFonts w:cs="Arial"/>
      </w:rPr>
      <w:fldChar w:fldCharType="end"/>
    </w:r>
  </w:p>
  <w:p w:rsidR="0028533C" w:rsidRPr="00461A8A" w:rsidRDefault="0028533C" w:rsidP="00912B76">
    <w:pPr>
      <w:pStyle w:val="Header"/>
      <w:pBdr>
        <w:top w:val="single" w:sz="18" w:space="1" w:color="auto"/>
      </w:pBdr>
      <w:tabs>
        <w:tab w:val="clear" w:pos="8640"/>
        <w:tab w:val="left" w:pos="7920"/>
        <w:tab w:val="right" w:pos="12960"/>
      </w:tabs>
      <w:ind w:right="36"/>
      <w:rPr>
        <w:rFonts w:cs="Arial"/>
        <w:b/>
      </w:rPr>
    </w:pPr>
  </w:p>
  <w:p w:rsidR="0028533C" w:rsidRDefault="002853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33C" w:rsidRPr="00221ADE" w:rsidRDefault="0028533C" w:rsidP="0033061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521" w:author="Author">
      <w:r>
        <w:rPr>
          <w:rFonts w:cs="Arial"/>
        </w:rPr>
        <w:t>ATC APIRI Test Plan v01.04</w:t>
      </w:r>
    </w:ins>
    <w:del w:id="522" w:author="Author">
      <w:r w:rsidDel="009941E5">
        <w:rPr>
          <w:rFonts w:cs="Arial"/>
        </w:rPr>
        <w:delText>ATC APIRI Test Plan v01.03</w:delText>
      </w:r>
    </w:del>
    <w:r w:rsidRPr="00221ADE">
      <w:rPr>
        <w:rFonts w:cs="Arial"/>
      </w:rPr>
      <w:fldChar w:fldCharType="end"/>
    </w:r>
  </w:p>
  <w:p w:rsidR="0028533C" w:rsidRPr="00461A8A" w:rsidRDefault="0028533C" w:rsidP="00330616">
    <w:pPr>
      <w:pStyle w:val="Header"/>
      <w:pBdr>
        <w:top w:val="single" w:sz="18" w:space="1" w:color="auto"/>
      </w:pBdr>
      <w:tabs>
        <w:tab w:val="clear" w:pos="8640"/>
        <w:tab w:val="left" w:pos="7920"/>
        <w:tab w:val="right" w:pos="12960"/>
      </w:tabs>
      <w:ind w:right="36"/>
      <w:rPr>
        <w:rFonts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22DA2"/>
    <w:multiLevelType w:val="hybridMultilevel"/>
    <w:tmpl w:val="18D5E37C"/>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FFFFF89"/>
    <w:multiLevelType w:val="singleLevel"/>
    <w:tmpl w:val="6E50829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0417F4"/>
    <w:multiLevelType w:val="multilevel"/>
    <w:tmpl w:val="27986DBE"/>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3">
    <w:nsid w:val="12697721"/>
    <w:multiLevelType w:val="hybridMultilevel"/>
    <w:tmpl w:val="73A8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5">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2A7AA4"/>
    <w:multiLevelType w:val="hybridMultilevel"/>
    <w:tmpl w:val="6C94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2D09B8"/>
    <w:multiLevelType w:val="hybridMultilevel"/>
    <w:tmpl w:val="306E455C"/>
    <w:lvl w:ilvl="0" w:tplc="04090017">
      <w:start w:val="1"/>
      <w:numFmt w:val="lowerLetter"/>
      <w:pStyle w:val="SectionHead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DB4BD4"/>
    <w:multiLevelType w:val="hybridMultilevel"/>
    <w:tmpl w:val="1A1AD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F14A74"/>
    <w:multiLevelType w:val="hybridMultilevel"/>
    <w:tmpl w:val="09C65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D944AB5"/>
    <w:multiLevelType w:val="hybridMultilevel"/>
    <w:tmpl w:val="9F3E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7806EFD"/>
    <w:multiLevelType w:val="multilevel"/>
    <w:tmpl w:val="496648F6"/>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14">
    <w:nsid w:val="3A9103EF"/>
    <w:multiLevelType w:val="hybridMultilevel"/>
    <w:tmpl w:val="3D401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409F42B7"/>
    <w:multiLevelType w:val="multilevel"/>
    <w:tmpl w:val="FF80861C"/>
    <w:styleLink w:val="Appendix1"/>
    <w:lvl w:ilvl="0">
      <w:start w:val="1"/>
      <w:numFmt w:val="upperLetter"/>
      <w:lvlText w:val="Appendix %1"/>
      <w:lvlJc w:val="left"/>
      <w:pPr>
        <w:tabs>
          <w:tab w:val="num" w:pos="0"/>
        </w:tabs>
      </w:pPr>
      <w:rPr>
        <w:rFonts w:ascii="Arial Bold" w:hAnsi="Arial Bold" w:cs="Times New Roman" w:hint="default"/>
        <w:b/>
        <w:i w:val="0"/>
        <w:caps w:val="0"/>
        <w:strike w:val="0"/>
        <w:dstrike w:val="0"/>
        <w:vanish w:val="0"/>
        <w:color w:val="000000"/>
        <w:kern w:val="0"/>
        <w:sz w:val="20"/>
        <w:vertAlign w:val="baseline"/>
      </w:rPr>
    </w:lvl>
    <w:lvl w:ilvl="1">
      <w:start w:val="1"/>
      <w:numFmt w:val="decimal"/>
      <w:lvlText w:val="%1.%2"/>
      <w:lvlJc w:val="left"/>
      <w:pPr>
        <w:tabs>
          <w:tab w:val="num" w:pos="0"/>
        </w:tabs>
      </w:pPr>
      <w:rPr>
        <w:rFonts w:ascii="Arial Bold" w:hAnsi="Arial Bold" w:cs="Times New Roman" w:hint="default"/>
        <w:b/>
        <w:i w:val="0"/>
        <w:sz w:val="20"/>
      </w:rPr>
    </w:lvl>
    <w:lvl w:ilvl="2">
      <w:start w:val="1"/>
      <w:numFmt w:val="decimal"/>
      <w:lvlText w:val="%1.%2.%3"/>
      <w:lvlJc w:val="left"/>
      <w:pPr>
        <w:tabs>
          <w:tab w:val="num" w:pos="0"/>
        </w:tabs>
      </w:pPr>
      <w:rPr>
        <w:rFonts w:ascii="Arial Bold" w:hAnsi="Arial Bold" w:cs="Times New Roman" w:hint="default"/>
        <w:b/>
        <w:i w:val="0"/>
        <w:sz w:val="20"/>
      </w:rPr>
    </w:lvl>
    <w:lvl w:ilvl="3">
      <w:start w:val="1"/>
      <w:numFmt w:val="decimal"/>
      <w:lvlText w:val="%1.%2.%3.%4"/>
      <w:lvlJc w:val="left"/>
      <w:pPr>
        <w:tabs>
          <w:tab w:val="num" w:pos="0"/>
        </w:tabs>
      </w:pPr>
      <w:rPr>
        <w:rFonts w:ascii="Arial Bold" w:hAnsi="Arial Bold" w:cs="Times New Roman" w:hint="default"/>
        <w:b/>
        <w:i w:val="0"/>
        <w:sz w:val="20"/>
      </w:rPr>
    </w:lvl>
    <w:lvl w:ilvl="4">
      <w:start w:val="1"/>
      <w:numFmt w:val="decimal"/>
      <w:lvlText w:val="%1.%2.%3.%4.%5"/>
      <w:lvlJc w:val="left"/>
      <w:pPr>
        <w:tabs>
          <w:tab w:val="num" w:pos="0"/>
        </w:tabs>
      </w:pPr>
      <w:rPr>
        <w:rFonts w:ascii="Arial Bold" w:hAnsi="Arial Bold" w:cs="Times New Roman" w:hint="default"/>
        <w:b/>
        <w:i w:val="0"/>
        <w:sz w:val="20"/>
      </w:rPr>
    </w:lvl>
    <w:lvl w:ilvl="5">
      <w:start w:val="1"/>
      <w:numFmt w:val="upperLetter"/>
      <w:lvlRestart w:val="0"/>
      <w:suff w:val="nothing"/>
      <w:lvlText w:val="Annex %6"/>
      <w:lvlJc w:val="left"/>
      <w:rPr>
        <w:rFonts w:cs="Times New Roman" w:hint="default"/>
      </w:rPr>
    </w:lvl>
    <w:lvl w:ilvl="6">
      <w:start w:val="1"/>
      <w:numFmt w:val="decimal"/>
      <w:lvlText w:val="%6.%7"/>
      <w:lvlJc w:val="left"/>
      <w:pPr>
        <w:tabs>
          <w:tab w:val="num" w:pos="360"/>
        </w:tabs>
      </w:pPr>
      <w:rPr>
        <w:rFonts w:cs="Times New Roman" w:hint="default"/>
      </w:rPr>
    </w:lvl>
    <w:lvl w:ilvl="7">
      <w:start w:val="1"/>
      <w:numFmt w:val="decimal"/>
      <w:lvlText w:val="%6.%7.%8"/>
      <w:lvlJc w:val="left"/>
      <w:pPr>
        <w:tabs>
          <w:tab w:val="num" w:pos="720"/>
        </w:tabs>
      </w:pPr>
      <w:rPr>
        <w:rFonts w:cs="Times New Roman" w:hint="default"/>
      </w:rPr>
    </w:lvl>
    <w:lvl w:ilvl="8">
      <w:start w:val="1"/>
      <w:numFmt w:val="decimal"/>
      <w:lvlText w:val="%6.%7.%8.%9"/>
      <w:lvlJc w:val="left"/>
      <w:pPr>
        <w:tabs>
          <w:tab w:val="num" w:pos="720"/>
        </w:tabs>
      </w:pPr>
      <w:rPr>
        <w:rFonts w:cs="Times New Roman" w:hint="default"/>
      </w:rPr>
    </w:lvl>
  </w:abstractNum>
  <w:abstractNum w:abstractNumId="17">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18">
    <w:nsid w:val="469A393A"/>
    <w:multiLevelType w:val="hybridMultilevel"/>
    <w:tmpl w:val="CD5A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C8191E"/>
    <w:multiLevelType w:val="hybridMultilevel"/>
    <w:tmpl w:val="6FC8D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1840CBD"/>
    <w:multiLevelType w:val="hybridMultilevel"/>
    <w:tmpl w:val="BCE2995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51FB4109"/>
    <w:multiLevelType w:val="hybridMultilevel"/>
    <w:tmpl w:val="899E1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5E15162"/>
    <w:multiLevelType w:val="hybridMultilevel"/>
    <w:tmpl w:val="D5C0D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DE317C9"/>
    <w:multiLevelType w:val="hybridMultilevel"/>
    <w:tmpl w:val="653C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F712E2E"/>
    <w:multiLevelType w:val="multilevel"/>
    <w:tmpl w:val="994EBCFE"/>
    <w:lvl w:ilvl="0">
      <w:start w:val="1"/>
      <w:numFmt w:val="bullet"/>
      <w:lvlText w:val=""/>
      <w:lvlJc w:val="left"/>
      <w:pPr>
        <w:ind w:firstLine="1080"/>
      </w:pPr>
      <w:rPr>
        <w:rFonts w:ascii="Symbol" w:hAnsi="Symbol" w:hint="default"/>
        <w:vertAlign w:val="baseline"/>
      </w:rPr>
    </w:lvl>
    <w:lvl w:ilvl="1">
      <w:start w:val="1"/>
      <w:numFmt w:val="bullet"/>
      <w:lvlText w:val="•"/>
      <w:lvlJc w:val="left"/>
      <w:pPr>
        <w:ind w:left="720" w:firstLine="1800"/>
      </w:pPr>
      <w:rPr>
        <w:rFonts w:ascii="Arial" w:eastAsia="Times New Roman" w:hAnsi="Arial"/>
        <w:vertAlign w:val="baseline"/>
      </w:rPr>
    </w:lvl>
    <w:lvl w:ilvl="2">
      <w:start w:val="1"/>
      <w:numFmt w:val="bullet"/>
      <w:lvlText w:val="•"/>
      <w:lvlJc w:val="left"/>
      <w:pPr>
        <w:ind w:left="1440" w:firstLine="2520"/>
      </w:pPr>
      <w:rPr>
        <w:rFonts w:ascii="Arial" w:eastAsia="Times New Roman" w:hAnsi="Arial"/>
        <w:vertAlign w:val="baseline"/>
      </w:rPr>
    </w:lvl>
    <w:lvl w:ilvl="3">
      <w:start w:val="1"/>
      <w:numFmt w:val="bullet"/>
      <w:lvlText w:val="•"/>
      <w:lvlJc w:val="left"/>
      <w:pPr>
        <w:ind w:left="2160" w:firstLine="3240"/>
      </w:pPr>
      <w:rPr>
        <w:rFonts w:ascii="Arial" w:eastAsia="Times New Roman" w:hAnsi="Arial"/>
        <w:vertAlign w:val="baseline"/>
      </w:rPr>
    </w:lvl>
    <w:lvl w:ilvl="4">
      <w:start w:val="1"/>
      <w:numFmt w:val="bullet"/>
      <w:lvlText w:val="•"/>
      <w:lvlJc w:val="left"/>
      <w:pPr>
        <w:ind w:left="2880" w:firstLine="3960"/>
      </w:pPr>
      <w:rPr>
        <w:rFonts w:ascii="Arial" w:eastAsia="Times New Roman" w:hAnsi="Arial"/>
        <w:vertAlign w:val="baseline"/>
      </w:rPr>
    </w:lvl>
    <w:lvl w:ilvl="5">
      <w:start w:val="1"/>
      <w:numFmt w:val="bullet"/>
      <w:lvlText w:val="•"/>
      <w:lvlJc w:val="left"/>
      <w:pPr>
        <w:ind w:left="3600" w:firstLine="4680"/>
      </w:pPr>
      <w:rPr>
        <w:rFonts w:ascii="Arial" w:eastAsia="Times New Roman" w:hAnsi="Arial"/>
        <w:vertAlign w:val="baseline"/>
      </w:rPr>
    </w:lvl>
    <w:lvl w:ilvl="6">
      <w:start w:val="1"/>
      <w:numFmt w:val="bullet"/>
      <w:lvlText w:val="•"/>
      <w:lvlJc w:val="left"/>
      <w:pPr>
        <w:ind w:left="4320" w:firstLine="5400"/>
      </w:pPr>
      <w:rPr>
        <w:rFonts w:ascii="Arial" w:eastAsia="Times New Roman" w:hAnsi="Arial"/>
        <w:vertAlign w:val="baseline"/>
      </w:rPr>
    </w:lvl>
    <w:lvl w:ilvl="7">
      <w:start w:val="1"/>
      <w:numFmt w:val="bullet"/>
      <w:lvlText w:val="•"/>
      <w:lvlJc w:val="left"/>
      <w:pPr>
        <w:ind w:left="5040" w:firstLine="6120"/>
      </w:pPr>
      <w:rPr>
        <w:rFonts w:ascii="Arial" w:eastAsia="Times New Roman" w:hAnsi="Arial"/>
        <w:vertAlign w:val="baseline"/>
      </w:rPr>
    </w:lvl>
    <w:lvl w:ilvl="8">
      <w:start w:val="1"/>
      <w:numFmt w:val="bullet"/>
      <w:lvlText w:val="•"/>
      <w:lvlJc w:val="left"/>
      <w:pPr>
        <w:ind w:left="5760" w:firstLine="6840"/>
      </w:pPr>
      <w:rPr>
        <w:rFonts w:ascii="Arial" w:eastAsia="Times New Roman" w:hAnsi="Arial"/>
        <w:vertAlign w:val="baseline"/>
      </w:rPr>
    </w:lvl>
  </w:abstractNum>
  <w:abstractNum w:abstractNumId="25">
    <w:nsid w:val="61AF3F55"/>
    <w:multiLevelType w:val="multilevel"/>
    <w:tmpl w:val="AFF27182"/>
    <w:lvl w:ilvl="0">
      <w:start w:val="1"/>
      <w:numFmt w:val="bullet"/>
      <w:lvlText w:val="●"/>
      <w:lvlJc w:val="left"/>
      <w:pPr>
        <w:ind w:left="864" w:firstLine="504"/>
      </w:pPr>
      <w:rPr>
        <w:rFonts w:ascii="Arial" w:eastAsia="Times New Roman" w:hAnsi="Arial"/>
        <w:vertAlign w:val="baseline"/>
      </w:rPr>
    </w:lvl>
    <w:lvl w:ilvl="1">
      <w:start w:val="1"/>
      <w:numFmt w:val="bullet"/>
      <w:lvlText w:val="o"/>
      <w:lvlJc w:val="left"/>
      <w:pPr>
        <w:ind w:left="1584" w:firstLine="1224"/>
      </w:pPr>
      <w:rPr>
        <w:rFonts w:ascii="Arial" w:eastAsia="Times New Roman" w:hAnsi="Arial"/>
        <w:vertAlign w:val="baseline"/>
      </w:rPr>
    </w:lvl>
    <w:lvl w:ilvl="2">
      <w:start w:val="1"/>
      <w:numFmt w:val="bullet"/>
      <w:lvlText w:val="▪"/>
      <w:lvlJc w:val="left"/>
      <w:pPr>
        <w:ind w:left="2304" w:firstLine="1944"/>
      </w:pPr>
      <w:rPr>
        <w:rFonts w:ascii="Arial" w:eastAsia="Times New Roman" w:hAnsi="Arial"/>
        <w:vertAlign w:val="baseline"/>
      </w:rPr>
    </w:lvl>
    <w:lvl w:ilvl="3">
      <w:start w:val="1"/>
      <w:numFmt w:val="bullet"/>
      <w:lvlText w:val="●"/>
      <w:lvlJc w:val="left"/>
      <w:pPr>
        <w:ind w:left="3024" w:firstLine="2664"/>
      </w:pPr>
      <w:rPr>
        <w:rFonts w:ascii="Arial" w:eastAsia="Times New Roman" w:hAnsi="Arial"/>
        <w:vertAlign w:val="baseline"/>
      </w:rPr>
    </w:lvl>
    <w:lvl w:ilvl="4">
      <w:start w:val="1"/>
      <w:numFmt w:val="bullet"/>
      <w:lvlText w:val="o"/>
      <w:lvlJc w:val="left"/>
      <w:pPr>
        <w:ind w:left="3744" w:firstLine="3384"/>
      </w:pPr>
      <w:rPr>
        <w:rFonts w:ascii="Arial" w:eastAsia="Times New Roman" w:hAnsi="Arial"/>
        <w:vertAlign w:val="baseline"/>
      </w:rPr>
    </w:lvl>
    <w:lvl w:ilvl="5">
      <w:start w:val="1"/>
      <w:numFmt w:val="bullet"/>
      <w:lvlText w:val="▪"/>
      <w:lvlJc w:val="left"/>
      <w:pPr>
        <w:ind w:left="4464" w:firstLine="4104"/>
      </w:pPr>
      <w:rPr>
        <w:rFonts w:ascii="Arial" w:eastAsia="Times New Roman" w:hAnsi="Arial"/>
        <w:vertAlign w:val="baseline"/>
      </w:rPr>
    </w:lvl>
    <w:lvl w:ilvl="6">
      <w:start w:val="1"/>
      <w:numFmt w:val="bullet"/>
      <w:lvlText w:val="●"/>
      <w:lvlJc w:val="left"/>
      <w:pPr>
        <w:ind w:left="5184" w:firstLine="4824"/>
      </w:pPr>
      <w:rPr>
        <w:rFonts w:ascii="Arial" w:eastAsia="Times New Roman" w:hAnsi="Arial"/>
        <w:vertAlign w:val="baseline"/>
      </w:rPr>
    </w:lvl>
    <w:lvl w:ilvl="7">
      <w:start w:val="1"/>
      <w:numFmt w:val="bullet"/>
      <w:lvlText w:val="o"/>
      <w:lvlJc w:val="left"/>
      <w:pPr>
        <w:ind w:left="5904" w:firstLine="5544"/>
      </w:pPr>
      <w:rPr>
        <w:rFonts w:ascii="Arial" w:eastAsia="Times New Roman" w:hAnsi="Arial"/>
        <w:vertAlign w:val="baseline"/>
      </w:rPr>
    </w:lvl>
    <w:lvl w:ilvl="8">
      <w:start w:val="1"/>
      <w:numFmt w:val="bullet"/>
      <w:lvlText w:val="▪"/>
      <w:lvlJc w:val="left"/>
      <w:pPr>
        <w:ind w:left="6624" w:firstLine="6264"/>
      </w:pPr>
      <w:rPr>
        <w:rFonts w:ascii="Arial" w:eastAsia="Times New Roman" w:hAnsi="Arial"/>
        <w:vertAlign w:val="baseline"/>
      </w:rPr>
    </w:lvl>
  </w:abstractNum>
  <w:abstractNum w:abstractNumId="26">
    <w:nsid w:val="64F01A25"/>
    <w:multiLevelType w:val="multilevel"/>
    <w:tmpl w:val="510EE1D2"/>
    <w:lvl w:ilvl="0">
      <w:start w:val="1"/>
      <w:numFmt w:val="bullet"/>
      <w:lvlText w:val="●"/>
      <w:lvlJc w:val="left"/>
      <w:pPr>
        <w:ind w:left="864" w:firstLine="504"/>
      </w:pPr>
      <w:rPr>
        <w:rFonts w:ascii="Arial" w:eastAsia="Times New Roman" w:hAnsi="Arial"/>
        <w:vertAlign w:val="baseline"/>
      </w:rPr>
    </w:lvl>
    <w:lvl w:ilvl="1">
      <w:start w:val="1"/>
      <w:numFmt w:val="bullet"/>
      <w:lvlText w:val="o"/>
      <w:lvlJc w:val="left"/>
      <w:pPr>
        <w:ind w:left="1584" w:firstLine="1224"/>
      </w:pPr>
      <w:rPr>
        <w:rFonts w:ascii="Arial" w:eastAsia="Times New Roman" w:hAnsi="Arial"/>
        <w:vertAlign w:val="baseline"/>
      </w:rPr>
    </w:lvl>
    <w:lvl w:ilvl="2">
      <w:start w:val="1"/>
      <w:numFmt w:val="bullet"/>
      <w:lvlText w:val="▪"/>
      <w:lvlJc w:val="left"/>
      <w:pPr>
        <w:ind w:left="2304" w:firstLine="1944"/>
      </w:pPr>
      <w:rPr>
        <w:rFonts w:ascii="Arial" w:eastAsia="Times New Roman" w:hAnsi="Arial"/>
        <w:vertAlign w:val="baseline"/>
      </w:rPr>
    </w:lvl>
    <w:lvl w:ilvl="3">
      <w:start w:val="1"/>
      <w:numFmt w:val="bullet"/>
      <w:lvlText w:val="●"/>
      <w:lvlJc w:val="left"/>
      <w:pPr>
        <w:ind w:left="3024" w:firstLine="2664"/>
      </w:pPr>
      <w:rPr>
        <w:rFonts w:ascii="Arial" w:eastAsia="Times New Roman" w:hAnsi="Arial"/>
        <w:vertAlign w:val="baseline"/>
      </w:rPr>
    </w:lvl>
    <w:lvl w:ilvl="4">
      <w:start w:val="1"/>
      <w:numFmt w:val="bullet"/>
      <w:lvlText w:val="o"/>
      <w:lvlJc w:val="left"/>
      <w:pPr>
        <w:ind w:left="3744" w:firstLine="3384"/>
      </w:pPr>
      <w:rPr>
        <w:rFonts w:ascii="Arial" w:eastAsia="Times New Roman" w:hAnsi="Arial"/>
        <w:vertAlign w:val="baseline"/>
      </w:rPr>
    </w:lvl>
    <w:lvl w:ilvl="5">
      <w:start w:val="1"/>
      <w:numFmt w:val="bullet"/>
      <w:lvlText w:val="▪"/>
      <w:lvlJc w:val="left"/>
      <w:pPr>
        <w:ind w:left="4464" w:firstLine="4104"/>
      </w:pPr>
      <w:rPr>
        <w:rFonts w:ascii="Arial" w:eastAsia="Times New Roman" w:hAnsi="Arial"/>
        <w:vertAlign w:val="baseline"/>
      </w:rPr>
    </w:lvl>
    <w:lvl w:ilvl="6">
      <w:start w:val="1"/>
      <w:numFmt w:val="bullet"/>
      <w:lvlText w:val="●"/>
      <w:lvlJc w:val="left"/>
      <w:pPr>
        <w:ind w:left="5184" w:firstLine="4824"/>
      </w:pPr>
      <w:rPr>
        <w:rFonts w:ascii="Arial" w:eastAsia="Times New Roman" w:hAnsi="Arial"/>
        <w:vertAlign w:val="baseline"/>
      </w:rPr>
    </w:lvl>
    <w:lvl w:ilvl="7">
      <w:start w:val="1"/>
      <w:numFmt w:val="bullet"/>
      <w:lvlText w:val="o"/>
      <w:lvlJc w:val="left"/>
      <w:pPr>
        <w:ind w:left="5904" w:firstLine="5544"/>
      </w:pPr>
      <w:rPr>
        <w:rFonts w:ascii="Arial" w:eastAsia="Times New Roman" w:hAnsi="Arial"/>
        <w:vertAlign w:val="baseline"/>
      </w:rPr>
    </w:lvl>
    <w:lvl w:ilvl="8">
      <w:start w:val="1"/>
      <w:numFmt w:val="bullet"/>
      <w:lvlText w:val="▪"/>
      <w:lvlJc w:val="left"/>
      <w:pPr>
        <w:ind w:left="6624" w:firstLine="6264"/>
      </w:pPr>
      <w:rPr>
        <w:rFonts w:ascii="Arial" w:eastAsia="Times New Roman" w:hAnsi="Arial"/>
        <w:vertAlign w:val="baseline"/>
      </w:rPr>
    </w:lvl>
  </w:abstractNum>
  <w:abstractNum w:abstractNumId="27">
    <w:nsid w:val="656D5F4C"/>
    <w:multiLevelType w:val="hybridMultilevel"/>
    <w:tmpl w:val="44A4B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7C4233A"/>
    <w:multiLevelType w:val="multilevel"/>
    <w:tmpl w:val="2DE6446A"/>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29">
    <w:nsid w:val="6A2D1AB5"/>
    <w:multiLevelType w:val="hybridMultilevel"/>
    <w:tmpl w:val="7C44C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C856C35"/>
    <w:multiLevelType w:val="hybridMultilevel"/>
    <w:tmpl w:val="D1EA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FB967C2"/>
    <w:multiLevelType w:val="multilevel"/>
    <w:tmpl w:val="792C17F2"/>
    <w:lvl w:ilvl="0">
      <w:start w:val="1"/>
      <w:numFmt w:val="bullet"/>
      <w:lvlText w:val=""/>
      <w:lvlJc w:val="left"/>
      <w:pPr>
        <w:ind w:firstLine="1080"/>
      </w:pPr>
      <w:rPr>
        <w:rFonts w:ascii="Symbol" w:hAnsi="Symbol" w:hint="default"/>
        <w:vertAlign w:val="baseline"/>
      </w:rPr>
    </w:lvl>
    <w:lvl w:ilvl="1">
      <w:start w:val="1"/>
      <w:numFmt w:val="bullet"/>
      <w:lvlText w:val="•"/>
      <w:lvlJc w:val="left"/>
      <w:pPr>
        <w:ind w:left="720" w:firstLine="1800"/>
      </w:pPr>
      <w:rPr>
        <w:rFonts w:ascii="Arial" w:eastAsia="Times New Roman" w:hAnsi="Arial"/>
        <w:vertAlign w:val="baseline"/>
      </w:rPr>
    </w:lvl>
    <w:lvl w:ilvl="2">
      <w:start w:val="1"/>
      <w:numFmt w:val="bullet"/>
      <w:lvlText w:val="•"/>
      <w:lvlJc w:val="left"/>
      <w:pPr>
        <w:ind w:left="1440" w:firstLine="2520"/>
      </w:pPr>
      <w:rPr>
        <w:rFonts w:ascii="Arial" w:eastAsia="Times New Roman" w:hAnsi="Arial"/>
        <w:vertAlign w:val="baseline"/>
      </w:rPr>
    </w:lvl>
    <w:lvl w:ilvl="3">
      <w:start w:val="1"/>
      <w:numFmt w:val="bullet"/>
      <w:lvlText w:val="•"/>
      <w:lvlJc w:val="left"/>
      <w:pPr>
        <w:ind w:left="2160" w:firstLine="3240"/>
      </w:pPr>
      <w:rPr>
        <w:rFonts w:ascii="Arial" w:eastAsia="Times New Roman" w:hAnsi="Arial"/>
        <w:vertAlign w:val="baseline"/>
      </w:rPr>
    </w:lvl>
    <w:lvl w:ilvl="4">
      <w:start w:val="1"/>
      <w:numFmt w:val="bullet"/>
      <w:lvlText w:val="•"/>
      <w:lvlJc w:val="left"/>
      <w:pPr>
        <w:ind w:left="2880" w:firstLine="3960"/>
      </w:pPr>
      <w:rPr>
        <w:rFonts w:ascii="Arial" w:eastAsia="Times New Roman" w:hAnsi="Arial"/>
        <w:vertAlign w:val="baseline"/>
      </w:rPr>
    </w:lvl>
    <w:lvl w:ilvl="5">
      <w:start w:val="1"/>
      <w:numFmt w:val="bullet"/>
      <w:lvlText w:val="•"/>
      <w:lvlJc w:val="left"/>
      <w:pPr>
        <w:ind w:left="3600" w:firstLine="4680"/>
      </w:pPr>
      <w:rPr>
        <w:rFonts w:ascii="Arial" w:eastAsia="Times New Roman" w:hAnsi="Arial"/>
        <w:vertAlign w:val="baseline"/>
      </w:rPr>
    </w:lvl>
    <w:lvl w:ilvl="6">
      <w:start w:val="1"/>
      <w:numFmt w:val="bullet"/>
      <w:lvlText w:val="•"/>
      <w:lvlJc w:val="left"/>
      <w:pPr>
        <w:ind w:left="4320" w:firstLine="5400"/>
      </w:pPr>
      <w:rPr>
        <w:rFonts w:ascii="Arial" w:eastAsia="Times New Roman" w:hAnsi="Arial"/>
        <w:vertAlign w:val="baseline"/>
      </w:rPr>
    </w:lvl>
    <w:lvl w:ilvl="7">
      <w:start w:val="1"/>
      <w:numFmt w:val="bullet"/>
      <w:lvlText w:val="•"/>
      <w:lvlJc w:val="left"/>
      <w:pPr>
        <w:ind w:left="5040" w:firstLine="6120"/>
      </w:pPr>
      <w:rPr>
        <w:rFonts w:ascii="Arial" w:eastAsia="Times New Roman" w:hAnsi="Arial"/>
        <w:vertAlign w:val="baseline"/>
      </w:rPr>
    </w:lvl>
    <w:lvl w:ilvl="8">
      <w:start w:val="1"/>
      <w:numFmt w:val="bullet"/>
      <w:lvlText w:val="•"/>
      <w:lvlJc w:val="left"/>
      <w:pPr>
        <w:ind w:left="5760" w:firstLine="6840"/>
      </w:pPr>
      <w:rPr>
        <w:rFonts w:ascii="Arial" w:eastAsia="Times New Roman" w:hAnsi="Arial"/>
        <w:vertAlign w:val="baseline"/>
      </w:rPr>
    </w:lvl>
  </w:abstractNum>
  <w:abstractNum w:abstractNumId="32">
    <w:nsid w:val="71256B58"/>
    <w:multiLevelType w:val="multilevel"/>
    <w:tmpl w:val="D41E450C"/>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33">
    <w:nsid w:val="754B1CFA"/>
    <w:multiLevelType w:val="multilevel"/>
    <w:tmpl w:val="A64422FE"/>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34">
    <w:nsid w:val="78232B66"/>
    <w:multiLevelType w:val="multilevel"/>
    <w:tmpl w:val="2DC89BEA"/>
    <w:lvl w:ilvl="0">
      <w:start w:val="1"/>
      <w:numFmt w:val="bullet"/>
      <w:lvlText w:val="•"/>
      <w:lvlJc w:val="left"/>
      <w:pPr>
        <w:ind w:left="1440" w:firstLine="1080"/>
      </w:pPr>
      <w:rPr>
        <w:rFonts w:ascii="Arial" w:eastAsia="Times New Roman" w:hAnsi="Arial"/>
        <w:vertAlign w:val="baseline"/>
      </w:rPr>
    </w:lvl>
    <w:lvl w:ilvl="1">
      <w:start w:val="1"/>
      <w:numFmt w:val="bullet"/>
      <w:lvlText w:val="•"/>
      <w:lvlJc w:val="left"/>
      <w:pPr>
        <w:ind w:left="2160" w:firstLine="1800"/>
      </w:pPr>
      <w:rPr>
        <w:rFonts w:ascii="Arial" w:eastAsia="Times New Roman" w:hAnsi="Arial"/>
        <w:vertAlign w:val="baseline"/>
      </w:rPr>
    </w:lvl>
    <w:lvl w:ilvl="2">
      <w:start w:val="1"/>
      <w:numFmt w:val="bullet"/>
      <w:lvlText w:val="•"/>
      <w:lvlJc w:val="left"/>
      <w:pPr>
        <w:ind w:left="2880" w:firstLine="2520"/>
      </w:pPr>
      <w:rPr>
        <w:rFonts w:ascii="Arial" w:eastAsia="Times New Roman" w:hAnsi="Arial"/>
        <w:vertAlign w:val="baseline"/>
      </w:rPr>
    </w:lvl>
    <w:lvl w:ilvl="3">
      <w:start w:val="1"/>
      <w:numFmt w:val="bullet"/>
      <w:lvlText w:val="•"/>
      <w:lvlJc w:val="left"/>
      <w:pPr>
        <w:ind w:left="3600" w:firstLine="3240"/>
      </w:pPr>
      <w:rPr>
        <w:rFonts w:ascii="Arial" w:eastAsia="Times New Roman" w:hAnsi="Arial"/>
        <w:vertAlign w:val="baseline"/>
      </w:rPr>
    </w:lvl>
    <w:lvl w:ilvl="4">
      <w:start w:val="1"/>
      <w:numFmt w:val="bullet"/>
      <w:lvlText w:val="•"/>
      <w:lvlJc w:val="left"/>
      <w:pPr>
        <w:ind w:left="4320" w:firstLine="3960"/>
      </w:pPr>
      <w:rPr>
        <w:rFonts w:ascii="Arial" w:eastAsia="Times New Roman" w:hAnsi="Arial"/>
        <w:vertAlign w:val="baseline"/>
      </w:rPr>
    </w:lvl>
    <w:lvl w:ilvl="5">
      <w:start w:val="1"/>
      <w:numFmt w:val="bullet"/>
      <w:lvlText w:val="•"/>
      <w:lvlJc w:val="left"/>
      <w:pPr>
        <w:ind w:left="5040" w:firstLine="4680"/>
      </w:pPr>
      <w:rPr>
        <w:rFonts w:ascii="Arial" w:eastAsia="Times New Roman" w:hAnsi="Arial"/>
        <w:vertAlign w:val="baseline"/>
      </w:rPr>
    </w:lvl>
    <w:lvl w:ilvl="6">
      <w:start w:val="1"/>
      <w:numFmt w:val="bullet"/>
      <w:lvlText w:val="•"/>
      <w:lvlJc w:val="left"/>
      <w:pPr>
        <w:ind w:left="5760" w:firstLine="5400"/>
      </w:pPr>
      <w:rPr>
        <w:rFonts w:ascii="Arial" w:eastAsia="Times New Roman" w:hAnsi="Arial"/>
        <w:vertAlign w:val="baseline"/>
      </w:rPr>
    </w:lvl>
    <w:lvl w:ilvl="7">
      <w:start w:val="1"/>
      <w:numFmt w:val="bullet"/>
      <w:lvlText w:val="•"/>
      <w:lvlJc w:val="left"/>
      <w:pPr>
        <w:ind w:left="6480" w:firstLine="6120"/>
      </w:pPr>
      <w:rPr>
        <w:rFonts w:ascii="Arial" w:eastAsia="Times New Roman" w:hAnsi="Arial"/>
        <w:vertAlign w:val="baseline"/>
      </w:rPr>
    </w:lvl>
    <w:lvl w:ilvl="8">
      <w:start w:val="1"/>
      <w:numFmt w:val="bullet"/>
      <w:lvlText w:val="•"/>
      <w:lvlJc w:val="left"/>
      <w:pPr>
        <w:ind w:left="7200" w:firstLine="6840"/>
      </w:pPr>
      <w:rPr>
        <w:rFonts w:ascii="Arial" w:eastAsia="Times New Roman" w:hAnsi="Arial"/>
        <w:vertAlign w:val="baseline"/>
      </w:rPr>
    </w:lvl>
  </w:abstractNum>
  <w:abstractNum w:abstractNumId="35">
    <w:nsid w:val="7EB82EB8"/>
    <w:multiLevelType w:val="hybridMultilevel"/>
    <w:tmpl w:val="FB687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5"/>
  </w:num>
  <w:num w:numId="4">
    <w:abstractNumId w:val="8"/>
  </w:num>
  <w:num w:numId="5">
    <w:abstractNumId w:val="15"/>
  </w:num>
  <w:num w:numId="6">
    <w:abstractNumId w:val="9"/>
  </w:num>
  <w:num w:numId="7">
    <w:abstractNumId w:val="6"/>
  </w:num>
  <w:num w:numId="8">
    <w:abstractNumId w:val="1"/>
  </w:num>
  <w:num w:numId="9">
    <w:abstractNumId w:val="16"/>
  </w:num>
  <w:num w:numId="10">
    <w:abstractNumId w:val="20"/>
  </w:num>
  <w:num w:numId="11">
    <w:abstractNumId w:val="14"/>
  </w:num>
  <w:num w:numId="12">
    <w:abstractNumId w:val="25"/>
  </w:num>
  <w:num w:numId="13">
    <w:abstractNumId w:val="33"/>
  </w:num>
  <w:num w:numId="14">
    <w:abstractNumId w:val="34"/>
  </w:num>
  <w:num w:numId="15">
    <w:abstractNumId w:val="32"/>
  </w:num>
  <w:num w:numId="16">
    <w:abstractNumId w:val="7"/>
  </w:num>
  <w:num w:numId="17">
    <w:abstractNumId w:val="0"/>
    <w:lvlOverride w:ilvl="0">
      <w:startOverride w:val="1"/>
    </w:lvlOverride>
    <w:lvlOverride w:ilvl="1"/>
    <w:lvlOverride w:ilvl="2"/>
    <w:lvlOverride w:ilvl="3"/>
    <w:lvlOverride w:ilvl="4"/>
    <w:lvlOverride w:ilvl="5"/>
    <w:lvlOverride w:ilvl="6"/>
    <w:lvlOverride w:ilvl="7"/>
    <w:lvlOverride w:ilvl="8"/>
  </w:num>
  <w:num w:numId="18">
    <w:abstractNumId w:val="28"/>
  </w:num>
  <w:num w:numId="19">
    <w:abstractNumId w:val="2"/>
  </w:num>
  <w:num w:numId="20">
    <w:abstractNumId w:val="13"/>
  </w:num>
  <w:num w:numId="21">
    <w:abstractNumId w:val="26"/>
  </w:num>
  <w:num w:numId="22">
    <w:abstractNumId w:val="21"/>
  </w:num>
  <w:num w:numId="23">
    <w:abstractNumId w:val="29"/>
  </w:num>
  <w:num w:numId="24">
    <w:abstractNumId w:val="10"/>
  </w:num>
  <w:num w:numId="25">
    <w:abstractNumId w:val="18"/>
  </w:num>
  <w:num w:numId="26">
    <w:abstractNumId w:val="30"/>
  </w:num>
  <w:num w:numId="27">
    <w:abstractNumId w:val="11"/>
  </w:num>
  <w:num w:numId="28">
    <w:abstractNumId w:val="3"/>
  </w:num>
  <w:num w:numId="29">
    <w:abstractNumId w:val="24"/>
  </w:num>
  <w:num w:numId="30">
    <w:abstractNumId w:val="31"/>
  </w:num>
  <w:num w:numId="31">
    <w:abstractNumId w:val="22"/>
  </w:num>
  <w:num w:numId="32">
    <w:abstractNumId w:val="19"/>
  </w:num>
  <w:num w:numId="33">
    <w:abstractNumId w:val="23"/>
  </w:num>
  <w:num w:numId="34">
    <w:abstractNumId w:val="35"/>
  </w:num>
  <w:num w:numId="35">
    <w:abstractNumId w:val="12"/>
  </w:num>
  <w:num w:numId="3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10D9"/>
    <w:rsid w:val="0000156F"/>
    <w:rsid w:val="00001DC7"/>
    <w:rsid w:val="0000275D"/>
    <w:rsid w:val="000029BD"/>
    <w:rsid w:val="000033D1"/>
    <w:rsid w:val="0000352D"/>
    <w:rsid w:val="00003A26"/>
    <w:rsid w:val="000040A4"/>
    <w:rsid w:val="00004D69"/>
    <w:rsid w:val="0000544C"/>
    <w:rsid w:val="000058F1"/>
    <w:rsid w:val="00005A34"/>
    <w:rsid w:val="00005B50"/>
    <w:rsid w:val="00005BAC"/>
    <w:rsid w:val="00006044"/>
    <w:rsid w:val="00006B2A"/>
    <w:rsid w:val="00006BF5"/>
    <w:rsid w:val="00006BFC"/>
    <w:rsid w:val="00006CB8"/>
    <w:rsid w:val="00006E74"/>
    <w:rsid w:val="00007A09"/>
    <w:rsid w:val="00007C6D"/>
    <w:rsid w:val="00010F7E"/>
    <w:rsid w:val="0001105E"/>
    <w:rsid w:val="0001134A"/>
    <w:rsid w:val="00011E26"/>
    <w:rsid w:val="00012FE9"/>
    <w:rsid w:val="00013569"/>
    <w:rsid w:val="00013ED8"/>
    <w:rsid w:val="00014237"/>
    <w:rsid w:val="00014B9A"/>
    <w:rsid w:val="000155CC"/>
    <w:rsid w:val="000156F9"/>
    <w:rsid w:val="00015831"/>
    <w:rsid w:val="00015AC2"/>
    <w:rsid w:val="00016790"/>
    <w:rsid w:val="00016A43"/>
    <w:rsid w:val="000179AB"/>
    <w:rsid w:val="00020B69"/>
    <w:rsid w:val="000222AE"/>
    <w:rsid w:val="0002282C"/>
    <w:rsid w:val="00022B5B"/>
    <w:rsid w:val="00023080"/>
    <w:rsid w:val="000232EA"/>
    <w:rsid w:val="00023EBC"/>
    <w:rsid w:val="000254F8"/>
    <w:rsid w:val="0002583B"/>
    <w:rsid w:val="000265A1"/>
    <w:rsid w:val="000269CA"/>
    <w:rsid w:val="0002722D"/>
    <w:rsid w:val="00027DC3"/>
    <w:rsid w:val="00030109"/>
    <w:rsid w:val="0003042D"/>
    <w:rsid w:val="00030B54"/>
    <w:rsid w:val="00030EFC"/>
    <w:rsid w:val="00030FD6"/>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40B07"/>
    <w:rsid w:val="000416A8"/>
    <w:rsid w:val="000418EA"/>
    <w:rsid w:val="0004281F"/>
    <w:rsid w:val="00042900"/>
    <w:rsid w:val="00042CCB"/>
    <w:rsid w:val="00042E24"/>
    <w:rsid w:val="00043659"/>
    <w:rsid w:val="00043BD1"/>
    <w:rsid w:val="000445C4"/>
    <w:rsid w:val="000445F2"/>
    <w:rsid w:val="0004482E"/>
    <w:rsid w:val="00045372"/>
    <w:rsid w:val="00045596"/>
    <w:rsid w:val="000455CB"/>
    <w:rsid w:val="00045FD6"/>
    <w:rsid w:val="000461FD"/>
    <w:rsid w:val="00047259"/>
    <w:rsid w:val="000479A8"/>
    <w:rsid w:val="00047FB5"/>
    <w:rsid w:val="00050093"/>
    <w:rsid w:val="00050221"/>
    <w:rsid w:val="000510A3"/>
    <w:rsid w:val="000512DE"/>
    <w:rsid w:val="000514E1"/>
    <w:rsid w:val="00051849"/>
    <w:rsid w:val="00052086"/>
    <w:rsid w:val="00052410"/>
    <w:rsid w:val="000528F3"/>
    <w:rsid w:val="00052C55"/>
    <w:rsid w:val="00052D6C"/>
    <w:rsid w:val="000537A4"/>
    <w:rsid w:val="00053C75"/>
    <w:rsid w:val="00053D18"/>
    <w:rsid w:val="00054792"/>
    <w:rsid w:val="00054977"/>
    <w:rsid w:val="00054BC4"/>
    <w:rsid w:val="000551D2"/>
    <w:rsid w:val="00055664"/>
    <w:rsid w:val="0005578D"/>
    <w:rsid w:val="0005613C"/>
    <w:rsid w:val="00056B40"/>
    <w:rsid w:val="00056CFC"/>
    <w:rsid w:val="00057046"/>
    <w:rsid w:val="00057417"/>
    <w:rsid w:val="00057CB0"/>
    <w:rsid w:val="0006029B"/>
    <w:rsid w:val="0006035E"/>
    <w:rsid w:val="0006040F"/>
    <w:rsid w:val="000616D6"/>
    <w:rsid w:val="0006201F"/>
    <w:rsid w:val="00062392"/>
    <w:rsid w:val="00064281"/>
    <w:rsid w:val="00064945"/>
    <w:rsid w:val="000651FE"/>
    <w:rsid w:val="0006538C"/>
    <w:rsid w:val="00065CFE"/>
    <w:rsid w:val="00066137"/>
    <w:rsid w:val="00066235"/>
    <w:rsid w:val="000662D4"/>
    <w:rsid w:val="00067114"/>
    <w:rsid w:val="000673A7"/>
    <w:rsid w:val="000674CA"/>
    <w:rsid w:val="00070129"/>
    <w:rsid w:val="00071148"/>
    <w:rsid w:val="00071394"/>
    <w:rsid w:val="0007166D"/>
    <w:rsid w:val="00071D72"/>
    <w:rsid w:val="00072CA4"/>
    <w:rsid w:val="00072E75"/>
    <w:rsid w:val="000736DF"/>
    <w:rsid w:val="00073EF5"/>
    <w:rsid w:val="000744F4"/>
    <w:rsid w:val="00074B32"/>
    <w:rsid w:val="00074BFC"/>
    <w:rsid w:val="00075B74"/>
    <w:rsid w:val="00075BAA"/>
    <w:rsid w:val="00075D52"/>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20F8"/>
    <w:rsid w:val="00092635"/>
    <w:rsid w:val="000934A4"/>
    <w:rsid w:val="00093A6D"/>
    <w:rsid w:val="00093E97"/>
    <w:rsid w:val="0009425B"/>
    <w:rsid w:val="000942C4"/>
    <w:rsid w:val="000946D5"/>
    <w:rsid w:val="000946FC"/>
    <w:rsid w:val="00094A09"/>
    <w:rsid w:val="00096111"/>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D80"/>
    <w:rsid w:val="000A4F57"/>
    <w:rsid w:val="000A519A"/>
    <w:rsid w:val="000A54F6"/>
    <w:rsid w:val="000A603E"/>
    <w:rsid w:val="000A60C2"/>
    <w:rsid w:val="000A6840"/>
    <w:rsid w:val="000A7BF7"/>
    <w:rsid w:val="000B001E"/>
    <w:rsid w:val="000B0125"/>
    <w:rsid w:val="000B0638"/>
    <w:rsid w:val="000B0C05"/>
    <w:rsid w:val="000B11DE"/>
    <w:rsid w:val="000B14C6"/>
    <w:rsid w:val="000B1DF0"/>
    <w:rsid w:val="000B36D8"/>
    <w:rsid w:val="000B39C1"/>
    <w:rsid w:val="000B3C03"/>
    <w:rsid w:val="000B4070"/>
    <w:rsid w:val="000B4212"/>
    <w:rsid w:val="000B526B"/>
    <w:rsid w:val="000B5905"/>
    <w:rsid w:val="000B5978"/>
    <w:rsid w:val="000B6193"/>
    <w:rsid w:val="000B6575"/>
    <w:rsid w:val="000B683F"/>
    <w:rsid w:val="000B6DDE"/>
    <w:rsid w:val="000B7384"/>
    <w:rsid w:val="000B77FA"/>
    <w:rsid w:val="000B7C60"/>
    <w:rsid w:val="000B7D42"/>
    <w:rsid w:val="000C06F3"/>
    <w:rsid w:val="000C0784"/>
    <w:rsid w:val="000C1335"/>
    <w:rsid w:val="000C1832"/>
    <w:rsid w:val="000C2DE9"/>
    <w:rsid w:val="000C2E78"/>
    <w:rsid w:val="000C448B"/>
    <w:rsid w:val="000C45FC"/>
    <w:rsid w:val="000C5538"/>
    <w:rsid w:val="000C5BCE"/>
    <w:rsid w:val="000C6268"/>
    <w:rsid w:val="000C6EAE"/>
    <w:rsid w:val="000C6F6C"/>
    <w:rsid w:val="000C7508"/>
    <w:rsid w:val="000C7AF5"/>
    <w:rsid w:val="000D028E"/>
    <w:rsid w:val="000D02D7"/>
    <w:rsid w:val="000D0F20"/>
    <w:rsid w:val="000D11A8"/>
    <w:rsid w:val="000D1261"/>
    <w:rsid w:val="000D1291"/>
    <w:rsid w:val="000D151B"/>
    <w:rsid w:val="000D1637"/>
    <w:rsid w:val="000D1A52"/>
    <w:rsid w:val="000D25E5"/>
    <w:rsid w:val="000D27D5"/>
    <w:rsid w:val="000D2C53"/>
    <w:rsid w:val="000D3113"/>
    <w:rsid w:val="000D36A5"/>
    <w:rsid w:val="000D37FF"/>
    <w:rsid w:val="000D4616"/>
    <w:rsid w:val="000D4EFB"/>
    <w:rsid w:val="000D51D8"/>
    <w:rsid w:val="000D569B"/>
    <w:rsid w:val="000D5D0A"/>
    <w:rsid w:val="000D6191"/>
    <w:rsid w:val="000D6351"/>
    <w:rsid w:val="000D726C"/>
    <w:rsid w:val="000D783B"/>
    <w:rsid w:val="000D7976"/>
    <w:rsid w:val="000D7F79"/>
    <w:rsid w:val="000D7FCB"/>
    <w:rsid w:val="000E0BC4"/>
    <w:rsid w:val="000E0E63"/>
    <w:rsid w:val="000E1501"/>
    <w:rsid w:val="000E1CAF"/>
    <w:rsid w:val="000E1D3E"/>
    <w:rsid w:val="000E2564"/>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478C"/>
    <w:rsid w:val="000F51B7"/>
    <w:rsid w:val="000F56CF"/>
    <w:rsid w:val="000F5BBA"/>
    <w:rsid w:val="000F6729"/>
    <w:rsid w:val="000F67E3"/>
    <w:rsid w:val="000F6948"/>
    <w:rsid w:val="000F69BD"/>
    <w:rsid w:val="000F6B8F"/>
    <w:rsid w:val="000F6F7B"/>
    <w:rsid w:val="000F718A"/>
    <w:rsid w:val="000F754D"/>
    <w:rsid w:val="000F799E"/>
    <w:rsid w:val="000F7BB6"/>
    <w:rsid w:val="00100439"/>
    <w:rsid w:val="001007C5"/>
    <w:rsid w:val="00101063"/>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97A"/>
    <w:rsid w:val="001109E0"/>
    <w:rsid w:val="00110C14"/>
    <w:rsid w:val="00110E44"/>
    <w:rsid w:val="00110FBB"/>
    <w:rsid w:val="00111121"/>
    <w:rsid w:val="00111A63"/>
    <w:rsid w:val="00111FA5"/>
    <w:rsid w:val="001120F0"/>
    <w:rsid w:val="00112521"/>
    <w:rsid w:val="0011256C"/>
    <w:rsid w:val="00112B0D"/>
    <w:rsid w:val="001136BC"/>
    <w:rsid w:val="00113F82"/>
    <w:rsid w:val="0011462C"/>
    <w:rsid w:val="001147D9"/>
    <w:rsid w:val="0011490E"/>
    <w:rsid w:val="00114C03"/>
    <w:rsid w:val="00114C7E"/>
    <w:rsid w:val="001151AA"/>
    <w:rsid w:val="0011565A"/>
    <w:rsid w:val="001156FD"/>
    <w:rsid w:val="00115AAE"/>
    <w:rsid w:val="00115AFB"/>
    <w:rsid w:val="00117214"/>
    <w:rsid w:val="0011756E"/>
    <w:rsid w:val="001175C0"/>
    <w:rsid w:val="00117836"/>
    <w:rsid w:val="00117F40"/>
    <w:rsid w:val="00117F48"/>
    <w:rsid w:val="00120A4E"/>
    <w:rsid w:val="001216E7"/>
    <w:rsid w:val="001218F8"/>
    <w:rsid w:val="00121CD6"/>
    <w:rsid w:val="001225ED"/>
    <w:rsid w:val="00123586"/>
    <w:rsid w:val="00123620"/>
    <w:rsid w:val="001239FE"/>
    <w:rsid w:val="00123D7F"/>
    <w:rsid w:val="001240CA"/>
    <w:rsid w:val="001245EB"/>
    <w:rsid w:val="00124F87"/>
    <w:rsid w:val="00125644"/>
    <w:rsid w:val="0012571F"/>
    <w:rsid w:val="00125CF8"/>
    <w:rsid w:val="00126483"/>
    <w:rsid w:val="00127817"/>
    <w:rsid w:val="00127C22"/>
    <w:rsid w:val="00127FCC"/>
    <w:rsid w:val="001309D0"/>
    <w:rsid w:val="00130EDE"/>
    <w:rsid w:val="001310CD"/>
    <w:rsid w:val="00131439"/>
    <w:rsid w:val="00131CCF"/>
    <w:rsid w:val="001320C1"/>
    <w:rsid w:val="0013272F"/>
    <w:rsid w:val="00132852"/>
    <w:rsid w:val="00132D6D"/>
    <w:rsid w:val="00133774"/>
    <w:rsid w:val="00133875"/>
    <w:rsid w:val="001344D7"/>
    <w:rsid w:val="001350EB"/>
    <w:rsid w:val="0013595B"/>
    <w:rsid w:val="00135CAC"/>
    <w:rsid w:val="0013685F"/>
    <w:rsid w:val="00136A7F"/>
    <w:rsid w:val="00136E69"/>
    <w:rsid w:val="00136F8D"/>
    <w:rsid w:val="001376D4"/>
    <w:rsid w:val="00137FEB"/>
    <w:rsid w:val="00140388"/>
    <w:rsid w:val="001403F6"/>
    <w:rsid w:val="001414A3"/>
    <w:rsid w:val="00141503"/>
    <w:rsid w:val="00141744"/>
    <w:rsid w:val="00141804"/>
    <w:rsid w:val="00141BB9"/>
    <w:rsid w:val="00141E86"/>
    <w:rsid w:val="00141F0F"/>
    <w:rsid w:val="00141F48"/>
    <w:rsid w:val="00142647"/>
    <w:rsid w:val="00142CAF"/>
    <w:rsid w:val="00142E07"/>
    <w:rsid w:val="001431DB"/>
    <w:rsid w:val="00144444"/>
    <w:rsid w:val="00144981"/>
    <w:rsid w:val="00145744"/>
    <w:rsid w:val="001457DE"/>
    <w:rsid w:val="00146864"/>
    <w:rsid w:val="00146B72"/>
    <w:rsid w:val="00146CF0"/>
    <w:rsid w:val="001476DF"/>
    <w:rsid w:val="00150539"/>
    <w:rsid w:val="001506D9"/>
    <w:rsid w:val="00151986"/>
    <w:rsid w:val="00152F90"/>
    <w:rsid w:val="001541F3"/>
    <w:rsid w:val="0015437C"/>
    <w:rsid w:val="001549E7"/>
    <w:rsid w:val="00154A4E"/>
    <w:rsid w:val="00154D3F"/>
    <w:rsid w:val="0015681C"/>
    <w:rsid w:val="00157002"/>
    <w:rsid w:val="0015702D"/>
    <w:rsid w:val="00157C44"/>
    <w:rsid w:val="00157E92"/>
    <w:rsid w:val="00157FB3"/>
    <w:rsid w:val="00160436"/>
    <w:rsid w:val="001611B9"/>
    <w:rsid w:val="001611F4"/>
    <w:rsid w:val="00161B82"/>
    <w:rsid w:val="00161C09"/>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62E"/>
    <w:rsid w:val="00167813"/>
    <w:rsid w:val="00167DA1"/>
    <w:rsid w:val="001703B5"/>
    <w:rsid w:val="00170795"/>
    <w:rsid w:val="00170D04"/>
    <w:rsid w:val="00170E33"/>
    <w:rsid w:val="00170EB8"/>
    <w:rsid w:val="0017125D"/>
    <w:rsid w:val="001712CD"/>
    <w:rsid w:val="001716AA"/>
    <w:rsid w:val="00173800"/>
    <w:rsid w:val="00173957"/>
    <w:rsid w:val="001742D5"/>
    <w:rsid w:val="00174887"/>
    <w:rsid w:val="00174C21"/>
    <w:rsid w:val="00174C6D"/>
    <w:rsid w:val="00175367"/>
    <w:rsid w:val="00175A58"/>
    <w:rsid w:val="00175E97"/>
    <w:rsid w:val="00176069"/>
    <w:rsid w:val="00177D4F"/>
    <w:rsid w:val="00181A90"/>
    <w:rsid w:val="001826E6"/>
    <w:rsid w:val="001829A7"/>
    <w:rsid w:val="00182C6E"/>
    <w:rsid w:val="001830A4"/>
    <w:rsid w:val="0018368B"/>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283"/>
    <w:rsid w:val="00196492"/>
    <w:rsid w:val="001A0535"/>
    <w:rsid w:val="001A0BB0"/>
    <w:rsid w:val="001A0D71"/>
    <w:rsid w:val="001A1177"/>
    <w:rsid w:val="001A1666"/>
    <w:rsid w:val="001A1C96"/>
    <w:rsid w:val="001A2006"/>
    <w:rsid w:val="001A24B8"/>
    <w:rsid w:val="001A2699"/>
    <w:rsid w:val="001A29A5"/>
    <w:rsid w:val="001A30D8"/>
    <w:rsid w:val="001A3381"/>
    <w:rsid w:val="001A353E"/>
    <w:rsid w:val="001A4937"/>
    <w:rsid w:val="001A4C02"/>
    <w:rsid w:val="001A4C07"/>
    <w:rsid w:val="001A50D2"/>
    <w:rsid w:val="001A5AD4"/>
    <w:rsid w:val="001A5C88"/>
    <w:rsid w:val="001A61BE"/>
    <w:rsid w:val="001A6507"/>
    <w:rsid w:val="001A68FB"/>
    <w:rsid w:val="001A7007"/>
    <w:rsid w:val="001A7617"/>
    <w:rsid w:val="001B0115"/>
    <w:rsid w:val="001B01F7"/>
    <w:rsid w:val="001B03AF"/>
    <w:rsid w:val="001B07F2"/>
    <w:rsid w:val="001B19EF"/>
    <w:rsid w:val="001B1AFC"/>
    <w:rsid w:val="001B1D2B"/>
    <w:rsid w:val="001B23BD"/>
    <w:rsid w:val="001B2564"/>
    <w:rsid w:val="001B37CE"/>
    <w:rsid w:val="001B4278"/>
    <w:rsid w:val="001B4624"/>
    <w:rsid w:val="001B4B6D"/>
    <w:rsid w:val="001B52E0"/>
    <w:rsid w:val="001B54FA"/>
    <w:rsid w:val="001B68BE"/>
    <w:rsid w:val="001B6AA8"/>
    <w:rsid w:val="001B7100"/>
    <w:rsid w:val="001B7443"/>
    <w:rsid w:val="001B7649"/>
    <w:rsid w:val="001B787A"/>
    <w:rsid w:val="001C0067"/>
    <w:rsid w:val="001C0F30"/>
    <w:rsid w:val="001C1043"/>
    <w:rsid w:val="001C107B"/>
    <w:rsid w:val="001C10AD"/>
    <w:rsid w:val="001C2798"/>
    <w:rsid w:val="001C2E65"/>
    <w:rsid w:val="001C3ECE"/>
    <w:rsid w:val="001C48B0"/>
    <w:rsid w:val="001C581E"/>
    <w:rsid w:val="001C5F15"/>
    <w:rsid w:val="001C6942"/>
    <w:rsid w:val="001C6B48"/>
    <w:rsid w:val="001C7800"/>
    <w:rsid w:val="001C7CAF"/>
    <w:rsid w:val="001D01E1"/>
    <w:rsid w:val="001D0ACD"/>
    <w:rsid w:val="001D0BD2"/>
    <w:rsid w:val="001D0FEF"/>
    <w:rsid w:val="001D15AD"/>
    <w:rsid w:val="001D1CE6"/>
    <w:rsid w:val="001D1E92"/>
    <w:rsid w:val="001D291F"/>
    <w:rsid w:val="001D2F6B"/>
    <w:rsid w:val="001D31C7"/>
    <w:rsid w:val="001D3A87"/>
    <w:rsid w:val="001D3E34"/>
    <w:rsid w:val="001D4C67"/>
    <w:rsid w:val="001D516C"/>
    <w:rsid w:val="001D56AF"/>
    <w:rsid w:val="001D58FD"/>
    <w:rsid w:val="001D5DB6"/>
    <w:rsid w:val="001D6080"/>
    <w:rsid w:val="001D6B67"/>
    <w:rsid w:val="001D7FE8"/>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18B"/>
    <w:rsid w:val="001F535D"/>
    <w:rsid w:val="001F660F"/>
    <w:rsid w:val="001F6688"/>
    <w:rsid w:val="001F6C2D"/>
    <w:rsid w:val="001F6E79"/>
    <w:rsid w:val="001F7CA2"/>
    <w:rsid w:val="001F7D42"/>
    <w:rsid w:val="00200062"/>
    <w:rsid w:val="0020086E"/>
    <w:rsid w:val="00200B0A"/>
    <w:rsid w:val="00200B24"/>
    <w:rsid w:val="00201394"/>
    <w:rsid w:val="00201462"/>
    <w:rsid w:val="00201C71"/>
    <w:rsid w:val="00202179"/>
    <w:rsid w:val="00202693"/>
    <w:rsid w:val="00202FF5"/>
    <w:rsid w:val="00203B28"/>
    <w:rsid w:val="0020468B"/>
    <w:rsid w:val="00204D00"/>
    <w:rsid w:val="00204EC2"/>
    <w:rsid w:val="0020522C"/>
    <w:rsid w:val="00205C9D"/>
    <w:rsid w:val="002064A0"/>
    <w:rsid w:val="00207F15"/>
    <w:rsid w:val="00207F80"/>
    <w:rsid w:val="00211166"/>
    <w:rsid w:val="00211C74"/>
    <w:rsid w:val="00212075"/>
    <w:rsid w:val="002124E0"/>
    <w:rsid w:val="00212DF2"/>
    <w:rsid w:val="002136DA"/>
    <w:rsid w:val="00213F36"/>
    <w:rsid w:val="002143D6"/>
    <w:rsid w:val="0021471D"/>
    <w:rsid w:val="002154CF"/>
    <w:rsid w:val="00215758"/>
    <w:rsid w:val="002157B4"/>
    <w:rsid w:val="0021580A"/>
    <w:rsid w:val="00215FD6"/>
    <w:rsid w:val="00216C12"/>
    <w:rsid w:val="00216E7D"/>
    <w:rsid w:val="0021708C"/>
    <w:rsid w:val="002170F0"/>
    <w:rsid w:val="00217C0A"/>
    <w:rsid w:val="00220403"/>
    <w:rsid w:val="002219A4"/>
    <w:rsid w:val="00221ADE"/>
    <w:rsid w:val="00221D44"/>
    <w:rsid w:val="0022281E"/>
    <w:rsid w:val="00222A38"/>
    <w:rsid w:val="00222B01"/>
    <w:rsid w:val="00224A16"/>
    <w:rsid w:val="00224C21"/>
    <w:rsid w:val="00224C4F"/>
    <w:rsid w:val="00224D6A"/>
    <w:rsid w:val="00224EE4"/>
    <w:rsid w:val="002255B4"/>
    <w:rsid w:val="00225F7D"/>
    <w:rsid w:val="00226287"/>
    <w:rsid w:val="002263F6"/>
    <w:rsid w:val="00227851"/>
    <w:rsid w:val="002301E4"/>
    <w:rsid w:val="002302BC"/>
    <w:rsid w:val="0023046C"/>
    <w:rsid w:val="00231C19"/>
    <w:rsid w:val="00232A51"/>
    <w:rsid w:val="00232CDD"/>
    <w:rsid w:val="002337CA"/>
    <w:rsid w:val="00234291"/>
    <w:rsid w:val="00234699"/>
    <w:rsid w:val="00235382"/>
    <w:rsid w:val="0023557E"/>
    <w:rsid w:val="0023585E"/>
    <w:rsid w:val="00235ACA"/>
    <w:rsid w:val="00235B85"/>
    <w:rsid w:val="00236289"/>
    <w:rsid w:val="00236704"/>
    <w:rsid w:val="00236DC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053"/>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9E0"/>
    <w:rsid w:val="00277BAA"/>
    <w:rsid w:val="00280185"/>
    <w:rsid w:val="0028025E"/>
    <w:rsid w:val="002802AE"/>
    <w:rsid w:val="002803CE"/>
    <w:rsid w:val="00280637"/>
    <w:rsid w:val="00280954"/>
    <w:rsid w:val="002809BE"/>
    <w:rsid w:val="002809D5"/>
    <w:rsid w:val="00280B3E"/>
    <w:rsid w:val="00281071"/>
    <w:rsid w:val="00281615"/>
    <w:rsid w:val="00281861"/>
    <w:rsid w:val="00281CC4"/>
    <w:rsid w:val="00283385"/>
    <w:rsid w:val="00284AF5"/>
    <w:rsid w:val="00284D41"/>
    <w:rsid w:val="002850FD"/>
    <w:rsid w:val="0028533C"/>
    <w:rsid w:val="002855BD"/>
    <w:rsid w:val="002862DC"/>
    <w:rsid w:val="002865A6"/>
    <w:rsid w:val="002866E8"/>
    <w:rsid w:val="00286FFE"/>
    <w:rsid w:val="00287069"/>
    <w:rsid w:val="002873E6"/>
    <w:rsid w:val="002877D6"/>
    <w:rsid w:val="002879A3"/>
    <w:rsid w:val="0029006C"/>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EA5"/>
    <w:rsid w:val="002975A9"/>
    <w:rsid w:val="00297AB5"/>
    <w:rsid w:val="00297BDA"/>
    <w:rsid w:val="00297D76"/>
    <w:rsid w:val="00297E7F"/>
    <w:rsid w:val="00297F33"/>
    <w:rsid w:val="002A1705"/>
    <w:rsid w:val="002A336E"/>
    <w:rsid w:val="002A3A7C"/>
    <w:rsid w:val="002A3D07"/>
    <w:rsid w:val="002A4098"/>
    <w:rsid w:val="002A445C"/>
    <w:rsid w:val="002A4ADA"/>
    <w:rsid w:val="002A4CC0"/>
    <w:rsid w:val="002A58C2"/>
    <w:rsid w:val="002A5E2B"/>
    <w:rsid w:val="002A5FE5"/>
    <w:rsid w:val="002A6560"/>
    <w:rsid w:val="002A6920"/>
    <w:rsid w:val="002A757F"/>
    <w:rsid w:val="002A7EB1"/>
    <w:rsid w:val="002A7FF9"/>
    <w:rsid w:val="002B0385"/>
    <w:rsid w:val="002B12DB"/>
    <w:rsid w:val="002B14D2"/>
    <w:rsid w:val="002B161D"/>
    <w:rsid w:val="002B23DA"/>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820"/>
    <w:rsid w:val="002C2194"/>
    <w:rsid w:val="002C21B3"/>
    <w:rsid w:val="002C2254"/>
    <w:rsid w:val="002C2DDC"/>
    <w:rsid w:val="002C2F4C"/>
    <w:rsid w:val="002C3066"/>
    <w:rsid w:val="002C3728"/>
    <w:rsid w:val="002C393A"/>
    <w:rsid w:val="002C3A47"/>
    <w:rsid w:val="002C4090"/>
    <w:rsid w:val="002C4678"/>
    <w:rsid w:val="002C4AAC"/>
    <w:rsid w:val="002C4B42"/>
    <w:rsid w:val="002C4B76"/>
    <w:rsid w:val="002C4BC6"/>
    <w:rsid w:val="002C4E20"/>
    <w:rsid w:val="002C4EBF"/>
    <w:rsid w:val="002C51F3"/>
    <w:rsid w:val="002C569B"/>
    <w:rsid w:val="002C69EF"/>
    <w:rsid w:val="002C6D65"/>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7D6"/>
    <w:rsid w:val="002E1D00"/>
    <w:rsid w:val="002E2346"/>
    <w:rsid w:val="002E25C1"/>
    <w:rsid w:val="002E2BAD"/>
    <w:rsid w:val="002E359F"/>
    <w:rsid w:val="002E3801"/>
    <w:rsid w:val="002E3C6F"/>
    <w:rsid w:val="002E47F8"/>
    <w:rsid w:val="002E4B7D"/>
    <w:rsid w:val="002E4CC1"/>
    <w:rsid w:val="002E4F9E"/>
    <w:rsid w:val="002E621C"/>
    <w:rsid w:val="002E640A"/>
    <w:rsid w:val="002E6421"/>
    <w:rsid w:val="002E6AB5"/>
    <w:rsid w:val="002E6ABF"/>
    <w:rsid w:val="002E7925"/>
    <w:rsid w:val="002E7AE8"/>
    <w:rsid w:val="002E7E35"/>
    <w:rsid w:val="002F01E4"/>
    <w:rsid w:val="002F2107"/>
    <w:rsid w:val="002F29A7"/>
    <w:rsid w:val="002F29E2"/>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1097"/>
    <w:rsid w:val="0030180F"/>
    <w:rsid w:val="00301B33"/>
    <w:rsid w:val="003026D1"/>
    <w:rsid w:val="0030272F"/>
    <w:rsid w:val="00302AC4"/>
    <w:rsid w:val="0030374A"/>
    <w:rsid w:val="003037B0"/>
    <w:rsid w:val="00303E8B"/>
    <w:rsid w:val="00304467"/>
    <w:rsid w:val="00304617"/>
    <w:rsid w:val="003055CA"/>
    <w:rsid w:val="00305991"/>
    <w:rsid w:val="00305A71"/>
    <w:rsid w:val="00305FB2"/>
    <w:rsid w:val="003068E3"/>
    <w:rsid w:val="00306B33"/>
    <w:rsid w:val="00307625"/>
    <w:rsid w:val="00307A84"/>
    <w:rsid w:val="0031031A"/>
    <w:rsid w:val="003108CA"/>
    <w:rsid w:val="00310C40"/>
    <w:rsid w:val="00311368"/>
    <w:rsid w:val="003118D6"/>
    <w:rsid w:val="00311959"/>
    <w:rsid w:val="00311D13"/>
    <w:rsid w:val="00312FCF"/>
    <w:rsid w:val="00313052"/>
    <w:rsid w:val="0031312E"/>
    <w:rsid w:val="003132AA"/>
    <w:rsid w:val="00313523"/>
    <w:rsid w:val="00313B54"/>
    <w:rsid w:val="00313C95"/>
    <w:rsid w:val="00313E66"/>
    <w:rsid w:val="00315464"/>
    <w:rsid w:val="003156FC"/>
    <w:rsid w:val="00315B93"/>
    <w:rsid w:val="00315C6B"/>
    <w:rsid w:val="00316051"/>
    <w:rsid w:val="003163B6"/>
    <w:rsid w:val="00316EDE"/>
    <w:rsid w:val="00317ABC"/>
    <w:rsid w:val="003202B8"/>
    <w:rsid w:val="003207AF"/>
    <w:rsid w:val="00320D4C"/>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B0"/>
    <w:rsid w:val="00325C00"/>
    <w:rsid w:val="003268C2"/>
    <w:rsid w:val="00326E44"/>
    <w:rsid w:val="003273DA"/>
    <w:rsid w:val="00327406"/>
    <w:rsid w:val="003278EB"/>
    <w:rsid w:val="00327A99"/>
    <w:rsid w:val="00327C08"/>
    <w:rsid w:val="00327EA4"/>
    <w:rsid w:val="00327EF6"/>
    <w:rsid w:val="00330201"/>
    <w:rsid w:val="00330467"/>
    <w:rsid w:val="00330616"/>
    <w:rsid w:val="00330670"/>
    <w:rsid w:val="0033078A"/>
    <w:rsid w:val="0033099B"/>
    <w:rsid w:val="003309AD"/>
    <w:rsid w:val="00330B93"/>
    <w:rsid w:val="00330D7C"/>
    <w:rsid w:val="00331617"/>
    <w:rsid w:val="00332E2E"/>
    <w:rsid w:val="0033315A"/>
    <w:rsid w:val="00333C39"/>
    <w:rsid w:val="00333C99"/>
    <w:rsid w:val="00333DF8"/>
    <w:rsid w:val="0033419B"/>
    <w:rsid w:val="003354C4"/>
    <w:rsid w:val="00335B04"/>
    <w:rsid w:val="003365E6"/>
    <w:rsid w:val="00336C1A"/>
    <w:rsid w:val="00336E12"/>
    <w:rsid w:val="00337384"/>
    <w:rsid w:val="0033775C"/>
    <w:rsid w:val="0034000F"/>
    <w:rsid w:val="003409E1"/>
    <w:rsid w:val="0034152F"/>
    <w:rsid w:val="00342A68"/>
    <w:rsid w:val="00343AD8"/>
    <w:rsid w:val="00344A12"/>
    <w:rsid w:val="00344B8B"/>
    <w:rsid w:val="0034505C"/>
    <w:rsid w:val="00345341"/>
    <w:rsid w:val="003460A9"/>
    <w:rsid w:val="00346125"/>
    <w:rsid w:val="0034670D"/>
    <w:rsid w:val="00346B9B"/>
    <w:rsid w:val="00346C8A"/>
    <w:rsid w:val="00346EFA"/>
    <w:rsid w:val="00346F24"/>
    <w:rsid w:val="003472CF"/>
    <w:rsid w:val="00347334"/>
    <w:rsid w:val="00347744"/>
    <w:rsid w:val="00347890"/>
    <w:rsid w:val="00350100"/>
    <w:rsid w:val="0035051E"/>
    <w:rsid w:val="003505D6"/>
    <w:rsid w:val="003510A5"/>
    <w:rsid w:val="00351BD2"/>
    <w:rsid w:val="00351CB5"/>
    <w:rsid w:val="003525DB"/>
    <w:rsid w:val="00352619"/>
    <w:rsid w:val="00352E5E"/>
    <w:rsid w:val="00352E7C"/>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C7E"/>
    <w:rsid w:val="003652CF"/>
    <w:rsid w:val="00366107"/>
    <w:rsid w:val="0036631A"/>
    <w:rsid w:val="00366B38"/>
    <w:rsid w:val="00366D86"/>
    <w:rsid w:val="00366EB3"/>
    <w:rsid w:val="00367C43"/>
    <w:rsid w:val="00370112"/>
    <w:rsid w:val="00371873"/>
    <w:rsid w:val="00371902"/>
    <w:rsid w:val="003719E4"/>
    <w:rsid w:val="00372FAA"/>
    <w:rsid w:val="0037306E"/>
    <w:rsid w:val="00373592"/>
    <w:rsid w:val="0037401F"/>
    <w:rsid w:val="00374333"/>
    <w:rsid w:val="003745E4"/>
    <w:rsid w:val="0037535D"/>
    <w:rsid w:val="003759F7"/>
    <w:rsid w:val="00375A38"/>
    <w:rsid w:val="00376394"/>
    <w:rsid w:val="003774DD"/>
    <w:rsid w:val="003776FA"/>
    <w:rsid w:val="00377B40"/>
    <w:rsid w:val="00380974"/>
    <w:rsid w:val="00381177"/>
    <w:rsid w:val="00381689"/>
    <w:rsid w:val="00381884"/>
    <w:rsid w:val="00381ACC"/>
    <w:rsid w:val="00383D74"/>
    <w:rsid w:val="0038427C"/>
    <w:rsid w:val="00384365"/>
    <w:rsid w:val="003845A1"/>
    <w:rsid w:val="00384726"/>
    <w:rsid w:val="00384A84"/>
    <w:rsid w:val="00384A8A"/>
    <w:rsid w:val="003857D4"/>
    <w:rsid w:val="00385A22"/>
    <w:rsid w:val="0038682D"/>
    <w:rsid w:val="00386F28"/>
    <w:rsid w:val="00387055"/>
    <w:rsid w:val="003871A9"/>
    <w:rsid w:val="00387AD1"/>
    <w:rsid w:val="003900D0"/>
    <w:rsid w:val="003907F2"/>
    <w:rsid w:val="00390A10"/>
    <w:rsid w:val="00390AF8"/>
    <w:rsid w:val="00390B31"/>
    <w:rsid w:val="00391AC0"/>
    <w:rsid w:val="00391B40"/>
    <w:rsid w:val="00392E84"/>
    <w:rsid w:val="00394CF2"/>
    <w:rsid w:val="003953AC"/>
    <w:rsid w:val="0039593E"/>
    <w:rsid w:val="00396573"/>
    <w:rsid w:val="00396BF7"/>
    <w:rsid w:val="003970D2"/>
    <w:rsid w:val="003972CC"/>
    <w:rsid w:val="003974C1"/>
    <w:rsid w:val="0039762D"/>
    <w:rsid w:val="003A0D89"/>
    <w:rsid w:val="003A0E65"/>
    <w:rsid w:val="003A139C"/>
    <w:rsid w:val="003A13A3"/>
    <w:rsid w:val="003A149B"/>
    <w:rsid w:val="003A2218"/>
    <w:rsid w:val="003A2850"/>
    <w:rsid w:val="003A2DCA"/>
    <w:rsid w:val="003A2FCC"/>
    <w:rsid w:val="003A30B3"/>
    <w:rsid w:val="003A399E"/>
    <w:rsid w:val="003A4665"/>
    <w:rsid w:val="003A4E6C"/>
    <w:rsid w:val="003A5DA7"/>
    <w:rsid w:val="003A5EA4"/>
    <w:rsid w:val="003A5EDB"/>
    <w:rsid w:val="003A5FFC"/>
    <w:rsid w:val="003A699D"/>
    <w:rsid w:val="003A6E3D"/>
    <w:rsid w:val="003A6F05"/>
    <w:rsid w:val="003A7116"/>
    <w:rsid w:val="003A75E5"/>
    <w:rsid w:val="003A7B4A"/>
    <w:rsid w:val="003A7B9D"/>
    <w:rsid w:val="003B0B14"/>
    <w:rsid w:val="003B0D90"/>
    <w:rsid w:val="003B0E21"/>
    <w:rsid w:val="003B14F1"/>
    <w:rsid w:val="003B1947"/>
    <w:rsid w:val="003B1B27"/>
    <w:rsid w:val="003B1ED8"/>
    <w:rsid w:val="003B236C"/>
    <w:rsid w:val="003B2BC9"/>
    <w:rsid w:val="003B300B"/>
    <w:rsid w:val="003B3228"/>
    <w:rsid w:val="003B408F"/>
    <w:rsid w:val="003B59E7"/>
    <w:rsid w:val="003B6343"/>
    <w:rsid w:val="003B6935"/>
    <w:rsid w:val="003B6C67"/>
    <w:rsid w:val="003C06F7"/>
    <w:rsid w:val="003C12E5"/>
    <w:rsid w:val="003C33DB"/>
    <w:rsid w:val="003C361C"/>
    <w:rsid w:val="003C39A0"/>
    <w:rsid w:val="003C3C7A"/>
    <w:rsid w:val="003C3ECC"/>
    <w:rsid w:val="003C4244"/>
    <w:rsid w:val="003C4B0D"/>
    <w:rsid w:val="003C57B9"/>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D05"/>
    <w:rsid w:val="003D589D"/>
    <w:rsid w:val="003D58FF"/>
    <w:rsid w:val="003D5C82"/>
    <w:rsid w:val="003D5CE3"/>
    <w:rsid w:val="003D5F83"/>
    <w:rsid w:val="003D62F7"/>
    <w:rsid w:val="003D6C9F"/>
    <w:rsid w:val="003D7360"/>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E4D"/>
    <w:rsid w:val="003E61B6"/>
    <w:rsid w:val="003E63C7"/>
    <w:rsid w:val="003E6765"/>
    <w:rsid w:val="003E6BD9"/>
    <w:rsid w:val="003E6D4A"/>
    <w:rsid w:val="003E6FA3"/>
    <w:rsid w:val="003E75BA"/>
    <w:rsid w:val="003E7694"/>
    <w:rsid w:val="003E7AC6"/>
    <w:rsid w:val="003F008D"/>
    <w:rsid w:val="003F033F"/>
    <w:rsid w:val="003F1182"/>
    <w:rsid w:val="003F1763"/>
    <w:rsid w:val="003F1B14"/>
    <w:rsid w:val="003F2CC6"/>
    <w:rsid w:val="003F3756"/>
    <w:rsid w:val="003F3793"/>
    <w:rsid w:val="003F4625"/>
    <w:rsid w:val="003F50FB"/>
    <w:rsid w:val="003F536E"/>
    <w:rsid w:val="003F5CAA"/>
    <w:rsid w:val="003F5EA2"/>
    <w:rsid w:val="003F601A"/>
    <w:rsid w:val="003F611D"/>
    <w:rsid w:val="003F6B64"/>
    <w:rsid w:val="003F6B8B"/>
    <w:rsid w:val="003F70DC"/>
    <w:rsid w:val="003F71F3"/>
    <w:rsid w:val="003F79BF"/>
    <w:rsid w:val="004007B1"/>
    <w:rsid w:val="00400903"/>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5240"/>
    <w:rsid w:val="0040526E"/>
    <w:rsid w:val="00405ED3"/>
    <w:rsid w:val="00405F57"/>
    <w:rsid w:val="00406982"/>
    <w:rsid w:val="0040714B"/>
    <w:rsid w:val="00407426"/>
    <w:rsid w:val="004078B8"/>
    <w:rsid w:val="004100BA"/>
    <w:rsid w:val="004103D4"/>
    <w:rsid w:val="004107E4"/>
    <w:rsid w:val="00410F36"/>
    <w:rsid w:val="00411548"/>
    <w:rsid w:val="00411944"/>
    <w:rsid w:val="00411EA7"/>
    <w:rsid w:val="0041276E"/>
    <w:rsid w:val="004128B7"/>
    <w:rsid w:val="00412F91"/>
    <w:rsid w:val="00413166"/>
    <w:rsid w:val="0041336C"/>
    <w:rsid w:val="00413772"/>
    <w:rsid w:val="00413D0E"/>
    <w:rsid w:val="004142E3"/>
    <w:rsid w:val="004144A4"/>
    <w:rsid w:val="004150C2"/>
    <w:rsid w:val="00415A1D"/>
    <w:rsid w:val="004173EB"/>
    <w:rsid w:val="00417BAE"/>
    <w:rsid w:val="00420196"/>
    <w:rsid w:val="00421404"/>
    <w:rsid w:val="00421BAE"/>
    <w:rsid w:val="00421E64"/>
    <w:rsid w:val="00422111"/>
    <w:rsid w:val="004226C4"/>
    <w:rsid w:val="00422E9E"/>
    <w:rsid w:val="00422F91"/>
    <w:rsid w:val="00423333"/>
    <w:rsid w:val="0042352C"/>
    <w:rsid w:val="004239EC"/>
    <w:rsid w:val="00423DBB"/>
    <w:rsid w:val="00424D72"/>
    <w:rsid w:val="00424FC8"/>
    <w:rsid w:val="0042510D"/>
    <w:rsid w:val="004255F7"/>
    <w:rsid w:val="004259EC"/>
    <w:rsid w:val="00426D4B"/>
    <w:rsid w:val="004272A8"/>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1D2"/>
    <w:rsid w:val="004374B2"/>
    <w:rsid w:val="0043778C"/>
    <w:rsid w:val="00437BF3"/>
    <w:rsid w:val="0044030C"/>
    <w:rsid w:val="004404F1"/>
    <w:rsid w:val="00440557"/>
    <w:rsid w:val="00440756"/>
    <w:rsid w:val="00440E2E"/>
    <w:rsid w:val="00440FE8"/>
    <w:rsid w:val="004410D0"/>
    <w:rsid w:val="004411DE"/>
    <w:rsid w:val="00441329"/>
    <w:rsid w:val="00441566"/>
    <w:rsid w:val="00441A45"/>
    <w:rsid w:val="00441D3F"/>
    <w:rsid w:val="00441F3A"/>
    <w:rsid w:val="00442934"/>
    <w:rsid w:val="00443194"/>
    <w:rsid w:val="00443260"/>
    <w:rsid w:val="0044334D"/>
    <w:rsid w:val="0044479B"/>
    <w:rsid w:val="00444FFD"/>
    <w:rsid w:val="0044510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BA0"/>
    <w:rsid w:val="00465574"/>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3C7"/>
    <w:rsid w:val="00476DD7"/>
    <w:rsid w:val="00477792"/>
    <w:rsid w:val="00477A23"/>
    <w:rsid w:val="004803E7"/>
    <w:rsid w:val="00480A04"/>
    <w:rsid w:val="00480DE6"/>
    <w:rsid w:val="004822FE"/>
    <w:rsid w:val="00482377"/>
    <w:rsid w:val="004827C9"/>
    <w:rsid w:val="004831B9"/>
    <w:rsid w:val="004843DC"/>
    <w:rsid w:val="00485576"/>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7EE"/>
    <w:rsid w:val="004A677C"/>
    <w:rsid w:val="004A69C6"/>
    <w:rsid w:val="004A6D05"/>
    <w:rsid w:val="004A6F06"/>
    <w:rsid w:val="004A7AC5"/>
    <w:rsid w:val="004A7D7E"/>
    <w:rsid w:val="004B086E"/>
    <w:rsid w:val="004B09CA"/>
    <w:rsid w:val="004B0E4B"/>
    <w:rsid w:val="004B0E73"/>
    <w:rsid w:val="004B0F4C"/>
    <w:rsid w:val="004B1720"/>
    <w:rsid w:val="004B1976"/>
    <w:rsid w:val="004B1BE7"/>
    <w:rsid w:val="004B22CE"/>
    <w:rsid w:val="004B2474"/>
    <w:rsid w:val="004B2BAE"/>
    <w:rsid w:val="004B33B0"/>
    <w:rsid w:val="004B4146"/>
    <w:rsid w:val="004B43EA"/>
    <w:rsid w:val="004B5041"/>
    <w:rsid w:val="004B50CD"/>
    <w:rsid w:val="004B5629"/>
    <w:rsid w:val="004B5D86"/>
    <w:rsid w:val="004B5E84"/>
    <w:rsid w:val="004B5FD6"/>
    <w:rsid w:val="004B6287"/>
    <w:rsid w:val="004B6916"/>
    <w:rsid w:val="004B7362"/>
    <w:rsid w:val="004B7394"/>
    <w:rsid w:val="004B7C49"/>
    <w:rsid w:val="004C0410"/>
    <w:rsid w:val="004C0471"/>
    <w:rsid w:val="004C0CE3"/>
    <w:rsid w:val="004C0DA2"/>
    <w:rsid w:val="004C0ED1"/>
    <w:rsid w:val="004C1338"/>
    <w:rsid w:val="004C1690"/>
    <w:rsid w:val="004C18AE"/>
    <w:rsid w:val="004C1F65"/>
    <w:rsid w:val="004C21DF"/>
    <w:rsid w:val="004C25C8"/>
    <w:rsid w:val="004C2AE9"/>
    <w:rsid w:val="004C34AF"/>
    <w:rsid w:val="004C3AAC"/>
    <w:rsid w:val="004C3F76"/>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5F4C"/>
    <w:rsid w:val="004D651F"/>
    <w:rsid w:val="004D66DE"/>
    <w:rsid w:val="004D76BB"/>
    <w:rsid w:val="004E106B"/>
    <w:rsid w:val="004E1BEC"/>
    <w:rsid w:val="004E4A85"/>
    <w:rsid w:val="004E4BFB"/>
    <w:rsid w:val="004E4D32"/>
    <w:rsid w:val="004E4D5D"/>
    <w:rsid w:val="004E50A5"/>
    <w:rsid w:val="004E5706"/>
    <w:rsid w:val="004E58C3"/>
    <w:rsid w:val="004E6A8F"/>
    <w:rsid w:val="004E7195"/>
    <w:rsid w:val="004E7922"/>
    <w:rsid w:val="004E7966"/>
    <w:rsid w:val="004E7BFD"/>
    <w:rsid w:val="004F00C6"/>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553"/>
    <w:rsid w:val="0050090E"/>
    <w:rsid w:val="00500CFB"/>
    <w:rsid w:val="0050164B"/>
    <w:rsid w:val="00501811"/>
    <w:rsid w:val="00501BBD"/>
    <w:rsid w:val="00501CA0"/>
    <w:rsid w:val="0050232A"/>
    <w:rsid w:val="005025FD"/>
    <w:rsid w:val="005026D5"/>
    <w:rsid w:val="0050274C"/>
    <w:rsid w:val="0050296B"/>
    <w:rsid w:val="00502ABF"/>
    <w:rsid w:val="00503F69"/>
    <w:rsid w:val="00504019"/>
    <w:rsid w:val="00504B26"/>
    <w:rsid w:val="005051B5"/>
    <w:rsid w:val="0050530E"/>
    <w:rsid w:val="00505391"/>
    <w:rsid w:val="00505530"/>
    <w:rsid w:val="00505AF3"/>
    <w:rsid w:val="00505B97"/>
    <w:rsid w:val="00505F50"/>
    <w:rsid w:val="00505FFD"/>
    <w:rsid w:val="0050641C"/>
    <w:rsid w:val="005069F3"/>
    <w:rsid w:val="00506E02"/>
    <w:rsid w:val="00506E8D"/>
    <w:rsid w:val="0050706A"/>
    <w:rsid w:val="00507886"/>
    <w:rsid w:val="00507DA2"/>
    <w:rsid w:val="005101A6"/>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AE"/>
    <w:rsid w:val="00521C33"/>
    <w:rsid w:val="00522BB2"/>
    <w:rsid w:val="00523018"/>
    <w:rsid w:val="00523AEC"/>
    <w:rsid w:val="0052424B"/>
    <w:rsid w:val="00526F4F"/>
    <w:rsid w:val="00527461"/>
    <w:rsid w:val="00527AB2"/>
    <w:rsid w:val="005300A7"/>
    <w:rsid w:val="005300F9"/>
    <w:rsid w:val="0053014B"/>
    <w:rsid w:val="0053031D"/>
    <w:rsid w:val="005303AB"/>
    <w:rsid w:val="005308C6"/>
    <w:rsid w:val="00530EA8"/>
    <w:rsid w:val="00530F9B"/>
    <w:rsid w:val="0053146A"/>
    <w:rsid w:val="0053238E"/>
    <w:rsid w:val="00532515"/>
    <w:rsid w:val="00532EEF"/>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54BA"/>
    <w:rsid w:val="00545889"/>
    <w:rsid w:val="00545D53"/>
    <w:rsid w:val="00546131"/>
    <w:rsid w:val="0054625A"/>
    <w:rsid w:val="005462A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48F"/>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906"/>
    <w:rsid w:val="0057144C"/>
    <w:rsid w:val="00571BED"/>
    <w:rsid w:val="00573135"/>
    <w:rsid w:val="00573782"/>
    <w:rsid w:val="00573B9F"/>
    <w:rsid w:val="0057413B"/>
    <w:rsid w:val="00574154"/>
    <w:rsid w:val="0057420B"/>
    <w:rsid w:val="0057496B"/>
    <w:rsid w:val="00575F52"/>
    <w:rsid w:val="0057652F"/>
    <w:rsid w:val="00576A94"/>
    <w:rsid w:val="00576B7D"/>
    <w:rsid w:val="00577054"/>
    <w:rsid w:val="00577B4B"/>
    <w:rsid w:val="00577EBA"/>
    <w:rsid w:val="0058002A"/>
    <w:rsid w:val="0058013E"/>
    <w:rsid w:val="00580252"/>
    <w:rsid w:val="0058031B"/>
    <w:rsid w:val="0058055D"/>
    <w:rsid w:val="005808FF"/>
    <w:rsid w:val="005817FC"/>
    <w:rsid w:val="00581A88"/>
    <w:rsid w:val="00581BC1"/>
    <w:rsid w:val="00581C54"/>
    <w:rsid w:val="00581E22"/>
    <w:rsid w:val="0058210D"/>
    <w:rsid w:val="0058254A"/>
    <w:rsid w:val="005826C9"/>
    <w:rsid w:val="00582A6D"/>
    <w:rsid w:val="005832F7"/>
    <w:rsid w:val="00584191"/>
    <w:rsid w:val="00584618"/>
    <w:rsid w:val="005847B2"/>
    <w:rsid w:val="00584852"/>
    <w:rsid w:val="005854E7"/>
    <w:rsid w:val="0058699E"/>
    <w:rsid w:val="00586BE9"/>
    <w:rsid w:val="00586F10"/>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463"/>
    <w:rsid w:val="005A08E5"/>
    <w:rsid w:val="005A0B55"/>
    <w:rsid w:val="005A1413"/>
    <w:rsid w:val="005A14EB"/>
    <w:rsid w:val="005A1890"/>
    <w:rsid w:val="005A1CE0"/>
    <w:rsid w:val="005A2499"/>
    <w:rsid w:val="005A25FA"/>
    <w:rsid w:val="005A2F87"/>
    <w:rsid w:val="005A3293"/>
    <w:rsid w:val="005A3AE5"/>
    <w:rsid w:val="005A4348"/>
    <w:rsid w:val="005A4541"/>
    <w:rsid w:val="005A6195"/>
    <w:rsid w:val="005A6B25"/>
    <w:rsid w:val="005A703E"/>
    <w:rsid w:val="005B0162"/>
    <w:rsid w:val="005B01BB"/>
    <w:rsid w:val="005B0334"/>
    <w:rsid w:val="005B10CD"/>
    <w:rsid w:val="005B1B54"/>
    <w:rsid w:val="005B25EA"/>
    <w:rsid w:val="005B2E76"/>
    <w:rsid w:val="005B33F7"/>
    <w:rsid w:val="005B3D33"/>
    <w:rsid w:val="005B410D"/>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FCD"/>
    <w:rsid w:val="005C7145"/>
    <w:rsid w:val="005C7483"/>
    <w:rsid w:val="005C7714"/>
    <w:rsid w:val="005C7D1F"/>
    <w:rsid w:val="005C7DF6"/>
    <w:rsid w:val="005D18D1"/>
    <w:rsid w:val="005D1C1B"/>
    <w:rsid w:val="005D1E0D"/>
    <w:rsid w:val="005D1EFB"/>
    <w:rsid w:val="005D207F"/>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29E"/>
    <w:rsid w:val="005E15CD"/>
    <w:rsid w:val="005E1E84"/>
    <w:rsid w:val="005E2677"/>
    <w:rsid w:val="005E2A0A"/>
    <w:rsid w:val="005E2B41"/>
    <w:rsid w:val="005E321C"/>
    <w:rsid w:val="005E32A2"/>
    <w:rsid w:val="005E382F"/>
    <w:rsid w:val="005E4691"/>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2811"/>
    <w:rsid w:val="005F28A4"/>
    <w:rsid w:val="005F29F2"/>
    <w:rsid w:val="005F2AE9"/>
    <w:rsid w:val="005F329C"/>
    <w:rsid w:val="005F32A8"/>
    <w:rsid w:val="005F36CD"/>
    <w:rsid w:val="005F3CCC"/>
    <w:rsid w:val="005F3CFC"/>
    <w:rsid w:val="005F4226"/>
    <w:rsid w:val="005F4AA0"/>
    <w:rsid w:val="005F4B1F"/>
    <w:rsid w:val="005F59AF"/>
    <w:rsid w:val="005F6432"/>
    <w:rsid w:val="005F6717"/>
    <w:rsid w:val="005F6821"/>
    <w:rsid w:val="005F6B65"/>
    <w:rsid w:val="005F7526"/>
    <w:rsid w:val="005F7DF9"/>
    <w:rsid w:val="005F7E82"/>
    <w:rsid w:val="006004E8"/>
    <w:rsid w:val="00600B4D"/>
    <w:rsid w:val="00601B87"/>
    <w:rsid w:val="00601F06"/>
    <w:rsid w:val="006026B9"/>
    <w:rsid w:val="00602CA3"/>
    <w:rsid w:val="00602E7A"/>
    <w:rsid w:val="00602FE0"/>
    <w:rsid w:val="006036E6"/>
    <w:rsid w:val="006039E0"/>
    <w:rsid w:val="00603BAF"/>
    <w:rsid w:val="00603DEF"/>
    <w:rsid w:val="00604039"/>
    <w:rsid w:val="00604596"/>
    <w:rsid w:val="006051E5"/>
    <w:rsid w:val="0060532D"/>
    <w:rsid w:val="00605B20"/>
    <w:rsid w:val="00605E3A"/>
    <w:rsid w:val="00606304"/>
    <w:rsid w:val="0060646E"/>
    <w:rsid w:val="006068E9"/>
    <w:rsid w:val="00606B1E"/>
    <w:rsid w:val="00606E06"/>
    <w:rsid w:val="0060704F"/>
    <w:rsid w:val="00607CD3"/>
    <w:rsid w:val="00611245"/>
    <w:rsid w:val="006117C7"/>
    <w:rsid w:val="00611900"/>
    <w:rsid w:val="006122DA"/>
    <w:rsid w:val="0061243D"/>
    <w:rsid w:val="006128F6"/>
    <w:rsid w:val="00613B04"/>
    <w:rsid w:val="00613D04"/>
    <w:rsid w:val="00614043"/>
    <w:rsid w:val="00614368"/>
    <w:rsid w:val="00614E92"/>
    <w:rsid w:val="006153EB"/>
    <w:rsid w:val="0061553E"/>
    <w:rsid w:val="00615E7B"/>
    <w:rsid w:val="00615F8E"/>
    <w:rsid w:val="006160C0"/>
    <w:rsid w:val="00616D97"/>
    <w:rsid w:val="006170B2"/>
    <w:rsid w:val="00617816"/>
    <w:rsid w:val="00617A03"/>
    <w:rsid w:val="00617D4E"/>
    <w:rsid w:val="006201E6"/>
    <w:rsid w:val="00620315"/>
    <w:rsid w:val="00621419"/>
    <w:rsid w:val="00621D28"/>
    <w:rsid w:val="00622619"/>
    <w:rsid w:val="006228A5"/>
    <w:rsid w:val="006228FB"/>
    <w:rsid w:val="00622C6F"/>
    <w:rsid w:val="00623392"/>
    <w:rsid w:val="00623663"/>
    <w:rsid w:val="0062498C"/>
    <w:rsid w:val="0062540B"/>
    <w:rsid w:val="00625D74"/>
    <w:rsid w:val="00625F41"/>
    <w:rsid w:val="006262FB"/>
    <w:rsid w:val="00626948"/>
    <w:rsid w:val="006272FB"/>
    <w:rsid w:val="006273DD"/>
    <w:rsid w:val="00627881"/>
    <w:rsid w:val="00627B92"/>
    <w:rsid w:val="00627F4F"/>
    <w:rsid w:val="0063047B"/>
    <w:rsid w:val="006305F2"/>
    <w:rsid w:val="00630D5C"/>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25BC"/>
    <w:rsid w:val="00642771"/>
    <w:rsid w:val="00642B6A"/>
    <w:rsid w:val="00642F07"/>
    <w:rsid w:val="00643305"/>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09D"/>
    <w:rsid w:val="006572FF"/>
    <w:rsid w:val="0065765D"/>
    <w:rsid w:val="00657721"/>
    <w:rsid w:val="006578B1"/>
    <w:rsid w:val="00657A7F"/>
    <w:rsid w:val="00660691"/>
    <w:rsid w:val="00660A98"/>
    <w:rsid w:val="0066134D"/>
    <w:rsid w:val="00661773"/>
    <w:rsid w:val="0066190C"/>
    <w:rsid w:val="006624E7"/>
    <w:rsid w:val="00663674"/>
    <w:rsid w:val="00663720"/>
    <w:rsid w:val="006637E9"/>
    <w:rsid w:val="00663A89"/>
    <w:rsid w:val="00664188"/>
    <w:rsid w:val="0066431A"/>
    <w:rsid w:val="00665151"/>
    <w:rsid w:val="00665A67"/>
    <w:rsid w:val="00665ABB"/>
    <w:rsid w:val="00665D70"/>
    <w:rsid w:val="00665F80"/>
    <w:rsid w:val="00666124"/>
    <w:rsid w:val="0066619D"/>
    <w:rsid w:val="00666350"/>
    <w:rsid w:val="006668B5"/>
    <w:rsid w:val="006675BB"/>
    <w:rsid w:val="00667761"/>
    <w:rsid w:val="00667858"/>
    <w:rsid w:val="00667D4C"/>
    <w:rsid w:val="00670543"/>
    <w:rsid w:val="00670CD5"/>
    <w:rsid w:val="0067124A"/>
    <w:rsid w:val="0067125E"/>
    <w:rsid w:val="006712DA"/>
    <w:rsid w:val="006716BA"/>
    <w:rsid w:val="0067184C"/>
    <w:rsid w:val="00671BA3"/>
    <w:rsid w:val="00672460"/>
    <w:rsid w:val="006729BB"/>
    <w:rsid w:val="00673434"/>
    <w:rsid w:val="006734C0"/>
    <w:rsid w:val="006737E0"/>
    <w:rsid w:val="00673870"/>
    <w:rsid w:val="006739B0"/>
    <w:rsid w:val="00673E6A"/>
    <w:rsid w:val="0067413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14F0"/>
    <w:rsid w:val="006A1D04"/>
    <w:rsid w:val="006A21C6"/>
    <w:rsid w:val="006A240D"/>
    <w:rsid w:val="006A2598"/>
    <w:rsid w:val="006A2AA5"/>
    <w:rsid w:val="006A317E"/>
    <w:rsid w:val="006A3228"/>
    <w:rsid w:val="006A3B34"/>
    <w:rsid w:val="006A457E"/>
    <w:rsid w:val="006A460F"/>
    <w:rsid w:val="006A4D30"/>
    <w:rsid w:val="006A5323"/>
    <w:rsid w:val="006A5CDA"/>
    <w:rsid w:val="006A5E68"/>
    <w:rsid w:val="006A6BDD"/>
    <w:rsid w:val="006A6D45"/>
    <w:rsid w:val="006A6EEC"/>
    <w:rsid w:val="006A70E6"/>
    <w:rsid w:val="006A7C71"/>
    <w:rsid w:val="006A7CBC"/>
    <w:rsid w:val="006A7E48"/>
    <w:rsid w:val="006B1426"/>
    <w:rsid w:val="006B1707"/>
    <w:rsid w:val="006B17E9"/>
    <w:rsid w:val="006B2550"/>
    <w:rsid w:val="006B2A10"/>
    <w:rsid w:val="006B2AAE"/>
    <w:rsid w:val="006B2F21"/>
    <w:rsid w:val="006B325C"/>
    <w:rsid w:val="006B3518"/>
    <w:rsid w:val="006B3741"/>
    <w:rsid w:val="006B3B25"/>
    <w:rsid w:val="006B413D"/>
    <w:rsid w:val="006B4425"/>
    <w:rsid w:val="006B4AE7"/>
    <w:rsid w:val="006B54B3"/>
    <w:rsid w:val="006B5742"/>
    <w:rsid w:val="006B5AEC"/>
    <w:rsid w:val="006B609D"/>
    <w:rsid w:val="006B6661"/>
    <w:rsid w:val="006B6A71"/>
    <w:rsid w:val="006B7175"/>
    <w:rsid w:val="006B7B54"/>
    <w:rsid w:val="006B7E77"/>
    <w:rsid w:val="006C000A"/>
    <w:rsid w:val="006C109D"/>
    <w:rsid w:val="006C130A"/>
    <w:rsid w:val="006C13F1"/>
    <w:rsid w:val="006C1E8A"/>
    <w:rsid w:val="006C1E9E"/>
    <w:rsid w:val="006C24ED"/>
    <w:rsid w:val="006C2EB2"/>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7178"/>
    <w:rsid w:val="006D74F0"/>
    <w:rsid w:val="006D7520"/>
    <w:rsid w:val="006D75C1"/>
    <w:rsid w:val="006D7C5C"/>
    <w:rsid w:val="006E0722"/>
    <w:rsid w:val="006E0F2F"/>
    <w:rsid w:val="006E1E8F"/>
    <w:rsid w:val="006E28FE"/>
    <w:rsid w:val="006E2EF0"/>
    <w:rsid w:val="006E3042"/>
    <w:rsid w:val="006E39B2"/>
    <w:rsid w:val="006E4D5C"/>
    <w:rsid w:val="006E5342"/>
    <w:rsid w:val="006E5B73"/>
    <w:rsid w:val="006E5D90"/>
    <w:rsid w:val="006E61EB"/>
    <w:rsid w:val="006E6241"/>
    <w:rsid w:val="006E646D"/>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ED5"/>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385"/>
    <w:rsid w:val="0071475F"/>
    <w:rsid w:val="00714766"/>
    <w:rsid w:val="00715120"/>
    <w:rsid w:val="007158F3"/>
    <w:rsid w:val="00715B7C"/>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5B98"/>
    <w:rsid w:val="007260D6"/>
    <w:rsid w:val="0072643A"/>
    <w:rsid w:val="00726615"/>
    <w:rsid w:val="00726BCD"/>
    <w:rsid w:val="00727E8D"/>
    <w:rsid w:val="0073058C"/>
    <w:rsid w:val="00730720"/>
    <w:rsid w:val="00730A3E"/>
    <w:rsid w:val="00730D2B"/>
    <w:rsid w:val="00731D5A"/>
    <w:rsid w:val="007320D8"/>
    <w:rsid w:val="00732ACC"/>
    <w:rsid w:val="007330D4"/>
    <w:rsid w:val="007336D6"/>
    <w:rsid w:val="00733BF1"/>
    <w:rsid w:val="00733D87"/>
    <w:rsid w:val="00733E8B"/>
    <w:rsid w:val="00734182"/>
    <w:rsid w:val="00734F92"/>
    <w:rsid w:val="007350AD"/>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46B"/>
    <w:rsid w:val="0074494F"/>
    <w:rsid w:val="00746A5C"/>
    <w:rsid w:val="00746D29"/>
    <w:rsid w:val="00746D71"/>
    <w:rsid w:val="00746EF3"/>
    <w:rsid w:val="00747158"/>
    <w:rsid w:val="007471B5"/>
    <w:rsid w:val="00750E37"/>
    <w:rsid w:val="007511B8"/>
    <w:rsid w:val="007515A4"/>
    <w:rsid w:val="00751EC2"/>
    <w:rsid w:val="00752947"/>
    <w:rsid w:val="00753A99"/>
    <w:rsid w:val="00753EDC"/>
    <w:rsid w:val="0075475D"/>
    <w:rsid w:val="0075483A"/>
    <w:rsid w:val="00754B24"/>
    <w:rsid w:val="00754FAE"/>
    <w:rsid w:val="007555B0"/>
    <w:rsid w:val="00755A78"/>
    <w:rsid w:val="00755B52"/>
    <w:rsid w:val="007560B5"/>
    <w:rsid w:val="00756960"/>
    <w:rsid w:val="00756A34"/>
    <w:rsid w:val="00756DD9"/>
    <w:rsid w:val="00757017"/>
    <w:rsid w:val="0075735F"/>
    <w:rsid w:val="00757411"/>
    <w:rsid w:val="007577F0"/>
    <w:rsid w:val="00757BCE"/>
    <w:rsid w:val="0076046F"/>
    <w:rsid w:val="00760596"/>
    <w:rsid w:val="00760DF4"/>
    <w:rsid w:val="00762449"/>
    <w:rsid w:val="00762545"/>
    <w:rsid w:val="007626D1"/>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BDB"/>
    <w:rsid w:val="00782F8D"/>
    <w:rsid w:val="0078395B"/>
    <w:rsid w:val="007847D1"/>
    <w:rsid w:val="007847FC"/>
    <w:rsid w:val="00784838"/>
    <w:rsid w:val="00785BE8"/>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27C0"/>
    <w:rsid w:val="00792F6B"/>
    <w:rsid w:val="0079319D"/>
    <w:rsid w:val="00793341"/>
    <w:rsid w:val="00793E28"/>
    <w:rsid w:val="007945B2"/>
    <w:rsid w:val="007946C9"/>
    <w:rsid w:val="00794AA1"/>
    <w:rsid w:val="00794EC8"/>
    <w:rsid w:val="00794EEF"/>
    <w:rsid w:val="007951E5"/>
    <w:rsid w:val="0079650F"/>
    <w:rsid w:val="00796938"/>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58D5"/>
    <w:rsid w:val="007A5AB2"/>
    <w:rsid w:val="007A68C7"/>
    <w:rsid w:val="007A6B23"/>
    <w:rsid w:val="007A7165"/>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A7E"/>
    <w:rsid w:val="007C0296"/>
    <w:rsid w:val="007C0518"/>
    <w:rsid w:val="007C0985"/>
    <w:rsid w:val="007C242D"/>
    <w:rsid w:val="007C3702"/>
    <w:rsid w:val="007C3D87"/>
    <w:rsid w:val="007C41A7"/>
    <w:rsid w:val="007C4419"/>
    <w:rsid w:val="007C482A"/>
    <w:rsid w:val="007C4A29"/>
    <w:rsid w:val="007C5011"/>
    <w:rsid w:val="007C515B"/>
    <w:rsid w:val="007C5441"/>
    <w:rsid w:val="007C6877"/>
    <w:rsid w:val="007C75F4"/>
    <w:rsid w:val="007C7AE7"/>
    <w:rsid w:val="007D0009"/>
    <w:rsid w:val="007D0EB1"/>
    <w:rsid w:val="007D1721"/>
    <w:rsid w:val="007D1746"/>
    <w:rsid w:val="007D1756"/>
    <w:rsid w:val="007D183E"/>
    <w:rsid w:val="007D2305"/>
    <w:rsid w:val="007D25DE"/>
    <w:rsid w:val="007D3566"/>
    <w:rsid w:val="007D3C3F"/>
    <w:rsid w:val="007D4D72"/>
    <w:rsid w:val="007D5222"/>
    <w:rsid w:val="007D6505"/>
    <w:rsid w:val="007D69B2"/>
    <w:rsid w:val="007D7600"/>
    <w:rsid w:val="007D76B6"/>
    <w:rsid w:val="007E1186"/>
    <w:rsid w:val="007E1695"/>
    <w:rsid w:val="007E2206"/>
    <w:rsid w:val="007E23D3"/>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9DB"/>
    <w:rsid w:val="007F10FA"/>
    <w:rsid w:val="007F12EF"/>
    <w:rsid w:val="007F18D1"/>
    <w:rsid w:val="007F1C31"/>
    <w:rsid w:val="007F1E01"/>
    <w:rsid w:val="007F240A"/>
    <w:rsid w:val="007F28D8"/>
    <w:rsid w:val="007F2ABD"/>
    <w:rsid w:val="007F2FC2"/>
    <w:rsid w:val="007F313D"/>
    <w:rsid w:val="007F4340"/>
    <w:rsid w:val="007F44D5"/>
    <w:rsid w:val="007F5338"/>
    <w:rsid w:val="007F5601"/>
    <w:rsid w:val="007F5651"/>
    <w:rsid w:val="007F67FE"/>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E4"/>
    <w:rsid w:val="00803667"/>
    <w:rsid w:val="00803A64"/>
    <w:rsid w:val="00803CE8"/>
    <w:rsid w:val="008042F3"/>
    <w:rsid w:val="00804448"/>
    <w:rsid w:val="008045DF"/>
    <w:rsid w:val="0080487B"/>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BE"/>
    <w:rsid w:val="008161F4"/>
    <w:rsid w:val="008165E4"/>
    <w:rsid w:val="00817A21"/>
    <w:rsid w:val="0082023F"/>
    <w:rsid w:val="00820EA0"/>
    <w:rsid w:val="00820FE4"/>
    <w:rsid w:val="00821239"/>
    <w:rsid w:val="008216C1"/>
    <w:rsid w:val="00821907"/>
    <w:rsid w:val="008219FB"/>
    <w:rsid w:val="00821C63"/>
    <w:rsid w:val="00821E56"/>
    <w:rsid w:val="00822BD8"/>
    <w:rsid w:val="008244D2"/>
    <w:rsid w:val="00824689"/>
    <w:rsid w:val="00824B0D"/>
    <w:rsid w:val="00824F8A"/>
    <w:rsid w:val="00825638"/>
    <w:rsid w:val="00825F6D"/>
    <w:rsid w:val="008261EE"/>
    <w:rsid w:val="008264BA"/>
    <w:rsid w:val="00826D83"/>
    <w:rsid w:val="00826EE9"/>
    <w:rsid w:val="008274DE"/>
    <w:rsid w:val="0082751C"/>
    <w:rsid w:val="00827D00"/>
    <w:rsid w:val="00827D11"/>
    <w:rsid w:val="0083028B"/>
    <w:rsid w:val="008306D8"/>
    <w:rsid w:val="00830E5D"/>
    <w:rsid w:val="00830F98"/>
    <w:rsid w:val="008312A1"/>
    <w:rsid w:val="00831796"/>
    <w:rsid w:val="008317BE"/>
    <w:rsid w:val="0083197D"/>
    <w:rsid w:val="0083203A"/>
    <w:rsid w:val="00832715"/>
    <w:rsid w:val="008328CD"/>
    <w:rsid w:val="00833F64"/>
    <w:rsid w:val="0083427E"/>
    <w:rsid w:val="008342F8"/>
    <w:rsid w:val="00834744"/>
    <w:rsid w:val="00835A55"/>
    <w:rsid w:val="00836AD7"/>
    <w:rsid w:val="00836C73"/>
    <w:rsid w:val="00837181"/>
    <w:rsid w:val="00837289"/>
    <w:rsid w:val="00837650"/>
    <w:rsid w:val="0084033D"/>
    <w:rsid w:val="0084055C"/>
    <w:rsid w:val="0084060A"/>
    <w:rsid w:val="00840864"/>
    <w:rsid w:val="008413AA"/>
    <w:rsid w:val="00841642"/>
    <w:rsid w:val="00841EE5"/>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4FC2"/>
    <w:rsid w:val="00855960"/>
    <w:rsid w:val="00856286"/>
    <w:rsid w:val="00857D9A"/>
    <w:rsid w:val="00857DD1"/>
    <w:rsid w:val="0086041C"/>
    <w:rsid w:val="00860C48"/>
    <w:rsid w:val="00860EA9"/>
    <w:rsid w:val="0086157D"/>
    <w:rsid w:val="008615CA"/>
    <w:rsid w:val="00862371"/>
    <w:rsid w:val="008627DB"/>
    <w:rsid w:val="008631B1"/>
    <w:rsid w:val="00863669"/>
    <w:rsid w:val="00863A24"/>
    <w:rsid w:val="00863BFE"/>
    <w:rsid w:val="008641BF"/>
    <w:rsid w:val="00864759"/>
    <w:rsid w:val="00864F7E"/>
    <w:rsid w:val="00865B38"/>
    <w:rsid w:val="00866C00"/>
    <w:rsid w:val="008674F7"/>
    <w:rsid w:val="00867C2A"/>
    <w:rsid w:val="00867DAE"/>
    <w:rsid w:val="00870134"/>
    <w:rsid w:val="00871124"/>
    <w:rsid w:val="008716AF"/>
    <w:rsid w:val="00871ABB"/>
    <w:rsid w:val="00871BF9"/>
    <w:rsid w:val="00872227"/>
    <w:rsid w:val="0087273F"/>
    <w:rsid w:val="00872758"/>
    <w:rsid w:val="0087280B"/>
    <w:rsid w:val="00872BA2"/>
    <w:rsid w:val="00872BD0"/>
    <w:rsid w:val="00873A42"/>
    <w:rsid w:val="00873ADE"/>
    <w:rsid w:val="008746A2"/>
    <w:rsid w:val="00874A6B"/>
    <w:rsid w:val="00874B35"/>
    <w:rsid w:val="00874C12"/>
    <w:rsid w:val="008753DF"/>
    <w:rsid w:val="00875E63"/>
    <w:rsid w:val="00876507"/>
    <w:rsid w:val="008768DC"/>
    <w:rsid w:val="00876C79"/>
    <w:rsid w:val="00876D01"/>
    <w:rsid w:val="008776D2"/>
    <w:rsid w:val="0087792F"/>
    <w:rsid w:val="00877B14"/>
    <w:rsid w:val="00877E4B"/>
    <w:rsid w:val="0088025A"/>
    <w:rsid w:val="0088070D"/>
    <w:rsid w:val="008818D3"/>
    <w:rsid w:val="00881B35"/>
    <w:rsid w:val="00881D15"/>
    <w:rsid w:val="00882CBD"/>
    <w:rsid w:val="00883313"/>
    <w:rsid w:val="0088375E"/>
    <w:rsid w:val="008844CC"/>
    <w:rsid w:val="00884DB5"/>
    <w:rsid w:val="00885664"/>
    <w:rsid w:val="00885681"/>
    <w:rsid w:val="00885D62"/>
    <w:rsid w:val="00885ECC"/>
    <w:rsid w:val="00885F35"/>
    <w:rsid w:val="00886052"/>
    <w:rsid w:val="00886A09"/>
    <w:rsid w:val="00890759"/>
    <w:rsid w:val="008907FC"/>
    <w:rsid w:val="00890E15"/>
    <w:rsid w:val="00890FD8"/>
    <w:rsid w:val="008914A8"/>
    <w:rsid w:val="00891AE3"/>
    <w:rsid w:val="008922E9"/>
    <w:rsid w:val="00892551"/>
    <w:rsid w:val="0089256E"/>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97CB1"/>
    <w:rsid w:val="008A02E6"/>
    <w:rsid w:val="008A06F1"/>
    <w:rsid w:val="008A08C3"/>
    <w:rsid w:val="008A08D6"/>
    <w:rsid w:val="008A1041"/>
    <w:rsid w:val="008A163D"/>
    <w:rsid w:val="008A1641"/>
    <w:rsid w:val="008A1723"/>
    <w:rsid w:val="008A1B8F"/>
    <w:rsid w:val="008A22AE"/>
    <w:rsid w:val="008A31FB"/>
    <w:rsid w:val="008A33A8"/>
    <w:rsid w:val="008A408A"/>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711"/>
    <w:rsid w:val="008B1AB0"/>
    <w:rsid w:val="008B1CFD"/>
    <w:rsid w:val="008B3769"/>
    <w:rsid w:val="008B402F"/>
    <w:rsid w:val="008B40A4"/>
    <w:rsid w:val="008B4A63"/>
    <w:rsid w:val="008B51C4"/>
    <w:rsid w:val="008B5658"/>
    <w:rsid w:val="008B57B5"/>
    <w:rsid w:val="008B63C5"/>
    <w:rsid w:val="008B7598"/>
    <w:rsid w:val="008C25A1"/>
    <w:rsid w:val="008C2845"/>
    <w:rsid w:val="008C49E2"/>
    <w:rsid w:val="008C4DDE"/>
    <w:rsid w:val="008C5350"/>
    <w:rsid w:val="008C615C"/>
    <w:rsid w:val="008C6223"/>
    <w:rsid w:val="008C6398"/>
    <w:rsid w:val="008C65B9"/>
    <w:rsid w:val="008C6F97"/>
    <w:rsid w:val="008C7074"/>
    <w:rsid w:val="008C762E"/>
    <w:rsid w:val="008C79A9"/>
    <w:rsid w:val="008D00CC"/>
    <w:rsid w:val="008D03BC"/>
    <w:rsid w:val="008D08D7"/>
    <w:rsid w:val="008D1577"/>
    <w:rsid w:val="008D1762"/>
    <w:rsid w:val="008D1BBB"/>
    <w:rsid w:val="008D1C39"/>
    <w:rsid w:val="008D1DF3"/>
    <w:rsid w:val="008D23A0"/>
    <w:rsid w:val="008D2A17"/>
    <w:rsid w:val="008D2AC7"/>
    <w:rsid w:val="008D2B54"/>
    <w:rsid w:val="008D31E4"/>
    <w:rsid w:val="008D341F"/>
    <w:rsid w:val="008D3552"/>
    <w:rsid w:val="008D35CD"/>
    <w:rsid w:val="008D3CFA"/>
    <w:rsid w:val="008D435F"/>
    <w:rsid w:val="008D44DC"/>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248F"/>
    <w:rsid w:val="008E2913"/>
    <w:rsid w:val="008E3088"/>
    <w:rsid w:val="008E3D46"/>
    <w:rsid w:val="008E441F"/>
    <w:rsid w:val="008E47E0"/>
    <w:rsid w:val="008E5A4C"/>
    <w:rsid w:val="008E5FE9"/>
    <w:rsid w:val="008E60CE"/>
    <w:rsid w:val="008E679F"/>
    <w:rsid w:val="008E6DA8"/>
    <w:rsid w:val="008E6F0E"/>
    <w:rsid w:val="008E77AE"/>
    <w:rsid w:val="008E7BB3"/>
    <w:rsid w:val="008E7F9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5A8"/>
    <w:rsid w:val="008F5B68"/>
    <w:rsid w:val="008F5DE6"/>
    <w:rsid w:val="008F693F"/>
    <w:rsid w:val="008F6FB2"/>
    <w:rsid w:val="009007CA"/>
    <w:rsid w:val="00900A66"/>
    <w:rsid w:val="0090166C"/>
    <w:rsid w:val="009019AD"/>
    <w:rsid w:val="00901A75"/>
    <w:rsid w:val="00902121"/>
    <w:rsid w:val="009025AC"/>
    <w:rsid w:val="0090260A"/>
    <w:rsid w:val="009027E4"/>
    <w:rsid w:val="00902AF7"/>
    <w:rsid w:val="00903E21"/>
    <w:rsid w:val="00903E7F"/>
    <w:rsid w:val="009045F2"/>
    <w:rsid w:val="00904824"/>
    <w:rsid w:val="0090511A"/>
    <w:rsid w:val="00905A98"/>
    <w:rsid w:val="00906315"/>
    <w:rsid w:val="00906578"/>
    <w:rsid w:val="00907EEF"/>
    <w:rsid w:val="0091078B"/>
    <w:rsid w:val="00910881"/>
    <w:rsid w:val="00910D6F"/>
    <w:rsid w:val="00910E9A"/>
    <w:rsid w:val="00910EE8"/>
    <w:rsid w:val="00911A97"/>
    <w:rsid w:val="00911E1A"/>
    <w:rsid w:val="0091202D"/>
    <w:rsid w:val="00912223"/>
    <w:rsid w:val="009127BD"/>
    <w:rsid w:val="009127CA"/>
    <w:rsid w:val="009128CA"/>
    <w:rsid w:val="00912B76"/>
    <w:rsid w:val="009138EB"/>
    <w:rsid w:val="00913AE5"/>
    <w:rsid w:val="00913E29"/>
    <w:rsid w:val="00914050"/>
    <w:rsid w:val="00914443"/>
    <w:rsid w:val="00914714"/>
    <w:rsid w:val="00915D22"/>
    <w:rsid w:val="00915E79"/>
    <w:rsid w:val="00916348"/>
    <w:rsid w:val="00916634"/>
    <w:rsid w:val="009168F4"/>
    <w:rsid w:val="00916C35"/>
    <w:rsid w:val="00916C40"/>
    <w:rsid w:val="00916DF2"/>
    <w:rsid w:val="0091798A"/>
    <w:rsid w:val="0091799F"/>
    <w:rsid w:val="00917D80"/>
    <w:rsid w:val="00917F16"/>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3B1"/>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5A4"/>
    <w:rsid w:val="00947CB3"/>
    <w:rsid w:val="00947CCD"/>
    <w:rsid w:val="009504A2"/>
    <w:rsid w:val="00950DC3"/>
    <w:rsid w:val="009512B7"/>
    <w:rsid w:val="00951488"/>
    <w:rsid w:val="00951A57"/>
    <w:rsid w:val="00951B4F"/>
    <w:rsid w:val="00951E8F"/>
    <w:rsid w:val="00951E92"/>
    <w:rsid w:val="00952C14"/>
    <w:rsid w:val="0095301F"/>
    <w:rsid w:val="0095311B"/>
    <w:rsid w:val="009534BC"/>
    <w:rsid w:val="0095405B"/>
    <w:rsid w:val="009551C7"/>
    <w:rsid w:val="009556C0"/>
    <w:rsid w:val="00955970"/>
    <w:rsid w:val="009559A1"/>
    <w:rsid w:val="00955A09"/>
    <w:rsid w:val="00955DA9"/>
    <w:rsid w:val="00955EC5"/>
    <w:rsid w:val="00955FB8"/>
    <w:rsid w:val="0095616F"/>
    <w:rsid w:val="009567E6"/>
    <w:rsid w:val="00956F0E"/>
    <w:rsid w:val="00957230"/>
    <w:rsid w:val="0096015B"/>
    <w:rsid w:val="0096054C"/>
    <w:rsid w:val="00960C5C"/>
    <w:rsid w:val="00960CE5"/>
    <w:rsid w:val="00961071"/>
    <w:rsid w:val="009613B4"/>
    <w:rsid w:val="00961415"/>
    <w:rsid w:val="0096191D"/>
    <w:rsid w:val="00961A15"/>
    <w:rsid w:val="009621C3"/>
    <w:rsid w:val="00962D62"/>
    <w:rsid w:val="00962EE6"/>
    <w:rsid w:val="00963C1D"/>
    <w:rsid w:val="00964100"/>
    <w:rsid w:val="00964364"/>
    <w:rsid w:val="0096495A"/>
    <w:rsid w:val="009651AB"/>
    <w:rsid w:val="0096581D"/>
    <w:rsid w:val="009669A4"/>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447"/>
    <w:rsid w:val="009754A2"/>
    <w:rsid w:val="009755EA"/>
    <w:rsid w:val="00975777"/>
    <w:rsid w:val="00975D49"/>
    <w:rsid w:val="00976150"/>
    <w:rsid w:val="00976760"/>
    <w:rsid w:val="009768F5"/>
    <w:rsid w:val="00976D3A"/>
    <w:rsid w:val="00977147"/>
    <w:rsid w:val="00977A79"/>
    <w:rsid w:val="009804F8"/>
    <w:rsid w:val="00980C16"/>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904A6"/>
    <w:rsid w:val="00990663"/>
    <w:rsid w:val="00990EDE"/>
    <w:rsid w:val="00991CED"/>
    <w:rsid w:val="00991D88"/>
    <w:rsid w:val="00991F2A"/>
    <w:rsid w:val="009921DD"/>
    <w:rsid w:val="00992ADD"/>
    <w:rsid w:val="009932B7"/>
    <w:rsid w:val="009935FF"/>
    <w:rsid w:val="009941E5"/>
    <w:rsid w:val="00994635"/>
    <w:rsid w:val="00994E2D"/>
    <w:rsid w:val="00995460"/>
    <w:rsid w:val="009957F1"/>
    <w:rsid w:val="0099593D"/>
    <w:rsid w:val="00996B48"/>
    <w:rsid w:val="0099739B"/>
    <w:rsid w:val="009977DD"/>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8DE"/>
    <w:rsid w:val="009B5F22"/>
    <w:rsid w:val="009B63DE"/>
    <w:rsid w:val="009B672A"/>
    <w:rsid w:val="009B691F"/>
    <w:rsid w:val="009B6F6A"/>
    <w:rsid w:val="009B7E0B"/>
    <w:rsid w:val="009C04AD"/>
    <w:rsid w:val="009C08D5"/>
    <w:rsid w:val="009C0904"/>
    <w:rsid w:val="009C0A47"/>
    <w:rsid w:val="009C0DBB"/>
    <w:rsid w:val="009C0DEB"/>
    <w:rsid w:val="009C0F12"/>
    <w:rsid w:val="009C0FF9"/>
    <w:rsid w:val="009C1D39"/>
    <w:rsid w:val="009C2123"/>
    <w:rsid w:val="009C2377"/>
    <w:rsid w:val="009C2418"/>
    <w:rsid w:val="009C2471"/>
    <w:rsid w:val="009C30B6"/>
    <w:rsid w:val="009C337A"/>
    <w:rsid w:val="009C344A"/>
    <w:rsid w:val="009C3AA2"/>
    <w:rsid w:val="009C468E"/>
    <w:rsid w:val="009C47D0"/>
    <w:rsid w:val="009C48F3"/>
    <w:rsid w:val="009C4FB3"/>
    <w:rsid w:val="009C5762"/>
    <w:rsid w:val="009C5833"/>
    <w:rsid w:val="009C59CF"/>
    <w:rsid w:val="009C61DB"/>
    <w:rsid w:val="009C71EB"/>
    <w:rsid w:val="009C76B0"/>
    <w:rsid w:val="009C7818"/>
    <w:rsid w:val="009C7AA5"/>
    <w:rsid w:val="009C7E2A"/>
    <w:rsid w:val="009C7E89"/>
    <w:rsid w:val="009D068E"/>
    <w:rsid w:val="009D0CF3"/>
    <w:rsid w:val="009D1491"/>
    <w:rsid w:val="009D1C60"/>
    <w:rsid w:val="009D22C3"/>
    <w:rsid w:val="009D250E"/>
    <w:rsid w:val="009D30FE"/>
    <w:rsid w:val="009D3ACE"/>
    <w:rsid w:val="009D3E3F"/>
    <w:rsid w:val="009D42C4"/>
    <w:rsid w:val="009D4693"/>
    <w:rsid w:val="009D5257"/>
    <w:rsid w:val="009D537D"/>
    <w:rsid w:val="009D5CC4"/>
    <w:rsid w:val="009D64DF"/>
    <w:rsid w:val="009D66E6"/>
    <w:rsid w:val="009D6E4A"/>
    <w:rsid w:val="009D733F"/>
    <w:rsid w:val="009D7807"/>
    <w:rsid w:val="009D7EC6"/>
    <w:rsid w:val="009D7F7E"/>
    <w:rsid w:val="009D7FD2"/>
    <w:rsid w:val="009E06B5"/>
    <w:rsid w:val="009E0B86"/>
    <w:rsid w:val="009E0DF9"/>
    <w:rsid w:val="009E10BE"/>
    <w:rsid w:val="009E1964"/>
    <w:rsid w:val="009E2433"/>
    <w:rsid w:val="009E27AF"/>
    <w:rsid w:val="009E3588"/>
    <w:rsid w:val="009E3DB2"/>
    <w:rsid w:val="009E58FD"/>
    <w:rsid w:val="009E59B2"/>
    <w:rsid w:val="009E5A05"/>
    <w:rsid w:val="009E5C36"/>
    <w:rsid w:val="009E5F16"/>
    <w:rsid w:val="009E65DA"/>
    <w:rsid w:val="009E6B01"/>
    <w:rsid w:val="009E7314"/>
    <w:rsid w:val="009E75D5"/>
    <w:rsid w:val="009E799F"/>
    <w:rsid w:val="009E7DDF"/>
    <w:rsid w:val="009F024C"/>
    <w:rsid w:val="009F04EB"/>
    <w:rsid w:val="009F08C2"/>
    <w:rsid w:val="009F0B93"/>
    <w:rsid w:val="009F1DA8"/>
    <w:rsid w:val="009F260F"/>
    <w:rsid w:val="009F26DB"/>
    <w:rsid w:val="009F2C41"/>
    <w:rsid w:val="009F3388"/>
    <w:rsid w:val="009F33C0"/>
    <w:rsid w:val="009F3444"/>
    <w:rsid w:val="009F3885"/>
    <w:rsid w:val="009F44F1"/>
    <w:rsid w:val="009F45E8"/>
    <w:rsid w:val="009F5953"/>
    <w:rsid w:val="009F5A20"/>
    <w:rsid w:val="009F5CA9"/>
    <w:rsid w:val="009F65CE"/>
    <w:rsid w:val="009F68BA"/>
    <w:rsid w:val="009F68BB"/>
    <w:rsid w:val="009F79E8"/>
    <w:rsid w:val="00A0095C"/>
    <w:rsid w:val="00A0152F"/>
    <w:rsid w:val="00A019B2"/>
    <w:rsid w:val="00A01A7E"/>
    <w:rsid w:val="00A01B13"/>
    <w:rsid w:val="00A01E70"/>
    <w:rsid w:val="00A0236D"/>
    <w:rsid w:val="00A02521"/>
    <w:rsid w:val="00A02CF2"/>
    <w:rsid w:val="00A02D45"/>
    <w:rsid w:val="00A02E8F"/>
    <w:rsid w:val="00A02E94"/>
    <w:rsid w:val="00A0327C"/>
    <w:rsid w:val="00A0387F"/>
    <w:rsid w:val="00A03F00"/>
    <w:rsid w:val="00A044C3"/>
    <w:rsid w:val="00A046C6"/>
    <w:rsid w:val="00A0470E"/>
    <w:rsid w:val="00A04914"/>
    <w:rsid w:val="00A04FCA"/>
    <w:rsid w:val="00A051D7"/>
    <w:rsid w:val="00A065C6"/>
    <w:rsid w:val="00A06D77"/>
    <w:rsid w:val="00A07336"/>
    <w:rsid w:val="00A07866"/>
    <w:rsid w:val="00A11162"/>
    <w:rsid w:val="00A12F18"/>
    <w:rsid w:val="00A1324E"/>
    <w:rsid w:val="00A132C2"/>
    <w:rsid w:val="00A133C1"/>
    <w:rsid w:val="00A13818"/>
    <w:rsid w:val="00A14DC4"/>
    <w:rsid w:val="00A1514B"/>
    <w:rsid w:val="00A16132"/>
    <w:rsid w:val="00A171A7"/>
    <w:rsid w:val="00A175A6"/>
    <w:rsid w:val="00A201BB"/>
    <w:rsid w:val="00A20503"/>
    <w:rsid w:val="00A206C0"/>
    <w:rsid w:val="00A20C66"/>
    <w:rsid w:val="00A21098"/>
    <w:rsid w:val="00A2124B"/>
    <w:rsid w:val="00A21633"/>
    <w:rsid w:val="00A21C17"/>
    <w:rsid w:val="00A224E6"/>
    <w:rsid w:val="00A226FB"/>
    <w:rsid w:val="00A22962"/>
    <w:rsid w:val="00A22C22"/>
    <w:rsid w:val="00A231F7"/>
    <w:rsid w:val="00A23426"/>
    <w:rsid w:val="00A24364"/>
    <w:rsid w:val="00A2439B"/>
    <w:rsid w:val="00A24632"/>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33BF"/>
    <w:rsid w:val="00A43430"/>
    <w:rsid w:val="00A43448"/>
    <w:rsid w:val="00A4453D"/>
    <w:rsid w:val="00A46177"/>
    <w:rsid w:val="00A46615"/>
    <w:rsid w:val="00A46A0E"/>
    <w:rsid w:val="00A46AA6"/>
    <w:rsid w:val="00A47208"/>
    <w:rsid w:val="00A475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66B"/>
    <w:rsid w:val="00A56C56"/>
    <w:rsid w:val="00A56D76"/>
    <w:rsid w:val="00A57D8D"/>
    <w:rsid w:val="00A605A5"/>
    <w:rsid w:val="00A605FD"/>
    <w:rsid w:val="00A60722"/>
    <w:rsid w:val="00A60795"/>
    <w:rsid w:val="00A60A46"/>
    <w:rsid w:val="00A60E97"/>
    <w:rsid w:val="00A6256E"/>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B8B"/>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10CD"/>
    <w:rsid w:val="00A810EF"/>
    <w:rsid w:val="00A81A9D"/>
    <w:rsid w:val="00A81E38"/>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90885"/>
    <w:rsid w:val="00A90B23"/>
    <w:rsid w:val="00A91F2B"/>
    <w:rsid w:val="00A91F60"/>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9E0"/>
    <w:rsid w:val="00AA3EF0"/>
    <w:rsid w:val="00AA4584"/>
    <w:rsid w:val="00AA4A4A"/>
    <w:rsid w:val="00AA4C74"/>
    <w:rsid w:val="00AA4DE3"/>
    <w:rsid w:val="00AA4F68"/>
    <w:rsid w:val="00AA527D"/>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7C1"/>
    <w:rsid w:val="00AC6D62"/>
    <w:rsid w:val="00AC6E73"/>
    <w:rsid w:val="00AC7B4C"/>
    <w:rsid w:val="00AC7DE0"/>
    <w:rsid w:val="00AC7E2F"/>
    <w:rsid w:val="00AD051A"/>
    <w:rsid w:val="00AD0A97"/>
    <w:rsid w:val="00AD121E"/>
    <w:rsid w:val="00AD1D94"/>
    <w:rsid w:val="00AD2380"/>
    <w:rsid w:val="00AD2384"/>
    <w:rsid w:val="00AD3433"/>
    <w:rsid w:val="00AD36DD"/>
    <w:rsid w:val="00AD3B1D"/>
    <w:rsid w:val="00AD409F"/>
    <w:rsid w:val="00AD43FC"/>
    <w:rsid w:val="00AD4F60"/>
    <w:rsid w:val="00AD5759"/>
    <w:rsid w:val="00AD5898"/>
    <w:rsid w:val="00AD6605"/>
    <w:rsid w:val="00AD687D"/>
    <w:rsid w:val="00AD6D40"/>
    <w:rsid w:val="00AD7270"/>
    <w:rsid w:val="00AD7481"/>
    <w:rsid w:val="00AD75CF"/>
    <w:rsid w:val="00AD7EE0"/>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F8A"/>
    <w:rsid w:val="00AE42C5"/>
    <w:rsid w:val="00AE4659"/>
    <w:rsid w:val="00AE4C8A"/>
    <w:rsid w:val="00AE5265"/>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385"/>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614D"/>
    <w:rsid w:val="00B06A8D"/>
    <w:rsid w:val="00B0726B"/>
    <w:rsid w:val="00B1005F"/>
    <w:rsid w:val="00B1009B"/>
    <w:rsid w:val="00B108AA"/>
    <w:rsid w:val="00B10A9C"/>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6117"/>
    <w:rsid w:val="00B1654B"/>
    <w:rsid w:val="00B165DB"/>
    <w:rsid w:val="00B16CDD"/>
    <w:rsid w:val="00B16EA6"/>
    <w:rsid w:val="00B17692"/>
    <w:rsid w:val="00B2034E"/>
    <w:rsid w:val="00B20901"/>
    <w:rsid w:val="00B20FB0"/>
    <w:rsid w:val="00B210A3"/>
    <w:rsid w:val="00B21F18"/>
    <w:rsid w:val="00B22528"/>
    <w:rsid w:val="00B22AFC"/>
    <w:rsid w:val="00B22CD3"/>
    <w:rsid w:val="00B2334B"/>
    <w:rsid w:val="00B23912"/>
    <w:rsid w:val="00B24118"/>
    <w:rsid w:val="00B246F2"/>
    <w:rsid w:val="00B24E2A"/>
    <w:rsid w:val="00B24F8F"/>
    <w:rsid w:val="00B25F0C"/>
    <w:rsid w:val="00B264AA"/>
    <w:rsid w:val="00B27C85"/>
    <w:rsid w:val="00B302AF"/>
    <w:rsid w:val="00B30329"/>
    <w:rsid w:val="00B30D1A"/>
    <w:rsid w:val="00B30E08"/>
    <w:rsid w:val="00B3138C"/>
    <w:rsid w:val="00B31744"/>
    <w:rsid w:val="00B31DC5"/>
    <w:rsid w:val="00B31E26"/>
    <w:rsid w:val="00B32228"/>
    <w:rsid w:val="00B328E4"/>
    <w:rsid w:val="00B32F8A"/>
    <w:rsid w:val="00B34431"/>
    <w:rsid w:val="00B34D2B"/>
    <w:rsid w:val="00B34E09"/>
    <w:rsid w:val="00B34F9C"/>
    <w:rsid w:val="00B3560F"/>
    <w:rsid w:val="00B357B8"/>
    <w:rsid w:val="00B357E1"/>
    <w:rsid w:val="00B3582B"/>
    <w:rsid w:val="00B35F1F"/>
    <w:rsid w:val="00B372DA"/>
    <w:rsid w:val="00B37864"/>
    <w:rsid w:val="00B37C7F"/>
    <w:rsid w:val="00B37C9D"/>
    <w:rsid w:val="00B40351"/>
    <w:rsid w:val="00B40719"/>
    <w:rsid w:val="00B411AA"/>
    <w:rsid w:val="00B417AB"/>
    <w:rsid w:val="00B4185F"/>
    <w:rsid w:val="00B41ED4"/>
    <w:rsid w:val="00B42417"/>
    <w:rsid w:val="00B4256D"/>
    <w:rsid w:val="00B4266F"/>
    <w:rsid w:val="00B42A29"/>
    <w:rsid w:val="00B42F41"/>
    <w:rsid w:val="00B4305E"/>
    <w:rsid w:val="00B4347B"/>
    <w:rsid w:val="00B443CF"/>
    <w:rsid w:val="00B445AE"/>
    <w:rsid w:val="00B4476A"/>
    <w:rsid w:val="00B457C1"/>
    <w:rsid w:val="00B45AD5"/>
    <w:rsid w:val="00B46214"/>
    <w:rsid w:val="00B46392"/>
    <w:rsid w:val="00B46B54"/>
    <w:rsid w:val="00B46EEF"/>
    <w:rsid w:val="00B47182"/>
    <w:rsid w:val="00B500CB"/>
    <w:rsid w:val="00B50695"/>
    <w:rsid w:val="00B51068"/>
    <w:rsid w:val="00B51642"/>
    <w:rsid w:val="00B523CB"/>
    <w:rsid w:val="00B52C76"/>
    <w:rsid w:val="00B5403F"/>
    <w:rsid w:val="00B55885"/>
    <w:rsid w:val="00B55B1F"/>
    <w:rsid w:val="00B564D9"/>
    <w:rsid w:val="00B5707B"/>
    <w:rsid w:val="00B57506"/>
    <w:rsid w:val="00B57DCB"/>
    <w:rsid w:val="00B602F5"/>
    <w:rsid w:val="00B60772"/>
    <w:rsid w:val="00B60C15"/>
    <w:rsid w:val="00B61750"/>
    <w:rsid w:val="00B62216"/>
    <w:rsid w:val="00B62317"/>
    <w:rsid w:val="00B6239A"/>
    <w:rsid w:val="00B62E6A"/>
    <w:rsid w:val="00B632B5"/>
    <w:rsid w:val="00B6334B"/>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7080E"/>
    <w:rsid w:val="00B709A3"/>
    <w:rsid w:val="00B70B0B"/>
    <w:rsid w:val="00B70E60"/>
    <w:rsid w:val="00B71091"/>
    <w:rsid w:val="00B711A4"/>
    <w:rsid w:val="00B7137D"/>
    <w:rsid w:val="00B71481"/>
    <w:rsid w:val="00B71514"/>
    <w:rsid w:val="00B71D48"/>
    <w:rsid w:val="00B7251E"/>
    <w:rsid w:val="00B72959"/>
    <w:rsid w:val="00B73294"/>
    <w:rsid w:val="00B74965"/>
    <w:rsid w:val="00B74EA4"/>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2CE"/>
    <w:rsid w:val="00B84610"/>
    <w:rsid w:val="00B84BF5"/>
    <w:rsid w:val="00B85240"/>
    <w:rsid w:val="00B852C7"/>
    <w:rsid w:val="00B8547A"/>
    <w:rsid w:val="00B85627"/>
    <w:rsid w:val="00B856D4"/>
    <w:rsid w:val="00B85CFD"/>
    <w:rsid w:val="00B85D2F"/>
    <w:rsid w:val="00B860C8"/>
    <w:rsid w:val="00B86813"/>
    <w:rsid w:val="00B86AE6"/>
    <w:rsid w:val="00B87633"/>
    <w:rsid w:val="00B8782A"/>
    <w:rsid w:val="00B905AF"/>
    <w:rsid w:val="00B9189F"/>
    <w:rsid w:val="00B91C84"/>
    <w:rsid w:val="00B91E29"/>
    <w:rsid w:val="00B92131"/>
    <w:rsid w:val="00B92A29"/>
    <w:rsid w:val="00B92E43"/>
    <w:rsid w:val="00B930C0"/>
    <w:rsid w:val="00B93B12"/>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7F"/>
    <w:rsid w:val="00BA423B"/>
    <w:rsid w:val="00BA4359"/>
    <w:rsid w:val="00BA4617"/>
    <w:rsid w:val="00BA474F"/>
    <w:rsid w:val="00BA4D1A"/>
    <w:rsid w:val="00BA4EB7"/>
    <w:rsid w:val="00BA4F5A"/>
    <w:rsid w:val="00BA5647"/>
    <w:rsid w:val="00BA5686"/>
    <w:rsid w:val="00BA5B4C"/>
    <w:rsid w:val="00BA6152"/>
    <w:rsid w:val="00BA64A2"/>
    <w:rsid w:val="00BA74D2"/>
    <w:rsid w:val="00BA75C1"/>
    <w:rsid w:val="00BA7687"/>
    <w:rsid w:val="00BA76DF"/>
    <w:rsid w:val="00BB0016"/>
    <w:rsid w:val="00BB0080"/>
    <w:rsid w:val="00BB077C"/>
    <w:rsid w:val="00BB0A45"/>
    <w:rsid w:val="00BB137C"/>
    <w:rsid w:val="00BB1870"/>
    <w:rsid w:val="00BB18D4"/>
    <w:rsid w:val="00BB1AF5"/>
    <w:rsid w:val="00BB216E"/>
    <w:rsid w:val="00BB2362"/>
    <w:rsid w:val="00BB23F2"/>
    <w:rsid w:val="00BB3101"/>
    <w:rsid w:val="00BB3972"/>
    <w:rsid w:val="00BB3AFB"/>
    <w:rsid w:val="00BB4D9B"/>
    <w:rsid w:val="00BB5EB5"/>
    <w:rsid w:val="00BB5FAE"/>
    <w:rsid w:val="00BB6FF3"/>
    <w:rsid w:val="00BB738A"/>
    <w:rsid w:val="00BB792F"/>
    <w:rsid w:val="00BC0529"/>
    <w:rsid w:val="00BC06E0"/>
    <w:rsid w:val="00BC0966"/>
    <w:rsid w:val="00BC11DE"/>
    <w:rsid w:val="00BC1813"/>
    <w:rsid w:val="00BC1EC1"/>
    <w:rsid w:val="00BC1F74"/>
    <w:rsid w:val="00BC24F3"/>
    <w:rsid w:val="00BC264B"/>
    <w:rsid w:val="00BC26A1"/>
    <w:rsid w:val="00BC27B0"/>
    <w:rsid w:val="00BC2933"/>
    <w:rsid w:val="00BC2A0C"/>
    <w:rsid w:val="00BC3248"/>
    <w:rsid w:val="00BC37D8"/>
    <w:rsid w:val="00BC3960"/>
    <w:rsid w:val="00BC42EC"/>
    <w:rsid w:val="00BC43E6"/>
    <w:rsid w:val="00BC44BE"/>
    <w:rsid w:val="00BC47B5"/>
    <w:rsid w:val="00BC48F6"/>
    <w:rsid w:val="00BC49C7"/>
    <w:rsid w:val="00BC4C6B"/>
    <w:rsid w:val="00BC5175"/>
    <w:rsid w:val="00BC5284"/>
    <w:rsid w:val="00BC5303"/>
    <w:rsid w:val="00BC5F8D"/>
    <w:rsid w:val="00BC67C7"/>
    <w:rsid w:val="00BC6F8D"/>
    <w:rsid w:val="00BC7055"/>
    <w:rsid w:val="00BC7AB1"/>
    <w:rsid w:val="00BD05EC"/>
    <w:rsid w:val="00BD0E0E"/>
    <w:rsid w:val="00BD0F3A"/>
    <w:rsid w:val="00BD0F94"/>
    <w:rsid w:val="00BD1016"/>
    <w:rsid w:val="00BD11A3"/>
    <w:rsid w:val="00BD11AB"/>
    <w:rsid w:val="00BD1383"/>
    <w:rsid w:val="00BD1F6F"/>
    <w:rsid w:val="00BD2088"/>
    <w:rsid w:val="00BD246A"/>
    <w:rsid w:val="00BD24AE"/>
    <w:rsid w:val="00BD253F"/>
    <w:rsid w:val="00BD2725"/>
    <w:rsid w:val="00BD2C13"/>
    <w:rsid w:val="00BD3BB6"/>
    <w:rsid w:val="00BD414A"/>
    <w:rsid w:val="00BD439F"/>
    <w:rsid w:val="00BD57FB"/>
    <w:rsid w:val="00BD655E"/>
    <w:rsid w:val="00BD6BED"/>
    <w:rsid w:val="00BD7714"/>
    <w:rsid w:val="00BD7A5B"/>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ECE"/>
    <w:rsid w:val="00BF2383"/>
    <w:rsid w:val="00BF2F71"/>
    <w:rsid w:val="00BF3043"/>
    <w:rsid w:val="00BF39F3"/>
    <w:rsid w:val="00BF3EBB"/>
    <w:rsid w:val="00BF4DBC"/>
    <w:rsid w:val="00BF5693"/>
    <w:rsid w:val="00BF5B1E"/>
    <w:rsid w:val="00BF6063"/>
    <w:rsid w:val="00BF6102"/>
    <w:rsid w:val="00BF641B"/>
    <w:rsid w:val="00BF6E64"/>
    <w:rsid w:val="00BF7063"/>
    <w:rsid w:val="00BF7689"/>
    <w:rsid w:val="00C00256"/>
    <w:rsid w:val="00C005AA"/>
    <w:rsid w:val="00C006C8"/>
    <w:rsid w:val="00C010D7"/>
    <w:rsid w:val="00C01803"/>
    <w:rsid w:val="00C024C1"/>
    <w:rsid w:val="00C033D4"/>
    <w:rsid w:val="00C03405"/>
    <w:rsid w:val="00C03577"/>
    <w:rsid w:val="00C04C83"/>
    <w:rsid w:val="00C06B8C"/>
    <w:rsid w:val="00C06FAD"/>
    <w:rsid w:val="00C0732E"/>
    <w:rsid w:val="00C0733F"/>
    <w:rsid w:val="00C0755A"/>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4B5"/>
    <w:rsid w:val="00C167C2"/>
    <w:rsid w:val="00C16E6C"/>
    <w:rsid w:val="00C16E7C"/>
    <w:rsid w:val="00C16FDF"/>
    <w:rsid w:val="00C1731C"/>
    <w:rsid w:val="00C17DEF"/>
    <w:rsid w:val="00C17ECD"/>
    <w:rsid w:val="00C206C8"/>
    <w:rsid w:val="00C2081B"/>
    <w:rsid w:val="00C20F06"/>
    <w:rsid w:val="00C2158D"/>
    <w:rsid w:val="00C2161F"/>
    <w:rsid w:val="00C229E6"/>
    <w:rsid w:val="00C22B65"/>
    <w:rsid w:val="00C22E18"/>
    <w:rsid w:val="00C230C3"/>
    <w:rsid w:val="00C235B8"/>
    <w:rsid w:val="00C23AB6"/>
    <w:rsid w:val="00C24237"/>
    <w:rsid w:val="00C244D7"/>
    <w:rsid w:val="00C244E0"/>
    <w:rsid w:val="00C24CD3"/>
    <w:rsid w:val="00C24E9C"/>
    <w:rsid w:val="00C25068"/>
    <w:rsid w:val="00C25F3C"/>
    <w:rsid w:val="00C26089"/>
    <w:rsid w:val="00C26D94"/>
    <w:rsid w:val="00C2750F"/>
    <w:rsid w:val="00C27BD3"/>
    <w:rsid w:val="00C27DDD"/>
    <w:rsid w:val="00C27FDD"/>
    <w:rsid w:val="00C302CD"/>
    <w:rsid w:val="00C30844"/>
    <w:rsid w:val="00C30DBB"/>
    <w:rsid w:val="00C30FFC"/>
    <w:rsid w:val="00C31880"/>
    <w:rsid w:val="00C31C15"/>
    <w:rsid w:val="00C3336A"/>
    <w:rsid w:val="00C338F9"/>
    <w:rsid w:val="00C3418C"/>
    <w:rsid w:val="00C343EE"/>
    <w:rsid w:val="00C34545"/>
    <w:rsid w:val="00C34BD5"/>
    <w:rsid w:val="00C354C0"/>
    <w:rsid w:val="00C3553C"/>
    <w:rsid w:val="00C35599"/>
    <w:rsid w:val="00C3606A"/>
    <w:rsid w:val="00C40925"/>
    <w:rsid w:val="00C409E5"/>
    <w:rsid w:val="00C40C21"/>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35F3"/>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9D4"/>
    <w:rsid w:val="00C74B0F"/>
    <w:rsid w:val="00C74D07"/>
    <w:rsid w:val="00C74ECE"/>
    <w:rsid w:val="00C751A2"/>
    <w:rsid w:val="00C754C9"/>
    <w:rsid w:val="00C759CF"/>
    <w:rsid w:val="00C76082"/>
    <w:rsid w:val="00C76196"/>
    <w:rsid w:val="00C76680"/>
    <w:rsid w:val="00C76A46"/>
    <w:rsid w:val="00C76B8D"/>
    <w:rsid w:val="00C772BC"/>
    <w:rsid w:val="00C77A34"/>
    <w:rsid w:val="00C77A67"/>
    <w:rsid w:val="00C77D26"/>
    <w:rsid w:val="00C808B3"/>
    <w:rsid w:val="00C808EA"/>
    <w:rsid w:val="00C80DD1"/>
    <w:rsid w:val="00C810BA"/>
    <w:rsid w:val="00C82261"/>
    <w:rsid w:val="00C82386"/>
    <w:rsid w:val="00C82F7D"/>
    <w:rsid w:val="00C82F8C"/>
    <w:rsid w:val="00C83CCA"/>
    <w:rsid w:val="00C83F54"/>
    <w:rsid w:val="00C84630"/>
    <w:rsid w:val="00C8550C"/>
    <w:rsid w:val="00C85729"/>
    <w:rsid w:val="00C86D06"/>
    <w:rsid w:val="00C86D6D"/>
    <w:rsid w:val="00C87187"/>
    <w:rsid w:val="00C874CC"/>
    <w:rsid w:val="00C87733"/>
    <w:rsid w:val="00C87841"/>
    <w:rsid w:val="00C87BAD"/>
    <w:rsid w:val="00C87D5B"/>
    <w:rsid w:val="00C9006D"/>
    <w:rsid w:val="00C909C2"/>
    <w:rsid w:val="00C9156D"/>
    <w:rsid w:val="00C92026"/>
    <w:rsid w:val="00C9240D"/>
    <w:rsid w:val="00C927FE"/>
    <w:rsid w:val="00C92A86"/>
    <w:rsid w:val="00C92D34"/>
    <w:rsid w:val="00C92EA3"/>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248C"/>
    <w:rsid w:val="00CA27F3"/>
    <w:rsid w:val="00CA2A2A"/>
    <w:rsid w:val="00CA314E"/>
    <w:rsid w:val="00CA3933"/>
    <w:rsid w:val="00CA3F6E"/>
    <w:rsid w:val="00CA4116"/>
    <w:rsid w:val="00CA4139"/>
    <w:rsid w:val="00CA45D6"/>
    <w:rsid w:val="00CA5885"/>
    <w:rsid w:val="00CA5985"/>
    <w:rsid w:val="00CA6300"/>
    <w:rsid w:val="00CA6EAC"/>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55EA"/>
    <w:rsid w:val="00CB6B47"/>
    <w:rsid w:val="00CB749F"/>
    <w:rsid w:val="00CC0100"/>
    <w:rsid w:val="00CC0BD8"/>
    <w:rsid w:val="00CC1028"/>
    <w:rsid w:val="00CC1AD7"/>
    <w:rsid w:val="00CC3685"/>
    <w:rsid w:val="00CC4072"/>
    <w:rsid w:val="00CC48F7"/>
    <w:rsid w:val="00CC495F"/>
    <w:rsid w:val="00CC4FC5"/>
    <w:rsid w:val="00CC5612"/>
    <w:rsid w:val="00CC587B"/>
    <w:rsid w:val="00CC63FD"/>
    <w:rsid w:val="00CC67EE"/>
    <w:rsid w:val="00CC70A1"/>
    <w:rsid w:val="00CC78A0"/>
    <w:rsid w:val="00CC7C1B"/>
    <w:rsid w:val="00CC7C67"/>
    <w:rsid w:val="00CD0752"/>
    <w:rsid w:val="00CD0863"/>
    <w:rsid w:val="00CD0AEC"/>
    <w:rsid w:val="00CD0EB7"/>
    <w:rsid w:val="00CD0EC7"/>
    <w:rsid w:val="00CD0F71"/>
    <w:rsid w:val="00CD1F13"/>
    <w:rsid w:val="00CD331A"/>
    <w:rsid w:val="00CD348C"/>
    <w:rsid w:val="00CD3657"/>
    <w:rsid w:val="00CD3847"/>
    <w:rsid w:val="00CD3955"/>
    <w:rsid w:val="00CD4B41"/>
    <w:rsid w:val="00CD4FB0"/>
    <w:rsid w:val="00CD504F"/>
    <w:rsid w:val="00CD5A04"/>
    <w:rsid w:val="00CD5DEC"/>
    <w:rsid w:val="00CD64BE"/>
    <w:rsid w:val="00CD651F"/>
    <w:rsid w:val="00CD6A0A"/>
    <w:rsid w:val="00CD6C83"/>
    <w:rsid w:val="00CD715E"/>
    <w:rsid w:val="00CD72CB"/>
    <w:rsid w:val="00CD7392"/>
    <w:rsid w:val="00CD74E3"/>
    <w:rsid w:val="00CD7DAE"/>
    <w:rsid w:val="00CE08AD"/>
    <w:rsid w:val="00CE1C40"/>
    <w:rsid w:val="00CE1E33"/>
    <w:rsid w:val="00CE2BC8"/>
    <w:rsid w:val="00CE36D2"/>
    <w:rsid w:val="00CE3F62"/>
    <w:rsid w:val="00CE4252"/>
    <w:rsid w:val="00CE4373"/>
    <w:rsid w:val="00CE4B62"/>
    <w:rsid w:val="00CE4CC9"/>
    <w:rsid w:val="00CE5555"/>
    <w:rsid w:val="00CE5BC7"/>
    <w:rsid w:val="00CE676B"/>
    <w:rsid w:val="00CE6EF5"/>
    <w:rsid w:val="00CF0A31"/>
    <w:rsid w:val="00CF0E23"/>
    <w:rsid w:val="00CF1464"/>
    <w:rsid w:val="00CF16C6"/>
    <w:rsid w:val="00CF2C48"/>
    <w:rsid w:val="00CF2CC1"/>
    <w:rsid w:val="00CF2E2B"/>
    <w:rsid w:val="00CF323E"/>
    <w:rsid w:val="00CF3B6C"/>
    <w:rsid w:val="00CF4181"/>
    <w:rsid w:val="00CF494E"/>
    <w:rsid w:val="00CF4B4F"/>
    <w:rsid w:val="00CF5304"/>
    <w:rsid w:val="00CF5665"/>
    <w:rsid w:val="00CF57F0"/>
    <w:rsid w:val="00CF5C3A"/>
    <w:rsid w:val="00CF6012"/>
    <w:rsid w:val="00CF64A4"/>
    <w:rsid w:val="00CF65C9"/>
    <w:rsid w:val="00CF67DE"/>
    <w:rsid w:val="00CF6F8B"/>
    <w:rsid w:val="00CF6FB9"/>
    <w:rsid w:val="00CF7558"/>
    <w:rsid w:val="00CF75B3"/>
    <w:rsid w:val="00CF79ED"/>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53B"/>
    <w:rsid w:val="00D07BC6"/>
    <w:rsid w:val="00D10288"/>
    <w:rsid w:val="00D1068E"/>
    <w:rsid w:val="00D10735"/>
    <w:rsid w:val="00D1191F"/>
    <w:rsid w:val="00D11A6B"/>
    <w:rsid w:val="00D1202D"/>
    <w:rsid w:val="00D12104"/>
    <w:rsid w:val="00D1236F"/>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4C"/>
    <w:rsid w:val="00D30FC0"/>
    <w:rsid w:val="00D31259"/>
    <w:rsid w:val="00D3128B"/>
    <w:rsid w:val="00D31652"/>
    <w:rsid w:val="00D32420"/>
    <w:rsid w:val="00D325B5"/>
    <w:rsid w:val="00D33068"/>
    <w:rsid w:val="00D332BF"/>
    <w:rsid w:val="00D33D01"/>
    <w:rsid w:val="00D34C7D"/>
    <w:rsid w:val="00D34DD3"/>
    <w:rsid w:val="00D3525B"/>
    <w:rsid w:val="00D35842"/>
    <w:rsid w:val="00D365AA"/>
    <w:rsid w:val="00D3680D"/>
    <w:rsid w:val="00D36D50"/>
    <w:rsid w:val="00D36D79"/>
    <w:rsid w:val="00D37999"/>
    <w:rsid w:val="00D408E0"/>
    <w:rsid w:val="00D410E0"/>
    <w:rsid w:val="00D4140D"/>
    <w:rsid w:val="00D42848"/>
    <w:rsid w:val="00D43057"/>
    <w:rsid w:val="00D43059"/>
    <w:rsid w:val="00D43731"/>
    <w:rsid w:val="00D437E1"/>
    <w:rsid w:val="00D43D88"/>
    <w:rsid w:val="00D44278"/>
    <w:rsid w:val="00D4484A"/>
    <w:rsid w:val="00D452A7"/>
    <w:rsid w:val="00D457CB"/>
    <w:rsid w:val="00D462F7"/>
    <w:rsid w:val="00D46B59"/>
    <w:rsid w:val="00D46BEE"/>
    <w:rsid w:val="00D46D66"/>
    <w:rsid w:val="00D47075"/>
    <w:rsid w:val="00D4709D"/>
    <w:rsid w:val="00D470D0"/>
    <w:rsid w:val="00D477F8"/>
    <w:rsid w:val="00D5068C"/>
    <w:rsid w:val="00D50BB3"/>
    <w:rsid w:val="00D51009"/>
    <w:rsid w:val="00D52921"/>
    <w:rsid w:val="00D529D5"/>
    <w:rsid w:val="00D52C69"/>
    <w:rsid w:val="00D52F0D"/>
    <w:rsid w:val="00D52FD4"/>
    <w:rsid w:val="00D53037"/>
    <w:rsid w:val="00D54478"/>
    <w:rsid w:val="00D545D5"/>
    <w:rsid w:val="00D548B6"/>
    <w:rsid w:val="00D54D69"/>
    <w:rsid w:val="00D5546E"/>
    <w:rsid w:val="00D55E6E"/>
    <w:rsid w:val="00D56301"/>
    <w:rsid w:val="00D567CB"/>
    <w:rsid w:val="00D56E4C"/>
    <w:rsid w:val="00D57206"/>
    <w:rsid w:val="00D57290"/>
    <w:rsid w:val="00D57353"/>
    <w:rsid w:val="00D573C2"/>
    <w:rsid w:val="00D57469"/>
    <w:rsid w:val="00D57B41"/>
    <w:rsid w:val="00D57F4E"/>
    <w:rsid w:val="00D60020"/>
    <w:rsid w:val="00D6015F"/>
    <w:rsid w:val="00D60173"/>
    <w:rsid w:val="00D606F1"/>
    <w:rsid w:val="00D608B8"/>
    <w:rsid w:val="00D609EF"/>
    <w:rsid w:val="00D60BA4"/>
    <w:rsid w:val="00D60D8A"/>
    <w:rsid w:val="00D612B5"/>
    <w:rsid w:val="00D61524"/>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0C37"/>
    <w:rsid w:val="00D7181F"/>
    <w:rsid w:val="00D71DC1"/>
    <w:rsid w:val="00D72329"/>
    <w:rsid w:val="00D72D5D"/>
    <w:rsid w:val="00D73CE2"/>
    <w:rsid w:val="00D73F36"/>
    <w:rsid w:val="00D74AD0"/>
    <w:rsid w:val="00D750F7"/>
    <w:rsid w:val="00D75425"/>
    <w:rsid w:val="00D754F7"/>
    <w:rsid w:val="00D75D6B"/>
    <w:rsid w:val="00D7639E"/>
    <w:rsid w:val="00D767AF"/>
    <w:rsid w:val="00D7681E"/>
    <w:rsid w:val="00D77279"/>
    <w:rsid w:val="00D77BCB"/>
    <w:rsid w:val="00D800A8"/>
    <w:rsid w:val="00D801DD"/>
    <w:rsid w:val="00D8034B"/>
    <w:rsid w:val="00D807F4"/>
    <w:rsid w:val="00D80D0D"/>
    <w:rsid w:val="00D80F18"/>
    <w:rsid w:val="00D80F4E"/>
    <w:rsid w:val="00D816F9"/>
    <w:rsid w:val="00D81F47"/>
    <w:rsid w:val="00D822A1"/>
    <w:rsid w:val="00D82573"/>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910"/>
    <w:rsid w:val="00D9468D"/>
    <w:rsid w:val="00D9489F"/>
    <w:rsid w:val="00D94E01"/>
    <w:rsid w:val="00D954C5"/>
    <w:rsid w:val="00D958E2"/>
    <w:rsid w:val="00D95B23"/>
    <w:rsid w:val="00D95FD0"/>
    <w:rsid w:val="00D9626B"/>
    <w:rsid w:val="00D96406"/>
    <w:rsid w:val="00D96478"/>
    <w:rsid w:val="00D967FF"/>
    <w:rsid w:val="00D971D9"/>
    <w:rsid w:val="00D973AF"/>
    <w:rsid w:val="00D97B43"/>
    <w:rsid w:val="00DA0071"/>
    <w:rsid w:val="00DA119A"/>
    <w:rsid w:val="00DA11D2"/>
    <w:rsid w:val="00DA188C"/>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9B"/>
    <w:rsid w:val="00DB097F"/>
    <w:rsid w:val="00DB0FD7"/>
    <w:rsid w:val="00DB1411"/>
    <w:rsid w:val="00DB19C0"/>
    <w:rsid w:val="00DB20A2"/>
    <w:rsid w:val="00DB2108"/>
    <w:rsid w:val="00DB21B0"/>
    <w:rsid w:val="00DB21ED"/>
    <w:rsid w:val="00DB26CD"/>
    <w:rsid w:val="00DB39E1"/>
    <w:rsid w:val="00DB468E"/>
    <w:rsid w:val="00DB5739"/>
    <w:rsid w:val="00DB5DF6"/>
    <w:rsid w:val="00DB6868"/>
    <w:rsid w:val="00DB6B8B"/>
    <w:rsid w:val="00DB75A7"/>
    <w:rsid w:val="00DB7A82"/>
    <w:rsid w:val="00DC062D"/>
    <w:rsid w:val="00DC0CFD"/>
    <w:rsid w:val="00DC23B2"/>
    <w:rsid w:val="00DC3C81"/>
    <w:rsid w:val="00DC3DB4"/>
    <w:rsid w:val="00DC4476"/>
    <w:rsid w:val="00DC452B"/>
    <w:rsid w:val="00DC452C"/>
    <w:rsid w:val="00DC4EC7"/>
    <w:rsid w:val="00DC4F96"/>
    <w:rsid w:val="00DC591F"/>
    <w:rsid w:val="00DC5B3E"/>
    <w:rsid w:val="00DC5EE1"/>
    <w:rsid w:val="00DC6069"/>
    <w:rsid w:val="00DC64DA"/>
    <w:rsid w:val="00DC6696"/>
    <w:rsid w:val="00DC6C35"/>
    <w:rsid w:val="00DC7615"/>
    <w:rsid w:val="00DC7B5B"/>
    <w:rsid w:val="00DD0208"/>
    <w:rsid w:val="00DD05A3"/>
    <w:rsid w:val="00DD149C"/>
    <w:rsid w:val="00DD166D"/>
    <w:rsid w:val="00DD1BC1"/>
    <w:rsid w:val="00DD1C90"/>
    <w:rsid w:val="00DD1F0D"/>
    <w:rsid w:val="00DD2495"/>
    <w:rsid w:val="00DD3458"/>
    <w:rsid w:val="00DD3A80"/>
    <w:rsid w:val="00DD3F17"/>
    <w:rsid w:val="00DD4387"/>
    <w:rsid w:val="00DD4699"/>
    <w:rsid w:val="00DD4B61"/>
    <w:rsid w:val="00DD4CDC"/>
    <w:rsid w:val="00DD4D22"/>
    <w:rsid w:val="00DD5453"/>
    <w:rsid w:val="00DD58E0"/>
    <w:rsid w:val="00DD5C49"/>
    <w:rsid w:val="00DD5CCA"/>
    <w:rsid w:val="00DD5FC4"/>
    <w:rsid w:val="00DD60F5"/>
    <w:rsid w:val="00DD6464"/>
    <w:rsid w:val="00DD67CE"/>
    <w:rsid w:val="00DD67E2"/>
    <w:rsid w:val="00DD6926"/>
    <w:rsid w:val="00DD69B0"/>
    <w:rsid w:val="00DD7E2F"/>
    <w:rsid w:val="00DE06F7"/>
    <w:rsid w:val="00DE2AD0"/>
    <w:rsid w:val="00DE2FDA"/>
    <w:rsid w:val="00DE3161"/>
    <w:rsid w:val="00DE3186"/>
    <w:rsid w:val="00DE364A"/>
    <w:rsid w:val="00DE3974"/>
    <w:rsid w:val="00DE3A38"/>
    <w:rsid w:val="00DE3D12"/>
    <w:rsid w:val="00DE4104"/>
    <w:rsid w:val="00DE45AF"/>
    <w:rsid w:val="00DE45CD"/>
    <w:rsid w:val="00DE5D1A"/>
    <w:rsid w:val="00DE5D1B"/>
    <w:rsid w:val="00DE6D1D"/>
    <w:rsid w:val="00DE752D"/>
    <w:rsid w:val="00DE765A"/>
    <w:rsid w:val="00DE7BDC"/>
    <w:rsid w:val="00DE7EF7"/>
    <w:rsid w:val="00DF0071"/>
    <w:rsid w:val="00DF048C"/>
    <w:rsid w:val="00DF0FA7"/>
    <w:rsid w:val="00DF1B51"/>
    <w:rsid w:val="00DF39DB"/>
    <w:rsid w:val="00DF4162"/>
    <w:rsid w:val="00DF4E45"/>
    <w:rsid w:val="00DF5104"/>
    <w:rsid w:val="00DF6C60"/>
    <w:rsid w:val="00DF6EF1"/>
    <w:rsid w:val="00DF7408"/>
    <w:rsid w:val="00DF79C2"/>
    <w:rsid w:val="00DF7A1D"/>
    <w:rsid w:val="00DF7C04"/>
    <w:rsid w:val="00DF7D49"/>
    <w:rsid w:val="00DF7E33"/>
    <w:rsid w:val="00E00122"/>
    <w:rsid w:val="00E018EF"/>
    <w:rsid w:val="00E01900"/>
    <w:rsid w:val="00E024D8"/>
    <w:rsid w:val="00E02833"/>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FD8"/>
    <w:rsid w:val="00E11624"/>
    <w:rsid w:val="00E12F5F"/>
    <w:rsid w:val="00E13842"/>
    <w:rsid w:val="00E138F8"/>
    <w:rsid w:val="00E13BB2"/>
    <w:rsid w:val="00E13D7C"/>
    <w:rsid w:val="00E1456B"/>
    <w:rsid w:val="00E14AAB"/>
    <w:rsid w:val="00E14AAD"/>
    <w:rsid w:val="00E14CA0"/>
    <w:rsid w:val="00E154F2"/>
    <w:rsid w:val="00E159CE"/>
    <w:rsid w:val="00E15D42"/>
    <w:rsid w:val="00E16302"/>
    <w:rsid w:val="00E167C6"/>
    <w:rsid w:val="00E169F8"/>
    <w:rsid w:val="00E16ACA"/>
    <w:rsid w:val="00E16B8C"/>
    <w:rsid w:val="00E16E08"/>
    <w:rsid w:val="00E174D8"/>
    <w:rsid w:val="00E17C88"/>
    <w:rsid w:val="00E20370"/>
    <w:rsid w:val="00E20A2B"/>
    <w:rsid w:val="00E20D01"/>
    <w:rsid w:val="00E21171"/>
    <w:rsid w:val="00E2124C"/>
    <w:rsid w:val="00E21C36"/>
    <w:rsid w:val="00E223CD"/>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F5A"/>
    <w:rsid w:val="00E30EED"/>
    <w:rsid w:val="00E31525"/>
    <w:rsid w:val="00E31E96"/>
    <w:rsid w:val="00E32CBB"/>
    <w:rsid w:val="00E32CF7"/>
    <w:rsid w:val="00E3361E"/>
    <w:rsid w:val="00E34366"/>
    <w:rsid w:val="00E34A31"/>
    <w:rsid w:val="00E34F7A"/>
    <w:rsid w:val="00E35027"/>
    <w:rsid w:val="00E35D71"/>
    <w:rsid w:val="00E3646B"/>
    <w:rsid w:val="00E36738"/>
    <w:rsid w:val="00E3694F"/>
    <w:rsid w:val="00E36CE6"/>
    <w:rsid w:val="00E40470"/>
    <w:rsid w:val="00E40A29"/>
    <w:rsid w:val="00E40BEC"/>
    <w:rsid w:val="00E40CA6"/>
    <w:rsid w:val="00E41147"/>
    <w:rsid w:val="00E41179"/>
    <w:rsid w:val="00E41455"/>
    <w:rsid w:val="00E419B1"/>
    <w:rsid w:val="00E428CE"/>
    <w:rsid w:val="00E4328E"/>
    <w:rsid w:val="00E439CB"/>
    <w:rsid w:val="00E440BE"/>
    <w:rsid w:val="00E4416E"/>
    <w:rsid w:val="00E44473"/>
    <w:rsid w:val="00E45146"/>
    <w:rsid w:val="00E46104"/>
    <w:rsid w:val="00E462D9"/>
    <w:rsid w:val="00E4634B"/>
    <w:rsid w:val="00E463F0"/>
    <w:rsid w:val="00E46A07"/>
    <w:rsid w:val="00E47682"/>
    <w:rsid w:val="00E478DB"/>
    <w:rsid w:val="00E50B71"/>
    <w:rsid w:val="00E50ED9"/>
    <w:rsid w:val="00E510A5"/>
    <w:rsid w:val="00E51133"/>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A9"/>
    <w:rsid w:val="00E619D1"/>
    <w:rsid w:val="00E61A0F"/>
    <w:rsid w:val="00E61CA0"/>
    <w:rsid w:val="00E624E3"/>
    <w:rsid w:val="00E626DA"/>
    <w:rsid w:val="00E62D15"/>
    <w:rsid w:val="00E62E68"/>
    <w:rsid w:val="00E63BAA"/>
    <w:rsid w:val="00E6488D"/>
    <w:rsid w:val="00E64A25"/>
    <w:rsid w:val="00E64A7B"/>
    <w:rsid w:val="00E64DCF"/>
    <w:rsid w:val="00E65174"/>
    <w:rsid w:val="00E653A8"/>
    <w:rsid w:val="00E65598"/>
    <w:rsid w:val="00E659B2"/>
    <w:rsid w:val="00E66AB0"/>
    <w:rsid w:val="00E66C76"/>
    <w:rsid w:val="00E677ED"/>
    <w:rsid w:val="00E678A8"/>
    <w:rsid w:val="00E679A0"/>
    <w:rsid w:val="00E67B13"/>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2984"/>
    <w:rsid w:val="00E8369B"/>
    <w:rsid w:val="00E83CB0"/>
    <w:rsid w:val="00E843AA"/>
    <w:rsid w:val="00E847A9"/>
    <w:rsid w:val="00E848B6"/>
    <w:rsid w:val="00E85340"/>
    <w:rsid w:val="00E85D48"/>
    <w:rsid w:val="00E85FAD"/>
    <w:rsid w:val="00E8641B"/>
    <w:rsid w:val="00E86557"/>
    <w:rsid w:val="00E86A1D"/>
    <w:rsid w:val="00E86AB6"/>
    <w:rsid w:val="00E86BEF"/>
    <w:rsid w:val="00E87CD8"/>
    <w:rsid w:val="00E90239"/>
    <w:rsid w:val="00E90412"/>
    <w:rsid w:val="00E9042D"/>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442C"/>
    <w:rsid w:val="00E94535"/>
    <w:rsid w:val="00E94BA5"/>
    <w:rsid w:val="00E94DEC"/>
    <w:rsid w:val="00E9556C"/>
    <w:rsid w:val="00E95684"/>
    <w:rsid w:val="00E958C8"/>
    <w:rsid w:val="00E95A1C"/>
    <w:rsid w:val="00E95DCC"/>
    <w:rsid w:val="00E960F1"/>
    <w:rsid w:val="00E9627F"/>
    <w:rsid w:val="00E966E9"/>
    <w:rsid w:val="00E96975"/>
    <w:rsid w:val="00E96C98"/>
    <w:rsid w:val="00E9740E"/>
    <w:rsid w:val="00E9767A"/>
    <w:rsid w:val="00EA00C6"/>
    <w:rsid w:val="00EA09AA"/>
    <w:rsid w:val="00EA0F81"/>
    <w:rsid w:val="00EA12C9"/>
    <w:rsid w:val="00EA2637"/>
    <w:rsid w:val="00EA2987"/>
    <w:rsid w:val="00EA37D4"/>
    <w:rsid w:val="00EA3B7C"/>
    <w:rsid w:val="00EA3C91"/>
    <w:rsid w:val="00EA3E0B"/>
    <w:rsid w:val="00EA50A3"/>
    <w:rsid w:val="00EA5221"/>
    <w:rsid w:val="00EA54D8"/>
    <w:rsid w:val="00EA5E36"/>
    <w:rsid w:val="00EA6160"/>
    <w:rsid w:val="00EA625A"/>
    <w:rsid w:val="00EA6411"/>
    <w:rsid w:val="00EA6A76"/>
    <w:rsid w:val="00EA6E4B"/>
    <w:rsid w:val="00EA6FB4"/>
    <w:rsid w:val="00EA7739"/>
    <w:rsid w:val="00EA7F62"/>
    <w:rsid w:val="00EB0119"/>
    <w:rsid w:val="00EB03DB"/>
    <w:rsid w:val="00EB07B0"/>
    <w:rsid w:val="00EB0C75"/>
    <w:rsid w:val="00EB0D04"/>
    <w:rsid w:val="00EB0F94"/>
    <w:rsid w:val="00EB1927"/>
    <w:rsid w:val="00EB244F"/>
    <w:rsid w:val="00EB2739"/>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F3A"/>
    <w:rsid w:val="00EB7060"/>
    <w:rsid w:val="00EC03AF"/>
    <w:rsid w:val="00EC0702"/>
    <w:rsid w:val="00EC0786"/>
    <w:rsid w:val="00EC0996"/>
    <w:rsid w:val="00EC0F84"/>
    <w:rsid w:val="00EC0FC9"/>
    <w:rsid w:val="00EC101A"/>
    <w:rsid w:val="00EC159F"/>
    <w:rsid w:val="00EC19CC"/>
    <w:rsid w:val="00EC1AA2"/>
    <w:rsid w:val="00EC2290"/>
    <w:rsid w:val="00EC307E"/>
    <w:rsid w:val="00EC328D"/>
    <w:rsid w:val="00EC42CC"/>
    <w:rsid w:val="00EC5409"/>
    <w:rsid w:val="00EC615D"/>
    <w:rsid w:val="00EC6186"/>
    <w:rsid w:val="00EC6277"/>
    <w:rsid w:val="00EC6398"/>
    <w:rsid w:val="00EC67E2"/>
    <w:rsid w:val="00EC6D54"/>
    <w:rsid w:val="00EC783B"/>
    <w:rsid w:val="00EC787C"/>
    <w:rsid w:val="00EC7AE1"/>
    <w:rsid w:val="00EC7BCD"/>
    <w:rsid w:val="00EC7FED"/>
    <w:rsid w:val="00ED02A7"/>
    <w:rsid w:val="00ED0763"/>
    <w:rsid w:val="00ED0F6E"/>
    <w:rsid w:val="00ED108C"/>
    <w:rsid w:val="00ED170E"/>
    <w:rsid w:val="00ED18C0"/>
    <w:rsid w:val="00ED25F3"/>
    <w:rsid w:val="00ED26FF"/>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D7F"/>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6FCA"/>
    <w:rsid w:val="00EF7C78"/>
    <w:rsid w:val="00F00605"/>
    <w:rsid w:val="00F006E3"/>
    <w:rsid w:val="00F00FFA"/>
    <w:rsid w:val="00F0101F"/>
    <w:rsid w:val="00F02057"/>
    <w:rsid w:val="00F02164"/>
    <w:rsid w:val="00F023E0"/>
    <w:rsid w:val="00F02521"/>
    <w:rsid w:val="00F03D38"/>
    <w:rsid w:val="00F04094"/>
    <w:rsid w:val="00F041C3"/>
    <w:rsid w:val="00F04A66"/>
    <w:rsid w:val="00F04FAB"/>
    <w:rsid w:val="00F04FEE"/>
    <w:rsid w:val="00F057DA"/>
    <w:rsid w:val="00F057DF"/>
    <w:rsid w:val="00F0658F"/>
    <w:rsid w:val="00F06CF9"/>
    <w:rsid w:val="00F06D1D"/>
    <w:rsid w:val="00F071F2"/>
    <w:rsid w:val="00F07575"/>
    <w:rsid w:val="00F07F4E"/>
    <w:rsid w:val="00F10A92"/>
    <w:rsid w:val="00F10B03"/>
    <w:rsid w:val="00F114FA"/>
    <w:rsid w:val="00F11925"/>
    <w:rsid w:val="00F11990"/>
    <w:rsid w:val="00F12293"/>
    <w:rsid w:val="00F12E13"/>
    <w:rsid w:val="00F12EA9"/>
    <w:rsid w:val="00F1318B"/>
    <w:rsid w:val="00F1318C"/>
    <w:rsid w:val="00F13639"/>
    <w:rsid w:val="00F136F2"/>
    <w:rsid w:val="00F137E2"/>
    <w:rsid w:val="00F1528C"/>
    <w:rsid w:val="00F15ADE"/>
    <w:rsid w:val="00F15C71"/>
    <w:rsid w:val="00F16514"/>
    <w:rsid w:val="00F16893"/>
    <w:rsid w:val="00F1699E"/>
    <w:rsid w:val="00F16FA6"/>
    <w:rsid w:val="00F179EF"/>
    <w:rsid w:val="00F17A20"/>
    <w:rsid w:val="00F201DB"/>
    <w:rsid w:val="00F20ABC"/>
    <w:rsid w:val="00F20AD5"/>
    <w:rsid w:val="00F21783"/>
    <w:rsid w:val="00F21D98"/>
    <w:rsid w:val="00F2224A"/>
    <w:rsid w:val="00F22764"/>
    <w:rsid w:val="00F22801"/>
    <w:rsid w:val="00F22B04"/>
    <w:rsid w:val="00F25230"/>
    <w:rsid w:val="00F252B3"/>
    <w:rsid w:val="00F25454"/>
    <w:rsid w:val="00F254C0"/>
    <w:rsid w:val="00F25683"/>
    <w:rsid w:val="00F26189"/>
    <w:rsid w:val="00F2620D"/>
    <w:rsid w:val="00F269FC"/>
    <w:rsid w:val="00F27112"/>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2887"/>
    <w:rsid w:val="00F43322"/>
    <w:rsid w:val="00F43453"/>
    <w:rsid w:val="00F43BAF"/>
    <w:rsid w:val="00F43D59"/>
    <w:rsid w:val="00F43E93"/>
    <w:rsid w:val="00F44010"/>
    <w:rsid w:val="00F4439D"/>
    <w:rsid w:val="00F4484B"/>
    <w:rsid w:val="00F44E8A"/>
    <w:rsid w:val="00F4525A"/>
    <w:rsid w:val="00F45C47"/>
    <w:rsid w:val="00F46B68"/>
    <w:rsid w:val="00F47059"/>
    <w:rsid w:val="00F504DD"/>
    <w:rsid w:val="00F507FF"/>
    <w:rsid w:val="00F50BC2"/>
    <w:rsid w:val="00F50EB3"/>
    <w:rsid w:val="00F511AF"/>
    <w:rsid w:val="00F51411"/>
    <w:rsid w:val="00F519E0"/>
    <w:rsid w:val="00F51A72"/>
    <w:rsid w:val="00F53231"/>
    <w:rsid w:val="00F537D5"/>
    <w:rsid w:val="00F53D18"/>
    <w:rsid w:val="00F53F3B"/>
    <w:rsid w:val="00F5407F"/>
    <w:rsid w:val="00F5412D"/>
    <w:rsid w:val="00F541DB"/>
    <w:rsid w:val="00F552A3"/>
    <w:rsid w:val="00F55972"/>
    <w:rsid w:val="00F55D4D"/>
    <w:rsid w:val="00F5745F"/>
    <w:rsid w:val="00F579CE"/>
    <w:rsid w:val="00F604E1"/>
    <w:rsid w:val="00F6064D"/>
    <w:rsid w:val="00F60DA6"/>
    <w:rsid w:val="00F6227C"/>
    <w:rsid w:val="00F623A5"/>
    <w:rsid w:val="00F628CA"/>
    <w:rsid w:val="00F6324E"/>
    <w:rsid w:val="00F634B7"/>
    <w:rsid w:val="00F63658"/>
    <w:rsid w:val="00F6423B"/>
    <w:rsid w:val="00F64543"/>
    <w:rsid w:val="00F65678"/>
    <w:rsid w:val="00F65E89"/>
    <w:rsid w:val="00F664D8"/>
    <w:rsid w:val="00F66E96"/>
    <w:rsid w:val="00F66F4B"/>
    <w:rsid w:val="00F67192"/>
    <w:rsid w:val="00F67385"/>
    <w:rsid w:val="00F67689"/>
    <w:rsid w:val="00F67FEE"/>
    <w:rsid w:val="00F70171"/>
    <w:rsid w:val="00F7034A"/>
    <w:rsid w:val="00F71AC2"/>
    <w:rsid w:val="00F71C7D"/>
    <w:rsid w:val="00F72FB0"/>
    <w:rsid w:val="00F72FE4"/>
    <w:rsid w:val="00F73111"/>
    <w:rsid w:val="00F73278"/>
    <w:rsid w:val="00F7376D"/>
    <w:rsid w:val="00F7453C"/>
    <w:rsid w:val="00F74684"/>
    <w:rsid w:val="00F747A3"/>
    <w:rsid w:val="00F74A75"/>
    <w:rsid w:val="00F74CDB"/>
    <w:rsid w:val="00F75638"/>
    <w:rsid w:val="00F758A3"/>
    <w:rsid w:val="00F759F6"/>
    <w:rsid w:val="00F75D1C"/>
    <w:rsid w:val="00F766CB"/>
    <w:rsid w:val="00F76A6A"/>
    <w:rsid w:val="00F7713C"/>
    <w:rsid w:val="00F77B1C"/>
    <w:rsid w:val="00F77CA0"/>
    <w:rsid w:val="00F77E02"/>
    <w:rsid w:val="00F80955"/>
    <w:rsid w:val="00F80BF0"/>
    <w:rsid w:val="00F82639"/>
    <w:rsid w:val="00F82EF7"/>
    <w:rsid w:val="00F8317F"/>
    <w:rsid w:val="00F832C5"/>
    <w:rsid w:val="00F833AF"/>
    <w:rsid w:val="00F8346C"/>
    <w:rsid w:val="00F83507"/>
    <w:rsid w:val="00F83D42"/>
    <w:rsid w:val="00F85022"/>
    <w:rsid w:val="00F86172"/>
    <w:rsid w:val="00F8690D"/>
    <w:rsid w:val="00F87331"/>
    <w:rsid w:val="00F874CA"/>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5C12"/>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B3C"/>
    <w:rsid w:val="00FB2008"/>
    <w:rsid w:val="00FB28CF"/>
    <w:rsid w:val="00FB2BF9"/>
    <w:rsid w:val="00FB3159"/>
    <w:rsid w:val="00FB324D"/>
    <w:rsid w:val="00FB37AC"/>
    <w:rsid w:val="00FB3C2E"/>
    <w:rsid w:val="00FB43CC"/>
    <w:rsid w:val="00FB491F"/>
    <w:rsid w:val="00FB4979"/>
    <w:rsid w:val="00FB61BB"/>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F80"/>
    <w:rsid w:val="00FC44FA"/>
    <w:rsid w:val="00FC4AED"/>
    <w:rsid w:val="00FC507E"/>
    <w:rsid w:val="00FC58B6"/>
    <w:rsid w:val="00FC5AA3"/>
    <w:rsid w:val="00FC5CEC"/>
    <w:rsid w:val="00FC5FB5"/>
    <w:rsid w:val="00FC648E"/>
    <w:rsid w:val="00FC6CDD"/>
    <w:rsid w:val="00FC7276"/>
    <w:rsid w:val="00FD0103"/>
    <w:rsid w:val="00FD025A"/>
    <w:rsid w:val="00FD1E73"/>
    <w:rsid w:val="00FD27BF"/>
    <w:rsid w:val="00FD351C"/>
    <w:rsid w:val="00FD3947"/>
    <w:rsid w:val="00FD3CC4"/>
    <w:rsid w:val="00FD3CF5"/>
    <w:rsid w:val="00FD5588"/>
    <w:rsid w:val="00FD577D"/>
    <w:rsid w:val="00FD619E"/>
    <w:rsid w:val="00FD6601"/>
    <w:rsid w:val="00FD69AF"/>
    <w:rsid w:val="00FD7602"/>
    <w:rsid w:val="00FD7E43"/>
    <w:rsid w:val="00FE0121"/>
    <w:rsid w:val="00FE0C42"/>
    <w:rsid w:val="00FE0CF3"/>
    <w:rsid w:val="00FE10F1"/>
    <w:rsid w:val="00FE180E"/>
    <w:rsid w:val="00FE1E42"/>
    <w:rsid w:val="00FE1FBE"/>
    <w:rsid w:val="00FE2A7B"/>
    <w:rsid w:val="00FE2AFA"/>
    <w:rsid w:val="00FE2DD0"/>
    <w:rsid w:val="00FE2EC5"/>
    <w:rsid w:val="00FE311E"/>
    <w:rsid w:val="00FE332F"/>
    <w:rsid w:val="00FE38D5"/>
    <w:rsid w:val="00FE3AA2"/>
    <w:rsid w:val="00FE3C28"/>
    <w:rsid w:val="00FE3CA5"/>
    <w:rsid w:val="00FE4409"/>
    <w:rsid w:val="00FE441B"/>
    <w:rsid w:val="00FE47CE"/>
    <w:rsid w:val="00FE4E14"/>
    <w:rsid w:val="00FE4F5C"/>
    <w:rsid w:val="00FE54C9"/>
    <w:rsid w:val="00FE5AF5"/>
    <w:rsid w:val="00FE5CAF"/>
    <w:rsid w:val="00FE5F33"/>
    <w:rsid w:val="00FE6475"/>
    <w:rsid w:val="00FE7805"/>
    <w:rsid w:val="00FE792C"/>
    <w:rsid w:val="00FF033A"/>
    <w:rsid w:val="00FF0383"/>
    <w:rsid w:val="00FF0EEF"/>
    <w:rsid w:val="00FF0F01"/>
    <w:rsid w:val="00FF145B"/>
    <w:rsid w:val="00FF15AE"/>
    <w:rsid w:val="00FF164E"/>
    <w:rsid w:val="00FF1B32"/>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2933"/>
    <w:rPr>
      <w:rFonts w:ascii="Arial" w:hAnsi="Arial"/>
    </w:rPr>
  </w:style>
  <w:style w:type="paragraph" w:styleId="Heading1">
    <w:name w:val="heading 1"/>
    <w:basedOn w:val="Normal"/>
    <w:next w:val="Normal"/>
    <w:link w:val="Heading1Char1"/>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1"/>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1"/>
    <w:qFormat/>
    <w:rsid w:val="0075475D"/>
    <w:pPr>
      <w:numPr>
        <w:ilvl w:val="2"/>
      </w:numPr>
      <w:tabs>
        <w:tab w:val="clear" w:pos="720"/>
      </w:tabs>
      <w:ind w:left="0"/>
      <w:outlineLvl w:val="2"/>
    </w:pPr>
    <w:rPr>
      <w:b/>
    </w:rPr>
  </w:style>
  <w:style w:type="paragraph" w:styleId="Heading4">
    <w:name w:val="heading 4"/>
    <w:basedOn w:val="Heading3"/>
    <w:next w:val="Normal"/>
    <w:link w:val="Heading4Char1"/>
    <w:qFormat/>
    <w:rsid w:val="00827D00"/>
    <w:pPr>
      <w:widowControl w:val="0"/>
      <w:numPr>
        <w:ilvl w:val="3"/>
      </w:numPr>
      <w:tabs>
        <w:tab w:val="left" w:pos="1440"/>
      </w:tabs>
      <w:outlineLvl w:val="3"/>
    </w:pPr>
    <w:rPr>
      <w:b w:val="0"/>
    </w:rPr>
  </w:style>
  <w:style w:type="paragraph" w:styleId="Heading5">
    <w:name w:val="heading 5"/>
    <w:basedOn w:val="Normal"/>
    <w:next w:val="Normal"/>
    <w:link w:val="Heading5Char"/>
    <w:qFormat/>
    <w:rsid w:val="00827D00"/>
    <w:pPr>
      <w:keepNext/>
      <w:numPr>
        <w:ilvl w:val="4"/>
        <w:numId w:val="2"/>
      </w:numPr>
      <w:outlineLvl w:val="4"/>
    </w:pPr>
    <w:rPr>
      <w:b/>
    </w:rPr>
  </w:style>
  <w:style w:type="paragraph" w:styleId="Heading6">
    <w:name w:val="heading 6"/>
    <w:basedOn w:val="Normal"/>
    <w:next w:val="Normal"/>
    <w:link w:val="Heading6Char"/>
    <w:qFormat/>
    <w:rsid w:val="00827D00"/>
    <w:pPr>
      <w:keepNext/>
      <w:numPr>
        <w:ilvl w:val="5"/>
        <w:numId w:val="2"/>
      </w:numPr>
      <w:outlineLvl w:val="5"/>
    </w:pPr>
    <w:rPr>
      <w:b/>
    </w:rPr>
  </w:style>
  <w:style w:type="paragraph" w:styleId="Heading7">
    <w:name w:val="heading 7"/>
    <w:basedOn w:val="Normal"/>
    <w:next w:val="Normal"/>
    <w:link w:val="Heading7Char"/>
    <w:qFormat/>
    <w:rsid w:val="00827D00"/>
    <w:pPr>
      <w:keepNext/>
      <w:numPr>
        <w:ilvl w:val="6"/>
        <w:numId w:val="2"/>
      </w:numPr>
      <w:outlineLvl w:val="6"/>
    </w:pPr>
    <w:rPr>
      <w:b/>
    </w:rPr>
  </w:style>
  <w:style w:type="paragraph" w:styleId="Heading8">
    <w:name w:val="heading 8"/>
    <w:basedOn w:val="Normal"/>
    <w:next w:val="Normal"/>
    <w:link w:val="Heading8Char"/>
    <w:qFormat/>
    <w:rsid w:val="00827D00"/>
    <w:pPr>
      <w:numPr>
        <w:ilvl w:val="7"/>
        <w:numId w:val="2"/>
      </w:numPr>
      <w:spacing w:before="240" w:after="60"/>
      <w:outlineLvl w:val="7"/>
    </w:pPr>
    <w:rPr>
      <w:i/>
    </w:rPr>
  </w:style>
  <w:style w:type="paragraph" w:styleId="Heading9">
    <w:name w:val="heading 9"/>
    <w:basedOn w:val="Normal"/>
    <w:next w:val="Normal"/>
    <w:link w:val="Heading9Char"/>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827D00"/>
    <w:rPr>
      <w:rFonts w:ascii="Arial Bold" w:hAnsi="Arial Bold" w:cs="Arial"/>
      <w:b/>
      <w:bCs/>
      <w:caps/>
      <w:szCs w:val="32"/>
      <w:lang w:val="en-US" w:eastAsia="en-US" w:bidi="ar-SA"/>
    </w:rPr>
  </w:style>
  <w:style w:type="paragraph" w:styleId="Header">
    <w:name w:val="header"/>
    <w:basedOn w:val="Normal"/>
    <w:link w:val="HeaderChar"/>
    <w:rsid w:val="00B16EA6"/>
    <w:pPr>
      <w:tabs>
        <w:tab w:val="center" w:pos="4320"/>
        <w:tab w:val="right" w:pos="8640"/>
      </w:tabs>
    </w:pPr>
  </w:style>
  <w:style w:type="paragraph" w:styleId="Footer">
    <w:name w:val="footer"/>
    <w:basedOn w:val="Normal"/>
    <w:link w:val="FooterChar"/>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link w:val="BodyTextChar"/>
    <w:rsid w:val="00B16EA6"/>
    <w:pPr>
      <w:spacing w:after="120"/>
    </w:pPr>
  </w:style>
  <w:style w:type="character" w:customStyle="1" w:styleId="Heading1Char">
    <w:name w:val="Heading 1 Char"/>
    <w:basedOn w:val="DefaultParagraphFont"/>
    <w:locked/>
    <w:rsid w:val="003871A9"/>
    <w:rPr>
      <w:rFonts w:ascii="Arial Bold" w:eastAsia="Calibri" w:hAnsi="Arial Bold" w:cs="Arial"/>
      <w:b/>
      <w:bCs/>
      <w:caps/>
      <w:szCs w:val="32"/>
      <w:lang w:val="en-US" w:eastAsia="en-US" w:bidi="ar-SA"/>
    </w:r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link w:val="FootnoteTextChar"/>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link w:val="BalloonTextChar"/>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link w:val="HTMLPreformattedChar"/>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link w:val="DocumentMapChar"/>
    <w:semiHidden/>
    <w:rsid w:val="00C60393"/>
    <w:pPr>
      <w:shd w:val="clear" w:color="auto" w:fill="000080"/>
    </w:pPr>
    <w:rPr>
      <w:rFonts w:ascii="Tahoma" w:hAnsi="Tahoma" w:cs="Tahoma"/>
    </w:rPr>
  </w:style>
  <w:style w:type="paragraph" w:styleId="EndnoteText">
    <w:name w:val="endnote text"/>
    <w:basedOn w:val="Normal"/>
    <w:link w:val="EndnoteTextChar"/>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link w:val="CommentTextChar"/>
    <w:semiHidden/>
    <w:rsid w:val="00170D04"/>
  </w:style>
  <w:style w:type="paragraph" w:styleId="CommentSubject">
    <w:name w:val="annotation subject"/>
    <w:basedOn w:val="CommentText"/>
    <w:next w:val="CommentText"/>
    <w:link w:val="CommentSubjectChar"/>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1">
    <w:name w:val="Heading 2 Char1"/>
    <w:basedOn w:val="Heading1Char1"/>
    <w:link w:val="Heading2"/>
    <w:rsid w:val="0075475D"/>
    <w:rPr>
      <w:rFonts w:ascii="Arial Bold" w:hAnsi="Arial Bold" w:cs="Arial"/>
      <w:b/>
      <w:bCs/>
      <w:caps/>
      <w:szCs w:val="32"/>
      <w:lang w:val="en-US" w:eastAsia="en-US" w:bidi="ar-SA"/>
    </w:rPr>
  </w:style>
  <w:style w:type="character" w:customStyle="1" w:styleId="Heading3Char1">
    <w:name w:val="Heading 3 Char1"/>
    <w:basedOn w:val="Heading2Char1"/>
    <w:link w:val="Heading3"/>
    <w:rsid w:val="0075475D"/>
    <w:rPr>
      <w:rFonts w:ascii="Arial Bold" w:hAnsi="Arial Bold" w:cs="Arial"/>
      <w:b/>
      <w:bCs/>
      <w:caps/>
      <w:szCs w:val="32"/>
      <w:lang w:val="en-US" w:eastAsia="en-US" w:bidi="ar-SA"/>
    </w:rPr>
  </w:style>
  <w:style w:type="character" w:customStyle="1" w:styleId="Heading4Char1">
    <w:name w:val="Heading 4 Char1"/>
    <w:basedOn w:val="Heading3Char1"/>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character" w:customStyle="1" w:styleId="Heading2Char">
    <w:name w:val="Heading 2 Char"/>
    <w:basedOn w:val="DefaultParagraphFont"/>
    <w:locked/>
    <w:rsid w:val="003871A9"/>
    <w:rPr>
      <w:rFonts w:ascii="Arial Bold" w:eastAsia="Calibri" w:hAnsi="Arial Bold" w:cs="Arial"/>
      <w:bCs/>
      <w:szCs w:val="32"/>
      <w:lang w:val="en-US" w:eastAsia="en-US" w:bidi="ar-SA"/>
    </w:rPr>
  </w:style>
  <w:style w:type="character" w:customStyle="1" w:styleId="Heading3Char">
    <w:name w:val="Heading 3 Char"/>
    <w:basedOn w:val="DefaultParagraphFont"/>
    <w:locked/>
    <w:rsid w:val="003871A9"/>
    <w:rPr>
      <w:rFonts w:ascii="Arial Bold" w:eastAsia="Calibri" w:hAnsi="Arial Bold" w:cs="Arial"/>
      <w:b/>
      <w:bCs/>
      <w:szCs w:val="32"/>
      <w:lang w:val="en-US" w:eastAsia="en-US" w:bidi="ar-SA"/>
    </w:rPr>
  </w:style>
  <w:style w:type="character" w:customStyle="1" w:styleId="Heading4Char">
    <w:name w:val="Heading 4 Char"/>
    <w:basedOn w:val="DefaultParagraphFont"/>
    <w:locked/>
    <w:rsid w:val="003871A9"/>
    <w:rPr>
      <w:rFonts w:ascii="Arial Bold" w:eastAsia="Calibri" w:hAnsi="Arial Bold" w:cs="Arial"/>
      <w:bCs/>
      <w:szCs w:val="32"/>
      <w:lang w:val="en-US" w:eastAsia="en-US" w:bidi="ar-SA"/>
    </w:rPr>
  </w:style>
  <w:style w:type="character" w:customStyle="1" w:styleId="Heading5Char">
    <w:name w:val="Heading 5 Char"/>
    <w:basedOn w:val="DefaultParagraphFont"/>
    <w:link w:val="Heading5"/>
    <w:locked/>
    <w:rsid w:val="003871A9"/>
    <w:rPr>
      <w:rFonts w:ascii="Arial" w:hAnsi="Arial"/>
      <w:b/>
      <w:lang w:val="en-US" w:eastAsia="en-US" w:bidi="ar-SA"/>
    </w:rPr>
  </w:style>
  <w:style w:type="character" w:customStyle="1" w:styleId="Heading6Char">
    <w:name w:val="Heading 6 Char"/>
    <w:basedOn w:val="DefaultParagraphFont"/>
    <w:link w:val="Heading6"/>
    <w:locked/>
    <w:rsid w:val="003871A9"/>
    <w:rPr>
      <w:rFonts w:ascii="Arial" w:hAnsi="Arial"/>
      <w:b/>
      <w:lang w:val="en-US" w:eastAsia="en-US" w:bidi="ar-SA"/>
    </w:rPr>
  </w:style>
  <w:style w:type="character" w:customStyle="1" w:styleId="Heading7Char">
    <w:name w:val="Heading 7 Char"/>
    <w:basedOn w:val="DefaultParagraphFont"/>
    <w:link w:val="Heading7"/>
    <w:locked/>
    <w:rsid w:val="003871A9"/>
    <w:rPr>
      <w:rFonts w:ascii="Arial" w:hAnsi="Arial"/>
      <w:b/>
      <w:lang w:val="en-US" w:eastAsia="en-US" w:bidi="ar-SA"/>
    </w:rPr>
  </w:style>
  <w:style w:type="character" w:customStyle="1" w:styleId="Heading8Char">
    <w:name w:val="Heading 8 Char"/>
    <w:basedOn w:val="DefaultParagraphFont"/>
    <w:link w:val="Heading8"/>
    <w:locked/>
    <w:rsid w:val="003871A9"/>
    <w:rPr>
      <w:rFonts w:ascii="Arial" w:hAnsi="Arial"/>
      <w:i/>
      <w:lang w:val="en-US" w:eastAsia="en-US" w:bidi="ar-SA"/>
    </w:rPr>
  </w:style>
  <w:style w:type="character" w:customStyle="1" w:styleId="Heading9Char">
    <w:name w:val="Heading 9 Char"/>
    <w:basedOn w:val="DefaultParagraphFont"/>
    <w:link w:val="Heading9"/>
    <w:locked/>
    <w:rsid w:val="003871A9"/>
    <w:rPr>
      <w:rFonts w:ascii="Arial" w:hAnsi="Arial"/>
      <w:b/>
      <w:i/>
      <w:sz w:val="18"/>
      <w:lang w:val="en-US" w:eastAsia="en-US" w:bidi="ar-SA"/>
    </w:rPr>
  </w:style>
  <w:style w:type="character" w:customStyle="1" w:styleId="HeaderChar">
    <w:name w:val="Header Char"/>
    <w:basedOn w:val="DefaultParagraphFont"/>
    <w:link w:val="Header"/>
    <w:locked/>
    <w:rsid w:val="003871A9"/>
    <w:rPr>
      <w:rFonts w:ascii="Arial" w:hAnsi="Arial"/>
      <w:lang w:val="en-US" w:eastAsia="en-US" w:bidi="ar-SA"/>
    </w:rPr>
  </w:style>
  <w:style w:type="character" w:customStyle="1" w:styleId="FooterChar">
    <w:name w:val="Footer Char"/>
    <w:basedOn w:val="DefaultParagraphFont"/>
    <w:link w:val="Footer"/>
    <w:locked/>
    <w:rsid w:val="003871A9"/>
    <w:rPr>
      <w:rFonts w:ascii="Arial" w:hAnsi="Arial"/>
      <w:lang w:val="en-US" w:eastAsia="en-US" w:bidi="ar-SA"/>
    </w:rPr>
  </w:style>
  <w:style w:type="character" w:customStyle="1" w:styleId="BodyTextChar">
    <w:name w:val="Body Text Char"/>
    <w:basedOn w:val="DefaultParagraphFont"/>
    <w:link w:val="BodyText"/>
    <w:locked/>
    <w:rsid w:val="003871A9"/>
    <w:rPr>
      <w:rFonts w:ascii="Arial" w:hAnsi="Arial"/>
      <w:lang w:val="en-US" w:eastAsia="en-US" w:bidi="ar-SA"/>
    </w:rPr>
  </w:style>
  <w:style w:type="paragraph" w:customStyle="1" w:styleId="SectionHeader">
    <w:name w:val="Section Header"/>
    <w:basedOn w:val="Heading1"/>
    <w:rsid w:val="003871A9"/>
    <w:pPr>
      <w:pageBreakBefore/>
      <w:widowControl w:val="0"/>
      <w:numPr>
        <w:numId w:val="4"/>
      </w:numPr>
      <w:tabs>
        <w:tab w:val="left" w:pos="0"/>
        <w:tab w:val="left" w:pos="720"/>
        <w:tab w:val="left" w:pos="1440"/>
        <w:tab w:val="left" w:pos="2160"/>
        <w:tab w:val="left" w:pos="2880"/>
        <w:tab w:val="left" w:pos="3600"/>
        <w:tab w:val="left" w:pos="4320"/>
      </w:tabs>
      <w:suppressAutoHyphens/>
      <w:spacing w:before="480" w:after="480"/>
      <w:jc w:val="center"/>
      <w:outlineLvl w:val="9"/>
    </w:pPr>
    <w:rPr>
      <w:rFonts w:eastAsia="Calibri" w:cs="Times New Roman"/>
      <w:b w:val="0"/>
      <w:bCs w:val="0"/>
      <w:caps w:val="0"/>
      <w:kern w:val="2"/>
      <w:sz w:val="24"/>
      <w:szCs w:val="20"/>
    </w:rPr>
  </w:style>
  <w:style w:type="character" w:customStyle="1" w:styleId="FootnoteTextChar">
    <w:name w:val="Footnote Text Char"/>
    <w:basedOn w:val="DefaultParagraphFont"/>
    <w:link w:val="FootnoteText"/>
    <w:semiHidden/>
    <w:locked/>
    <w:rsid w:val="003871A9"/>
    <w:rPr>
      <w:rFonts w:ascii="Arial" w:hAnsi="Arial"/>
      <w:lang w:val="en-US" w:eastAsia="en-US" w:bidi="ar-SA"/>
    </w:rPr>
  </w:style>
  <w:style w:type="character" w:customStyle="1" w:styleId="BalloonTextChar">
    <w:name w:val="Balloon Text Char"/>
    <w:basedOn w:val="DefaultParagraphFont"/>
    <w:link w:val="BalloonText"/>
    <w:semiHidden/>
    <w:locked/>
    <w:rsid w:val="003871A9"/>
    <w:rPr>
      <w:rFonts w:ascii="Tahoma" w:hAnsi="Tahoma" w:cs="Tahoma"/>
      <w:sz w:val="16"/>
      <w:szCs w:val="16"/>
      <w:lang w:val="en-US" w:eastAsia="en-US" w:bidi="ar-SA"/>
    </w:rPr>
  </w:style>
  <w:style w:type="character" w:customStyle="1" w:styleId="HTMLPreformattedChar">
    <w:name w:val="HTML Preformatted Char"/>
    <w:basedOn w:val="DefaultParagraphFont"/>
    <w:link w:val="HTMLPreformatted"/>
    <w:locked/>
    <w:rsid w:val="003871A9"/>
    <w:rPr>
      <w:rFonts w:ascii="Courier New" w:hAnsi="Courier New" w:cs="Courier New"/>
      <w:lang w:val="en-US" w:eastAsia="en-US" w:bidi="ar-SA"/>
    </w:rPr>
  </w:style>
  <w:style w:type="character" w:customStyle="1" w:styleId="DocumentMapChar">
    <w:name w:val="Document Map Char"/>
    <w:basedOn w:val="DefaultParagraphFont"/>
    <w:link w:val="DocumentMap"/>
    <w:semiHidden/>
    <w:locked/>
    <w:rsid w:val="003871A9"/>
    <w:rPr>
      <w:rFonts w:ascii="Tahoma" w:hAnsi="Tahoma" w:cs="Tahoma"/>
      <w:lang w:val="en-US" w:eastAsia="en-US" w:bidi="ar-SA"/>
    </w:rPr>
  </w:style>
  <w:style w:type="character" w:customStyle="1" w:styleId="EndnoteTextChar">
    <w:name w:val="Endnote Text Char"/>
    <w:basedOn w:val="DefaultParagraphFont"/>
    <w:link w:val="EndnoteText"/>
    <w:semiHidden/>
    <w:locked/>
    <w:rsid w:val="003871A9"/>
    <w:rPr>
      <w:rFonts w:ascii="Arial" w:hAnsi="Arial"/>
      <w:lang w:val="en-US" w:eastAsia="en-US" w:bidi="ar-SA"/>
    </w:rPr>
  </w:style>
  <w:style w:type="character" w:customStyle="1" w:styleId="CommentTextChar">
    <w:name w:val="Comment Text Char"/>
    <w:basedOn w:val="DefaultParagraphFont"/>
    <w:link w:val="CommentText"/>
    <w:semiHidden/>
    <w:locked/>
    <w:rsid w:val="003871A9"/>
    <w:rPr>
      <w:rFonts w:ascii="Arial" w:hAnsi="Arial"/>
      <w:lang w:val="en-US" w:eastAsia="en-US" w:bidi="ar-SA"/>
    </w:rPr>
  </w:style>
  <w:style w:type="character" w:customStyle="1" w:styleId="CommentSubjectChar">
    <w:name w:val="Comment Subject Char"/>
    <w:basedOn w:val="CommentTextChar"/>
    <w:link w:val="CommentSubject"/>
    <w:semiHidden/>
    <w:locked/>
    <w:rsid w:val="003871A9"/>
    <w:rPr>
      <w:rFonts w:ascii="Arial" w:hAnsi="Arial"/>
      <w:b/>
      <w:bCs/>
      <w:lang w:val="en-US" w:eastAsia="en-US" w:bidi="ar-SA"/>
    </w:rPr>
  </w:style>
  <w:style w:type="paragraph" w:customStyle="1" w:styleId="Table">
    <w:name w:val="Table"/>
    <w:basedOn w:val="Normal"/>
    <w:autoRedefine/>
    <w:rsid w:val="003871A9"/>
    <w:rPr>
      <w:rFonts w:eastAsia="Calibri" w:cs="Tahoma"/>
    </w:rPr>
  </w:style>
  <w:style w:type="paragraph" w:customStyle="1" w:styleId="TableHeader">
    <w:name w:val="Table Header"/>
    <w:basedOn w:val="Table"/>
    <w:rsid w:val="003871A9"/>
    <w:pPr>
      <w:jc w:val="center"/>
    </w:pPr>
    <w:rPr>
      <w:b/>
    </w:rPr>
  </w:style>
  <w:style w:type="paragraph" w:styleId="ListParagraph">
    <w:name w:val="List Paragraph"/>
    <w:basedOn w:val="Normal"/>
    <w:qFormat/>
    <w:rsid w:val="003871A9"/>
    <w:pPr>
      <w:ind w:left="720"/>
    </w:pPr>
    <w:rPr>
      <w:rFonts w:eastAsia="Calibri"/>
    </w:rPr>
  </w:style>
  <w:style w:type="paragraph" w:customStyle="1" w:styleId="Default">
    <w:name w:val="Default"/>
    <w:rsid w:val="003871A9"/>
    <w:pPr>
      <w:autoSpaceDE w:val="0"/>
      <w:autoSpaceDN w:val="0"/>
      <w:adjustRightInd w:val="0"/>
    </w:pPr>
    <w:rPr>
      <w:rFonts w:ascii="Arial" w:eastAsia="Calibri" w:hAnsi="Arial" w:cs="Arial"/>
      <w:color w:val="000000"/>
      <w:sz w:val="24"/>
      <w:szCs w:val="24"/>
    </w:rPr>
  </w:style>
  <w:style w:type="paragraph" w:styleId="NoSpacing">
    <w:name w:val="No Spacing"/>
    <w:qFormat/>
    <w:rsid w:val="003871A9"/>
    <w:rPr>
      <w:rFonts w:ascii="Arial" w:eastAsia="Calibri" w:hAnsi="Arial"/>
    </w:rPr>
  </w:style>
  <w:style w:type="character" w:styleId="Strong">
    <w:name w:val="Strong"/>
    <w:basedOn w:val="DefaultParagraphFont"/>
    <w:qFormat/>
    <w:rsid w:val="003871A9"/>
    <w:rPr>
      <w:rFonts w:cs="Times New Roman"/>
      <w:b/>
      <w:bCs/>
    </w:rPr>
  </w:style>
  <w:style w:type="paragraph" w:customStyle="1" w:styleId="CCodeParagraph">
    <w:name w:val="C Code Paragraph"/>
    <w:basedOn w:val="Default"/>
    <w:next w:val="Default"/>
    <w:rsid w:val="003871A9"/>
    <w:rPr>
      <w:rFonts w:cs="Times New Roman"/>
      <w:color w:val="auto"/>
    </w:rPr>
  </w:style>
  <w:style w:type="paragraph" w:customStyle="1" w:styleId="default0">
    <w:name w:val="default"/>
    <w:basedOn w:val="Normal"/>
    <w:rsid w:val="003871A9"/>
    <w:pPr>
      <w:autoSpaceDE w:val="0"/>
      <w:autoSpaceDN w:val="0"/>
    </w:pPr>
    <w:rPr>
      <w:rFonts w:eastAsia="Calibri" w:cs="Arial"/>
      <w:color w:val="000000"/>
      <w:sz w:val="24"/>
      <w:szCs w:val="24"/>
    </w:rPr>
  </w:style>
  <w:style w:type="paragraph" w:customStyle="1" w:styleId="ccodeparagraph0">
    <w:name w:val="ccodeparagraph"/>
    <w:basedOn w:val="Normal"/>
    <w:rsid w:val="003871A9"/>
    <w:pPr>
      <w:autoSpaceDE w:val="0"/>
      <w:autoSpaceDN w:val="0"/>
    </w:pPr>
    <w:rPr>
      <w:rFonts w:eastAsia="Calibri" w:cs="Arial"/>
      <w:sz w:val="24"/>
      <w:szCs w:val="24"/>
    </w:rPr>
  </w:style>
  <w:style w:type="paragraph" w:customStyle="1" w:styleId="tableheader0">
    <w:name w:val="tableheader"/>
    <w:basedOn w:val="Normal"/>
    <w:rsid w:val="003871A9"/>
    <w:pPr>
      <w:autoSpaceDE w:val="0"/>
      <w:autoSpaceDN w:val="0"/>
    </w:pPr>
    <w:rPr>
      <w:rFonts w:eastAsia="Calibri" w:cs="Arial"/>
      <w:sz w:val="24"/>
      <w:szCs w:val="24"/>
    </w:rPr>
  </w:style>
  <w:style w:type="character" w:customStyle="1" w:styleId="ListBulletChar">
    <w:name w:val="List Bullet Char"/>
    <w:basedOn w:val="DefaultParagraphFont"/>
    <w:link w:val="ListBullet"/>
    <w:locked/>
    <w:rsid w:val="003871A9"/>
    <w:rPr>
      <w:sz w:val="24"/>
      <w:szCs w:val="24"/>
      <w:lang w:val="x-none" w:eastAsia="zh-CN" w:bidi="ar-SA"/>
    </w:rPr>
  </w:style>
  <w:style w:type="paragraph" w:styleId="ListBullet">
    <w:name w:val="List Bullet"/>
    <w:basedOn w:val="Normal"/>
    <w:next w:val="Normal"/>
    <w:link w:val="ListBulletChar"/>
    <w:rsid w:val="003871A9"/>
    <w:pPr>
      <w:numPr>
        <w:numId w:val="8"/>
      </w:numPr>
      <w:tabs>
        <w:tab w:val="left" w:pos="5940"/>
        <w:tab w:val="left" w:pos="7200"/>
      </w:tabs>
      <w:jc w:val="both"/>
    </w:pPr>
    <w:rPr>
      <w:rFonts w:ascii="Times New Roman" w:hAnsi="Times New Roman"/>
      <w:sz w:val="24"/>
      <w:szCs w:val="24"/>
      <w:lang w:val="x-none" w:eastAsia="zh-CN"/>
    </w:rPr>
  </w:style>
  <w:style w:type="paragraph" w:styleId="Title">
    <w:name w:val="Title"/>
    <w:basedOn w:val="Normal"/>
    <w:next w:val="Normal"/>
    <w:link w:val="TitleChar"/>
    <w:qFormat/>
    <w:rsid w:val="003871A9"/>
    <w:pPr>
      <w:keepNext/>
      <w:keepLines/>
      <w:spacing w:line="276" w:lineRule="auto"/>
    </w:pPr>
    <w:rPr>
      <w:rFonts w:ascii="Trebuchet MS" w:hAnsi="Trebuchet MS" w:cs="Trebuchet MS"/>
      <w:color w:val="000000"/>
      <w:sz w:val="42"/>
      <w:szCs w:val="22"/>
    </w:rPr>
  </w:style>
  <w:style w:type="character" w:customStyle="1" w:styleId="TitleChar">
    <w:name w:val="Title Char"/>
    <w:basedOn w:val="DefaultParagraphFont"/>
    <w:link w:val="Title"/>
    <w:locked/>
    <w:rsid w:val="003871A9"/>
    <w:rPr>
      <w:rFonts w:ascii="Trebuchet MS" w:hAnsi="Trebuchet MS" w:cs="Trebuchet MS"/>
      <w:color w:val="000000"/>
      <w:sz w:val="42"/>
      <w:szCs w:val="22"/>
      <w:lang w:val="en-US" w:eastAsia="en-US" w:bidi="ar-SA"/>
    </w:rPr>
  </w:style>
  <w:style w:type="paragraph" w:styleId="Subtitle">
    <w:name w:val="Subtitle"/>
    <w:basedOn w:val="Normal"/>
    <w:next w:val="Normal"/>
    <w:link w:val="SubtitleChar"/>
    <w:qFormat/>
    <w:rsid w:val="003871A9"/>
    <w:pPr>
      <w:keepNext/>
      <w:keepLines/>
      <w:spacing w:after="200" w:line="276" w:lineRule="auto"/>
    </w:pPr>
    <w:rPr>
      <w:rFonts w:ascii="Trebuchet MS" w:hAnsi="Trebuchet MS" w:cs="Trebuchet MS"/>
      <w:i/>
      <w:color w:val="666666"/>
      <w:sz w:val="26"/>
      <w:szCs w:val="22"/>
    </w:rPr>
  </w:style>
  <w:style w:type="character" w:customStyle="1" w:styleId="SubtitleChar">
    <w:name w:val="Subtitle Char"/>
    <w:basedOn w:val="DefaultParagraphFont"/>
    <w:link w:val="Subtitle"/>
    <w:locked/>
    <w:rsid w:val="003871A9"/>
    <w:rPr>
      <w:rFonts w:ascii="Trebuchet MS" w:hAnsi="Trebuchet MS" w:cs="Trebuchet MS"/>
      <w:i/>
      <w:color w:val="666666"/>
      <w:sz w:val="26"/>
      <w:szCs w:val="22"/>
      <w:lang w:val="en-US" w:eastAsia="en-US" w:bidi="ar-SA"/>
    </w:rPr>
  </w:style>
  <w:style w:type="numbering" w:customStyle="1" w:styleId="Appendix1">
    <w:name w:val="Appendix 1"/>
    <w:rsid w:val="003871A9"/>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2933"/>
    <w:rPr>
      <w:rFonts w:ascii="Arial" w:hAnsi="Arial"/>
    </w:rPr>
  </w:style>
  <w:style w:type="paragraph" w:styleId="Heading1">
    <w:name w:val="heading 1"/>
    <w:basedOn w:val="Normal"/>
    <w:next w:val="Normal"/>
    <w:link w:val="Heading1Char1"/>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1"/>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1"/>
    <w:qFormat/>
    <w:rsid w:val="0075475D"/>
    <w:pPr>
      <w:numPr>
        <w:ilvl w:val="2"/>
      </w:numPr>
      <w:tabs>
        <w:tab w:val="clear" w:pos="720"/>
      </w:tabs>
      <w:ind w:left="0"/>
      <w:outlineLvl w:val="2"/>
    </w:pPr>
    <w:rPr>
      <w:b/>
    </w:rPr>
  </w:style>
  <w:style w:type="paragraph" w:styleId="Heading4">
    <w:name w:val="heading 4"/>
    <w:basedOn w:val="Heading3"/>
    <w:next w:val="Normal"/>
    <w:link w:val="Heading4Char1"/>
    <w:qFormat/>
    <w:rsid w:val="00827D00"/>
    <w:pPr>
      <w:widowControl w:val="0"/>
      <w:numPr>
        <w:ilvl w:val="3"/>
      </w:numPr>
      <w:tabs>
        <w:tab w:val="left" w:pos="1440"/>
      </w:tabs>
      <w:outlineLvl w:val="3"/>
    </w:pPr>
    <w:rPr>
      <w:b w:val="0"/>
    </w:rPr>
  </w:style>
  <w:style w:type="paragraph" w:styleId="Heading5">
    <w:name w:val="heading 5"/>
    <w:basedOn w:val="Normal"/>
    <w:next w:val="Normal"/>
    <w:link w:val="Heading5Char"/>
    <w:qFormat/>
    <w:rsid w:val="00827D00"/>
    <w:pPr>
      <w:keepNext/>
      <w:numPr>
        <w:ilvl w:val="4"/>
        <w:numId w:val="2"/>
      </w:numPr>
      <w:outlineLvl w:val="4"/>
    </w:pPr>
    <w:rPr>
      <w:b/>
    </w:rPr>
  </w:style>
  <w:style w:type="paragraph" w:styleId="Heading6">
    <w:name w:val="heading 6"/>
    <w:basedOn w:val="Normal"/>
    <w:next w:val="Normal"/>
    <w:link w:val="Heading6Char"/>
    <w:qFormat/>
    <w:rsid w:val="00827D00"/>
    <w:pPr>
      <w:keepNext/>
      <w:numPr>
        <w:ilvl w:val="5"/>
        <w:numId w:val="2"/>
      </w:numPr>
      <w:outlineLvl w:val="5"/>
    </w:pPr>
    <w:rPr>
      <w:b/>
    </w:rPr>
  </w:style>
  <w:style w:type="paragraph" w:styleId="Heading7">
    <w:name w:val="heading 7"/>
    <w:basedOn w:val="Normal"/>
    <w:next w:val="Normal"/>
    <w:link w:val="Heading7Char"/>
    <w:qFormat/>
    <w:rsid w:val="00827D00"/>
    <w:pPr>
      <w:keepNext/>
      <w:numPr>
        <w:ilvl w:val="6"/>
        <w:numId w:val="2"/>
      </w:numPr>
      <w:outlineLvl w:val="6"/>
    </w:pPr>
    <w:rPr>
      <w:b/>
    </w:rPr>
  </w:style>
  <w:style w:type="paragraph" w:styleId="Heading8">
    <w:name w:val="heading 8"/>
    <w:basedOn w:val="Normal"/>
    <w:next w:val="Normal"/>
    <w:link w:val="Heading8Char"/>
    <w:qFormat/>
    <w:rsid w:val="00827D00"/>
    <w:pPr>
      <w:numPr>
        <w:ilvl w:val="7"/>
        <w:numId w:val="2"/>
      </w:numPr>
      <w:spacing w:before="240" w:after="60"/>
      <w:outlineLvl w:val="7"/>
    </w:pPr>
    <w:rPr>
      <w:i/>
    </w:rPr>
  </w:style>
  <w:style w:type="paragraph" w:styleId="Heading9">
    <w:name w:val="heading 9"/>
    <w:basedOn w:val="Normal"/>
    <w:next w:val="Normal"/>
    <w:link w:val="Heading9Char"/>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827D00"/>
    <w:rPr>
      <w:rFonts w:ascii="Arial Bold" w:hAnsi="Arial Bold" w:cs="Arial"/>
      <w:b/>
      <w:bCs/>
      <w:caps/>
      <w:szCs w:val="32"/>
      <w:lang w:val="en-US" w:eastAsia="en-US" w:bidi="ar-SA"/>
    </w:rPr>
  </w:style>
  <w:style w:type="paragraph" w:styleId="Header">
    <w:name w:val="header"/>
    <w:basedOn w:val="Normal"/>
    <w:link w:val="HeaderChar"/>
    <w:rsid w:val="00B16EA6"/>
    <w:pPr>
      <w:tabs>
        <w:tab w:val="center" w:pos="4320"/>
        <w:tab w:val="right" w:pos="8640"/>
      </w:tabs>
    </w:pPr>
  </w:style>
  <w:style w:type="paragraph" w:styleId="Footer">
    <w:name w:val="footer"/>
    <w:basedOn w:val="Normal"/>
    <w:link w:val="FooterChar"/>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link w:val="BodyTextChar"/>
    <w:rsid w:val="00B16EA6"/>
    <w:pPr>
      <w:spacing w:after="120"/>
    </w:pPr>
  </w:style>
  <w:style w:type="character" w:customStyle="1" w:styleId="Heading1Char">
    <w:name w:val="Heading 1 Char"/>
    <w:basedOn w:val="DefaultParagraphFont"/>
    <w:locked/>
    <w:rsid w:val="003871A9"/>
    <w:rPr>
      <w:rFonts w:ascii="Arial Bold" w:eastAsia="Calibri" w:hAnsi="Arial Bold" w:cs="Arial"/>
      <w:b/>
      <w:bCs/>
      <w:caps/>
      <w:szCs w:val="32"/>
      <w:lang w:val="en-US" w:eastAsia="en-US" w:bidi="ar-SA"/>
    </w:r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link w:val="FootnoteTextChar"/>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link w:val="BalloonTextChar"/>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link w:val="HTMLPreformattedChar"/>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link w:val="DocumentMapChar"/>
    <w:semiHidden/>
    <w:rsid w:val="00C60393"/>
    <w:pPr>
      <w:shd w:val="clear" w:color="auto" w:fill="000080"/>
    </w:pPr>
    <w:rPr>
      <w:rFonts w:ascii="Tahoma" w:hAnsi="Tahoma" w:cs="Tahoma"/>
    </w:rPr>
  </w:style>
  <w:style w:type="paragraph" w:styleId="EndnoteText">
    <w:name w:val="endnote text"/>
    <w:basedOn w:val="Normal"/>
    <w:link w:val="EndnoteTextChar"/>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link w:val="CommentTextChar"/>
    <w:semiHidden/>
    <w:rsid w:val="00170D04"/>
  </w:style>
  <w:style w:type="paragraph" w:styleId="CommentSubject">
    <w:name w:val="annotation subject"/>
    <w:basedOn w:val="CommentText"/>
    <w:next w:val="CommentText"/>
    <w:link w:val="CommentSubjectChar"/>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1">
    <w:name w:val="Heading 2 Char1"/>
    <w:basedOn w:val="Heading1Char1"/>
    <w:link w:val="Heading2"/>
    <w:rsid w:val="0075475D"/>
    <w:rPr>
      <w:rFonts w:ascii="Arial Bold" w:hAnsi="Arial Bold" w:cs="Arial"/>
      <w:b/>
      <w:bCs/>
      <w:caps/>
      <w:szCs w:val="32"/>
      <w:lang w:val="en-US" w:eastAsia="en-US" w:bidi="ar-SA"/>
    </w:rPr>
  </w:style>
  <w:style w:type="character" w:customStyle="1" w:styleId="Heading3Char1">
    <w:name w:val="Heading 3 Char1"/>
    <w:basedOn w:val="Heading2Char1"/>
    <w:link w:val="Heading3"/>
    <w:rsid w:val="0075475D"/>
    <w:rPr>
      <w:rFonts w:ascii="Arial Bold" w:hAnsi="Arial Bold" w:cs="Arial"/>
      <w:b/>
      <w:bCs/>
      <w:caps/>
      <w:szCs w:val="32"/>
      <w:lang w:val="en-US" w:eastAsia="en-US" w:bidi="ar-SA"/>
    </w:rPr>
  </w:style>
  <w:style w:type="character" w:customStyle="1" w:styleId="Heading4Char1">
    <w:name w:val="Heading 4 Char1"/>
    <w:basedOn w:val="Heading3Char1"/>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character" w:customStyle="1" w:styleId="Heading2Char">
    <w:name w:val="Heading 2 Char"/>
    <w:basedOn w:val="DefaultParagraphFont"/>
    <w:locked/>
    <w:rsid w:val="003871A9"/>
    <w:rPr>
      <w:rFonts w:ascii="Arial Bold" w:eastAsia="Calibri" w:hAnsi="Arial Bold" w:cs="Arial"/>
      <w:bCs/>
      <w:szCs w:val="32"/>
      <w:lang w:val="en-US" w:eastAsia="en-US" w:bidi="ar-SA"/>
    </w:rPr>
  </w:style>
  <w:style w:type="character" w:customStyle="1" w:styleId="Heading3Char">
    <w:name w:val="Heading 3 Char"/>
    <w:basedOn w:val="DefaultParagraphFont"/>
    <w:locked/>
    <w:rsid w:val="003871A9"/>
    <w:rPr>
      <w:rFonts w:ascii="Arial Bold" w:eastAsia="Calibri" w:hAnsi="Arial Bold" w:cs="Arial"/>
      <w:b/>
      <w:bCs/>
      <w:szCs w:val="32"/>
      <w:lang w:val="en-US" w:eastAsia="en-US" w:bidi="ar-SA"/>
    </w:rPr>
  </w:style>
  <w:style w:type="character" w:customStyle="1" w:styleId="Heading4Char">
    <w:name w:val="Heading 4 Char"/>
    <w:basedOn w:val="DefaultParagraphFont"/>
    <w:locked/>
    <w:rsid w:val="003871A9"/>
    <w:rPr>
      <w:rFonts w:ascii="Arial Bold" w:eastAsia="Calibri" w:hAnsi="Arial Bold" w:cs="Arial"/>
      <w:bCs/>
      <w:szCs w:val="32"/>
      <w:lang w:val="en-US" w:eastAsia="en-US" w:bidi="ar-SA"/>
    </w:rPr>
  </w:style>
  <w:style w:type="character" w:customStyle="1" w:styleId="Heading5Char">
    <w:name w:val="Heading 5 Char"/>
    <w:basedOn w:val="DefaultParagraphFont"/>
    <w:link w:val="Heading5"/>
    <w:locked/>
    <w:rsid w:val="003871A9"/>
    <w:rPr>
      <w:rFonts w:ascii="Arial" w:hAnsi="Arial"/>
      <w:b/>
      <w:lang w:val="en-US" w:eastAsia="en-US" w:bidi="ar-SA"/>
    </w:rPr>
  </w:style>
  <w:style w:type="character" w:customStyle="1" w:styleId="Heading6Char">
    <w:name w:val="Heading 6 Char"/>
    <w:basedOn w:val="DefaultParagraphFont"/>
    <w:link w:val="Heading6"/>
    <w:locked/>
    <w:rsid w:val="003871A9"/>
    <w:rPr>
      <w:rFonts w:ascii="Arial" w:hAnsi="Arial"/>
      <w:b/>
      <w:lang w:val="en-US" w:eastAsia="en-US" w:bidi="ar-SA"/>
    </w:rPr>
  </w:style>
  <w:style w:type="character" w:customStyle="1" w:styleId="Heading7Char">
    <w:name w:val="Heading 7 Char"/>
    <w:basedOn w:val="DefaultParagraphFont"/>
    <w:link w:val="Heading7"/>
    <w:locked/>
    <w:rsid w:val="003871A9"/>
    <w:rPr>
      <w:rFonts w:ascii="Arial" w:hAnsi="Arial"/>
      <w:b/>
      <w:lang w:val="en-US" w:eastAsia="en-US" w:bidi="ar-SA"/>
    </w:rPr>
  </w:style>
  <w:style w:type="character" w:customStyle="1" w:styleId="Heading8Char">
    <w:name w:val="Heading 8 Char"/>
    <w:basedOn w:val="DefaultParagraphFont"/>
    <w:link w:val="Heading8"/>
    <w:locked/>
    <w:rsid w:val="003871A9"/>
    <w:rPr>
      <w:rFonts w:ascii="Arial" w:hAnsi="Arial"/>
      <w:i/>
      <w:lang w:val="en-US" w:eastAsia="en-US" w:bidi="ar-SA"/>
    </w:rPr>
  </w:style>
  <w:style w:type="character" w:customStyle="1" w:styleId="Heading9Char">
    <w:name w:val="Heading 9 Char"/>
    <w:basedOn w:val="DefaultParagraphFont"/>
    <w:link w:val="Heading9"/>
    <w:locked/>
    <w:rsid w:val="003871A9"/>
    <w:rPr>
      <w:rFonts w:ascii="Arial" w:hAnsi="Arial"/>
      <w:b/>
      <w:i/>
      <w:sz w:val="18"/>
      <w:lang w:val="en-US" w:eastAsia="en-US" w:bidi="ar-SA"/>
    </w:rPr>
  </w:style>
  <w:style w:type="character" w:customStyle="1" w:styleId="HeaderChar">
    <w:name w:val="Header Char"/>
    <w:basedOn w:val="DefaultParagraphFont"/>
    <w:link w:val="Header"/>
    <w:locked/>
    <w:rsid w:val="003871A9"/>
    <w:rPr>
      <w:rFonts w:ascii="Arial" w:hAnsi="Arial"/>
      <w:lang w:val="en-US" w:eastAsia="en-US" w:bidi="ar-SA"/>
    </w:rPr>
  </w:style>
  <w:style w:type="character" w:customStyle="1" w:styleId="FooterChar">
    <w:name w:val="Footer Char"/>
    <w:basedOn w:val="DefaultParagraphFont"/>
    <w:link w:val="Footer"/>
    <w:locked/>
    <w:rsid w:val="003871A9"/>
    <w:rPr>
      <w:rFonts w:ascii="Arial" w:hAnsi="Arial"/>
      <w:lang w:val="en-US" w:eastAsia="en-US" w:bidi="ar-SA"/>
    </w:rPr>
  </w:style>
  <w:style w:type="character" w:customStyle="1" w:styleId="BodyTextChar">
    <w:name w:val="Body Text Char"/>
    <w:basedOn w:val="DefaultParagraphFont"/>
    <w:link w:val="BodyText"/>
    <w:locked/>
    <w:rsid w:val="003871A9"/>
    <w:rPr>
      <w:rFonts w:ascii="Arial" w:hAnsi="Arial"/>
      <w:lang w:val="en-US" w:eastAsia="en-US" w:bidi="ar-SA"/>
    </w:rPr>
  </w:style>
  <w:style w:type="paragraph" w:customStyle="1" w:styleId="SectionHeader">
    <w:name w:val="Section Header"/>
    <w:basedOn w:val="Heading1"/>
    <w:rsid w:val="003871A9"/>
    <w:pPr>
      <w:pageBreakBefore/>
      <w:widowControl w:val="0"/>
      <w:numPr>
        <w:numId w:val="4"/>
      </w:numPr>
      <w:tabs>
        <w:tab w:val="left" w:pos="0"/>
        <w:tab w:val="left" w:pos="720"/>
        <w:tab w:val="left" w:pos="1440"/>
        <w:tab w:val="left" w:pos="2160"/>
        <w:tab w:val="left" w:pos="2880"/>
        <w:tab w:val="left" w:pos="3600"/>
        <w:tab w:val="left" w:pos="4320"/>
      </w:tabs>
      <w:suppressAutoHyphens/>
      <w:spacing w:before="480" w:after="480"/>
      <w:jc w:val="center"/>
      <w:outlineLvl w:val="9"/>
    </w:pPr>
    <w:rPr>
      <w:rFonts w:eastAsia="Calibri" w:cs="Times New Roman"/>
      <w:b w:val="0"/>
      <w:bCs w:val="0"/>
      <w:caps w:val="0"/>
      <w:kern w:val="2"/>
      <w:sz w:val="24"/>
      <w:szCs w:val="20"/>
    </w:rPr>
  </w:style>
  <w:style w:type="character" w:customStyle="1" w:styleId="FootnoteTextChar">
    <w:name w:val="Footnote Text Char"/>
    <w:basedOn w:val="DefaultParagraphFont"/>
    <w:link w:val="FootnoteText"/>
    <w:semiHidden/>
    <w:locked/>
    <w:rsid w:val="003871A9"/>
    <w:rPr>
      <w:rFonts w:ascii="Arial" w:hAnsi="Arial"/>
      <w:lang w:val="en-US" w:eastAsia="en-US" w:bidi="ar-SA"/>
    </w:rPr>
  </w:style>
  <w:style w:type="character" w:customStyle="1" w:styleId="BalloonTextChar">
    <w:name w:val="Balloon Text Char"/>
    <w:basedOn w:val="DefaultParagraphFont"/>
    <w:link w:val="BalloonText"/>
    <w:semiHidden/>
    <w:locked/>
    <w:rsid w:val="003871A9"/>
    <w:rPr>
      <w:rFonts w:ascii="Tahoma" w:hAnsi="Tahoma" w:cs="Tahoma"/>
      <w:sz w:val="16"/>
      <w:szCs w:val="16"/>
      <w:lang w:val="en-US" w:eastAsia="en-US" w:bidi="ar-SA"/>
    </w:rPr>
  </w:style>
  <w:style w:type="character" w:customStyle="1" w:styleId="HTMLPreformattedChar">
    <w:name w:val="HTML Preformatted Char"/>
    <w:basedOn w:val="DefaultParagraphFont"/>
    <w:link w:val="HTMLPreformatted"/>
    <w:locked/>
    <w:rsid w:val="003871A9"/>
    <w:rPr>
      <w:rFonts w:ascii="Courier New" w:hAnsi="Courier New" w:cs="Courier New"/>
      <w:lang w:val="en-US" w:eastAsia="en-US" w:bidi="ar-SA"/>
    </w:rPr>
  </w:style>
  <w:style w:type="character" w:customStyle="1" w:styleId="DocumentMapChar">
    <w:name w:val="Document Map Char"/>
    <w:basedOn w:val="DefaultParagraphFont"/>
    <w:link w:val="DocumentMap"/>
    <w:semiHidden/>
    <w:locked/>
    <w:rsid w:val="003871A9"/>
    <w:rPr>
      <w:rFonts w:ascii="Tahoma" w:hAnsi="Tahoma" w:cs="Tahoma"/>
      <w:lang w:val="en-US" w:eastAsia="en-US" w:bidi="ar-SA"/>
    </w:rPr>
  </w:style>
  <w:style w:type="character" w:customStyle="1" w:styleId="EndnoteTextChar">
    <w:name w:val="Endnote Text Char"/>
    <w:basedOn w:val="DefaultParagraphFont"/>
    <w:link w:val="EndnoteText"/>
    <w:semiHidden/>
    <w:locked/>
    <w:rsid w:val="003871A9"/>
    <w:rPr>
      <w:rFonts w:ascii="Arial" w:hAnsi="Arial"/>
      <w:lang w:val="en-US" w:eastAsia="en-US" w:bidi="ar-SA"/>
    </w:rPr>
  </w:style>
  <w:style w:type="character" w:customStyle="1" w:styleId="CommentTextChar">
    <w:name w:val="Comment Text Char"/>
    <w:basedOn w:val="DefaultParagraphFont"/>
    <w:link w:val="CommentText"/>
    <w:semiHidden/>
    <w:locked/>
    <w:rsid w:val="003871A9"/>
    <w:rPr>
      <w:rFonts w:ascii="Arial" w:hAnsi="Arial"/>
      <w:lang w:val="en-US" w:eastAsia="en-US" w:bidi="ar-SA"/>
    </w:rPr>
  </w:style>
  <w:style w:type="character" w:customStyle="1" w:styleId="CommentSubjectChar">
    <w:name w:val="Comment Subject Char"/>
    <w:basedOn w:val="CommentTextChar"/>
    <w:link w:val="CommentSubject"/>
    <w:semiHidden/>
    <w:locked/>
    <w:rsid w:val="003871A9"/>
    <w:rPr>
      <w:rFonts w:ascii="Arial" w:hAnsi="Arial"/>
      <w:b/>
      <w:bCs/>
      <w:lang w:val="en-US" w:eastAsia="en-US" w:bidi="ar-SA"/>
    </w:rPr>
  </w:style>
  <w:style w:type="paragraph" w:customStyle="1" w:styleId="Table">
    <w:name w:val="Table"/>
    <w:basedOn w:val="Normal"/>
    <w:autoRedefine/>
    <w:rsid w:val="003871A9"/>
    <w:rPr>
      <w:rFonts w:eastAsia="Calibri" w:cs="Tahoma"/>
    </w:rPr>
  </w:style>
  <w:style w:type="paragraph" w:customStyle="1" w:styleId="TableHeader">
    <w:name w:val="Table Header"/>
    <w:basedOn w:val="Table"/>
    <w:rsid w:val="003871A9"/>
    <w:pPr>
      <w:jc w:val="center"/>
    </w:pPr>
    <w:rPr>
      <w:b/>
    </w:rPr>
  </w:style>
  <w:style w:type="paragraph" w:styleId="ListParagraph">
    <w:name w:val="List Paragraph"/>
    <w:basedOn w:val="Normal"/>
    <w:qFormat/>
    <w:rsid w:val="003871A9"/>
    <w:pPr>
      <w:ind w:left="720"/>
    </w:pPr>
    <w:rPr>
      <w:rFonts w:eastAsia="Calibri"/>
    </w:rPr>
  </w:style>
  <w:style w:type="paragraph" w:customStyle="1" w:styleId="Default">
    <w:name w:val="Default"/>
    <w:rsid w:val="003871A9"/>
    <w:pPr>
      <w:autoSpaceDE w:val="0"/>
      <w:autoSpaceDN w:val="0"/>
      <w:adjustRightInd w:val="0"/>
    </w:pPr>
    <w:rPr>
      <w:rFonts w:ascii="Arial" w:eastAsia="Calibri" w:hAnsi="Arial" w:cs="Arial"/>
      <w:color w:val="000000"/>
      <w:sz w:val="24"/>
      <w:szCs w:val="24"/>
    </w:rPr>
  </w:style>
  <w:style w:type="paragraph" w:styleId="NoSpacing">
    <w:name w:val="No Spacing"/>
    <w:qFormat/>
    <w:rsid w:val="003871A9"/>
    <w:rPr>
      <w:rFonts w:ascii="Arial" w:eastAsia="Calibri" w:hAnsi="Arial"/>
    </w:rPr>
  </w:style>
  <w:style w:type="character" w:styleId="Strong">
    <w:name w:val="Strong"/>
    <w:basedOn w:val="DefaultParagraphFont"/>
    <w:qFormat/>
    <w:rsid w:val="003871A9"/>
    <w:rPr>
      <w:rFonts w:cs="Times New Roman"/>
      <w:b/>
      <w:bCs/>
    </w:rPr>
  </w:style>
  <w:style w:type="paragraph" w:customStyle="1" w:styleId="CCodeParagraph">
    <w:name w:val="C Code Paragraph"/>
    <w:basedOn w:val="Default"/>
    <w:next w:val="Default"/>
    <w:rsid w:val="003871A9"/>
    <w:rPr>
      <w:rFonts w:cs="Times New Roman"/>
      <w:color w:val="auto"/>
    </w:rPr>
  </w:style>
  <w:style w:type="paragraph" w:customStyle="1" w:styleId="default0">
    <w:name w:val="default"/>
    <w:basedOn w:val="Normal"/>
    <w:rsid w:val="003871A9"/>
    <w:pPr>
      <w:autoSpaceDE w:val="0"/>
      <w:autoSpaceDN w:val="0"/>
    </w:pPr>
    <w:rPr>
      <w:rFonts w:eastAsia="Calibri" w:cs="Arial"/>
      <w:color w:val="000000"/>
      <w:sz w:val="24"/>
      <w:szCs w:val="24"/>
    </w:rPr>
  </w:style>
  <w:style w:type="paragraph" w:customStyle="1" w:styleId="ccodeparagraph0">
    <w:name w:val="ccodeparagraph"/>
    <w:basedOn w:val="Normal"/>
    <w:rsid w:val="003871A9"/>
    <w:pPr>
      <w:autoSpaceDE w:val="0"/>
      <w:autoSpaceDN w:val="0"/>
    </w:pPr>
    <w:rPr>
      <w:rFonts w:eastAsia="Calibri" w:cs="Arial"/>
      <w:sz w:val="24"/>
      <w:szCs w:val="24"/>
    </w:rPr>
  </w:style>
  <w:style w:type="paragraph" w:customStyle="1" w:styleId="tableheader0">
    <w:name w:val="tableheader"/>
    <w:basedOn w:val="Normal"/>
    <w:rsid w:val="003871A9"/>
    <w:pPr>
      <w:autoSpaceDE w:val="0"/>
      <w:autoSpaceDN w:val="0"/>
    </w:pPr>
    <w:rPr>
      <w:rFonts w:eastAsia="Calibri" w:cs="Arial"/>
      <w:sz w:val="24"/>
      <w:szCs w:val="24"/>
    </w:rPr>
  </w:style>
  <w:style w:type="character" w:customStyle="1" w:styleId="ListBulletChar">
    <w:name w:val="List Bullet Char"/>
    <w:basedOn w:val="DefaultParagraphFont"/>
    <w:link w:val="ListBullet"/>
    <w:locked/>
    <w:rsid w:val="003871A9"/>
    <w:rPr>
      <w:sz w:val="24"/>
      <w:szCs w:val="24"/>
      <w:lang w:val="x-none" w:eastAsia="zh-CN" w:bidi="ar-SA"/>
    </w:rPr>
  </w:style>
  <w:style w:type="paragraph" w:styleId="ListBullet">
    <w:name w:val="List Bullet"/>
    <w:basedOn w:val="Normal"/>
    <w:next w:val="Normal"/>
    <w:link w:val="ListBulletChar"/>
    <w:rsid w:val="003871A9"/>
    <w:pPr>
      <w:numPr>
        <w:numId w:val="8"/>
      </w:numPr>
      <w:tabs>
        <w:tab w:val="left" w:pos="5940"/>
        <w:tab w:val="left" w:pos="7200"/>
      </w:tabs>
      <w:jc w:val="both"/>
    </w:pPr>
    <w:rPr>
      <w:rFonts w:ascii="Times New Roman" w:hAnsi="Times New Roman"/>
      <w:sz w:val="24"/>
      <w:szCs w:val="24"/>
      <w:lang w:val="x-none" w:eastAsia="zh-CN"/>
    </w:rPr>
  </w:style>
  <w:style w:type="paragraph" w:styleId="Title">
    <w:name w:val="Title"/>
    <w:basedOn w:val="Normal"/>
    <w:next w:val="Normal"/>
    <w:link w:val="TitleChar"/>
    <w:qFormat/>
    <w:rsid w:val="003871A9"/>
    <w:pPr>
      <w:keepNext/>
      <w:keepLines/>
      <w:spacing w:line="276" w:lineRule="auto"/>
    </w:pPr>
    <w:rPr>
      <w:rFonts w:ascii="Trebuchet MS" w:hAnsi="Trebuchet MS" w:cs="Trebuchet MS"/>
      <w:color w:val="000000"/>
      <w:sz w:val="42"/>
      <w:szCs w:val="22"/>
    </w:rPr>
  </w:style>
  <w:style w:type="character" w:customStyle="1" w:styleId="TitleChar">
    <w:name w:val="Title Char"/>
    <w:basedOn w:val="DefaultParagraphFont"/>
    <w:link w:val="Title"/>
    <w:locked/>
    <w:rsid w:val="003871A9"/>
    <w:rPr>
      <w:rFonts w:ascii="Trebuchet MS" w:hAnsi="Trebuchet MS" w:cs="Trebuchet MS"/>
      <w:color w:val="000000"/>
      <w:sz w:val="42"/>
      <w:szCs w:val="22"/>
      <w:lang w:val="en-US" w:eastAsia="en-US" w:bidi="ar-SA"/>
    </w:rPr>
  </w:style>
  <w:style w:type="paragraph" w:styleId="Subtitle">
    <w:name w:val="Subtitle"/>
    <w:basedOn w:val="Normal"/>
    <w:next w:val="Normal"/>
    <w:link w:val="SubtitleChar"/>
    <w:qFormat/>
    <w:rsid w:val="003871A9"/>
    <w:pPr>
      <w:keepNext/>
      <w:keepLines/>
      <w:spacing w:after="200" w:line="276" w:lineRule="auto"/>
    </w:pPr>
    <w:rPr>
      <w:rFonts w:ascii="Trebuchet MS" w:hAnsi="Trebuchet MS" w:cs="Trebuchet MS"/>
      <w:i/>
      <w:color w:val="666666"/>
      <w:sz w:val="26"/>
      <w:szCs w:val="22"/>
    </w:rPr>
  </w:style>
  <w:style w:type="character" w:customStyle="1" w:styleId="SubtitleChar">
    <w:name w:val="Subtitle Char"/>
    <w:basedOn w:val="DefaultParagraphFont"/>
    <w:link w:val="Subtitle"/>
    <w:locked/>
    <w:rsid w:val="003871A9"/>
    <w:rPr>
      <w:rFonts w:ascii="Trebuchet MS" w:hAnsi="Trebuchet MS" w:cs="Trebuchet MS"/>
      <w:i/>
      <w:color w:val="666666"/>
      <w:sz w:val="26"/>
      <w:szCs w:val="22"/>
      <w:lang w:val="en-US" w:eastAsia="en-US" w:bidi="ar-SA"/>
    </w:rPr>
  </w:style>
  <w:style w:type="numbering" w:customStyle="1" w:styleId="Appendix1">
    <w:name w:val="Appendix 1"/>
    <w:rsid w:val="003871A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64133276">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268704322">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450168509">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45109048">
      <w:bodyDiv w:val="1"/>
      <w:marLeft w:val="0"/>
      <w:marRight w:val="0"/>
      <w:marTop w:val="0"/>
      <w:marBottom w:val="0"/>
      <w:divBdr>
        <w:top w:val="none" w:sz="0" w:space="0" w:color="auto"/>
        <w:left w:val="none" w:sz="0" w:space="0" w:color="auto"/>
        <w:bottom w:val="none" w:sz="0" w:space="0" w:color="auto"/>
        <w:right w:val="none" w:sz="0" w:space="0" w:color="auto"/>
      </w:divBdr>
    </w:div>
    <w:div w:id="747844475">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37226778">
      <w:bodyDiv w:val="1"/>
      <w:marLeft w:val="0"/>
      <w:marRight w:val="0"/>
      <w:marTop w:val="0"/>
      <w:marBottom w:val="0"/>
      <w:divBdr>
        <w:top w:val="none" w:sz="0" w:space="0" w:color="auto"/>
        <w:left w:val="none" w:sz="0" w:space="0" w:color="auto"/>
        <w:bottom w:val="none" w:sz="0" w:space="0" w:color="auto"/>
        <w:right w:val="none" w:sz="0" w:space="0" w:color="auto"/>
      </w:divBdr>
    </w:div>
    <w:div w:id="1342009291">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499270325">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625699830">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 w:id="212600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te.org/standards/index.asp" TargetMode="External"/><Relationship Id="rId18" Type="http://schemas.openxmlformats.org/officeDocument/2006/relationships/image" Target="media/image2.png"/><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te.org/standards/index.asp" TargetMode="External"/><Relationship Id="rId17" Type="http://schemas.openxmlformats.org/officeDocument/2006/relationships/hyperlink" Target="http://www.ite.org/standards/index.asp"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ite.org/standards/index.asp"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e.org/standards/index.asp"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te.org/standards/index.asp"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hyperlink" Target="http://www.ite.org/standards/index.asp"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tandards.ieee.org/index.html%20" TargetMode="External"/><Relationship Id="rId14" Type="http://schemas.openxmlformats.org/officeDocument/2006/relationships/hyperlink" Target="http://www.ite.org/standards/index.asp" TargetMode="External"/><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30272</Words>
  <Characters>172556</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202424</CharactersWithSpaces>
  <SharedDoc>false</SharedDoc>
  <HLinks>
    <vt:vector size="204" baseType="variant">
      <vt:variant>
        <vt:i4>3932209</vt:i4>
      </vt:variant>
      <vt:variant>
        <vt:i4>183</vt:i4>
      </vt:variant>
      <vt:variant>
        <vt:i4>0</vt:i4>
      </vt:variant>
      <vt:variant>
        <vt:i4>5</vt:i4>
      </vt:variant>
      <vt:variant>
        <vt:lpwstr>http://www.ite.org/standards/index.asp</vt:lpwstr>
      </vt:variant>
      <vt:variant>
        <vt:lpwstr/>
      </vt:variant>
      <vt:variant>
        <vt:i4>3932209</vt:i4>
      </vt:variant>
      <vt:variant>
        <vt:i4>180</vt:i4>
      </vt:variant>
      <vt:variant>
        <vt:i4>0</vt:i4>
      </vt:variant>
      <vt:variant>
        <vt:i4>5</vt:i4>
      </vt:variant>
      <vt:variant>
        <vt:lpwstr>http://www.ite.org/standards/index.asp</vt:lpwstr>
      </vt:variant>
      <vt:variant>
        <vt:lpwstr/>
      </vt:variant>
      <vt:variant>
        <vt:i4>3932209</vt:i4>
      </vt:variant>
      <vt:variant>
        <vt:i4>177</vt:i4>
      </vt:variant>
      <vt:variant>
        <vt:i4>0</vt:i4>
      </vt:variant>
      <vt:variant>
        <vt:i4>5</vt:i4>
      </vt:variant>
      <vt:variant>
        <vt:lpwstr>http://www.ite.org/standards/index.asp</vt:lpwstr>
      </vt:variant>
      <vt:variant>
        <vt:lpwstr/>
      </vt:variant>
      <vt:variant>
        <vt:i4>3932209</vt:i4>
      </vt:variant>
      <vt:variant>
        <vt:i4>174</vt:i4>
      </vt:variant>
      <vt:variant>
        <vt:i4>0</vt:i4>
      </vt:variant>
      <vt:variant>
        <vt:i4>5</vt:i4>
      </vt:variant>
      <vt:variant>
        <vt:lpwstr>http://www.ite.org/standards/index.asp</vt:lpwstr>
      </vt:variant>
      <vt:variant>
        <vt:lpwstr/>
      </vt:variant>
      <vt:variant>
        <vt:i4>3932209</vt:i4>
      </vt:variant>
      <vt:variant>
        <vt:i4>171</vt:i4>
      </vt:variant>
      <vt:variant>
        <vt:i4>0</vt:i4>
      </vt:variant>
      <vt:variant>
        <vt:i4>5</vt:i4>
      </vt:variant>
      <vt:variant>
        <vt:lpwstr>http://www.ite.org/standards/index.asp</vt:lpwstr>
      </vt:variant>
      <vt:variant>
        <vt:lpwstr/>
      </vt:variant>
      <vt:variant>
        <vt:i4>3932209</vt:i4>
      </vt:variant>
      <vt:variant>
        <vt:i4>168</vt:i4>
      </vt:variant>
      <vt:variant>
        <vt:i4>0</vt:i4>
      </vt:variant>
      <vt:variant>
        <vt:i4>5</vt:i4>
      </vt:variant>
      <vt:variant>
        <vt:lpwstr>http://www.ite.org/standards/index.asp</vt:lpwstr>
      </vt:variant>
      <vt:variant>
        <vt:lpwstr/>
      </vt:variant>
      <vt:variant>
        <vt:i4>3932209</vt:i4>
      </vt:variant>
      <vt:variant>
        <vt:i4>165</vt:i4>
      </vt:variant>
      <vt:variant>
        <vt:i4>0</vt:i4>
      </vt:variant>
      <vt:variant>
        <vt:i4>5</vt:i4>
      </vt:variant>
      <vt:variant>
        <vt:lpwstr>http://www.ite.org/standards/index.asp</vt:lpwstr>
      </vt:variant>
      <vt:variant>
        <vt:lpwstr/>
      </vt:variant>
      <vt:variant>
        <vt:i4>3932209</vt:i4>
      </vt:variant>
      <vt:variant>
        <vt:i4>162</vt:i4>
      </vt:variant>
      <vt:variant>
        <vt:i4>0</vt:i4>
      </vt:variant>
      <vt:variant>
        <vt:i4>5</vt:i4>
      </vt:variant>
      <vt:variant>
        <vt:lpwstr>http://www.ite.org/standards/index.asp</vt:lpwstr>
      </vt:variant>
      <vt:variant>
        <vt:lpwstr/>
      </vt:variant>
      <vt:variant>
        <vt:i4>1966144</vt:i4>
      </vt:variant>
      <vt:variant>
        <vt:i4>159</vt:i4>
      </vt:variant>
      <vt:variant>
        <vt:i4>0</vt:i4>
      </vt:variant>
      <vt:variant>
        <vt:i4>5</vt:i4>
      </vt:variant>
      <vt:variant>
        <vt:lpwstr>http://standards.ieee.org/index.html</vt:lpwstr>
      </vt:variant>
      <vt:variant>
        <vt:lpwstr/>
      </vt:variant>
      <vt:variant>
        <vt:i4>1376306</vt:i4>
      </vt:variant>
      <vt:variant>
        <vt:i4>149</vt:i4>
      </vt:variant>
      <vt:variant>
        <vt:i4>0</vt:i4>
      </vt:variant>
      <vt:variant>
        <vt:i4>5</vt:i4>
      </vt:variant>
      <vt:variant>
        <vt:lpwstr/>
      </vt:variant>
      <vt:variant>
        <vt:lpwstr>_Toc431979014</vt:lpwstr>
      </vt:variant>
      <vt:variant>
        <vt:i4>1376306</vt:i4>
      </vt:variant>
      <vt:variant>
        <vt:i4>143</vt:i4>
      </vt:variant>
      <vt:variant>
        <vt:i4>0</vt:i4>
      </vt:variant>
      <vt:variant>
        <vt:i4>5</vt:i4>
      </vt:variant>
      <vt:variant>
        <vt:lpwstr/>
      </vt:variant>
      <vt:variant>
        <vt:lpwstr>_Toc431979013</vt:lpwstr>
      </vt:variant>
      <vt:variant>
        <vt:i4>1376306</vt:i4>
      </vt:variant>
      <vt:variant>
        <vt:i4>137</vt:i4>
      </vt:variant>
      <vt:variant>
        <vt:i4>0</vt:i4>
      </vt:variant>
      <vt:variant>
        <vt:i4>5</vt:i4>
      </vt:variant>
      <vt:variant>
        <vt:lpwstr/>
      </vt:variant>
      <vt:variant>
        <vt:lpwstr>_Toc431979012</vt:lpwstr>
      </vt:variant>
      <vt:variant>
        <vt:i4>1376306</vt:i4>
      </vt:variant>
      <vt:variant>
        <vt:i4>131</vt:i4>
      </vt:variant>
      <vt:variant>
        <vt:i4>0</vt:i4>
      </vt:variant>
      <vt:variant>
        <vt:i4>5</vt:i4>
      </vt:variant>
      <vt:variant>
        <vt:lpwstr/>
      </vt:variant>
      <vt:variant>
        <vt:lpwstr>_Toc431979011</vt:lpwstr>
      </vt:variant>
      <vt:variant>
        <vt:i4>1376306</vt:i4>
      </vt:variant>
      <vt:variant>
        <vt:i4>125</vt:i4>
      </vt:variant>
      <vt:variant>
        <vt:i4>0</vt:i4>
      </vt:variant>
      <vt:variant>
        <vt:i4>5</vt:i4>
      </vt:variant>
      <vt:variant>
        <vt:lpwstr/>
      </vt:variant>
      <vt:variant>
        <vt:lpwstr>_Toc431979010</vt:lpwstr>
      </vt:variant>
      <vt:variant>
        <vt:i4>1310770</vt:i4>
      </vt:variant>
      <vt:variant>
        <vt:i4>119</vt:i4>
      </vt:variant>
      <vt:variant>
        <vt:i4>0</vt:i4>
      </vt:variant>
      <vt:variant>
        <vt:i4>5</vt:i4>
      </vt:variant>
      <vt:variant>
        <vt:lpwstr/>
      </vt:variant>
      <vt:variant>
        <vt:lpwstr>_Toc431979009</vt:lpwstr>
      </vt:variant>
      <vt:variant>
        <vt:i4>1310770</vt:i4>
      </vt:variant>
      <vt:variant>
        <vt:i4>113</vt:i4>
      </vt:variant>
      <vt:variant>
        <vt:i4>0</vt:i4>
      </vt:variant>
      <vt:variant>
        <vt:i4>5</vt:i4>
      </vt:variant>
      <vt:variant>
        <vt:lpwstr/>
      </vt:variant>
      <vt:variant>
        <vt:lpwstr>_Toc431979008</vt:lpwstr>
      </vt:variant>
      <vt:variant>
        <vt:i4>1310770</vt:i4>
      </vt:variant>
      <vt:variant>
        <vt:i4>107</vt:i4>
      </vt:variant>
      <vt:variant>
        <vt:i4>0</vt:i4>
      </vt:variant>
      <vt:variant>
        <vt:i4>5</vt:i4>
      </vt:variant>
      <vt:variant>
        <vt:lpwstr/>
      </vt:variant>
      <vt:variant>
        <vt:lpwstr>_Toc431979007</vt:lpwstr>
      </vt:variant>
      <vt:variant>
        <vt:i4>1310770</vt:i4>
      </vt:variant>
      <vt:variant>
        <vt:i4>101</vt:i4>
      </vt:variant>
      <vt:variant>
        <vt:i4>0</vt:i4>
      </vt:variant>
      <vt:variant>
        <vt:i4>5</vt:i4>
      </vt:variant>
      <vt:variant>
        <vt:lpwstr/>
      </vt:variant>
      <vt:variant>
        <vt:lpwstr>_Toc431979006</vt:lpwstr>
      </vt:variant>
      <vt:variant>
        <vt:i4>1310770</vt:i4>
      </vt:variant>
      <vt:variant>
        <vt:i4>95</vt:i4>
      </vt:variant>
      <vt:variant>
        <vt:i4>0</vt:i4>
      </vt:variant>
      <vt:variant>
        <vt:i4>5</vt:i4>
      </vt:variant>
      <vt:variant>
        <vt:lpwstr/>
      </vt:variant>
      <vt:variant>
        <vt:lpwstr>_Toc431979005</vt:lpwstr>
      </vt:variant>
      <vt:variant>
        <vt:i4>1310770</vt:i4>
      </vt:variant>
      <vt:variant>
        <vt:i4>89</vt:i4>
      </vt:variant>
      <vt:variant>
        <vt:i4>0</vt:i4>
      </vt:variant>
      <vt:variant>
        <vt:i4>5</vt:i4>
      </vt:variant>
      <vt:variant>
        <vt:lpwstr/>
      </vt:variant>
      <vt:variant>
        <vt:lpwstr>_Toc431979004</vt:lpwstr>
      </vt:variant>
      <vt:variant>
        <vt:i4>1310770</vt:i4>
      </vt:variant>
      <vt:variant>
        <vt:i4>83</vt:i4>
      </vt:variant>
      <vt:variant>
        <vt:i4>0</vt:i4>
      </vt:variant>
      <vt:variant>
        <vt:i4>5</vt:i4>
      </vt:variant>
      <vt:variant>
        <vt:lpwstr/>
      </vt:variant>
      <vt:variant>
        <vt:lpwstr>_Toc431979003</vt:lpwstr>
      </vt:variant>
      <vt:variant>
        <vt:i4>1310770</vt:i4>
      </vt:variant>
      <vt:variant>
        <vt:i4>77</vt:i4>
      </vt:variant>
      <vt:variant>
        <vt:i4>0</vt:i4>
      </vt:variant>
      <vt:variant>
        <vt:i4>5</vt:i4>
      </vt:variant>
      <vt:variant>
        <vt:lpwstr/>
      </vt:variant>
      <vt:variant>
        <vt:lpwstr>_Toc431979002</vt:lpwstr>
      </vt:variant>
      <vt:variant>
        <vt:i4>1310770</vt:i4>
      </vt:variant>
      <vt:variant>
        <vt:i4>71</vt:i4>
      </vt:variant>
      <vt:variant>
        <vt:i4>0</vt:i4>
      </vt:variant>
      <vt:variant>
        <vt:i4>5</vt:i4>
      </vt:variant>
      <vt:variant>
        <vt:lpwstr/>
      </vt:variant>
      <vt:variant>
        <vt:lpwstr>_Toc431979001</vt:lpwstr>
      </vt:variant>
      <vt:variant>
        <vt:i4>1310770</vt:i4>
      </vt:variant>
      <vt:variant>
        <vt:i4>65</vt:i4>
      </vt:variant>
      <vt:variant>
        <vt:i4>0</vt:i4>
      </vt:variant>
      <vt:variant>
        <vt:i4>5</vt:i4>
      </vt:variant>
      <vt:variant>
        <vt:lpwstr/>
      </vt:variant>
      <vt:variant>
        <vt:lpwstr>_Toc431979000</vt:lpwstr>
      </vt:variant>
      <vt:variant>
        <vt:i4>1835067</vt:i4>
      </vt:variant>
      <vt:variant>
        <vt:i4>59</vt:i4>
      </vt:variant>
      <vt:variant>
        <vt:i4>0</vt:i4>
      </vt:variant>
      <vt:variant>
        <vt:i4>5</vt:i4>
      </vt:variant>
      <vt:variant>
        <vt:lpwstr/>
      </vt:variant>
      <vt:variant>
        <vt:lpwstr>_Toc431978999</vt:lpwstr>
      </vt:variant>
      <vt:variant>
        <vt:i4>1835067</vt:i4>
      </vt:variant>
      <vt:variant>
        <vt:i4>53</vt:i4>
      </vt:variant>
      <vt:variant>
        <vt:i4>0</vt:i4>
      </vt:variant>
      <vt:variant>
        <vt:i4>5</vt:i4>
      </vt:variant>
      <vt:variant>
        <vt:lpwstr/>
      </vt:variant>
      <vt:variant>
        <vt:lpwstr>_Toc431978998</vt:lpwstr>
      </vt:variant>
      <vt:variant>
        <vt:i4>1835067</vt:i4>
      </vt:variant>
      <vt:variant>
        <vt:i4>47</vt:i4>
      </vt:variant>
      <vt:variant>
        <vt:i4>0</vt:i4>
      </vt:variant>
      <vt:variant>
        <vt:i4>5</vt:i4>
      </vt:variant>
      <vt:variant>
        <vt:lpwstr/>
      </vt:variant>
      <vt:variant>
        <vt:lpwstr>_Toc431978997</vt:lpwstr>
      </vt:variant>
      <vt:variant>
        <vt:i4>1835067</vt:i4>
      </vt:variant>
      <vt:variant>
        <vt:i4>41</vt:i4>
      </vt:variant>
      <vt:variant>
        <vt:i4>0</vt:i4>
      </vt:variant>
      <vt:variant>
        <vt:i4>5</vt:i4>
      </vt:variant>
      <vt:variant>
        <vt:lpwstr/>
      </vt:variant>
      <vt:variant>
        <vt:lpwstr>_Toc431978996</vt:lpwstr>
      </vt:variant>
      <vt:variant>
        <vt:i4>1835067</vt:i4>
      </vt:variant>
      <vt:variant>
        <vt:i4>35</vt:i4>
      </vt:variant>
      <vt:variant>
        <vt:i4>0</vt:i4>
      </vt:variant>
      <vt:variant>
        <vt:i4>5</vt:i4>
      </vt:variant>
      <vt:variant>
        <vt:lpwstr/>
      </vt:variant>
      <vt:variant>
        <vt:lpwstr>_Toc431978995</vt:lpwstr>
      </vt:variant>
      <vt:variant>
        <vt:i4>1835067</vt:i4>
      </vt:variant>
      <vt:variant>
        <vt:i4>29</vt:i4>
      </vt:variant>
      <vt:variant>
        <vt:i4>0</vt:i4>
      </vt:variant>
      <vt:variant>
        <vt:i4>5</vt:i4>
      </vt:variant>
      <vt:variant>
        <vt:lpwstr/>
      </vt:variant>
      <vt:variant>
        <vt:lpwstr>_Toc431978994</vt:lpwstr>
      </vt:variant>
      <vt:variant>
        <vt:i4>1835067</vt:i4>
      </vt:variant>
      <vt:variant>
        <vt:i4>23</vt:i4>
      </vt:variant>
      <vt:variant>
        <vt:i4>0</vt:i4>
      </vt:variant>
      <vt:variant>
        <vt:i4>5</vt:i4>
      </vt:variant>
      <vt:variant>
        <vt:lpwstr/>
      </vt:variant>
      <vt:variant>
        <vt:lpwstr>_Toc431978993</vt:lpwstr>
      </vt:variant>
      <vt:variant>
        <vt:i4>1835067</vt:i4>
      </vt:variant>
      <vt:variant>
        <vt:i4>17</vt:i4>
      </vt:variant>
      <vt:variant>
        <vt:i4>0</vt:i4>
      </vt:variant>
      <vt:variant>
        <vt:i4>5</vt:i4>
      </vt:variant>
      <vt:variant>
        <vt:lpwstr/>
      </vt:variant>
      <vt:variant>
        <vt:lpwstr>_Toc431978992</vt:lpwstr>
      </vt:variant>
      <vt:variant>
        <vt:i4>1835067</vt:i4>
      </vt:variant>
      <vt:variant>
        <vt:i4>11</vt:i4>
      </vt:variant>
      <vt:variant>
        <vt:i4>0</vt:i4>
      </vt:variant>
      <vt:variant>
        <vt:i4>5</vt:i4>
      </vt:variant>
      <vt:variant>
        <vt:lpwstr/>
      </vt:variant>
      <vt:variant>
        <vt:lpwstr>_Toc431978991</vt:lpwstr>
      </vt:variant>
      <vt:variant>
        <vt:i4>1835067</vt:i4>
      </vt:variant>
      <vt:variant>
        <vt:i4>5</vt:i4>
      </vt:variant>
      <vt:variant>
        <vt:i4>0</vt:i4>
      </vt:variant>
      <vt:variant>
        <vt:i4>5</vt:i4>
      </vt:variant>
      <vt:variant>
        <vt:lpwstr/>
      </vt:variant>
      <vt:variant>
        <vt:lpwstr>_Toc431978990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APIRI Test Plan v01.04</dc:title>
  <dc:subject/>
  <dc:creator/>
  <cp:keywords/>
  <dc:description/>
  <cp:lastModifiedBy/>
  <cp:revision>1</cp:revision>
  <dcterms:created xsi:type="dcterms:W3CDTF">2016-07-14T14:28:00Z</dcterms:created>
  <dcterms:modified xsi:type="dcterms:W3CDTF">2016-07-14T14:29:00Z</dcterms:modified>
</cp:coreProperties>
</file>