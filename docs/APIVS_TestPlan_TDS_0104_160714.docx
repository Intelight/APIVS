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4D8" w:rsidRDefault="00E024D8" w:rsidP="00E024D8">
      <w:pPr>
        <w:tabs>
          <w:tab w:val="left" w:pos="1440"/>
        </w:tabs>
        <w:jc w:val="center"/>
        <w:rPr>
          <w:rFonts w:cs="Arial"/>
          <w:b/>
          <w:i/>
        </w:rPr>
      </w:pPr>
    </w:p>
    <w:p w:rsidR="004E50A5" w:rsidRDefault="00BF5B1E" w:rsidP="00BF5B1E">
      <w:pPr>
        <w:jc w:val="center"/>
        <w:rPr>
          <w:rFonts w:cs="Arial"/>
          <w:b/>
          <w:i/>
        </w:rPr>
      </w:pPr>
      <w:r w:rsidRPr="0070575D">
        <w:rPr>
          <w:rFonts w:cs="Arial"/>
          <w:b/>
          <w:i/>
        </w:rPr>
        <w:t xml:space="preserve">A </w:t>
      </w:r>
      <w:r w:rsidR="004E50A5">
        <w:rPr>
          <w:rFonts w:cs="Arial"/>
          <w:b/>
          <w:i/>
        </w:rPr>
        <w:t>Project Document</w:t>
      </w:r>
      <w:r w:rsidRPr="0070575D">
        <w:rPr>
          <w:rFonts w:cs="Arial"/>
          <w:b/>
          <w:i/>
        </w:rPr>
        <w:t xml:space="preserve"> of the </w:t>
      </w:r>
    </w:p>
    <w:p w:rsidR="004E50A5" w:rsidRPr="004B3487" w:rsidRDefault="004E50A5" w:rsidP="004E50A5">
      <w:pPr>
        <w:tabs>
          <w:tab w:val="left" w:pos="720"/>
        </w:tabs>
        <w:jc w:val="center"/>
        <w:rPr>
          <w:rFonts w:cs="Arial"/>
          <w:b/>
          <w:i/>
        </w:rPr>
      </w:pPr>
      <w:r w:rsidRPr="004B3487">
        <w:rPr>
          <w:rFonts w:cs="Arial"/>
          <w:b/>
          <w:i/>
        </w:rPr>
        <w:t xml:space="preserve">ATC Application Programming Interface </w:t>
      </w:r>
      <w:r w:rsidR="0058369B">
        <w:rPr>
          <w:rFonts w:cs="Arial"/>
          <w:b/>
          <w:i/>
        </w:rPr>
        <w:t xml:space="preserve">(API) </w:t>
      </w:r>
      <w:r w:rsidRPr="004B3487">
        <w:rPr>
          <w:rFonts w:cs="Arial"/>
          <w:b/>
          <w:i/>
        </w:rPr>
        <w:t>Working Group</w:t>
      </w:r>
    </w:p>
    <w:p w:rsidR="00E024D8" w:rsidRPr="00F87B08" w:rsidRDefault="00E024D8" w:rsidP="00E024D8">
      <w:pPr>
        <w:tabs>
          <w:tab w:val="left" w:pos="1440"/>
        </w:tabs>
        <w:jc w:val="center"/>
        <w:rPr>
          <w:rFonts w:cs="Arial"/>
          <w:b/>
          <w:i/>
        </w:rPr>
      </w:pPr>
    </w:p>
    <w:p w:rsidR="00E024D8" w:rsidRDefault="00E024D8" w:rsidP="00E024D8">
      <w:pPr>
        <w:tabs>
          <w:tab w:val="left" w:pos="1440"/>
        </w:tabs>
        <w:jc w:val="center"/>
        <w:rPr>
          <w:rFonts w:cs="Arial"/>
          <w:b/>
          <w:i/>
        </w:rPr>
      </w:pPr>
    </w:p>
    <w:p w:rsidR="00E024D8" w:rsidRPr="00F87B08" w:rsidRDefault="00BF5B1E" w:rsidP="00E024D8">
      <w:pPr>
        <w:tabs>
          <w:tab w:val="left" w:pos="1440"/>
        </w:tabs>
        <w:jc w:val="center"/>
        <w:rPr>
          <w:rFonts w:ascii="Arial Black" w:hAnsi="Arial Black"/>
          <w:sz w:val="40"/>
          <w:szCs w:val="40"/>
        </w:rPr>
      </w:pPr>
      <w:proofErr w:type="gramStart"/>
      <w:r w:rsidRPr="0070575D">
        <w:rPr>
          <w:rFonts w:ascii="Arial Black" w:hAnsi="Arial Black"/>
          <w:sz w:val="40"/>
          <w:szCs w:val="40"/>
        </w:rPr>
        <w:t>ATC API</w:t>
      </w:r>
      <w:r w:rsidR="00CD74E3">
        <w:rPr>
          <w:rFonts w:ascii="Arial Black" w:hAnsi="Arial Black"/>
          <w:sz w:val="40"/>
          <w:szCs w:val="40"/>
        </w:rPr>
        <w:t>VS</w:t>
      </w:r>
      <w:r w:rsidRPr="0070575D">
        <w:rPr>
          <w:rFonts w:ascii="Arial Black" w:hAnsi="Arial Black"/>
          <w:sz w:val="40"/>
          <w:szCs w:val="40"/>
        </w:rPr>
        <w:t xml:space="preserve"> TEST PLAN</w:t>
      </w:r>
      <w:r w:rsidRPr="0070575D">
        <w:rPr>
          <w:rFonts w:ascii="Arial Black" w:hAnsi="Arial Black"/>
          <w:sz w:val="40"/>
          <w:szCs w:val="40"/>
        </w:rPr>
        <w:fldChar w:fldCharType="begin"/>
      </w:r>
      <w:r w:rsidRPr="0070575D">
        <w:rPr>
          <w:rFonts w:ascii="Arial Black" w:hAnsi="Arial Black"/>
          <w:sz w:val="40"/>
          <w:szCs w:val="40"/>
        </w:rPr>
        <w:instrText xml:space="preserve"> XE "</w:instrText>
      </w:r>
      <w:r w:rsidRPr="0070575D">
        <w:rPr>
          <w:rFonts w:ascii="Arial Black" w:hAnsi="Arial Black" w:cs="Arial"/>
          <w:sz w:val="40"/>
          <w:szCs w:val="40"/>
        </w:rPr>
        <w:instrText>Application Programming Interface (API):Standard"</w:instrText>
      </w:r>
      <w:r w:rsidRPr="0070575D">
        <w:rPr>
          <w:rFonts w:ascii="Arial Black" w:hAnsi="Arial Black"/>
          <w:sz w:val="40"/>
          <w:szCs w:val="40"/>
        </w:rPr>
        <w:instrText xml:space="preserve"> </w:instrText>
      </w:r>
      <w:r w:rsidRPr="0070575D">
        <w:rPr>
          <w:rFonts w:ascii="Arial Black" w:hAnsi="Arial Black"/>
          <w:sz w:val="40"/>
          <w:szCs w:val="40"/>
        </w:rPr>
        <w:fldChar w:fldCharType="end"/>
      </w:r>
      <w:r w:rsidR="0065151E">
        <w:rPr>
          <w:rFonts w:ascii="Arial Black" w:hAnsi="Arial Black"/>
          <w:sz w:val="40"/>
          <w:szCs w:val="40"/>
        </w:rPr>
        <w:t xml:space="preserve"> v01.</w:t>
      </w:r>
      <w:proofErr w:type="gramEnd"/>
      <w:del w:id="0" w:author="Author">
        <w:r w:rsidR="00CD74E3" w:rsidDel="008D467B">
          <w:rPr>
            <w:rFonts w:ascii="Arial Black" w:hAnsi="Arial Black"/>
            <w:sz w:val="40"/>
            <w:szCs w:val="40"/>
          </w:rPr>
          <w:delText>0</w:delText>
        </w:r>
        <w:r w:rsidR="006014EA" w:rsidDel="008D467B">
          <w:rPr>
            <w:rFonts w:ascii="Arial Black" w:hAnsi="Arial Black"/>
            <w:sz w:val="40"/>
            <w:szCs w:val="40"/>
          </w:rPr>
          <w:delText>3</w:delText>
        </w:r>
      </w:del>
      <w:ins w:id="1" w:author="Author">
        <w:r w:rsidR="008D467B">
          <w:rPr>
            <w:rFonts w:ascii="Arial Black" w:hAnsi="Arial Black"/>
            <w:sz w:val="40"/>
            <w:szCs w:val="40"/>
          </w:rPr>
          <w:t>04</w:t>
        </w:r>
      </w:ins>
    </w:p>
    <w:p w:rsidR="00E024D8" w:rsidRPr="00A07036" w:rsidRDefault="00E024D8" w:rsidP="00E024D8">
      <w:pPr>
        <w:pBdr>
          <w:bottom w:val="single" w:sz="18" w:space="0" w:color="auto"/>
        </w:pBdr>
        <w:tabs>
          <w:tab w:val="left" w:pos="1440"/>
        </w:tabs>
        <w:rPr>
          <w:rFonts w:cs="Arial"/>
        </w:rPr>
      </w:pPr>
    </w:p>
    <w:p w:rsidR="00C27DDD" w:rsidRDefault="00C27DDD" w:rsidP="00E024D8">
      <w:pPr>
        <w:tabs>
          <w:tab w:val="left" w:pos="1440"/>
        </w:tabs>
        <w:rPr>
          <w:rFonts w:ascii="Arial Black" w:hAnsi="Arial Black" w:cs="Arial"/>
          <w:sz w:val="40"/>
          <w:szCs w:val="40"/>
        </w:rPr>
      </w:pPr>
    </w:p>
    <w:p w:rsidR="007B7786" w:rsidRDefault="007B7786" w:rsidP="00E024D8">
      <w:pPr>
        <w:tabs>
          <w:tab w:val="left" w:pos="1440"/>
        </w:tabs>
        <w:rPr>
          <w:rFonts w:ascii="Arial Black" w:hAnsi="Arial Black" w:cs="Arial"/>
          <w:sz w:val="40"/>
          <w:szCs w:val="40"/>
        </w:rPr>
      </w:pPr>
      <w:r>
        <w:rPr>
          <w:rFonts w:ascii="Arial Black" w:hAnsi="Arial Black" w:cs="Arial"/>
          <w:sz w:val="40"/>
          <w:szCs w:val="40"/>
        </w:rPr>
        <w:t>Test Plan for the</w:t>
      </w:r>
    </w:p>
    <w:p w:rsidR="00E024D8" w:rsidRPr="00F87B08" w:rsidRDefault="00BF5B1E" w:rsidP="00E024D8">
      <w:pPr>
        <w:tabs>
          <w:tab w:val="left" w:pos="1440"/>
        </w:tabs>
        <w:rPr>
          <w:rFonts w:ascii="Arial Black" w:hAnsi="Arial Black" w:cs="Arial"/>
          <w:sz w:val="40"/>
          <w:szCs w:val="40"/>
        </w:rPr>
      </w:pPr>
      <w:r w:rsidRPr="0070575D">
        <w:rPr>
          <w:rFonts w:ascii="Arial Black" w:hAnsi="Arial Black" w:cs="Arial"/>
          <w:sz w:val="40"/>
          <w:szCs w:val="40"/>
        </w:rPr>
        <w:t xml:space="preserve">Advanced Transportation Controller (ATC) Application Programming Interface </w:t>
      </w:r>
      <w:r w:rsidR="00CD74E3">
        <w:rPr>
          <w:rFonts w:ascii="Arial Black" w:hAnsi="Arial Black" w:cs="Arial"/>
          <w:sz w:val="40"/>
          <w:szCs w:val="40"/>
        </w:rPr>
        <w:t>Validation Suite</w:t>
      </w:r>
      <w:r w:rsidR="004E50A5">
        <w:rPr>
          <w:rFonts w:ascii="Arial Black" w:hAnsi="Arial Black" w:cs="Arial"/>
          <w:sz w:val="40"/>
          <w:szCs w:val="40"/>
        </w:rPr>
        <w:t xml:space="preserve"> </w:t>
      </w:r>
      <w:r w:rsidR="004E50A5" w:rsidRPr="0070575D">
        <w:rPr>
          <w:rFonts w:ascii="Arial Black" w:hAnsi="Arial Black" w:cs="Arial"/>
          <w:sz w:val="40"/>
          <w:szCs w:val="40"/>
        </w:rPr>
        <w:t>(API</w:t>
      </w:r>
      <w:r w:rsidR="004E50A5">
        <w:rPr>
          <w:rFonts w:ascii="Arial Black" w:hAnsi="Arial Black" w:cs="Arial"/>
          <w:sz w:val="40"/>
          <w:szCs w:val="40"/>
        </w:rPr>
        <w:t>VS</w:t>
      </w:r>
      <w:r w:rsidR="004E50A5" w:rsidRPr="0070575D">
        <w:rPr>
          <w:rFonts w:ascii="Arial Black" w:hAnsi="Arial Black" w:cs="Arial"/>
          <w:sz w:val="40"/>
          <w:szCs w:val="40"/>
        </w:rPr>
        <w:t>)</w:t>
      </w:r>
    </w:p>
    <w:p w:rsidR="00E024D8" w:rsidRDefault="00E024D8" w:rsidP="00E024D8">
      <w:pPr>
        <w:pBdr>
          <w:bottom w:val="single" w:sz="18" w:space="1" w:color="auto"/>
        </w:pBdr>
        <w:tabs>
          <w:tab w:val="left" w:pos="1440"/>
        </w:tabs>
        <w:rPr>
          <w:rFonts w:cs="Arial"/>
        </w:rPr>
      </w:pPr>
    </w:p>
    <w:p w:rsidR="00C27DDD" w:rsidRPr="00A07036" w:rsidRDefault="00C27DDD" w:rsidP="00E024D8">
      <w:pPr>
        <w:pBdr>
          <w:bottom w:val="single" w:sz="18" w:space="1" w:color="auto"/>
        </w:pBdr>
        <w:tabs>
          <w:tab w:val="left" w:pos="1440"/>
        </w:tabs>
        <w:rPr>
          <w:rFonts w:cs="Arial"/>
        </w:rPr>
      </w:pPr>
    </w:p>
    <w:p w:rsidR="00E024D8" w:rsidRPr="00A07036" w:rsidRDefault="00E024D8" w:rsidP="00E024D8">
      <w:pPr>
        <w:tabs>
          <w:tab w:val="left" w:pos="1440"/>
        </w:tabs>
        <w:jc w:val="center"/>
        <w:rPr>
          <w:rFonts w:cs="Arial"/>
        </w:rPr>
      </w:pPr>
    </w:p>
    <w:p w:rsidR="00E024D8" w:rsidRPr="00F87B08" w:rsidRDefault="006014EA" w:rsidP="00E024D8">
      <w:pPr>
        <w:tabs>
          <w:tab w:val="left" w:pos="1440"/>
        </w:tabs>
        <w:jc w:val="center"/>
        <w:rPr>
          <w:rFonts w:cs="Arial"/>
          <w:b/>
        </w:rPr>
      </w:pPr>
      <w:del w:id="2" w:author="Author">
        <w:r w:rsidDel="008D467B">
          <w:rPr>
            <w:rFonts w:cs="Arial"/>
            <w:b/>
          </w:rPr>
          <w:delText>February</w:delText>
        </w:r>
        <w:r w:rsidR="00E407C9" w:rsidDel="008D467B">
          <w:rPr>
            <w:rFonts w:cs="Arial"/>
            <w:b/>
          </w:rPr>
          <w:delText xml:space="preserve"> </w:delText>
        </w:r>
        <w:r w:rsidDel="008D467B">
          <w:rPr>
            <w:rFonts w:cs="Arial"/>
            <w:b/>
          </w:rPr>
          <w:delText>22</w:delText>
        </w:r>
      </w:del>
      <w:ins w:id="3" w:author="Author">
        <w:r w:rsidR="008D467B">
          <w:rPr>
            <w:rFonts w:cs="Arial"/>
            <w:b/>
          </w:rPr>
          <w:t xml:space="preserve">July </w:t>
        </w:r>
        <w:r w:rsidR="00020EA1">
          <w:rPr>
            <w:rFonts w:cs="Arial"/>
            <w:b/>
          </w:rPr>
          <w:t>1</w:t>
        </w:r>
        <w:r w:rsidR="00E37977">
          <w:rPr>
            <w:rFonts w:cs="Arial"/>
            <w:b/>
          </w:rPr>
          <w:t>4</w:t>
        </w:r>
      </w:ins>
      <w:r w:rsidR="00CD74E3">
        <w:rPr>
          <w:rFonts w:cs="Arial"/>
          <w:b/>
        </w:rPr>
        <w:t>, 201</w:t>
      </w:r>
      <w:r>
        <w:rPr>
          <w:rFonts w:cs="Arial"/>
          <w:b/>
        </w:rPr>
        <w:t>6</w:t>
      </w:r>
    </w:p>
    <w:p w:rsidR="00E024D8" w:rsidRDefault="00E024D8" w:rsidP="00E024D8">
      <w:pPr>
        <w:tabs>
          <w:tab w:val="left" w:pos="1440"/>
        </w:tabs>
        <w:jc w:val="center"/>
        <w:rPr>
          <w:rFonts w:cs="Arial"/>
        </w:rPr>
      </w:pPr>
    </w:p>
    <w:p w:rsidR="00FF72ED" w:rsidRDefault="00FF72ED" w:rsidP="00E024D8">
      <w:pPr>
        <w:tabs>
          <w:tab w:val="left" w:pos="1440"/>
        </w:tabs>
        <w:jc w:val="center"/>
        <w:rPr>
          <w:rFonts w:cs="Arial"/>
        </w:rPr>
      </w:pPr>
    </w:p>
    <w:p w:rsidR="00FF72ED" w:rsidRDefault="00FF72ED" w:rsidP="00FF72ED">
      <w:pPr>
        <w:tabs>
          <w:tab w:val="left" w:pos="1440"/>
        </w:tabs>
        <w:jc w:val="center"/>
        <w:rPr>
          <w:rFonts w:cs="Arial"/>
        </w:rPr>
      </w:pPr>
    </w:p>
    <w:p w:rsidR="004E50A5" w:rsidRPr="00543ED5" w:rsidRDefault="004E50A5" w:rsidP="00FF72ED">
      <w:pPr>
        <w:tabs>
          <w:tab w:val="left" w:pos="1440"/>
        </w:tabs>
        <w:jc w:val="center"/>
        <w:rPr>
          <w:rFonts w:cs="Arial"/>
        </w:rPr>
      </w:pPr>
    </w:p>
    <w:p w:rsidR="004E50A5" w:rsidRPr="00FB116A" w:rsidRDefault="00E27D77" w:rsidP="004E50A5">
      <w:pPr>
        <w:tabs>
          <w:tab w:val="left" w:pos="720"/>
          <w:tab w:val="left" w:pos="1440"/>
        </w:tabs>
        <w:rPr>
          <w:rFonts w:cs="Arial"/>
        </w:rPr>
      </w:pPr>
      <w:r>
        <w:rPr>
          <w:rFonts w:cs="Arial"/>
          <w:b/>
        </w:rPr>
        <w:t>I</w:t>
      </w:r>
      <w:r w:rsidR="004E50A5" w:rsidRPr="00FB116A">
        <w:rPr>
          <w:rFonts w:cs="Arial"/>
          <w:b/>
        </w:rPr>
        <w:t>n support of:</w:t>
      </w:r>
      <w:r w:rsidR="004E50A5" w:rsidRPr="00FB116A">
        <w:rPr>
          <w:rFonts w:cs="Arial"/>
        </w:rPr>
        <w:tab/>
      </w:r>
      <w:r>
        <w:rPr>
          <w:rFonts w:cs="Arial"/>
        </w:rPr>
        <w:tab/>
      </w:r>
      <w:r w:rsidR="004E50A5" w:rsidRPr="00FB116A">
        <w:rPr>
          <w:rFonts w:cs="Arial"/>
        </w:rPr>
        <w:t>USDOT Contract # DTFH61-11-D-00052, Task Order # T-13-003</w:t>
      </w:r>
    </w:p>
    <w:p w:rsidR="004E50A5" w:rsidRPr="00FB116A" w:rsidRDefault="004E50A5" w:rsidP="004E50A5">
      <w:pPr>
        <w:tabs>
          <w:tab w:val="left" w:pos="720"/>
          <w:tab w:val="left" w:pos="1440"/>
        </w:tabs>
        <w:jc w:val="center"/>
        <w:rPr>
          <w:rFonts w:cs="Arial"/>
        </w:rPr>
      </w:pPr>
    </w:p>
    <w:p w:rsidR="004E50A5" w:rsidRPr="00FB116A" w:rsidRDefault="004E50A5" w:rsidP="004E50A5">
      <w:pPr>
        <w:tabs>
          <w:tab w:val="left" w:pos="720"/>
          <w:tab w:val="left" w:pos="1440"/>
        </w:tabs>
        <w:rPr>
          <w:rFonts w:cs="Arial"/>
        </w:rPr>
      </w:pPr>
      <w:r w:rsidRPr="00FB116A">
        <w:rPr>
          <w:rFonts w:cs="Arial"/>
          <w:b/>
        </w:rPr>
        <w:t>For use by:</w:t>
      </w:r>
      <w:r w:rsidRPr="00FB116A">
        <w:rPr>
          <w:rFonts w:cs="Arial"/>
        </w:rPr>
        <w:tab/>
      </w:r>
      <w:r w:rsidRPr="00FB116A">
        <w:rPr>
          <w:rFonts w:cs="Arial"/>
        </w:rPr>
        <w:tab/>
        <w:t xml:space="preserve">Siva </w:t>
      </w:r>
      <w:proofErr w:type="spellStart"/>
      <w:r w:rsidRPr="00FB116A">
        <w:rPr>
          <w:rFonts w:cs="Arial"/>
        </w:rPr>
        <w:t>Narla</w:t>
      </w:r>
      <w:proofErr w:type="spellEnd"/>
      <w:r w:rsidRPr="00FB116A">
        <w:rPr>
          <w:rFonts w:cs="Arial"/>
        </w:rPr>
        <w:t>, Chief Engineer and ITS Standards Manager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Institute of Transportation Engineers</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 xml:space="preserve">George Chen and Douglas </w:t>
      </w:r>
      <w:proofErr w:type="spellStart"/>
      <w:r w:rsidRPr="00FB116A">
        <w:rPr>
          <w:rFonts w:cs="Arial"/>
        </w:rPr>
        <w:t>Tarico</w:t>
      </w:r>
      <w:proofErr w:type="spellEnd"/>
      <w:r w:rsidRPr="00FB116A">
        <w:rPr>
          <w:rFonts w:cs="Arial"/>
        </w:rPr>
        <w:t>, Co-Chairs</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Ralph W. Boaz, Project Manager and Systems Engineer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Reference Implementation Project</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Members of the 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Consulting Team for the ATC API RI Project</w:t>
      </w:r>
    </w:p>
    <w:p w:rsidR="004E50A5" w:rsidRPr="00FB116A" w:rsidRDefault="004E50A5" w:rsidP="004E50A5">
      <w:pPr>
        <w:tabs>
          <w:tab w:val="left" w:pos="720"/>
          <w:tab w:val="left" w:pos="1440"/>
        </w:tabs>
        <w:rPr>
          <w:rFonts w:cs="Arial"/>
        </w:rPr>
      </w:pPr>
    </w:p>
    <w:p w:rsidR="004E50A5" w:rsidRDefault="004E50A5" w:rsidP="004E50A5">
      <w:pPr>
        <w:tabs>
          <w:tab w:val="left" w:pos="720"/>
          <w:tab w:val="left" w:pos="1440"/>
        </w:tabs>
        <w:rPr>
          <w:rFonts w:cs="Arial"/>
        </w:rPr>
      </w:pPr>
      <w:r w:rsidRPr="00FB116A">
        <w:rPr>
          <w:rFonts w:cs="Arial"/>
          <w:b/>
        </w:rPr>
        <w:t>Prepared by:</w:t>
      </w:r>
      <w:r w:rsidRPr="00FB116A">
        <w:rPr>
          <w:rFonts w:cs="Arial"/>
        </w:rPr>
        <w:tab/>
      </w:r>
      <w:r>
        <w:rPr>
          <w:rFonts w:cs="Arial"/>
        </w:rPr>
        <w:tab/>
        <w:t xml:space="preserve">James </w:t>
      </w:r>
      <w:proofErr w:type="spellStart"/>
      <w:r>
        <w:rPr>
          <w:rFonts w:cs="Arial"/>
        </w:rPr>
        <w:t>Kinnard</w:t>
      </w:r>
      <w:proofErr w:type="spellEnd"/>
      <w:r>
        <w:rPr>
          <w:rFonts w:cs="Arial"/>
        </w:rPr>
        <w:t>, Test Engineer</w:t>
      </w:r>
    </w:p>
    <w:p w:rsidR="004E50A5" w:rsidRPr="00FB116A" w:rsidRDefault="004E50A5" w:rsidP="004E50A5">
      <w:pPr>
        <w:tabs>
          <w:tab w:val="left" w:pos="720"/>
          <w:tab w:val="left" w:pos="1440"/>
        </w:tabs>
        <w:rPr>
          <w:rFonts w:cs="Arial"/>
        </w:rPr>
      </w:pPr>
      <w:r>
        <w:rPr>
          <w:rFonts w:cs="Arial"/>
        </w:rPr>
        <w:tab/>
      </w:r>
      <w:r>
        <w:rPr>
          <w:rFonts w:cs="Arial"/>
        </w:rPr>
        <w:tab/>
      </w:r>
      <w:r>
        <w:rPr>
          <w:rFonts w:cs="Arial"/>
        </w:rPr>
        <w:tab/>
        <w:t>Adaptive Solutions, Inc.</w:t>
      </w:r>
    </w:p>
    <w:p w:rsidR="004E50A5" w:rsidRPr="00FB116A" w:rsidRDefault="004E50A5" w:rsidP="004E50A5">
      <w:pPr>
        <w:tabs>
          <w:tab w:val="left" w:pos="720"/>
          <w:tab w:val="left" w:pos="1440"/>
        </w:tabs>
        <w:rPr>
          <w:rFonts w:cs="Arial"/>
        </w:rPr>
      </w:pPr>
    </w:p>
    <w:p w:rsidR="004E50A5" w:rsidRDefault="004E50A5" w:rsidP="00E024D8">
      <w:pPr>
        <w:tabs>
          <w:tab w:val="left" w:pos="1440"/>
        </w:tabs>
        <w:rPr>
          <w:rFonts w:cs="Arial"/>
        </w:rPr>
      </w:pPr>
    </w:p>
    <w:p w:rsidR="00E024D8" w:rsidRPr="00F87B08" w:rsidRDefault="00E024D8" w:rsidP="00E024D8">
      <w:pPr>
        <w:tabs>
          <w:tab w:val="left" w:pos="1440"/>
        </w:tabs>
        <w:rPr>
          <w:rFonts w:cs="Arial"/>
        </w:rPr>
      </w:pPr>
    </w:p>
    <w:p w:rsidR="00E024D8" w:rsidRDefault="00E024D8" w:rsidP="00E024D8">
      <w:pPr>
        <w:tabs>
          <w:tab w:val="left" w:pos="1440"/>
        </w:tabs>
        <w:rPr>
          <w:rFonts w:cs="Arial"/>
        </w:rPr>
      </w:pPr>
    </w:p>
    <w:p w:rsidR="00011319" w:rsidRDefault="00011319" w:rsidP="00E024D8">
      <w:pPr>
        <w:tabs>
          <w:tab w:val="left" w:pos="1440"/>
        </w:tabs>
        <w:rPr>
          <w:rFonts w:cs="Arial"/>
        </w:rPr>
      </w:pPr>
    </w:p>
    <w:p w:rsidR="00011319" w:rsidRDefault="00011319" w:rsidP="00E024D8">
      <w:pPr>
        <w:tabs>
          <w:tab w:val="left" w:pos="1440"/>
        </w:tabs>
        <w:rPr>
          <w:rFonts w:cs="Arial"/>
        </w:rPr>
      </w:pPr>
    </w:p>
    <w:p w:rsidR="00011319" w:rsidRDefault="00011319" w:rsidP="00E024D8">
      <w:pPr>
        <w:tabs>
          <w:tab w:val="left" w:pos="1440"/>
        </w:tabs>
        <w:rPr>
          <w:rFonts w:cs="Arial"/>
        </w:rPr>
      </w:pPr>
    </w:p>
    <w:p w:rsidR="00654BDB" w:rsidRPr="00F87B08" w:rsidRDefault="00654BDB" w:rsidP="00E024D8">
      <w:pPr>
        <w:tabs>
          <w:tab w:val="left" w:pos="1440"/>
        </w:tabs>
        <w:rPr>
          <w:rFonts w:cs="Arial"/>
        </w:rPr>
      </w:pPr>
    </w:p>
    <w:p w:rsidR="00011319" w:rsidRDefault="00E024D8" w:rsidP="00011319">
      <w:pPr>
        <w:pStyle w:val="Copyright"/>
        <w:tabs>
          <w:tab w:val="left" w:pos="1440"/>
        </w:tabs>
        <w:ind w:firstLine="0"/>
        <w:rPr>
          <w:rFonts w:cs="Arial"/>
          <w:b/>
          <w:bCs/>
        </w:rPr>
      </w:pPr>
      <w:r w:rsidRPr="00F87B08">
        <w:rPr>
          <w:rFonts w:ascii="Arial" w:hAnsi="Arial" w:cs="Arial"/>
          <w:sz w:val="20"/>
        </w:rPr>
        <w:fldChar w:fldCharType="begin"/>
      </w:r>
      <w:r w:rsidRPr="00F87B08">
        <w:rPr>
          <w:rFonts w:ascii="Arial" w:hAnsi="Arial" w:cs="Arial"/>
          <w:sz w:val="20"/>
        </w:rPr>
        <w:instrText>symbol 211 \f "Symbol" \s 8</w:instrText>
      </w:r>
      <w:r w:rsidRPr="00F87B08">
        <w:rPr>
          <w:rFonts w:ascii="Arial" w:hAnsi="Arial" w:cs="Arial"/>
          <w:sz w:val="20"/>
        </w:rPr>
        <w:fldChar w:fldCharType="end"/>
      </w:r>
      <w:r w:rsidRPr="00F87B08">
        <w:rPr>
          <w:rFonts w:ascii="Arial" w:hAnsi="Arial" w:cs="Arial"/>
          <w:sz w:val="20"/>
        </w:rPr>
        <w:t xml:space="preserve"> Copyright </w:t>
      </w:r>
      <w:r w:rsidR="00C27BD3" w:rsidRPr="00F87B08">
        <w:rPr>
          <w:rFonts w:ascii="Arial" w:hAnsi="Arial" w:cs="Arial"/>
          <w:sz w:val="20"/>
        </w:rPr>
        <w:t>20</w:t>
      </w:r>
      <w:r w:rsidR="00C27BD3">
        <w:rPr>
          <w:rFonts w:ascii="Arial" w:hAnsi="Arial" w:cs="Arial"/>
          <w:sz w:val="20"/>
        </w:rPr>
        <w:t>15</w:t>
      </w:r>
      <w:r w:rsidR="00042608">
        <w:rPr>
          <w:rFonts w:ascii="Arial" w:hAnsi="Arial" w:cs="Arial"/>
          <w:sz w:val="20"/>
        </w:rPr>
        <w:t>-2016</w:t>
      </w:r>
      <w:r w:rsidR="00C27BD3" w:rsidRPr="00F87B08">
        <w:rPr>
          <w:rFonts w:ascii="Arial" w:hAnsi="Arial" w:cs="Arial"/>
          <w:sz w:val="20"/>
        </w:rPr>
        <w:t xml:space="preserve"> </w:t>
      </w:r>
      <w:r w:rsidRPr="00F87B08">
        <w:rPr>
          <w:rFonts w:ascii="Arial" w:hAnsi="Arial" w:cs="Arial"/>
          <w:sz w:val="20"/>
        </w:rPr>
        <w:t>AASHTO/ITE/NEMA. All rights reserved.</w:t>
      </w:r>
      <w:r w:rsidR="00011319">
        <w:rPr>
          <w:rFonts w:cs="Arial"/>
          <w:b/>
          <w:bCs/>
        </w:rPr>
        <w:br w:type="page"/>
      </w:r>
    </w:p>
    <w:p w:rsidR="00E024D8" w:rsidRPr="00F87B08" w:rsidRDefault="00E024D8" w:rsidP="00E024D8">
      <w:pPr>
        <w:tabs>
          <w:tab w:val="left" w:pos="1440"/>
        </w:tabs>
        <w:jc w:val="center"/>
        <w:rPr>
          <w:rFonts w:cs="Arial"/>
          <w:b/>
          <w:bCs/>
        </w:rPr>
      </w:pPr>
      <w:r w:rsidRPr="00F87B08">
        <w:rPr>
          <w:rFonts w:cs="Arial"/>
          <w:b/>
          <w:bCs/>
        </w:rPr>
        <w:lastRenderedPageBreak/>
        <w:t>CHANGE HISTORY</w:t>
      </w:r>
    </w:p>
    <w:p w:rsidR="00E024D8" w:rsidRDefault="00E024D8" w:rsidP="00E024D8">
      <w:pPr>
        <w:tabs>
          <w:tab w:val="left" w:pos="1440"/>
        </w:tabs>
        <w:jc w:val="both"/>
        <w:rPr>
          <w:rFonts w:cs="Arial"/>
        </w:rPr>
      </w:pPr>
    </w:p>
    <w:p w:rsidR="00E024D8" w:rsidRPr="00A07036" w:rsidRDefault="00E024D8" w:rsidP="00E024D8">
      <w:pPr>
        <w:tabs>
          <w:tab w:val="left" w:pos="1440"/>
        </w:tabs>
        <w:jc w:val="both"/>
        <w:rPr>
          <w:rFonts w:cs="Arial"/>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098"/>
        <w:gridCol w:w="8478"/>
      </w:tblGrid>
      <w:tr w:rsidR="00E024D8" w:rsidRPr="0046193D">
        <w:tc>
          <w:tcPr>
            <w:tcW w:w="109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DATE</w:t>
            </w:r>
          </w:p>
        </w:tc>
        <w:tc>
          <w:tcPr>
            <w:tcW w:w="847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NOTE</w:t>
            </w:r>
          </w:p>
        </w:tc>
      </w:tr>
      <w:tr w:rsidR="00BF5B1E" w:rsidRPr="0046193D">
        <w:tc>
          <w:tcPr>
            <w:tcW w:w="1098" w:type="dxa"/>
            <w:tcBorders>
              <w:top w:val="single" w:sz="12" w:space="0" w:color="auto"/>
            </w:tcBorders>
          </w:tcPr>
          <w:p w:rsidR="00BF5B1E" w:rsidRPr="0046193D" w:rsidRDefault="00210EE0" w:rsidP="0046193D">
            <w:pPr>
              <w:tabs>
                <w:tab w:val="left" w:pos="1440"/>
              </w:tabs>
              <w:jc w:val="both"/>
              <w:rPr>
                <w:rFonts w:cs="Arial"/>
              </w:rPr>
            </w:pPr>
            <w:r>
              <w:rPr>
                <w:rFonts w:cs="Arial"/>
              </w:rPr>
              <w:t>10/</w:t>
            </w:r>
            <w:r w:rsidR="002A6A75">
              <w:rPr>
                <w:rFonts w:cs="Arial"/>
              </w:rPr>
              <w:t>7</w:t>
            </w:r>
            <w:r w:rsidR="00C27BD3">
              <w:rPr>
                <w:rFonts w:cs="Arial"/>
              </w:rPr>
              <w:t>/15</w:t>
            </w:r>
          </w:p>
        </w:tc>
        <w:tc>
          <w:tcPr>
            <w:tcW w:w="8478" w:type="dxa"/>
            <w:tcBorders>
              <w:top w:val="single" w:sz="12" w:space="0" w:color="auto"/>
            </w:tcBorders>
          </w:tcPr>
          <w:p w:rsidR="00BF5B1E" w:rsidRPr="0046193D" w:rsidRDefault="00BF5B1E" w:rsidP="0046193D">
            <w:pPr>
              <w:tabs>
                <w:tab w:val="left" w:pos="1440"/>
              </w:tabs>
              <w:jc w:val="both"/>
              <w:rPr>
                <w:rFonts w:cs="Arial"/>
              </w:rPr>
            </w:pPr>
            <w:r w:rsidRPr="0070575D">
              <w:rPr>
                <w:rFonts w:cs="Arial"/>
              </w:rPr>
              <w:t xml:space="preserve">Initial </w:t>
            </w:r>
            <w:r w:rsidR="002A01B6">
              <w:rPr>
                <w:rFonts w:cs="Arial"/>
              </w:rPr>
              <w:t xml:space="preserve">Draft Test Plan </w:t>
            </w:r>
            <w:r w:rsidR="00E27D77">
              <w:rPr>
                <w:rFonts w:cs="Arial"/>
              </w:rPr>
              <w:t>and TDS</w:t>
            </w:r>
            <w:r w:rsidR="00264414">
              <w:rPr>
                <w:rFonts w:cs="Arial"/>
              </w:rPr>
              <w:t xml:space="preserve"> </w:t>
            </w:r>
            <w:r w:rsidR="002A01B6">
              <w:rPr>
                <w:rFonts w:cs="Arial"/>
              </w:rPr>
              <w:t>v</w:t>
            </w:r>
            <w:r w:rsidRPr="0070575D">
              <w:rPr>
                <w:rFonts w:cs="Arial"/>
              </w:rPr>
              <w:t>01.00</w:t>
            </w:r>
          </w:p>
        </w:tc>
      </w:tr>
      <w:tr w:rsidR="0058369B" w:rsidRPr="0046193D">
        <w:tc>
          <w:tcPr>
            <w:tcW w:w="1098" w:type="dxa"/>
          </w:tcPr>
          <w:p w:rsidR="0058369B" w:rsidRPr="0046193D" w:rsidRDefault="0058369B" w:rsidP="00011319">
            <w:pPr>
              <w:tabs>
                <w:tab w:val="left" w:pos="1440"/>
              </w:tabs>
              <w:jc w:val="both"/>
              <w:rPr>
                <w:rFonts w:cs="Arial"/>
              </w:rPr>
            </w:pPr>
            <w:r>
              <w:rPr>
                <w:rFonts w:cs="Arial"/>
              </w:rPr>
              <w:t>11/</w:t>
            </w:r>
            <w:r w:rsidR="00011319">
              <w:rPr>
                <w:rFonts w:cs="Arial"/>
              </w:rPr>
              <w:t>8</w:t>
            </w:r>
            <w:r>
              <w:rPr>
                <w:rFonts w:cs="Arial"/>
              </w:rPr>
              <w:t>/15</w:t>
            </w:r>
          </w:p>
        </w:tc>
        <w:tc>
          <w:tcPr>
            <w:tcW w:w="8478" w:type="dxa"/>
          </w:tcPr>
          <w:p w:rsidR="0058369B" w:rsidRPr="0046193D" w:rsidRDefault="0058369B" w:rsidP="0058369B">
            <w:pPr>
              <w:tabs>
                <w:tab w:val="left" w:pos="1440"/>
              </w:tabs>
              <w:jc w:val="both"/>
              <w:rPr>
                <w:rFonts w:cs="Arial"/>
              </w:rPr>
            </w:pPr>
            <w:r>
              <w:rPr>
                <w:rFonts w:cs="Arial"/>
              </w:rPr>
              <w:t>Test Plan and TDS v</w:t>
            </w:r>
            <w:r w:rsidRPr="0070575D">
              <w:rPr>
                <w:rFonts w:cs="Arial"/>
              </w:rPr>
              <w:t>01.0</w:t>
            </w:r>
            <w:r>
              <w:rPr>
                <w:rFonts w:cs="Arial"/>
              </w:rPr>
              <w:t>1</w:t>
            </w:r>
          </w:p>
        </w:tc>
      </w:tr>
      <w:tr w:rsidR="00E407C9" w:rsidRPr="0046193D">
        <w:tc>
          <w:tcPr>
            <w:tcW w:w="1098" w:type="dxa"/>
          </w:tcPr>
          <w:p w:rsidR="00E407C9" w:rsidRPr="0046193D" w:rsidRDefault="00E407C9" w:rsidP="0046193D">
            <w:pPr>
              <w:tabs>
                <w:tab w:val="left" w:pos="1440"/>
              </w:tabs>
              <w:jc w:val="both"/>
              <w:rPr>
                <w:rFonts w:cs="Arial"/>
              </w:rPr>
            </w:pPr>
            <w:r>
              <w:rPr>
                <w:rFonts w:cs="Arial"/>
              </w:rPr>
              <w:t>12/1/15</w:t>
            </w:r>
          </w:p>
        </w:tc>
        <w:tc>
          <w:tcPr>
            <w:tcW w:w="8478" w:type="dxa"/>
          </w:tcPr>
          <w:p w:rsidR="00E407C9" w:rsidRPr="0046193D" w:rsidRDefault="00E407C9" w:rsidP="00E407C9">
            <w:pPr>
              <w:tabs>
                <w:tab w:val="left" w:pos="1440"/>
              </w:tabs>
              <w:jc w:val="both"/>
              <w:rPr>
                <w:rFonts w:cs="Arial"/>
              </w:rPr>
            </w:pPr>
            <w:r>
              <w:rPr>
                <w:rFonts w:cs="Arial"/>
              </w:rPr>
              <w:t>Test Plan and TDS v</w:t>
            </w:r>
            <w:r w:rsidRPr="0070575D">
              <w:rPr>
                <w:rFonts w:cs="Arial"/>
              </w:rPr>
              <w:t>01.0</w:t>
            </w:r>
            <w:r>
              <w:rPr>
                <w:rFonts w:cs="Arial"/>
              </w:rPr>
              <w:t>2</w:t>
            </w:r>
          </w:p>
        </w:tc>
      </w:tr>
      <w:tr w:rsidR="00E407C9" w:rsidRPr="0046193D">
        <w:tc>
          <w:tcPr>
            <w:tcW w:w="1098" w:type="dxa"/>
          </w:tcPr>
          <w:p w:rsidR="00E407C9" w:rsidRPr="0046193D" w:rsidRDefault="006014EA" w:rsidP="0046193D">
            <w:pPr>
              <w:tabs>
                <w:tab w:val="left" w:pos="1440"/>
              </w:tabs>
              <w:jc w:val="both"/>
              <w:rPr>
                <w:rFonts w:cs="Arial"/>
              </w:rPr>
            </w:pPr>
            <w:r>
              <w:rPr>
                <w:rFonts w:cs="Arial"/>
              </w:rPr>
              <w:t>2/22/16</w:t>
            </w:r>
          </w:p>
        </w:tc>
        <w:tc>
          <w:tcPr>
            <w:tcW w:w="8478" w:type="dxa"/>
          </w:tcPr>
          <w:p w:rsidR="00E407C9" w:rsidRPr="0046193D" w:rsidRDefault="006014EA" w:rsidP="0046193D">
            <w:pPr>
              <w:tabs>
                <w:tab w:val="left" w:pos="1440"/>
              </w:tabs>
              <w:jc w:val="both"/>
              <w:rPr>
                <w:rFonts w:cs="Arial"/>
              </w:rPr>
            </w:pPr>
            <w:r>
              <w:rPr>
                <w:rFonts w:cs="Arial"/>
              </w:rPr>
              <w:t>Test Plan and TDS v</w:t>
            </w:r>
            <w:r w:rsidRPr="0070575D">
              <w:rPr>
                <w:rFonts w:cs="Arial"/>
              </w:rPr>
              <w:t>01.0</w:t>
            </w:r>
            <w:r>
              <w:rPr>
                <w:rFonts w:cs="Arial"/>
              </w:rPr>
              <w:t>3 (TRR)</w:t>
            </w:r>
          </w:p>
        </w:tc>
      </w:tr>
      <w:tr w:rsidR="00E407C9" w:rsidRPr="0046193D">
        <w:tc>
          <w:tcPr>
            <w:tcW w:w="1098" w:type="dxa"/>
          </w:tcPr>
          <w:p w:rsidR="00E407C9" w:rsidRPr="0046193D" w:rsidRDefault="008D467B" w:rsidP="00E37977">
            <w:pPr>
              <w:tabs>
                <w:tab w:val="left" w:pos="1440"/>
              </w:tabs>
              <w:jc w:val="both"/>
              <w:rPr>
                <w:rFonts w:cs="Arial"/>
              </w:rPr>
            </w:pPr>
            <w:ins w:id="4" w:author="Author">
              <w:r>
                <w:rPr>
                  <w:rFonts w:cs="Arial"/>
                </w:rPr>
                <w:t>7/</w:t>
              </w:r>
              <w:r w:rsidR="00020EA1">
                <w:rPr>
                  <w:rFonts w:cs="Arial"/>
                </w:rPr>
                <w:t>1</w:t>
              </w:r>
              <w:r w:rsidR="00E37977">
                <w:rPr>
                  <w:rFonts w:cs="Arial"/>
                </w:rPr>
                <w:t>4</w:t>
              </w:r>
              <w:r>
                <w:rPr>
                  <w:rFonts w:cs="Arial"/>
                </w:rPr>
                <w:t>/16</w:t>
              </w:r>
            </w:ins>
          </w:p>
        </w:tc>
        <w:tc>
          <w:tcPr>
            <w:tcW w:w="8478" w:type="dxa"/>
          </w:tcPr>
          <w:p w:rsidR="00E407C9" w:rsidRPr="0046193D" w:rsidRDefault="008D467B" w:rsidP="008D467B">
            <w:pPr>
              <w:tabs>
                <w:tab w:val="left" w:pos="1440"/>
              </w:tabs>
              <w:jc w:val="both"/>
              <w:rPr>
                <w:rFonts w:cs="Arial"/>
              </w:rPr>
            </w:pPr>
            <w:ins w:id="5" w:author="Author">
              <w:r>
                <w:rPr>
                  <w:rFonts w:cs="Arial"/>
                </w:rPr>
                <w:t>Test Plan and TDS v</w:t>
              </w:r>
              <w:r w:rsidRPr="0070575D">
                <w:rPr>
                  <w:rFonts w:cs="Arial"/>
                </w:rPr>
                <w:t>01.0</w:t>
              </w:r>
              <w:r>
                <w:rPr>
                  <w:rFonts w:cs="Arial"/>
                </w:rPr>
                <w:t>4 (TRR2)</w:t>
              </w:r>
            </w:ins>
          </w:p>
        </w:tc>
      </w:tr>
      <w:tr w:rsidR="00E407C9" w:rsidRPr="0046193D">
        <w:tc>
          <w:tcPr>
            <w:tcW w:w="1098" w:type="dxa"/>
          </w:tcPr>
          <w:p w:rsidR="00E407C9" w:rsidRPr="0046193D" w:rsidRDefault="00E407C9" w:rsidP="0046193D">
            <w:pPr>
              <w:tabs>
                <w:tab w:val="left" w:pos="1440"/>
              </w:tabs>
              <w:jc w:val="both"/>
              <w:rPr>
                <w:rFonts w:cs="Arial"/>
              </w:rPr>
            </w:pPr>
          </w:p>
        </w:tc>
        <w:tc>
          <w:tcPr>
            <w:tcW w:w="8478" w:type="dxa"/>
          </w:tcPr>
          <w:p w:rsidR="00E407C9" w:rsidRPr="0046193D" w:rsidRDefault="00E407C9" w:rsidP="0046193D">
            <w:pPr>
              <w:tabs>
                <w:tab w:val="left" w:pos="1440"/>
              </w:tabs>
              <w:jc w:val="both"/>
              <w:rPr>
                <w:rFonts w:cs="Arial"/>
              </w:rPr>
            </w:pPr>
          </w:p>
        </w:tc>
      </w:tr>
    </w:tbl>
    <w:p w:rsidR="00E024D8" w:rsidRDefault="00E024D8" w:rsidP="00E024D8">
      <w:pPr>
        <w:tabs>
          <w:tab w:val="left" w:pos="1440"/>
        </w:tabs>
        <w:jc w:val="both"/>
        <w:rPr>
          <w:rFonts w:cs="Arial"/>
        </w:rPr>
      </w:pPr>
    </w:p>
    <w:p w:rsidR="00E024D8" w:rsidRDefault="00E024D8" w:rsidP="00E024D8">
      <w:pPr>
        <w:tabs>
          <w:tab w:val="left" w:pos="1440"/>
        </w:tabs>
        <w:jc w:val="both"/>
        <w:rPr>
          <w:rFonts w:cs="Arial"/>
        </w:rPr>
      </w:pPr>
    </w:p>
    <w:p w:rsidR="00E024D8" w:rsidRDefault="00E024D8" w:rsidP="0041336C">
      <w:pPr>
        <w:tabs>
          <w:tab w:val="left" w:pos="1440"/>
        </w:tabs>
        <w:jc w:val="both"/>
      </w:pPr>
    </w:p>
    <w:p w:rsidR="00E024D8" w:rsidRPr="00F87B08" w:rsidRDefault="00E024D8" w:rsidP="00E024D8">
      <w:pPr>
        <w:tabs>
          <w:tab w:val="left" w:pos="1440"/>
        </w:tabs>
        <w:jc w:val="both"/>
        <w:rPr>
          <w:rFonts w:cs="Arial"/>
        </w:rPr>
      </w:pPr>
      <w:bookmarkStart w:id="6" w:name="_GoBack"/>
      <w:bookmarkEnd w:id="6"/>
      <w:r>
        <w:br w:type="page"/>
      </w:r>
    </w:p>
    <w:p w:rsidR="00E024D8" w:rsidRPr="00F87B08" w:rsidRDefault="00E024D8" w:rsidP="00E024D8">
      <w:pPr>
        <w:tabs>
          <w:tab w:val="left" w:pos="1440"/>
        </w:tabs>
        <w:jc w:val="center"/>
        <w:rPr>
          <w:rFonts w:cs="Arial"/>
          <w:b/>
        </w:rPr>
      </w:pPr>
      <w:r w:rsidRPr="00F87B08">
        <w:rPr>
          <w:rFonts w:cs="Arial"/>
          <w:b/>
        </w:rPr>
        <w:lastRenderedPageBreak/>
        <w:t>NOTICE</w:t>
      </w:r>
    </w:p>
    <w:p w:rsidR="00E024D8" w:rsidRPr="00F87B08" w:rsidRDefault="00E024D8" w:rsidP="00E024D8">
      <w:pPr>
        <w:tabs>
          <w:tab w:val="left" w:pos="1440"/>
        </w:tabs>
        <w:jc w:val="center"/>
        <w:rPr>
          <w:rFonts w:cs="Arial"/>
          <w:b/>
        </w:rPr>
      </w:pPr>
    </w:p>
    <w:p w:rsidR="00E024D8" w:rsidRPr="00F87B08" w:rsidRDefault="00E024D8" w:rsidP="00E024D8">
      <w:pPr>
        <w:tabs>
          <w:tab w:val="left" w:pos="1440"/>
        </w:tabs>
        <w:jc w:val="center"/>
        <w:rPr>
          <w:rFonts w:cs="Arial"/>
          <w:b/>
        </w:rPr>
      </w:pPr>
      <w:r w:rsidRPr="00F87B08">
        <w:rPr>
          <w:rFonts w:cs="Arial"/>
          <w:b/>
        </w:rPr>
        <w:t>Joint NEMA, AASHTO and ITE Copyright and</w:t>
      </w:r>
    </w:p>
    <w:p w:rsidR="00E024D8" w:rsidRPr="00F87B08" w:rsidRDefault="00EA5221" w:rsidP="00E024D8">
      <w:pPr>
        <w:tabs>
          <w:tab w:val="left" w:pos="1440"/>
        </w:tabs>
        <w:jc w:val="center"/>
        <w:rPr>
          <w:rFonts w:cs="Arial"/>
          <w:b/>
        </w:rPr>
      </w:pPr>
      <w:r>
        <w:rPr>
          <w:rFonts w:cs="Arial"/>
          <w:b/>
        </w:rPr>
        <w:t>Intelligent Transportation Systems</w:t>
      </w:r>
      <w:r w:rsidR="00E024D8" w:rsidRPr="00F87B08">
        <w:rPr>
          <w:rFonts w:cs="Arial"/>
          <w:b/>
        </w:rPr>
        <w:t xml:space="preserve"> (</w:t>
      </w:r>
      <w:r>
        <w:rPr>
          <w:rFonts w:cs="Arial"/>
          <w:b/>
        </w:rPr>
        <w:t>ITS</w:t>
      </w:r>
      <w:r w:rsidR="00E024D8" w:rsidRPr="00F87B08">
        <w:rPr>
          <w:rFonts w:cs="Arial"/>
          <w:b/>
        </w:rPr>
        <w:t>) Working Group</w:t>
      </w:r>
    </w:p>
    <w:p w:rsidR="00E024D8" w:rsidRPr="00F87B08" w:rsidRDefault="00E024D8" w:rsidP="00E024D8">
      <w:pPr>
        <w:tabs>
          <w:tab w:val="left" w:pos="1440"/>
        </w:tabs>
        <w:jc w:val="center"/>
        <w:rPr>
          <w:rFonts w:cs="Arial"/>
        </w:rPr>
      </w:pPr>
    </w:p>
    <w:p w:rsidR="00E024D8" w:rsidRPr="00F87B08" w:rsidRDefault="00E024D8" w:rsidP="00E024D8">
      <w:pPr>
        <w:tabs>
          <w:tab w:val="left" w:pos="1440"/>
        </w:tabs>
        <w:jc w:val="both"/>
        <w:rPr>
          <w:rFonts w:cs="Arial"/>
        </w:rPr>
      </w:pPr>
      <w:r w:rsidRPr="00F87B08">
        <w:rPr>
          <w:rFonts w:cs="Arial"/>
        </w:rPr>
        <w:t xml:space="preserve">These materials are delivered "AS IS" without any warranties as to their use or performance. </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AASHTO/ITE/NEMA AND THEIR SUPPLIERS DO NOT WARRANT THE PERFORMANCE OR RESULTS YOU MAY OBTAIN BY USING THESE MATERIALS. AASHTO/ITE/NEMA AND THEIR SUPPLIERS MAKE NO WARRANTIES, EXPRESSED OR IMPLIED, AS TO NON-INFRINGEMENT OF THIRD PARTY RIGHTS, MERCHANTABILITY, OR FITNESS FOR ANY PARTICULAR PURPOSE. IN NO EVENT WILL AASHTO, ITE, NEMA, OR THEIR SUPPLIERS BE LIABLE TO YOU OR ANY THIRD PARTY FOR ANY CLAIM OR FOR ANY CONSEQUENTIAL, INCIDENTAL, OR SPECIAL DAMAGES, INCLUDING ANY LOST PROFITS OR LOST SAVINGS ARISING FROM YOUR REPRODUCTION OR USE OF THESE MATERIALS, EVEN IF AN AASHTO, ITE, OR NEMA REPRESENTATIVE HAS BEEN ADVISED OF THE POSSIBILITY OF SUCH DAMAGES. Some states or jurisdictions do not allow the exclusion or limitation of incidental, consequential, or special damages, or exclusion of implied warranties, so the above limitations may not apply to you.</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Use of these materials does not constitute an endorsement or affiliation by or between AASHTO, ITE, or NEMA and you, your company, or your products and services.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If you are not willing to accept the foregoing restrictions, you should immediately return these materials.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b/>
        </w:rPr>
      </w:pPr>
      <w:r w:rsidRPr="00F87B08">
        <w:rPr>
          <w:rFonts w:cs="Arial"/>
        </w:rPr>
        <w:t>ATC is a trademark of NEMA/AASHTO/ITE.</w:t>
      </w:r>
    </w:p>
    <w:p w:rsidR="00E024D8" w:rsidRPr="00F87B08" w:rsidRDefault="00E024D8" w:rsidP="00E024D8">
      <w:pPr>
        <w:tabs>
          <w:tab w:val="left" w:pos="1440"/>
        </w:tabs>
        <w:jc w:val="both"/>
        <w:rPr>
          <w:rFonts w:cs="Arial"/>
          <w:b/>
        </w:rPr>
      </w:pPr>
      <w:r w:rsidRPr="00F87B08">
        <w:rPr>
          <w:rFonts w:cs="Arial"/>
        </w:rPr>
        <w:br w:type="page"/>
      </w:r>
    </w:p>
    <w:p w:rsidR="000E28C6" w:rsidRPr="00A752B9" w:rsidRDefault="000E28C6" w:rsidP="0041336C">
      <w:pPr>
        <w:tabs>
          <w:tab w:val="left" w:pos="1440"/>
        </w:tabs>
        <w:jc w:val="both"/>
        <w:rPr>
          <w:rFonts w:cs="Arial"/>
          <w:b/>
        </w:rPr>
      </w:pPr>
    </w:p>
    <w:p w:rsidR="000E28C6" w:rsidRPr="00A752B9" w:rsidRDefault="000E28C6" w:rsidP="0041336C">
      <w:pPr>
        <w:tabs>
          <w:tab w:val="left" w:pos="1440"/>
        </w:tabs>
        <w:jc w:val="center"/>
        <w:rPr>
          <w:rFonts w:cs="Arial"/>
          <w:b/>
          <w:szCs w:val="24"/>
        </w:rPr>
      </w:pPr>
      <w:r w:rsidRPr="00A752B9">
        <w:rPr>
          <w:rFonts w:cs="Arial"/>
          <w:b/>
          <w:szCs w:val="24"/>
        </w:rPr>
        <w:t>CONTENTS</w:t>
      </w:r>
    </w:p>
    <w:p w:rsidR="000E28C6" w:rsidRPr="000E62D7" w:rsidRDefault="000E28C6" w:rsidP="007C75F4">
      <w:pPr>
        <w:pStyle w:val="StyleArial10ptJustified1"/>
        <w:rPr>
          <w:rFonts w:ascii="Arial Bold" w:hAnsi="Arial Bold" w:cs="Arial"/>
          <w:kern w:val="32"/>
        </w:rPr>
      </w:pPr>
    </w:p>
    <w:p w:rsidR="00E37977" w:rsidRDefault="00A54008">
      <w:pPr>
        <w:pStyle w:val="TOC1"/>
        <w:rPr>
          <w:ins w:id="7" w:author="Author"/>
          <w:rFonts w:asciiTheme="minorHAnsi" w:eastAsiaTheme="minorEastAsia" w:hAnsiTheme="minorHAnsi" w:cstheme="minorBidi"/>
          <w:b w:val="0"/>
          <w:bCs w:val="0"/>
          <w:noProof/>
          <w:sz w:val="22"/>
          <w:szCs w:val="22"/>
        </w:rPr>
      </w:pPr>
      <w:r>
        <w:rPr>
          <w:rFonts w:cs="Arial"/>
          <w:b w:val="0"/>
          <w:bCs w:val="0"/>
          <w:caps/>
          <w:kern w:val="32"/>
        </w:rPr>
        <w:fldChar w:fldCharType="begin"/>
      </w:r>
      <w:r>
        <w:rPr>
          <w:rFonts w:cs="Arial"/>
          <w:b w:val="0"/>
          <w:bCs w:val="0"/>
          <w:caps/>
          <w:kern w:val="32"/>
        </w:rPr>
        <w:instrText xml:space="preserve"> TOC \o "1-1" \h \z \t "Heading 2,2" </w:instrText>
      </w:r>
      <w:r>
        <w:rPr>
          <w:rFonts w:cs="Arial"/>
          <w:b w:val="0"/>
          <w:bCs w:val="0"/>
          <w:caps/>
          <w:kern w:val="32"/>
        </w:rPr>
        <w:fldChar w:fldCharType="separate"/>
      </w:r>
      <w:ins w:id="8" w:author="Author">
        <w:r w:rsidR="00E37977" w:rsidRPr="00D23CDD">
          <w:rPr>
            <w:rStyle w:val="Hyperlink"/>
            <w:noProof/>
          </w:rPr>
          <w:fldChar w:fldCharType="begin"/>
        </w:r>
        <w:r w:rsidR="00E37977" w:rsidRPr="00D23CDD">
          <w:rPr>
            <w:rStyle w:val="Hyperlink"/>
            <w:noProof/>
          </w:rPr>
          <w:instrText xml:space="preserve"> </w:instrText>
        </w:r>
        <w:r w:rsidR="00E37977">
          <w:rPr>
            <w:noProof/>
          </w:rPr>
          <w:instrText>HYPERLINK \l "_Toc456255041"</w:instrText>
        </w:r>
        <w:r w:rsidR="00E37977" w:rsidRPr="00D23CDD">
          <w:rPr>
            <w:rStyle w:val="Hyperlink"/>
            <w:noProof/>
          </w:rPr>
          <w:instrText xml:space="preserve"> </w:instrText>
        </w:r>
        <w:r w:rsidR="00E37977" w:rsidRPr="00D23CDD">
          <w:rPr>
            <w:rStyle w:val="Hyperlink"/>
            <w:noProof/>
          </w:rPr>
        </w:r>
        <w:r w:rsidR="00E37977" w:rsidRPr="00D23CDD">
          <w:rPr>
            <w:rStyle w:val="Hyperlink"/>
            <w:noProof/>
          </w:rPr>
          <w:fldChar w:fldCharType="separate"/>
        </w:r>
        <w:r w:rsidR="00E37977" w:rsidRPr="00D23CDD">
          <w:rPr>
            <w:rStyle w:val="Hyperlink"/>
            <w:noProof/>
          </w:rPr>
          <w:t>1</w:t>
        </w:r>
        <w:r w:rsidR="00E37977">
          <w:rPr>
            <w:rFonts w:asciiTheme="minorHAnsi" w:eastAsiaTheme="minorEastAsia" w:hAnsiTheme="minorHAnsi" w:cstheme="minorBidi"/>
            <w:b w:val="0"/>
            <w:bCs w:val="0"/>
            <w:noProof/>
            <w:sz w:val="22"/>
            <w:szCs w:val="22"/>
          </w:rPr>
          <w:tab/>
        </w:r>
        <w:r w:rsidR="00E37977" w:rsidRPr="00D23CDD">
          <w:rPr>
            <w:rStyle w:val="Hyperlink"/>
            <w:noProof/>
          </w:rPr>
          <w:t>INTRODUCTION</w:t>
        </w:r>
        <w:r w:rsidR="00E37977">
          <w:rPr>
            <w:noProof/>
            <w:webHidden/>
          </w:rPr>
          <w:tab/>
        </w:r>
        <w:r w:rsidR="00E37977">
          <w:rPr>
            <w:noProof/>
            <w:webHidden/>
          </w:rPr>
          <w:fldChar w:fldCharType="begin"/>
        </w:r>
        <w:r w:rsidR="00E37977">
          <w:rPr>
            <w:noProof/>
            <w:webHidden/>
          </w:rPr>
          <w:instrText xml:space="preserve"> PAGEREF _Toc456255041 \h </w:instrText>
        </w:r>
        <w:r w:rsidR="00E37977">
          <w:rPr>
            <w:noProof/>
            <w:webHidden/>
          </w:rPr>
        </w:r>
      </w:ins>
      <w:r w:rsidR="00E37977">
        <w:rPr>
          <w:noProof/>
          <w:webHidden/>
        </w:rPr>
        <w:fldChar w:fldCharType="separate"/>
      </w:r>
      <w:ins w:id="9" w:author="Author">
        <w:r w:rsidR="00E37977">
          <w:rPr>
            <w:noProof/>
            <w:webHidden/>
          </w:rPr>
          <w:t>5</w:t>
        </w:r>
        <w:r w:rsidR="00E37977">
          <w:rPr>
            <w:noProof/>
            <w:webHidden/>
          </w:rPr>
          <w:fldChar w:fldCharType="end"/>
        </w:r>
        <w:r w:rsidR="00E37977" w:rsidRPr="00D23CDD">
          <w:rPr>
            <w:rStyle w:val="Hyperlink"/>
            <w:noProof/>
          </w:rPr>
          <w:fldChar w:fldCharType="end"/>
        </w:r>
      </w:ins>
    </w:p>
    <w:p w:rsidR="00E37977" w:rsidRDefault="00E37977">
      <w:pPr>
        <w:pStyle w:val="TOC2"/>
        <w:rPr>
          <w:ins w:id="10" w:author="Author"/>
          <w:rFonts w:asciiTheme="minorHAnsi" w:eastAsiaTheme="minorEastAsia" w:hAnsiTheme="minorHAnsi" w:cstheme="minorBidi"/>
          <w:bCs w:val="0"/>
          <w:noProof/>
          <w:sz w:val="22"/>
          <w:szCs w:val="22"/>
        </w:rPr>
      </w:pPr>
      <w:ins w:id="11" w:author="Author">
        <w:r w:rsidRPr="00D23CDD">
          <w:rPr>
            <w:rStyle w:val="Hyperlink"/>
            <w:noProof/>
          </w:rPr>
          <w:fldChar w:fldCharType="begin"/>
        </w:r>
        <w:r w:rsidRPr="00D23CDD">
          <w:rPr>
            <w:rStyle w:val="Hyperlink"/>
            <w:noProof/>
          </w:rPr>
          <w:instrText xml:space="preserve"> </w:instrText>
        </w:r>
        <w:r>
          <w:rPr>
            <w:noProof/>
          </w:rPr>
          <w:instrText>HYPERLINK \l "_Toc456255042"</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b/>
            <w:noProof/>
          </w:rPr>
          <w:t>1.1</w:t>
        </w:r>
        <w:r>
          <w:rPr>
            <w:rFonts w:asciiTheme="minorHAnsi" w:eastAsiaTheme="minorEastAsia" w:hAnsiTheme="minorHAnsi" w:cstheme="minorBidi"/>
            <w:bCs w:val="0"/>
            <w:noProof/>
            <w:sz w:val="22"/>
            <w:szCs w:val="22"/>
          </w:rPr>
          <w:tab/>
        </w:r>
        <w:r w:rsidRPr="00D23CDD">
          <w:rPr>
            <w:rStyle w:val="Hyperlink"/>
            <w:noProof/>
          </w:rPr>
          <w:t>Purpose</w:t>
        </w:r>
        <w:r>
          <w:rPr>
            <w:noProof/>
            <w:webHidden/>
          </w:rPr>
          <w:tab/>
        </w:r>
        <w:r>
          <w:rPr>
            <w:noProof/>
            <w:webHidden/>
          </w:rPr>
          <w:fldChar w:fldCharType="begin"/>
        </w:r>
        <w:r>
          <w:rPr>
            <w:noProof/>
            <w:webHidden/>
          </w:rPr>
          <w:instrText xml:space="preserve"> PAGEREF _Toc456255042 \h </w:instrText>
        </w:r>
        <w:r>
          <w:rPr>
            <w:noProof/>
            <w:webHidden/>
          </w:rPr>
        </w:r>
      </w:ins>
      <w:r>
        <w:rPr>
          <w:noProof/>
          <w:webHidden/>
        </w:rPr>
        <w:fldChar w:fldCharType="separate"/>
      </w:r>
      <w:ins w:id="12" w:author="Author">
        <w:r>
          <w:rPr>
            <w:noProof/>
            <w:webHidden/>
          </w:rPr>
          <w:t>5</w:t>
        </w:r>
        <w:r>
          <w:rPr>
            <w:noProof/>
            <w:webHidden/>
          </w:rPr>
          <w:fldChar w:fldCharType="end"/>
        </w:r>
        <w:r w:rsidRPr="00D23CDD">
          <w:rPr>
            <w:rStyle w:val="Hyperlink"/>
            <w:noProof/>
          </w:rPr>
          <w:fldChar w:fldCharType="end"/>
        </w:r>
      </w:ins>
    </w:p>
    <w:p w:rsidR="00E37977" w:rsidRDefault="00E37977">
      <w:pPr>
        <w:pStyle w:val="TOC2"/>
        <w:rPr>
          <w:ins w:id="13" w:author="Author"/>
          <w:rFonts w:asciiTheme="minorHAnsi" w:eastAsiaTheme="minorEastAsia" w:hAnsiTheme="minorHAnsi" w:cstheme="minorBidi"/>
          <w:bCs w:val="0"/>
          <w:noProof/>
          <w:sz w:val="22"/>
          <w:szCs w:val="22"/>
        </w:rPr>
      </w:pPr>
      <w:ins w:id="14" w:author="Author">
        <w:r w:rsidRPr="00D23CDD">
          <w:rPr>
            <w:rStyle w:val="Hyperlink"/>
            <w:noProof/>
          </w:rPr>
          <w:fldChar w:fldCharType="begin"/>
        </w:r>
        <w:r w:rsidRPr="00D23CDD">
          <w:rPr>
            <w:rStyle w:val="Hyperlink"/>
            <w:noProof/>
          </w:rPr>
          <w:instrText xml:space="preserve"> </w:instrText>
        </w:r>
        <w:r>
          <w:rPr>
            <w:noProof/>
          </w:rPr>
          <w:instrText>HYPERLINK \l "_Toc456255043"</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b/>
            <w:noProof/>
          </w:rPr>
          <w:t>1.2</w:t>
        </w:r>
        <w:r>
          <w:rPr>
            <w:rFonts w:asciiTheme="minorHAnsi" w:eastAsiaTheme="minorEastAsia" w:hAnsiTheme="minorHAnsi" w:cstheme="minorBidi"/>
            <w:bCs w:val="0"/>
            <w:noProof/>
            <w:sz w:val="22"/>
            <w:szCs w:val="22"/>
          </w:rPr>
          <w:tab/>
        </w:r>
        <w:r w:rsidRPr="00D23CDD">
          <w:rPr>
            <w:rStyle w:val="Hyperlink"/>
            <w:noProof/>
          </w:rPr>
          <w:t>Background</w:t>
        </w:r>
        <w:r>
          <w:rPr>
            <w:noProof/>
            <w:webHidden/>
          </w:rPr>
          <w:tab/>
        </w:r>
        <w:r>
          <w:rPr>
            <w:noProof/>
            <w:webHidden/>
          </w:rPr>
          <w:fldChar w:fldCharType="begin"/>
        </w:r>
        <w:r>
          <w:rPr>
            <w:noProof/>
            <w:webHidden/>
          </w:rPr>
          <w:instrText xml:space="preserve"> PAGEREF _Toc456255043 \h </w:instrText>
        </w:r>
        <w:r>
          <w:rPr>
            <w:noProof/>
            <w:webHidden/>
          </w:rPr>
        </w:r>
      </w:ins>
      <w:r>
        <w:rPr>
          <w:noProof/>
          <w:webHidden/>
        </w:rPr>
        <w:fldChar w:fldCharType="separate"/>
      </w:r>
      <w:ins w:id="15" w:author="Author">
        <w:r>
          <w:rPr>
            <w:noProof/>
            <w:webHidden/>
          </w:rPr>
          <w:t>5</w:t>
        </w:r>
        <w:r>
          <w:rPr>
            <w:noProof/>
            <w:webHidden/>
          </w:rPr>
          <w:fldChar w:fldCharType="end"/>
        </w:r>
        <w:r w:rsidRPr="00D23CDD">
          <w:rPr>
            <w:rStyle w:val="Hyperlink"/>
            <w:noProof/>
          </w:rPr>
          <w:fldChar w:fldCharType="end"/>
        </w:r>
      </w:ins>
    </w:p>
    <w:p w:rsidR="00E37977" w:rsidRDefault="00E37977">
      <w:pPr>
        <w:pStyle w:val="TOC2"/>
        <w:rPr>
          <w:ins w:id="16" w:author="Author"/>
          <w:rFonts w:asciiTheme="minorHAnsi" w:eastAsiaTheme="minorEastAsia" w:hAnsiTheme="minorHAnsi" w:cstheme="minorBidi"/>
          <w:bCs w:val="0"/>
          <w:noProof/>
          <w:sz w:val="22"/>
          <w:szCs w:val="22"/>
        </w:rPr>
      </w:pPr>
      <w:ins w:id="17" w:author="Author">
        <w:r w:rsidRPr="00D23CDD">
          <w:rPr>
            <w:rStyle w:val="Hyperlink"/>
            <w:noProof/>
          </w:rPr>
          <w:fldChar w:fldCharType="begin"/>
        </w:r>
        <w:r w:rsidRPr="00D23CDD">
          <w:rPr>
            <w:rStyle w:val="Hyperlink"/>
            <w:noProof/>
          </w:rPr>
          <w:instrText xml:space="preserve"> </w:instrText>
        </w:r>
        <w:r>
          <w:rPr>
            <w:noProof/>
          </w:rPr>
          <w:instrText>HYPERLINK \l "_Toc456255044"</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b/>
            <w:noProof/>
          </w:rPr>
          <w:t>1.3</w:t>
        </w:r>
        <w:r>
          <w:rPr>
            <w:rFonts w:asciiTheme="minorHAnsi" w:eastAsiaTheme="minorEastAsia" w:hAnsiTheme="minorHAnsi" w:cstheme="minorBidi"/>
            <w:bCs w:val="0"/>
            <w:noProof/>
            <w:sz w:val="22"/>
            <w:szCs w:val="22"/>
          </w:rPr>
          <w:tab/>
        </w:r>
        <w:r w:rsidRPr="00D23CDD">
          <w:rPr>
            <w:rStyle w:val="Hyperlink"/>
            <w:noProof/>
          </w:rPr>
          <w:t>Definitions, Acronyms and Abbreviations</w:t>
        </w:r>
        <w:r>
          <w:rPr>
            <w:noProof/>
            <w:webHidden/>
          </w:rPr>
          <w:tab/>
        </w:r>
        <w:r>
          <w:rPr>
            <w:noProof/>
            <w:webHidden/>
          </w:rPr>
          <w:fldChar w:fldCharType="begin"/>
        </w:r>
        <w:r>
          <w:rPr>
            <w:noProof/>
            <w:webHidden/>
          </w:rPr>
          <w:instrText xml:space="preserve"> PAGEREF _Toc456255044 \h </w:instrText>
        </w:r>
        <w:r>
          <w:rPr>
            <w:noProof/>
            <w:webHidden/>
          </w:rPr>
        </w:r>
      </w:ins>
      <w:r>
        <w:rPr>
          <w:noProof/>
          <w:webHidden/>
        </w:rPr>
        <w:fldChar w:fldCharType="separate"/>
      </w:r>
      <w:ins w:id="18" w:author="Author">
        <w:r>
          <w:rPr>
            <w:noProof/>
            <w:webHidden/>
          </w:rPr>
          <w:t>7</w:t>
        </w:r>
        <w:r>
          <w:rPr>
            <w:noProof/>
            <w:webHidden/>
          </w:rPr>
          <w:fldChar w:fldCharType="end"/>
        </w:r>
        <w:r w:rsidRPr="00D23CDD">
          <w:rPr>
            <w:rStyle w:val="Hyperlink"/>
            <w:noProof/>
          </w:rPr>
          <w:fldChar w:fldCharType="end"/>
        </w:r>
      </w:ins>
    </w:p>
    <w:p w:rsidR="00E37977" w:rsidRDefault="00E37977">
      <w:pPr>
        <w:pStyle w:val="TOC2"/>
        <w:rPr>
          <w:ins w:id="19" w:author="Author"/>
          <w:rFonts w:asciiTheme="minorHAnsi" w:eastAsiaTheme="minorEastAsia" w:hAnsiTheme="minorHAnsi" w:cstheme="minorBidi"/>
          <w:bCs w:val="0"/>
          <w:noProof/>
          <w:sz w:val="22"/>
          <w:szCs w:val="22"/>
        </w:rPr>
      </w:pPr>
      <w:ins w:id="20" w:author="Author">
        <w:r w:rsidRPr="00D23CDD">
          <w:rPr>
            <w:rStyle w:val="Hyperlink"/>
            <w:noProof/>
          </w:rPr>
          <w:fldChar w:fldCharType="begin"/>
        </w:r>
        <w:r w:rsidRPr="00D23CDD">
          <w:rPr>
            <w:rStyle w:val="Hyperlink"/>
            <w:noProof/>
          </w:rPr>
          <w:instrText xml:space="preserve"> </w:instrText>
        </w:r>
        <w:r>
          <w:rPr>
            <w:noProof/>
          </w:rPr>
          <w:instrText>HYPERLINK \l "_Toc456255045"</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b/>
            <w:noProof/>
          </w:rPr>
          <w:t>1.4</w:t>
        </w:r>
        <w:r>
          <w:rPr>
            <w:rFonts w:asciiTheme="minorHAnsi" w:eastAsiaTheme="minorEastAsia" w:hAnsiTheme="minorHAnsi" w:cstheme="minorBidi"/>
            <w:bCs w:val="0"/>
            <w:noProof/>
            <w:sz w:val="22"/>
            <w:szCs w:val="22"/>
          </w:rPr>
          <w:tab/>
        </w:r>
        <w:r w:rsidRPr="00D23CDD">
          <w:rPr>
            <w:rStyle w:val="Hyperlink"/>
            <w:noProof/>
          </w:rPr>
          <w:t>References</w:t>
        </w:r>
        <w:r>
          <w:rPr>
            <w:noProof/>
            <w:webHidden/>
          </w:rPr>
          <w:tab/>
        </w:r>
        <w:r>
          <w:rPr>
            <w:noProof/>
            <w:webHidden/>
          </w:rPr>
          <w:fldChar w:fldCharType="begin"/>
        </w:r>
        <w:r>
          <w:rPr>
            <w:noProof/>
            <w:webHidden/>
          </w:rPr>
          <w:instrText xml:space="preserve"> PAGEREF _Toc456255045 \h </w:instrText>
        </w:r>
        <w:r>
          <w:rPr>
            <w:noProof/>
            <w:webHidden/>
          </w:rPr>
        </w:r>
      </w:ins>
      <w:r>
        <w:rPr>
          <w:noProof/>
          <w:webHidden/>
        </w:rPr>
        <w:fldChar w:fldCharType="separate"/>
      </w:r>
      <w:ins w:id="21" w:author="Author">
        <w:r>
          <w:rPr>
            <w:noProof/>
            <w:webHidden/>
          </w:rPr>
          <w:t>10</w:t>
        </w:r>
        <w:r>
          <w:rPr>
            <w:noProof/>
            <w:webHidden/>
          </w:rPr>
          <w:fldChar w:fldCharType="end"/>
        </w:r>
        <w:r w:rsidRPr="00D23CDD">
          <w:rPr>
            <w:rStyle w:val="Hyperlink"/>
            <w:noProof/>
          </w:rPr>
          <w:fldChar w:fldCharType="end"/>
        </w:r>
      </w:ins>
    </w:p>
    <w:p w:rsidR="00E37977" w:rsidRDefault="00E37977">
      <w:pPr>
        <w:pStyle w:val="TOC1"/>
        <w:rPr>
          <w:ins w:id="22" w:author="Author"/>
          <w:rFonts w:asciiTheme="minorHAnsi" w:eastAsiaTheme="minorEastAsia" w:hAnsiTheme="minorHAnsi" w:cstheme="minorBidi"/>
          <w:b w:val="0"/>
          <w:bCs w:val="0"/>
          <w:noProof/>
          <w:sz w:val="22"/>
          <w:szCs w:val="22"/>
        </w:rPr>
      </w:pPr>
      <w:ins w:id="23" w:author="Author">
        <w:r w:rsidRPr="00D23CDD">
          <w:rPr>
            <w:rStyle w:val="Hyperlink"/>
            <w:noProof/>
          </w:rPr>
          <w:fldChar w:fldCharType="begin"/>
        </w:r>
        <w:r w:rsidRPr="00D23CDD">
          <w:rPr>
            <w:rStyle w:val="Hyperlink"/>
            <w:noProof/>
          </w:rPr>
          <w:instrText xml:space="preserve"> </w:instrText>
        </w:r>
        <w:r>
          <w:rPr>
            <w:noProof/>
          </w:rPr>
          <w:instrText>HYPERLINK \l "_Toc456255046"</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2</w:t>
        </w:r>
        <w:r>
          <w:rPr>
            <w:rFonts w:asciiTheme="minorHAnsi" w:eastAsiaTheme="minorEastAsia" w:hAnsiTheme="minorHAnsi" w:cstheme="minorBidi"/>
            <w:b w:val="0"/>
            <w:bCs w:val="0"/>
            <w:noProof/>
            <w:sz w:val="22"/>
            <w:szCs w:val="22"/>
          </w:rPr>
          <w:tab/>
        </w:r>
        <w:r w:rsidRPr="00D23CDD">
          <w:rPr>
            <w:rStyle w:val="Hyperlink"/>
            <w:noProof/>
          </w:rPr>
          <w:t>TEST ITEMS</w:t>
        </w:r>
        <w:r>
          <w:rPr>
            <w:noProof/>
            <w:webHidden/>
          </w:rPr>
          <w:tab/>
        </w:r>
        <w:r>
          <w:rPr>
            <w:noProof/>
            <w:webHidden/>
          </w:rPr>
          <w:fldChar w:fldCharType="begin"/>
        </w:r>
        <w:r>
          <w:rPr>
            <w:noProof/>
            <w:webHidden/>
          </w:rPr>
          <w:instrText xml:space="preserve"> PAGEREF _Toc456255046 \h </w:instrText>
        </w:r>
        <w:r>
          <w:rPr>
            <w:noProof/>
            <w:webHidden/>
          </w:rPr>
        </w:r>
      </w:ins>
      <w:r>
        <w:rPr>
          <w:noProof/>
          <w:webHidden/>
        </w:rPr>
        <w:fldChar w:fldCharType="separate"/>
      </w:r>
      <w:ins w:id="24" w:author="Author">
        <w:r>
          <w:rPr>
            <w:noProof/>
            <w:webHidden/>
          </w:rPr>
          <w:t>11</w:t>
        </w:r>
        <w:r>
          <w:rPr>
            <w:noProof/>
            <w:webHidden/>
          </w:rPr>
          <w:fldChar w:fldCharType="end"/>
        </w:r>
        <w:r w:rsidRPr="00D23CDD">
          <w:rPr>
            <w:rStyle w:val="Hyperlink"/>
            <w:noProof/>
          </w:rPr>
          <w:fldChar w:fldCharType="end"/>
        </w:r>
      </w:ins>
    </w:p>
    <w:p w:rsidR="00E37977" w:rsidRDefault="00E37977">
      <w:pPr>
        <w:pStyle w:val="TOC1"/>
        <w:rPr>
          <w:ins w:id="25" w:author="Author"/>
          <w:rFonts w:asciiTheme="minorHAnsi" w:eastAsiaTheme="minorEastAsia" w:hAnsiTheme="minorHAnsi" w:cstheme="minorBidi"/>
          <w:b w:val="0"/>
          <w:bCs w:val="0"/>
          <w:noProof/>
          <w:sz w:val="22"/>
          <w:szCs w:val="22"/>
        </w:rPr>
      </w:pPr>
      <w:ins w:id="26" w:author="Author">
        <w:r w:rsidRPr="00D23CDD">
          <w:rPr>
            <w:rStyle w:val="Hyperlink"/>
            <w:noProof/>
          </w:rPr>
          <w:fldChar w:fldCharType="begin"/>
        </w:r>
        <w:r w:rsidRPr="00D23CDD">
          <w:rPr>
            <w:rStyle w:val="Hyperlink"/>
            <w:noProof/>
          </w:rPr>
          <w:instrText xml:space="preserve"> </w:instrText>
        </w:r>
        <w:r>
          <w:rPr>
            <w:noProof/>
          </w:rPr>
          <w:instrText>HYPERLINK \l "_Toc456255047"</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3</w:t>
        </w:r>
        <w:r>
          <w:rPr>
            <w:rFonts w:asciiTheme="minorHAnsi" w:eastAsiaTheme="minorEastAsia" w:hAnsiTheme="minorHAnsi" w:cstheme="minorBidi"/>
            <w:b w:val="0"/>
            <w:bCs w:val="0"/>
            <w:noProof/>
            <w:sz w:val="22"/>
            <w:szCs w:val="22"/>
          </w:rPr>
          <w:tab/>
        </w:r>
        <w:r w:rsidRPr="00D23CDD">
          <w:rPr>
            <w:rStyle w:val="Hyperlink"/>
            <w:noProof/>
          </w:rPr>
          <w:t>FEATURES TO BE TESTED</w:t>
        </w:r>
        <w:r>
          <w:rPr>
            <w:noProof/>
            <w:webHidden/>
          </w:rPr>
          <w:tab/>
        </w:r>
        <w:r>
          <w:rPr>
            <w:noProof/>
            <w:webHidden/>
          </w:rPr>
          <w:fldChar w:fldCharType="begin"/>
        </w:r>
        <w:r>
          <w:rPr>
            <w:noProof/>
            <w:webHidden/>
          </w:rPr>
          <w:instrText xml:space="preserve"> PAGEREF _Toc456255047 \h </w:instrText>
        </w:r>
        <w:r>
          <w:rPr>
            <w:noProof/>
            <w:webHidden/>
          </w:rPr>
        </w:r>
      </w:ins>
      <w:r>
        <w:rPr>
          <w:noProof/>
          <w:webHidden/>
        </w:rPr>
        <w:fldChar w:fldCharType="separate"/>
      </w:r>
      <w:ins w:id="27" w:author="Author">
        <w:r>
          <w:rPr>
            <w:noProof/>
            <w:webHidden/>
          </w:rPr>
          <w:t>11</w:t>
        </w:r>
        <w:r>
          <w:rPr>
            <w:noProof/>
            <w:webHidden/>
          </w:rPr>
          <w:fldChar w:fldCharType="end"/>
        </w:r>
        <w:r w:rsidRPr="00D23CDD">
          <w:rPr>
            <w:rStyle w:val="Hyperlink"/>
            <w:noProof/>
          </w:rPr>
          <w:fldChar w:fldCharType="end"/>
        </w:r>
      </w:ins>
    </w:p>
    <w:p w:rsidR="00E37977" w:rsidRDefault="00E37977">
      <w:pPr>
        <w:pStyle w:val="TOC1"/>
        <w:rPr>
          <w:ins w:id="28" w:author="Author"/>
          <w:rFonts w:asciiTheme="minorHAnsi" w:eastAsiaTheme="minorEastAsia" w:hAnsiTheme="minorHAnsi" w:cstheme="minorBidi"/>
          <w:b w:val="0"/>
          <w:bCs w:val="0"/>
          <w:noProof/>
          <w:sz w:val="22"/>
          <w:szCs w:val="22"/>
        </w:rPr>
      </w:pPr>
      <w:ins w:id="29" w:author="Author">
        <w:r w:rsidRPr="00D23CDD">
          <w:rPr>
            <w:rStyle w:val="Hyperlink"/>
            <w:noProof/>
          </w:rPr>
          <w:fldChar w:fldCharType="begin"/>
        </w:r>
        <w:r w:rsidRPr="00D23CDD">
          <w:rPr>
            <w:rStyle w:val="Hyperlink"/>
            <w:noProof/>
          </w:rPr>
          <w:instrText xml:space="preserve"> </w:instrText>
        </w:r>
        <w:r>
          <w:rPr>
            <w:noProof/>
          </w:rPr>
          <w:instrText>HYPERLINK \l "_Toc456255048"</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4</w:t>
        </w:r>
        <w:r>
          <w:rPr>
            <w:rFonts w:asciiTheme="minorHAnsi" w:eastAsiaTheme="minorEastAsia" w:hAnsiTheme="minorHAnsi" w:cstheme="minorBidi"/>
            <w:b w:val="0"/>
            <w:bCs w:val="0"/>
            <w:noProof/>
            <w:sz w:val="22"/>
            <w:szCs w:val="22"/>
          </w:rPr>
          <w:tab/>
        </w:r>
        <w:r w:rsidRPr="00D23CDD">
          <w:rPr>
            <w:rStyle w:val="Hyperlink"/>
            <w:noProof/>
          </w:rPr>
          <w:t>FEATURES NOT TO BE TESTED</w:t>
        </w:r>
        <w:r>
          <w:rPr>
            <w:noProof/>
            <w:webHidden/>
          </w:rPr>
          <w:tab/>
        </w:r>
        <w:r>
          <w:rPr>
            <w:noProof/>
            <w:webHidden/>
          </w:rPr>
          <w:fldChar w:fldCharType="begin"/>
        </w:r>
        <w:r>
          <w:rPr>
            <w:noProof/>
            <w:webHidden/>
          </w:rPr>
          <w:instrText xml:space="preserve"> PAGEREF _Toc456255048 \h </w:instrText>
        </w:r>
        <w:r>
          <w:rPr>
            <w:noProof/>
            <w:webHidden/>
          </w:rPr>
        </w:r>
      </w:ins>
      <w:r>
        <w:rPr>
          <w:noProof/>
          <w:webHidden/>
        </w:rPr>
        <w:fldChar w:fldCharType="separate"/>
      </w:r>
      <w:ins w:id="30" w:author="Author">
        <w:r>
          <w:rPr>
            <w:noProof/>
            <w:webHidden/>
          </w:rPr>
          <w:t>12</w:t>
        </w:r>
        <w:r>
          <w:rPr>
            <w:noProof/>
            <w:webHidden/>
          </w:rPr>
          <w:fldChar w:fldCharType="end"/>
        </w:r>
        <w:r w:rsidRPr="00D23CDD">
          <w:rPr>
            <w:rStyle w:val="Hyperlink"/>
            <w:noProof/>
          </w:rPr>
          <w:fldChar w:fldCharType="end"/>
        </w:r>
      </w:ins>
    </w:p>
    <w:p w:rsidR="00E37977" w:rsidRDefault="00E37977">
      <w:pPr>
        <w:pStyle w:val="TOC1"/>
        <w:rPr>
          <w:ins w:id="31" w:author="Author"/>
          <w:rFonts w:asciiTheme="minorHAnsi" w:eastAsiaTheme="minorEastAsia" w:hAnsiTheme="minorHAnsi" w:cstheme="minorBidi"/>
          <w:b w:val="0"/>
          <w:bCs w:val="0"/>
          <w:noProof/>
          <w:sz w:val="22"/>
          <w:szCs w:val="22"/>
        </w:rPr>
      </w:pPr>
      <w:ins w:id="32" w:author="Author">
        <w:r w:rsidRPr="00D23CDD">
          <w:rPr>
            <w:rStyle w:val="Hyperlink"/>
            <w:noProof/>
          </w:rPr>
          <w:fldChar w:fldCharType="begin"/>
        </w:r>
        <w:r w:rsidRPr="00D23CDD">
          <w:rPr>
            <w:rStyle w:val="Hyperlink"/>
            <w:noProof/>
          </w:rPr>
          <w:instrText xml:space="preserve"> </w:instrText>
        </w:r>
        <w:r>
          <w:rPr>
            <w:noProof/>
          </w:rPr>
          <w:instrText>HYPERLINK \l "_Toc456255049"</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5</w:t>
        </w:r>
        <w:r>
          <w:rPr>
            <w:rFonts w:asciiTheme="minorHAnsi" w:eastAsiaTheme="minorEastAsia" w:hAnsiTheme="minorHAnsi" w:cstheme="minorBidi"/>
            <w:b w:val="0"/>
            <w:bCs w:val="0"/>
            <w:noProof/>
            <w:sz w:val="22"/>
            <w:szCs w:val="22"/>
          </w:rPr>
          <w:tab/>
        </w:r>
        <w:r w:rsidRPr="00D23CDD">
          <w:rPr>
            <w:rStyle w:val="Hyperlink"/>
            <w:noProof/>
          </w:rPr>
          <w:t>APPROACH</w:t>
        </w:r>
        <w:r>
          <w:rPr>
            <w:noProof/>
            <w:webHidden/>
          </w:rPr>
          <w:tab/>
        </w:r>
        <w:r>
          <w:rPr>
            <w:noProof/>
            <w:webHidden/>
          </w:rPr>
          <w:fldChar w:fldCharType="begin"/>
        </w:r>
        <w:r>
          <w:rPr>
            <w:noProof/>
            <w:webHidden/>
          </w:rPr>
          <w:instrText xml:space="preserve"> PAGEREF _Toc456255049 \h </w:instrText>
        </w:r>
        <w:r>
          <w:rPr>
            <w:noProof/>
            <w:webHidden/>
          </w:rPr>
        </w:r>
      </w:ins>
      <w:r>
        <w:rPr>
          <w:noProof/>
          <w:webHidden/>
        </w:rPr>
        <w:fldChar w:fldCharType="separate"/>
      </w:r>
      <w:ins w:id="33" w:author="Author">
        <w:r>
          <w:rPr>
            <w:noProof/>
            <w:webHidden/>
          </w:rPr>
          <w:t>12</w:t>
        </w:r>
        <w:r>
          <w:rPr>
            <w:noProof/>
            <w:webHidden/>
          </w:rPr>
          <w:fldChar w:fldCharType="end"/>
        </w:r>
        <w:r w:rsidRPr="00D23CDD">
          <w:rPr>
            <w:rStyle w:val="Hyperlink"/>
            <w:noProof/>
          </w:rPr>
          <w:fldChar w:fldCharType="end"/>
        </w:r>
      </w:ins>
    </w:p>
    <w:p w:rsidR="00E37977" w:rsidRDefault="00E37977">
      <w:pPr>
        <w:pStyle w:val="TOC1"/>
        <w:rPr>
          <w:ins w:id="34" w:author="Author"/>
          <w:rFonts w:asciiTheme="minorHAnsi" w:eastAsiaTheme="minorEastAsia" w:hAnsiTheme="minorHAnsi" w:cstheme="minorBidi"/>
          <w:b w:val="0"/>
          <w:bCs w:val="0"/>
          <w:noProof/>
          <w:sz w:val="22"/>
          <w:szCs w:val="22"/>
        </w:rPr>
      </w:pPr>
      <w:ins w:id="35" w:author="Author">
        <w:r w:rsidRPr="00D23CDD">
          <w:rPr>
            <w:rStyle w:val="Hyperlink"/>
            <w:noProof/>
          </w:rPr>
          <w:fldChar w:fldCharType="begin"/>
        </w:r>
        <w:r w:rsidRPr="00D23CDD">
          <w:rPr>
            <w:rStyle w:val="Hyperlink"/>
            <w:noProof/>
          </w:rPr>
          <w:instrText xml:space="preserve"> </w:instrText>
        </w:r>
        <w:r>
          <w:rPr>
            <w:noProof/>
          </w:rPr>
          <w:instrText>HYPERLINK \l "_Toc456255050"</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6</w:t>
        </w:r>
        <w:r>
          <w:rPr>
            <w:rFonts w:asciiTheme="minorHAnsi" w:eastAsiaTheme="minorEastAsia" w:hAnsiTheme="minorHAnsi" w:cstheme="minorBidi"/>
            <w:b w:val="0"/>
            <w:bCs w:val="0"/>
            <w:noProof/>
            <w:sz w:val="22"/>
            <w:szCs w:val="22"/>
          </w:rPr>
          <w:tab/>
        </w:r>
        <w:r w:rsidRPr="00D23CDD">
          <w:rPr>
            <w:rStyle w:val="Hyperlink"/>
            <w:noProof/>
          </w:rPr>
          <w:t>ITEM PASS/FAIL CRITERIA</w:t>
        </w:r>
        <w:r>
          <w:rPr>
            <w:noProof/>
            <w:webHidden/>
          </w:rPr>
          <w:tab/>
        </w:r>
        <w:r>
          <w:rPr>
            <w:noProof/>
            <w:webHidden/>
          </w:rPr>
          <w:fldChar w:fldCharType="begin"/>
        </w:r>
        <w:r>
          <w:rPr>
            <w:noProof/>
            <w:webHidden/>
          </w:rPr>
          <w:instrText xml:space="preserve"> PAGEREF _Toc456255050 \h </w:instrText>
        </w:r>
        <w:r>
          <w:rPr>
            <w:noProof/>
            <w:webHidden/>
          </w:rPr>
        </w:r>
      </w:ins>
      <w:r>
        <w:rPr>
          <w:noProof/>
          <w:webHidden/>
        </w:rPr>
        <w:fldChar w:fldCharType="separate"/>
      </w:r>
      <w:ins w:id="36" w:author="Author">
        <w:r>
          <w:rPr>
            <w:noProof/>
            <w:webHidden/>
          </w:rPr>
          <w:t>13</w:t>
        </w:r>
        <w:r>
          <w:rPr>
            <w:noProof/>
            <w:webHidden/>
          </w:rPr>
          <w:fldChar w:fldCharType="end"/>
        </w:r>
        <w:r w:rsidRPr="00D23CDD">
          <w:rPr>
            <w:rStyle w:val="Hyperlink"/>
            <w:noProof/>
          </w:rPr>
          <w:fldChar w:fldCharType="end"/>
        </w:r>
      </w:ins>
    </w:p>
    <w:p w:rsidR="00E37977" w:rsidRDefault="00E37977">
      <w:pPr>
        <w:pStyle w:val="TOC1"/>
        <w:rPr>
          <w:ins w:id="37" w:author="Author"/>
          <w:rFonts w:asciiTheme="minorHAnsi" w:eastAsiaTheme="minorEastAsia" w:hAnsiTheme="minorHAnsi" w:cstheme="minorBidi"/>
          <w:b w:val="0"/>
          <w:bCs w:val="0"/>
          <w:noProof/>
          <w:sz w:val="22"/>
          <w:szCs w:val="22"/>
        </w:rPr>
      </w:pPr>
      <w:ins w:id="38" w:author="Author">
        <w:r w:rsidRPr="00D23CDD">
          <w:rPr>
            <w:rStyle w:val="Hyperlink"/>
            <w:noProof/>
          </w:rPr>
          <w:fldChar w:fldCharType="begin"/>
        </w:r>
        <w:r w:rsidRPr="00D23CDD">
          <w:rPr>
            <w:rStyle w:val="Hyperlink"/>
            <w:noProof/>
          </w:rPr>
          <w:instrText xml:space="preserve"> </w:instrText>
        </w:r>
        <w:r>
          <w:rPr>
            <w:noProof/>
          </w:rPr>
          <w:instrText>HYPERLINK \l "_Toc456255051"</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7</w:t>
        </w:r>
        <w:r>
          <w:rPr>
            <w:rFonts w:asciiTheme="minorHAnsi" w:eastAsiaTheme="minorEastAsia" w:hAnsiTheme="minorHAnsi" w:cstheme="minorBidi"/>
            <w:b w:val="0"/>
            <w:bCs w:val="0"/>
            <w:noProof/>
            <w:sz w:val="22"/>
            <w:szCs w:val="22"/>
          </w:rPr>
          <w:tab/>
        </w:r>
        <w:r w:rsidRPr="00D23CDD">
          <w:rPr>
            <w:rStyle w:val="Hyperlink"/>
            <w:noProof/>
          </w:rPr>
          <w:t>SUSPENSION CRITERIA AND RESUMPTION REQUIREMENTS</w:t>
        </w:r>
        <w:r>
          <w:rPr>
            <w:noProof/>
            <w:webHidden/>
          </w:rPr>
          <w:tab/>
        </w:r>
        <w:r>
          <w:rPr>
            <w:noProof/>
            <w:webHidden/>
          </w:rPr>
          <w:fldChar w:fldCharType="begin"/>
        </w:r>
        <w:r>
          <w:rPr>
            <w:noProof/>
            <w:webHidden/>
          </w:rPr>
          <w:instrText xml:space="preserve"> PAGEREF _Toc456255051 \h </w:instrText>
        </w:r>
        <w:r>
          <w:rPr>
            <w:noProof/>
            <w:webHidden/>
          </w:rPr>
        </w:r>
      </w:ins>
      <w:r>
        <w:rPr>
          <w:noProof/>
          <w:webHidden/>
        </w:rPr>
        <w:fldChar w:fldCharType="separate"/>
      </w:r>
      <w:ins w:id="39" w:author="Author">
        <w:r>
          <w:rPr>
            <w:noProof/>
            <w:webHidden/>
          </w:rPr>
          <w:t>13</w:t>
        </w:r>
        <w:r>
          <w:rPr>
            <w:noProof/>
            <w:webHidden/>
          </w:rPr>
          <w:fldChar w:fldCharType="end"/>
        </w:r>
        <w:r w:rsidRPr="00D23CDD">
          <w:rPr>
            <w:rStyle w:val="Hyperlink"/>
            <w:noProof/>
          </w:rPr>
          <w:fldChar w:fldCharType="end"/>
        </w:r>
      </w:ins>
    </w:p>
    <w:p w:rsidR="00E37977" w:rsidRDefault="00E37977">
      <w:pPr>
        <w:pStyle w:val="TOC1"/>
        <w:rPr>
          <w:ins w:id="40" w:author="Author"/>
          <w:rFonts w:asciiTheme="minorHAnsi" w:eastAsiaTheme="minorEastAsia" w:hAnsiTheme="minorHAnsi" w:cstheme="minorBidi"/>
          <w:b w:val="0"/>
          <w:bCs w:val="0"/>
          <w:noProof/>
          <w:sz w:val="22"/>
          <w:szCs w:val="22"/>
        </w:rPr>
      </w:pPr>
      <w:ins w:id="41" w:author="Author">
        <w:r w:rsidRPr="00D23CDD">
          <w:rPr>
            <w:rStyle w:val="Hyperlink"/>
            <w:noProof/>
          </w:rPr>
          <w:fldChar w:fldCharType="begin"/>
        </w:r>
        <w:r w:rsidRPr="00D23CDD">
          <w:rPr>
            <w:rStyle w:val="Hyperlink"/>
            <w:noProof/>
          </w:rPr>
          <w:instrText xml:space="preserve"> </w:instrText>
        </w:r>
        <w:r>
          <w:rPr>
            <w:noProof/>
          </w:rPr>
          <w:instrText>HYPERLINK \l "_Toc456255052"</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8</w:t>
        </w:r>
        <w:r>
          <w:rPr>
            <w:rFonts w:asciiTheme="minorHAnsi" w:eastAsiaTheme="minorEastAsia" w:hAnsiTheme="minorHAnsi" w:cstheme="minorBidi"/>
            <w:b w:val="0"/>
            <w:bCs w:val="0"/>
            <w:noProof/>
            <w:sz w:val="22"/>
            <w:szCs w:val="22"/>
          </w:rPr>
          <w:tab/>
        </w:r>
        <w:r w:rsidRPr="00D23CDD">
          <w:rPr>
            <w:rStyle w:val="Hyperlink"/>
            <w:noProof/>
          </w:rPr>
          <w:t>TEST DELIVERABLES</w:t>
        </w:r>
        <w:r>
          <w:rPr>
            <w:noProof/>
            <w:webHidden/>
          </w:rPr>
          <w:tab/>
        </w:r>
        <w:r>
          <w:rPr>
            <w:noProof/>
            <w:webHidden/>
          </w:rPr>
          <w:fldChar w:fldCharType="begin"/>
        </w:r>
        <w:r>
          <w:rPr>
            <w:noProof/>
            <w:webHidden/>
          </w:rPr>
          <w:instrText xml:space="preserve"> PAGEREF _Toc456255052 \h </w:instrText>
        </w:r>
        <w:r>
          <w:rPr>
            <w:noProof/>
            <w:webHidden/>
          </w:rPr>
        </w:r>
      </w:ins>
      <w:r>
        <w:rPr>
          <w:noProof/>
          <w:webHidden/>
        </w:rPr>
        <w:fldChar w:fldCharType="separate"/>
      </w:r>
      <w:ins w:id="42" w:author="Author">
        <w:r>
          <w:rPr>
            <w:noProof/>
            <w:webHidden/>
          </w:rPr>
          <w:t>13</w:t>
        </w:r>
        <w:r>
          <w:rPr>
            <w:noProof/>
            <w:webHidden/>
          </w:rPr>
          <w:fldChar w:fldCharType="end"/>
        </w:r>
        <w:r w:rsidRPr="00D23CDD">
          <w:rPr>
            <w:rStyle w:val="Hyperlink"/>
            <w:noProof/>
          </w:rPr>
          <w:fldChar w:fldCharType="end"/>
        </w:r>
      </w:ins>
    </w:p>
    <w:p w:rsidR="00E37977" w:rsidRDefault="00E37977">
      <w:pPr>
        <w:pStyle w:val="TOC1"/>
        <w:rPr>
          <w:ins w:id="43" w:author="Author"/>
          <w:rFonts w:asciiTheme="minorHAnsi" w:eastAsiaTheme="minorEastAsia" w:hAnsiTheme="minorHAnsi" w:cstheme="minorBidi"/>
          <w:b w:val="0"/>
          <w:bCs w:val="0"/>
          <w:noProof/>
          <w:sz w:val="22"/>
          <w:szCs w:val="22"/>
        </w:rPr>
      </w:pPr>
      <w:ins w:id="44" w:author="Author">
        <w:r w:rsidRPr="00D23CDD">
          <w:rPr>
            <w:rStyle w:val="Hyperlink"/>
            <w:noProof/>
          </w:rPr>
          <w:fldChar w:fldCharType="begin"/>
        </w:r>
        <w:r w:rsidRPr="00D23CDD">
          <w:rPr>
            <w:rStyle w:val="Hyperlink"/>
            <w:noProof/>
          </w:rPr>
          <w:instrText xml:space="preserve"> </w:instrText>
        </w:r>
        <w:r>
          <w:rPr>
            <w:noProof/>
          </w:rPr>
          <w:instrText>HYPERLINK \l "_Toc456255053"</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9</w:t>
        </w:r>
        <w:r>
          <w:rPr>
            <w:rFonts w:asciiTheme="minorHAnsi" w:eastAsiaTheme="minorEastAsia" w:hAnsiTheme="minorHAnsi" w:cstheme="minorBidi"/>
            <w:b w:val="0"/>
            <w:bCs w:val="0"/>
            <w:noProof/>
            <w:sz w:val="22"/>
            <w:szCs w:val="22"/>
          </w:rPr>
          <w:tab/>
        </w:r>
        <w:r w:rsidRPr="00D23CDD">
          <w:rPr>
            <w:rStyle w:val="Hyperlink"/>
            <w:noProof/>
          </w:rPr>
          <w:t>TESTING TASKS</w:t>
        </w:r>
        <w:r>
          <w:rPr>
            <w:noProof/>
            <w:webHidden/>
          </w:rPr>
          <w:tab/>
        </w:r>
        <w:r>
          <w:rPr>
            <w:noProof/>
            <w:webHidden/>
          </w:rPr>
          <w:fldChar w:fldCharType="begin"/>
        </w:r>
        <w:r>
          <w:rPr>
            <w:noProof/>
            <w:webHidden/>
          </w:rPr>
          <w:instrText xml:space="preserve"> PAGEREF _Toc456255053 \h </w:instrText>
        </w:r>
        <w:r>
          <w:rPr>
            <w:noProof/>
            <w:webHidden/>
          </w:rPr>
        </w:r>
      </w:ins>
      <w:r>
        <w:rPr>
          <w:noProof/>
          <w:webHidden/>
        </w:rPr>
        <w:fldChar w:fldCharType="separate"/>
      </w:r>
      <w:ins w:id="45" w:author="Author">
        <w:r>
          <w:rPr>
            <w:noProof/>
            <w:webHidden/>
          </w:rPr>
          <w:t>13</w:t>
        </w:r>
        <w:r>
          <w:rPr>
            <w:noProof/>
            <w:webHidden/>
          </w:rPr>
          <w:fldChar w:fldCharType="end"/>
        </w:r>
        <w:r w:rsidRPr="00D23CDD">
          <w:rPr>
            <w:rStyle w:val="Hyperlink"/>
            <w:noProof/>
          </w:rPr>
          <w:fldChar w:fldCharType="end"/>
        </w:r>
      </w:ins>
    </w:p>
    <w:p w:rsidR="00E37977" w:rsidRDefault="00E37977">
      <w:pPr>
        <w:pStyle w:val="TOC1"/>
        <w:rPr>
          <w:ins w:id="46" w:author="Author"/>
          <w:rFonts w:asciiTheme="minorHAnsi" w:eastAsiaTheme="minorEastAsia" w:hAnsiTheme="minorHAnsi" w:cstheme="minorBidi"/>
          <w:b w:val="0"/>
          <w:bCs w:val="0"/>
          <w:noProof/>
          <w:sz w:val="22"/>
          <w:szCs w:val="22"/>
        </w:rPr>
      </w:pPr>
      <w:ins w:id="47" w:author="Author">
        <w:r w:rsidRPr="00D23CDD">
          <w:rPr>
            <w:rStyle w:val="Hyperlink"/>
            <w:noProof/>
          </w:rPr>
          <w:fldChar w:fldCharType="begin"/>
        </w:r>
        <w:r w:rsidRPr="00D23CDD">
          <w:rPr>
            <w:rStyle w:val="Hyperlink"/>
            <w:noProof/>
          </w:rPr>
          <w:instrText xml:space="preserve"> </w:instrText>
        </w:r>
        <w:r>
          <w:rPr>
            <w:noProof/>
          </w:rPr>
          <w:instrText>HYPERLINK \l "_Toc456255054"</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10</w:t>
        </w:r>
        <w:r>
          <w:rPr>
            <w:rFonts w:asciiTheme="minorHAnsi" w:eastAsiaTheme="minorEastAsia" w:hAnsiTheme="minorHAnsi" w:cstheme="minorBidi"/>
            <w:b w:val="0"/>
            <w:bCs w:val="0"/>
            <w:noProof/>
            <w:sz w:val="22"/>
            <w:szCs w:val="22"/>
          </w:rPr>
          <w:tab/>
        </w:r>
        <w:r w:rsidRPr="00D23CDD">
          <w:rPr>
            <w:rStyle w:val="Hyperlink"/>
            <w:noProof/>
          </w:rPr>
          <w:t>ENVIRONMENTAL NEEDS</w:t>
        </w:r>
        <w:r>
          <w:rPr>
            <w:noProof/>
            <w:webHidden/>
          </w:rPr>
          <w:tab/>
        </w:r>
        <w:r>
          <w:rPr>
            <w:noProof/>
            <w:webHidden/>
          </w:rPr>
          <w:fldChar w:fldCharType="begin"/>
        </w:r>
        <w:r>
          <w:rPr>
            <w:noProof/>
            <w:webHidden/>
          </w:rPr>
          <w:instrText xml:space="preserve"> PAGEREF _Toc456255054 \h </w:instrText>
        </w:r>
        <w:r>
          <w:rPr>
            <w:noProof/>
            <w:webHidden/>
          </w:rPr>
        </w:r>
      </w:ins>
      <w:r>
        <w:rPr>
          <w:noProof/>
          <w:webHidden/>
        </w:rPr>
        <w:fldChar w:fldCharType="separate"/>
      </w:r>
      <w:ins w:id="48" w:author="Author">
        <w:r>
          <w:rPr>
            <w:noProof/>
            <w:webHidden/>
          </w:rPr>
          <w:t>14</w:t>
        </w:r>
        <w:r>
          <w:rPr>
            <w:noProof/>
            <w:webHidden/>
          </w:rPr>
          <w:fldChar w:fldCharType="end"/>
        </w:r>
        <w:r w:rsidRPr="00D23CDD">
          <w:rPr>
            <w:rStyle w:val="Hyperlink"/>
            <w:noProof/>
          </w:rPr>
          <w:fldChar w:fldCharType="end"/>
        </w:r>
      </w:ins>
    </w:p>
    <w:p w:rsidR="00E37977" w:rsidRDefault="00E37977">
      <w:pPr>
        <w:pStyle w:val="TOC1"/>
        <w:rPr>
          <w:ins w:id="49" w:author="Author"/>
          <w:rFonts w:asciiTheme="minorHAnsi" w:eastAsiaTheme="minorEastAsia" w:hAnsiTheme="minorHAnsi" w:cstheme="minorBidi"/>
          <w:b w:val="0"/>
          <w:bCs w:val="0"/>
          <w:noProof/>
          <w:sz w:val="22"/>
          <w:szCs w:val="22"/>
        </w:rPr>
      </w:pPr>
      <w:ins w:id="50" w:author="Author">
        <w:r w:rsidRPr="00D23CDD">
          <w:rPr>
            <w:rStyle w:val="Hyperlink"/>
            <w:noProof/>
          </w:rPr>
          <w:fldChar w:fldCharType="begin"/>
        </w:r>
        <w:r w:rsidRPr="00D23CDD">
          <w:rPr>
            <w:rStyle w:val="Hyperlink"/>
            <w:noProof/>
          </w:rPr>
          <w:instrText xml:space="preserve"> </w:instrText>
        </w:r>
        <w:r>
          <w:rPr>
            <w:noProof/>
          </w:rPr>
          <w:instrText>HYPERLINK \l "_Toc456255055"</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11</w:t>
        </w:r>
        <w:r>
          <w:rPr>
            <w:rFonts w:asciiTheme="minorHAnsi" w:eastAsiaTheme="minorEastAsia" w:hAnsiTheme="minorHAnsi" w:cstheme="minorBidi"/>
            <w:b w:val="0"/>
            <w:bCs w:val="0"/>
            <w:noProof/>
            <w:sz w:val="22"/>
            <w:szCs w:val="22"/>
          </w:rPr>
          <w:tab/>
        </w:r>
        <w:r w:rsidRPr="00D23CDD">
          <w:rPr>
            <w:rStyle w:val="Hyperlink"/>
            <w:noProof/>
          </w:rPr>
          <w:t>RESPONSIBILITIES</w:t>
        </w:r>
        <w:r>
          <w:rPr>
            <w:noProof/>
            <w:webHidden/>
          </w:rPr>
          <w:tab/>
        </w:r>
        <w:r>
          <w:rPr>
            <w:noProof/>
            <w:webHidden/>
          </w:rPr>
          <w:fldChar w:fldCharType="begin"/>
        </w:r>
        <w:r>
          <w:rPr>
            <w:noProof/>
            <w:webHidden/>
          </w:rPr>
          <w:instrText xml:space="preserve"> PAGEREF _Toc456255055 \h </w:instrText>
        </w:r>
        <w:r>
          <w:rPr>
            <w:noProof/>
            <w:webHidden/>
          </w:rPr>
        </w:r>
      </w:ins>
      <w:r>
        <w:rPr>
          <w:noProof/>
          <w:webHidden/>
        </w:rPr>
        <w:fldChar w:fldCharType="separate"/>
      </w:r>
      <w:ins w:id="51" w:author="Author">
        <w:r>
          <w:rPr>
            <w:noProof/>
            <w:webHidden/>
          </w:rPr>
          <w:t>14</w:t>
        </w:r>
        <w:r>
          <w:rPr>
            <w:noProof/>
            <w:webHidden/>
          </w:rPr>
          <w:fldChar w:fldCharType="end"/>
        </w:r>
        <w:r w:rsidRPr="00D23CDD">
          <w:rPr>
            <w:rStyle w:val="Hyperlink"/>
            <w:noProof/>
          </w:rPr>
          <w:fldChar w:fldCharType="end"/>
        </w:r>
      </w:ins>
    </w:p>
    <w:p w:rsidR="00E37977" w:rsidRDefault="00E37977">
      <w:pPr>
        <w:pStyle w:val="TOC1"/>
        <w:rPr>
          <w:ins w:id="52" w:author="Author"/>
          <w:rFonts w:asciiTheme="minorHAnsi" w:eastAsiaTheme="minorEastAsia" w:hAnsiTheme="minorHAnsi" w:cstheme="minorBidi"/>
          <w:b w:val="0"/>
          <w:bCs w:val="0"/>
          <w:noProof/>
          <w:sz w:val="22"/>
          <w:szCs w:val="22"/>
        </w:rPr>
      </w:pPr>
      <w:ins w:id="53" w:author="Author">
        <w:r w:rsidRPr="00D23CDD">
          <w:rPr>
            <w:rStyle w:val="Hyperlink"/>
            <w:noProof/>
          </w:rPr>
          <w:fldChar w:fldCharType="begin"/>
        </w:r>
        <w:r w:rsidRPr="00D23CDD">
          <w:rPr>
            <w:rStyle w:val="Hyperlink"/>
            <w:noProof/>
          </w:rPr>
          <w:instrText xml:space="preserve"> </w:instrText>
        </w:r>
        <w:r>
          <w:rPr>
            <w:noProof/>
          </w:rPr>
          <w:instrText>HYPERLINK \l "_Toc456255056"</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12</w:t>
        </w:r>
        <w:r>
          <w:rPr>
            <w:rFonts w:asciiTheme="minorHAnsi" w:eastAsiaTheme="minorEastAsia" w:hAnsiTheme="minorHAnsi" w:cstheme="minorBidi"/>
            <w:b w:val="0"/>
            <w:bCs w:val="0"/>
            <w:noProof/>
            <w:sz w:val="22"/>
            <w:szCs w:val="22"/>
          </w:rPr>
          <w:tab/>
        </w:r>
        <w:r w:rsidRPr="00D23CDD">
          <w:rPr>
            <w:rStyle w:val="Hyperlink"/>
            <w:noProof/>
          </w:rPr>
          <w:t>STAFFING AND TRAINING NEEDS</w:t>
        </w:r>
        <w:r>
          <w:rPr>
            <w:noProof/>
            <w:webHidden/>
          </w:rPr>
          <w:tab/>
        </w:r>
        <w:r>
          <w:rPr>
            <w:noProof/>
            <w:webHidden/>
          </w:rPr>
          <w:fldChar w:fldCharType="begin"/>
        </w:r>
        <w:r>
          <w:rPr>
            <w:noProof/>
            <w:webHidden/>
          </w:rPr>
          <w:instrText xml:space="preserve"> PAGEREF _Toc456255056 \h </w:instrText>
        </w:r>
        <w:r>
          <w:rPr>
            <w:noProof/>
            <w:webHidden/>
          </w:rPr>
        </w:r>
      </w:ins>
      <w:r>
        <w:rPr>
          <w:noProof/>
          <w:webHidden/>
        </w:rPr>
        <w:fldChar w:fldCharType="separate"/>
      </w:r>
      <w:ins w:id="54" w:author="Author">
        <w:r>
          <w:rPr>
            <w:noProof/>
            <w:webHidden/>
          </w:rPr>
          <w:t>14</w:t>
        </w:r>
        <w:r>
          <w:rPr>
            <w:noProof/>
            <w:webHidden/>
          </w:rPr>
          <w:fldChar w:fldCharType="end"/>
        </w:r>
        <w:r w:rsidRPr="00D23CDD">
          <w:rPr>
            <w:rStyle w:val="Hyperlink"/>
            <w:noProof/>
          </w:rPr>
          <w:fldChar w:fldCharType="end"/>
        </w:r>
      </w:ins>
    </w:p>
    <w:p w:rsidR="00E37977" w:rsidRDefault="00E37977">
      <w:pPr>
        <w:pStyle w:val="TOC1"/>
        <w:rPr>
          <w:ins w:id="55" w:author="Author"/>
          <w:rFonts w:asciiTheme="minorHAnsi" w:eastAsiaTheme="minorEastAsia" w:hAnsiTheme="minorHAnsi" w:cstheme="minorBidi"/>
          <w:b w:val="0"/>
          <w:bCs w:val="0"/>
          <w:noProof/>
          <w:sz w:val="22"/>
          <w:szCs w:val="22"/>
        </w:rPr>
      </w:pPr>
      <w:ins w:id="56" w:author="Author">
        <w:r w:rsidRPr="00D23CDD">
          <w:rPr>
            <w:rStyle w:val="Hyperlink"/>
            <w:noProof/>
          </w:rPr>
          <w:fldChar w:fldCharType="begin"/>
        </w:r>
        <w:r w:rsidRPr="00D23CDD">
          <w:rPr>
            <w:rStyle w:val="Hyperlink"/>
            <w:noProof/>
          </w:rPr>
          <w:instrText xml:space="preserve"> </w:instrText>
        </w:r>
        <w:r>
          <w:rPr>
            <w:noProof/>
          </w:rPr>
          <w:instrText>HYPERLINK \l "_Toc456255057"</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13</w:t>
        </w:r>
        <w:r>
          <w:rPr>
            <w:rFonts w:asciiTheme="minorHAnsi" w:eastAsiaTheme="minorEastAsia" w:hAnsiTheme="minorHAnsi" w:cstheme="minorBidi"/>
            <w:b w:val="0"/>
            <w:bCs w:val="0"/>
            <w:noProof/>
            <w:sz w:val="22"/>
            <w:szCs w:val="22"/>
          </w:rPr>
          <w:tab/>
        </w:r>
        <w:r w:rsidRPr="00D23CDD">
          <w:rPr>
            <w:rStyle w:val="Hyperlink"/>
            <w:noProof/>
          </w:rPr>
          <w:t>SCHEDULE</w:t>
        </w:r>
        <w:r>
          <w:rPr>
            <w:noProof/>
            <w:webHidden/>
          </w:rPr>
          <w:tab/>
        </w:r>
        <w:r>
          <w:rPr>
            <w:noProof/>
            <w:webHidden/>
          </w:rPr>
          <w:fldChar w:fldCharType="begin"/>
        </w:r>
        <w:r>
          <w:rPr>
            <w:noProof/>
            <w:webHidden/>
          </w:rPr>
          <w:instrText xml:space="preserve"> PAGEREF _Toc456255057 \h </w:instrText>
        </w:r>
        <w:r>
          <w:rPr>
            <w:noProof/>
            <w:webHidden/>
          </w:rPr>
        </w:r>
      </w:ins>
      <w:r>
        <w:rPr>
          <w:noProof/>
          <w:webHidden/>
        </w:rPr>
        <w:fldChar w:fldCharType="separate"/>
      </w:r>
      <w:ins w:id="57" w:author="Author">
        <w:r>
          <w:rPr>
            <w:noProof/>
            <w:webHidden/>
          </w:rPr>
          <w:t>14</w:t>
        </w:r>
        <w:r>
          <w:rPr>
            <w:noProof/>
            <w:webHidden/>
          </w:rPr>
          <w:fldChar w:fldCharType="end"/>
        </w:r>
        <w:r w:rsidRPr="00D23CDD">
          <w:rPr>
            <w:rStyle w:val="Hyperlink"/>
            <w:noProof/>
          </w:rPr>
          <w:fldChar w:fldCharType="end"/>
        </w:r>
      </w:ins>
    </w:p>
    <w:p w:rsidR="00E37977" w:rsidRDefault="00E37977">
      <w:pPr>
        <w:pStyle w:val="TOC1"/>
        <w:rPr>
          <w:ins w:id="58" w:author="Author"/>
          <w:rFonts w:asciiTheme="minorHAnsi" w:eastAsiaTheme="minorEastAsia" w:hAnsiTheme="minorHAnsi" w:cstheme="minorBidi"/>
          <w:b w:val="0"/>
          <w:bCs w:val="0"/>
          <w:noProof/>
          <w:sz w:val="22"/>
          <w:szCs w:val="22"/>
        </w:rPr>
      </w:pPr>
      <w:ins w:id="59" w:author="Author">
        <w:r w:rsidRPr="00D23CDD">
          <w:rPr>
            <w:rStyle w:val="Hyperlink"/>
            <w:noProof/>
          </w:rPr>
          <w:fldChar w:fldCharType="begin"/>
        </w:r>
        <w:r w:rsidRPr="00D23CDD">
          <w:rPr>
            <w:rStyle w:val="Hyperlink"/>
            <w:noProof/>
          </w:rPr>
          <w:instrText xml:space="preserve"> </w:instrText>
        </w:r>
        <w:r>
          <w:rPr>
            <w:noProof/>
          </w:rPr>
          <w:instrText>HYPERLINK \l "_Toc456255058"</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14</w:t>
        </w:r>
        <w:r>
          <w:rPr>
            <w:rFonts w:asciiTheme="minorHAnsi" w:eastAsiaTheme="minorEastAsia" w:hAnsiTheme="minorHAnsi" w:cstheme="minorBidi"/>
            <w:b w:val="0"/>
            <w:bCs w:val="0"/>
            <w:noProof/>
            <w:sz w:val="22"/>
            <w:szCs w:val="22"/>
          </w:rPr>
          <w:tab/>
        </w:r>
        <w:r w:rsidRPr="00D23CDD">
          <w:rPr>
            <w:rStyle w:val="Hyperlink"/>
            <w:noProof/>
          </w:rPr>
          <w:t>RISKS AND CONTINGENCIES</w:t>
        </w:r>
        <w:r>
          <w:rPr>
            <w:noProof/>
            <w:webHidden/>
          </w:rPr>
          <w:tab/>
        </w:r>
        <w:r>
          <w:rPr>
            <w:noProof/>
            <w:webHidden/>
          </w:rPr>
          <w:fldChar w:fldCharType="begin"/>
        </w:r>
        <w:r>
          <w:rPr>
            <w:noProof/>
            <w:webHidden/>
          </w:rPr>
          <w:instrText xml:space="preserve"> PAGEREF _Toc456255058 \h </w:instrText>
        </w:r>
        <w:r>
          <w:rPr>
            <w:noProof/>
            <w:webHidden/>
          </w:rPr>
        </w:r>
      </w:ins>
      <w:r>
        <w:rPr>
          <w:noProof/>
          <w:webHidden/>
        </w:rPr>
        <w:fldChar w:fldCharType="separate"/>
      </w:r>
      <w:ins w:id="60" w:author="Author">
        <w:r>
          <w:rPr>
            <w:noProof/>
            <w:webHidden/>
          </w:rPr>
          <w:t>15</w:t>
        </w:r>
        <w:r>
          <w:rPr>
            <w:noProof/>
            <w:webHidden/>
          </w:rPr>
          <w:fldChar w:fldCharType="end"/>
        </w:r>
        <w:r w:rsidRPr="00D23CDD">
          <w:rPr>
            <w:rStyle w:val="Hyperlink"/>
            <w:noProof/>
          </w:rPr>
          <w:fldChar w:fldCharType="end"/>
        </w:r>
      </w:ins>
    </w:p>
    <w:p w:rsidR="00E37977" w:rsidRDefault="00E37977">
      <w:pPr>
        <w:pStyle w:val="TOC1"/>
        <w:rPr>
          <w:ins w:id="61" w:author="Author"/>
          <w:rFonts w:asciiTheme="minorHAnsi" w:eastAsiaTheme="minorEastAsia" w:hAnsiTheme="minorHAnsi" w:cstheme="minorBidi"/>
          <w:b w:val="0"/>
          <w:bCs w:val="0"/>
          <w:noProof/>
          <w:sz w:val="22"/>
          <w:szCs w:val="22"/>
        </w:rPr>
      </w:pPr>
      <w:ins w:id="62" w:author="Author">
        <w:r w:rsidRPr="00D23CDD">
          <w:rPr>
            <w:rStyle w:val="Hyperlink"/>
            <w:noProof/>
          </w:rPr>
          <w:fldChar w:fldCharType="begin"/>
        </w:r>
        <w:r w:rsidRPr="00D23CDD">
          <w:rPr>
            <w:rStyle w:val="Hyperlink"/>
            <w:noProof/>
          </w:rPr>
          <w:instrText xml:space="preserve"> </w:instrText>
        </w:r>
        <w:r>
          <w:rPr>
            <w:noProof/>
          </w:rPr>
          <w:instrText>HYPERLINK \l "_Toc456255059"</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15</w:t>
        </w:r>
        <w:r>
          <w:rPr>
            <w:rFonts w:asciiTheme="minorHAnsi" w:eastAsiaTheme="minorEastAsia" w:hAnsiTheme="minorHAnsi" w:cstheme="minorBidi"/>
            <w:b w:val="0"/>
            <w:bCs w:val="0"/>
            <w:noProof/>
            <w:sz w:val="22"/>
            <w:szCs w:val="22"/>
          </w:rPr>
          <w:tab/>
        </w:r>
        <w:r w:rsidRPr="00D23CDD">
          <w:rPr>
            <w:rStyle w:val="Hyperlink"/>
            <w:noProof/>
          </w:rPr>
          <w:t>APPROVALS</w:t>
        </w:r>
        <w:r>
          <w:rPr>
            <w:noProof/>
            <w:webHidden/>
          </w:rPr>
          <w:tab/>
        </w:r>
        <w:r>
          <w:rPr>
            <w:noProof/>
            <w:webHidden/>
          </w:rPr>
          <w:fldChar w:fldCharType="begin"/>
        </w:r>
        <w:r>
          <w:rPr>
            <w:noProof/>
            <w:webHidden/>
          </w:rPr>
          <w:instrText xml:space="preserve"> PAGEREF _Toc456255059 \h </w:instrText>
        </w:r>
        <w:r>
          <w:rPr>
            <w:noProof/>
            <w:webHidden/>
          </w:rPr>
        </w:r>
      </w:ins>
      <w:r>
        <w:rPr>
          <w:noProof/>
          <w:webHidden/>
        </w:rPr>
        <w:fldChar w:fldCharType="separate"/>
      </w:r>
      <w:ins w:id="63" w:author="Author">
        <w:r>
          <w:rPr>
            <w:noProof/>
            <w:webHidden/>
          </w:rPr>
          <w:t>15</w:t>
        </w:r>
        <w:r>
          <w:rPr>
            <w:noProof/>
            <w:webHidden/>
          </w:rPr>
          <w:fldChar w:fldCharType="end"/>
        </w:r>
        <w:r w:rsidRPr="00D23CDD">
          <w:rPr>
            <w:rStyle w:val="Hyperlink"/>
            <w:noProof/>
          </w:rPr>
          <w:fldChar w:fldCharType="end"/>
        </w:r>
      </w:ins>
    </w:p>
    <w:p w:rsidR="00E37977" w:rsidRDefault="00E37977">
      <w:pPr>
        <w:pStyle w:val="TOC1"/>
        <w:rPr>
          <w:ins w:id="64" w:author="Author"/>
          <w:rFonts w:asciiTheme="minorHAnsi" w:eastAsiaTheme="minorEastAsia" w:hAnsiTheme="minorHAnsi" w:cstheme="minorBidi"/>
          <w:b w:val="0"/>
          <w:bCs w:val="0"/>
          <w:noProof/>
          <w:sz w:val="22"/>
          <w:szCs w:val="22"/>
        </w:rPr>
      </w:pPr>
      <w:ins w:id="65" w:author="Author">
        <w:r w:rsidRPr="00D23CDD">
          <w:rPr>
            <w:rStyle w:val="Hyperlink"/>
            <w:noProof/>
          </w:rPr>
          <w:fldChar w:fldCharType="begin"/>
        </w:r>
        <w:r w:rsidRPr="00D23CDD">
          <w:rPr>
            <w:rStyle w:val="Hyperlink"/>
            <w:noProof/>
          </w:rPr>
          <w:instrText xml:space="preserve"> </w:instrText>
        </w:r>
        <w:r>
          <w:rPr>
            <w:noProof/>
          </w:rPr>
          <w:instrText>HYPERLINK \l "_Toc456255060"</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noProof/>
          </w:rPr>
          <w:t>16</w:t>
        </w:r>
        <w:r>
          <w:rPr>
            <w:rFonts w:asciiTheme="minorHAnsi" w:eastAsiaTheme="minorEastAsia" w:hAnsiTheme="minorHAnsi" w:cstheme="minorBidi"/>
            <w:b w:val="0"/>
            <w:bCs w:val="0"/>
            <w:noProof/>
            <w:sz w:val="22"/>
            <w:szCs w:val="22"/>
          </w:rPr>
          <w:tab/>
        </w:r>
        <w:r w:rsidRPr="00D23CDD">
          <w:rPr>
            <w:rStyle w:val="Hyperlink"/>
            <w:noProof/>
          </w:rPr>
          <w:t>APPENDICES</w:t>
        </w:r>
        <w:r>
          <w:rPr>
            <w:noProof/>
            <w:webHidden/>
          </w:rPr>
          <w:tab/>
        </w:r>
        <w:r>
          <w:rPr>
            <w:noProof/>
            <w:webHidden/>
          </w:rPr>
          <w:fldChar w:fldCharType="begin"/>
        </w:r>
        <w:r>
          <w:rPr>
            <w:noProof/>
            <w:webHidden/>
          </w:rPr>
          <w:instrText xml:space="preserve"> PAGEREF _Toc456255060 \h </w:instrText>
        </w:r>
        <w:r>
          <w:rPr>
            <w:noProof/>
            <w:webHidden/>
          </w:rPr>
        </w:r>
      </w:ins>
      <w:r>
        <w:rPr>
          <w:noProof/>
          <w:webHidden/>
        </w:rPr>
        <w:fldChar w:fldCharType="separate"/>
      </w:r>
      <w:ins w:id="66" w:author="Author">
        <w:r>
          <w:rPr>
            <w:noProof/>
            <w:webHidden/>
          </w:rPr>
          <w:t>16</w:t>
        </w:r>
        <w:r>
          <w:rPr>
            <w:noProof/>
            <w:webHidden/>
          </w:rPr>
          <w:fldChar w:fldCharType="end"/>
        </w:r>
        <w:r w:rsidRPr="00D23CDD">
          <w:rPr>
            <w:rStyle w:val="Hyperlink"/>
            <w:noProof/>
          </w:rPr>
          <w:fldChar w:fldCharType="end"/>
        </w:r>
      </w:ins>
    </w:p>
    <w:p w:rsidR="00E37977" w:rsidRDefault="00E37977">
      <w:pPr>
        <w:pStyle w:val="TOC2"/>
        <w:rPr>
          <w:ins w:id="67" w:author="Author"/>
          <w:rFonts w:asciiTheme="minorHAnsi" w:eastAsiaTheme="minorEastAsia" w:hAnsiTheme="minorHAnsi" w:cstheme="minorBidi"/>
          <w:bCs w:val="0"/>
          <w:noProof/>
          <w:sz w:val="22"/>
          <w:szCs w:val="22"/>
        </w:rPr>
      </w:pPr>
      <w:ins w:id="68" w:author="Author">
        <w:r w:rsidRPr="00D23CDD">
          <w:rPr>
            <w:rStyle w:val="Hyperlink"/>
            <w:noProof/>
          </w:rPr>
          <w:fldChar w:fldCharType="begin"/>
        </w:r>
        <w:r w:rsidRPr="00D23CDD">
          <w:rPr>
            <w:rStyle w:val="Hyperlink"/>
            <w:noProof/>
          </w:rPr>
          <w:instrText xml:space="preserve"> </w:instrText>
        </w:r>
        <w:r>
          <w:rPr>
            <w:noProof/>
          </w:rPr>
          <w:instrText>HYPERLINK \l "_Toc456255061"</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b/>
            <w:noProof/>
          </w:rPr>
          <w:t>16.1</w:t>
        </w:r>
        <w:r>
          <w:rPr>
            <w:rFonts w:asciiTheme="minorHAnsi" w:eastAsiaTheme="minorEastAsia" w:hAnsiTheme="minorHAnsi" w:cstheme="minorBidi"/>
            <w:bCs w:val="0"/>
            <w:noProof/>
            <w:sz w:val="22"/>
            <w:szCs w:val="22"/>
          </w:rPr>
          <w:tab/>
        </w:r>
        <w:r w:rsidRPr="00D23CDD">
          <w:rPr>
            <w:rStyle w:val="Hyperlink"/>
            <w:noProof/>
          </w:rPr>
          <w:t>APIVS Software Requirements to Validation Description Matrix</w:t>
        </w:r>
        <w:r>
          <w:rPr>
            <w:noProof/>
            <w:webHidden/>
          </w:rPr>
          <w:tab/>
        </w:r>
        <w:r>
          <w:rPr>
            <w:noProof/>
            <w:webHidden/>
          </w:rPr>
          <w:fldChar w:fldCharType="begin"/>
        </w:r>
        <w:r>
          <w:rPr>
            <w:noProof/>
            <w:webHidden/>
          </w:rPr>
          <w:instrText xml:space="preserve"> PAGEREF _Toc456255061 \h </w:instrText>
        </w:r>
        <w:r>
          <w:rPr>
            <w:noProof/>
            <w:webHidden/>
          </w:rPr>
        </w:r>
      </w:ins>
      <w:r>
        <w:rPr>
          <w:noProof/>
          <w:webHidden/>
        </w:rPr>
        <w:fldChar w:fldCharType="separate"/>
      </w:r>
      <w:ins w:id="69" w:author="Author">
        <w:r>
          <w:rPr>
            <w:noProof/>
            <w:webHidden/>
          </w:rPr>
          <w:t>16</w:t>
        </w:r>
        <w:r>
          <w:rPr>
            <w:noProof/>
            <w:webHidden/>
          </w:rPr>
          <w:fldChar w:fldCharType="end"/>
        </w:r>
        <w:r w:rsidRPr="00D23CDD">
          <w:rPr>
            <w:rStyle w:val="Hyperlink"/>
            <w:noProof/>
          </w:rPr>
          <w:fldChar w:fldCharType="end"/>
        </w:r>
      </w:ins>
    </w:p>
    <w:p w:rsidR="00E37977" w:rsidRDefault="00E37977">
      <w:pPr>
        <w:pStyle w:val="TOC2"/>
        <w:rPr>
          <w:ins w:id="70" w:author="Author"/>
          <w:rFonts w:asciiTheme="minorHAnsi" w:eastAsiaTheme="minorEastAsia" w:hAnsiTheme="minorHAnsi" w:cstheme="minorBidi"/>
          <w:bCs w:val="0"/>
          <w:noProof/>
          <w:sz w:val="22"/>
          <w:szCs w:val="22"/>
        </w:rPr>
      </w:pPr>
      <w:ins w:id="71" w:author="Author">
        <w:r w:rsidRPr="00D23CDD">
          <w:rPr>
            <w:rStyle w:val="Hyperlink"/>
            <w:noProof/>
          </w:rPr>
          <w:fldChar w:fldCharType="begin"/>
        </w:r>
        <w:r w:rsidRPr="00D23CDD">
          <w:rPr>
            <w:rStyle w:val="Hyperlink"/>
            <w:noProof/>
          </w:rPr>
          <w:instrText xml:space="preserve"> </w:instrText>
        </w:r>
        <w:r>
          <w:rPr>
            <w:noProof/>
          </w:rPr>
          <w:instrText>HYPERLINK \l "_Toc456255062"</w:instrText>
        </w:r>
        <w:r w:rsidRPr="00D23CDD">
          <w:rPr>
            <w:rStyle w:val="Hyperlink"/>
            <w:noProof/>
          </w:rPr>
          <w:instrText xml:space="preserve"> </w:instrText>
        </w:r>
        <w:r w:rsidRPr="00D23CDD">
          <w:rPr>
            <w:rStyle w:val="Hyperlink"/>
            <w:noProof/>
          </w:rPr>
        </w:r>
        <w:r w:rsidRPr="00D23CDD">
          <w:rPr>
            <w:rStyle w:val="Hyperlink"/>
            <w:noProof/>
          </w:rPr>
          <w:fldChar w:fldCharType="separate"/>
        </w:r>
        <w:r w:rsidRPr="00D23CDD">
          <w:rPr>
            <w:rStyle w:val="Hyperlink"/>
            <w:b/>
            <w:noProof/>
          </w:rPr>
          <w:t>16.2</w:t>
        </w:r>
        <w:r>
          <w:rPr>
            <w:rFonts w:asciiTheme="minorHAnsi" w:eastAsiaTheme="minorEastAsia" w:hAnsiTheme="minorHAnsi" w:cstheme="minorBidi"/>
            <w:bCs w:val="0"/>
            <w:noProof/>
            <w:sz w:val="22"/>
            <w:szCs w:val="22"/>
          </w:rPr>
          <w:tab/>
        </w:r>
        <w:r w:rsidRPr="00D23CDD">
          <w:rPr>
            <w:rStyle w:val="Hyperlink"/>
            <w:noProof/>
          </w:rPr>
          <w:t>APIVS Test Design Specifications</w:t>
        </w:r>
        <w:r>
          <w:rPr>
            <w:noProof/>
            <w:webHidden/>
          </w:rPr>
          <w:tab/>
        </w:r>
        <w:r>
          <w:rPr>
            <w:noProof/>
            <w:webHidden/>
          </w:rPr>
          <w:fldChar w:fldCharType="begin"/>
        </w:r>
        <w:r>
          <w:rPr>
            <w:noProof/>
            <w:webHidden/>
          </w:rPr>
          <w:instrText xml:space="preserve"> PAGEREF _Toc456255062 \h </w:instrText>
        </w:r>
        <w:r>
          <w:rPr>
            <w:noProof/>
            <w:webHidden/>
          </w:rPr>
        </w:r>
      </w:ins>
      <w:r>
        <w:rPr>
          <w:noProof/>
          <w:webHidden/>
        </w:rPr>
        <w:fldChar w:fldCharType="separate"/>
      </w:r>
      <w:ins w:id="72" w:author="Author">
        <w:r>
          <w:rPr>
            <w:noProof/>
            <w:webHidden/>
          </w:rPr>
          <w:t>26</w:t>
        </w:r>
        <w:r>
          <w:rPr>
            <w:noProof/>
            <w:webHidden/>
          </w:rPr>
          <w:fldChar w:fldCharType="end"/>
        </w:r>
        <w:r w:rsidRPr="00D23CDD">
          <w:rPr>
            <w:rStyle w:val="Hyperlink"/>
            <w:noProof/>
          </w:rPr>
          <w:fldChar w:fldCharType="end"/>
        </w:r>
      </w:ins>
    </w:p>
    <w:p w:rsidR="00BF24A4" w:rsidDel="00E37977" w:rsidRDefault="00BF24A4">
      <w:pPr>
        <w:pStyle w:val="TOC1"/>
        <w:rPr>
          <w:del w:id="73" w:author="Author"/>
          <w:rFonts w:asciiTheme="minorHAnsi" w:eastAsiaTheme="minorEastAsia" w:hAnsiTheme="minorHAnsi" w:cstheme="minorBidi"/>
          <w:b w:val="0"/>
          <w:bCs w:val="0"/>
          <w:noProof/>
          <w:sz w:val="22"/>
          <w:szCs w:val="22"/>
        </w:rPr>
      </w:pPr>
      <w:del w:id="74" w:author="Author">
        <w:r w:rsidRPr="00F75EB5" w:rsidDel="00E37977">
          <w:rPr>
            <w:noProof/>
            <w:rPrChange w:id="75" w:author="Author">
              <w:rPr>
                <w:rStyle w:val="Hyperlink"/>
                <w:noProof/>
              </w:rPr>
            </w:rPrChange>
          </w:rPr>
          <w:delText>1</w:delText>
        </w:r>
        <w:r w:rsidDel="00E37977">
          <w:rPr>
            <w:rFonts w:asciiTheme="minorHAnsi" w:eastAsiaTheme="minorEastAsia" w:hAnsiTheme="minorHAnsi" w:cstheme="minorBidi"/>
            <w:b w:val="0"/>
            <w:bCs w:val="0"/>
            <w:noProof/>
            <w:sz w:val="22"/>
            <w:szCs w:val="22"/>
          </w:rPr>
          <w:tab/>
        </w:r>
        <w:r w:rsidRPr="00F75EB5" w:rsidDel="00E37977">
          <w:rPr>
            <w:noProof/>
            <w:rPrChange w:id="76" w:author="Author">
              <w:rPr>
                <w:rStyle w:val="Hyperlink"/>
                <w:noProof/>
              </w:rPr>
            </w:rPrChange>
          </w:rPr>
          <w:delText>INTRODUCTION</w:delText>
        </w:r>
        <w:r w:rsidDel="00E37977">
          <w:rPr>
            <w:noProof/>
            <w:webHidden/>
          </w:rPr>
          <w:tab/>
        </w:r>
        <w:r w:rsidR="00E37977" w:rsidDel="00E37977">
          <w:rPr>
            <w:noProof/>
            <w:webHidden/>
          </w:rPr>
          <w:delText>5</w:delText>
        </w:r>
      </w:del>
    </w:p>
    <w:p w:rsidR="00BF24A4" w:rsidDel="00E37977" w:rsidRDefault="00BF24A4">
      <w:pPr>
        <w:pStyle w:val="TOC2"/>
        <w:rPr>
          <w:del w:id="77" w:author="Author"/>
          <w:rFonts w:asciiTheme="minorHAnsi" w:eastAsiaTheme="minorEastAsia" w:hAnsiTheme="minorHAnsi" w:cstheme="minorBidi"/>
          <w:bCs w:val="0"/>
          <w:noProof/>
          <w:sz w:val="22"/>
          <w:szCs w:val="22"/>
        </w:rPr>
      </w:pPr>
      <w:del w:id="78" w:author="Author">
        <w:r w:rsidRPr="00F75EB5" w:rsidDel="00E37977">
          <w:rPr>
            <w:b/>
            <w:noProof/>
            <w:rPrChange w:id="79" w:author="Author">
              <w:rPr>
                <w:rStyle w:val="Hyperlink"/>
                <w:b/>
                <w:noProof/>
              </w:rPr>
            </w:rPrChange>
          </w:rPr>
          <w:delText>1.1</w:delText>
        </w:r>
        <w:r w:rsidDel="00E37977">
          <w:rPr>
            <w:rFonts w:asciiTheme="minorHAnsi" w:eastAsiaTheme="minorEastAsia" w:hAnsiTheme="minorHAnsi" w:cstheme="minorBidi"/>
            <w:bCs w:val="0"/>
            <w:noProof/>
            <w:sz w:val="22"/>
            <w:szCs w:val="22"/>
          </w:rPr>
          <w:tab/>
        </w:r>
        <w:r w:rsidRPr="00F75EB5" w:rsidDel="00E37977">
          <w:rPr>
            <w:noProof/>
            <w:rPrChange w:id="80" w:author="Author">
              <w:rPr>
                <w:rStyle w:val="Hyperlink"/>
                <w:noProof/>
              </w:rPr>
            </w:rPrChange>
          </w:rPr>
          <w:delText>Purpose</w:delText>
        </w:r>
        <w:r w:rsidDel="00E37977">
          <w:rPr>
            <w:noProof/>
            <w:webHidden/>
          </w:rPr>
          <w:tab/>
        </w:r>
        <w:r w:rsidR="00E37977" w:rsidDel="00E37977">
          <w:rPr>
            <w:noProof/>
            <w:webHidden/>
          </w:rPr>
          <w:delText>5</w:delText>
        </w:r>
      </w:del>
    </w:p>
    <w:p w:rsidR="00BF24A4" w:rsidDel="00E37977" w:rsidRDefault="00BF24A4">
      <w:pPr>
        <w:pStyle w:val="TOC2"/>
        <w:rPr>
          <w:del w:id="81" w:author="Author"/>
          <w:rFonts w:asciiTheme="minorHAnsi" w:eastAsiaTheme="minorEastAsia" w:hAnsiTheme="minorHAnsi" w:cstheme="minorBidi"/>
          <w:bCs w:val="0"/>
          <w:noProof/>
          <w:sz w:val="22"/>
          <w:szCs w:val="22"/>
        </w:rPr>
      </w:pPr>
      <w:del w:id="82" w:author="Author">
        <w:r w:rsidRPr="00F75EB5" w:rsidDel="00E37977">
          <w:rPr>
            <w:b/>
            <w:noProof/>
            <w:rPrChange w:id="83" w:author="Author">
              <w:rPr>
                <w:rStyle w:val="Hyperlink"/>
                <w:b/>
                <w:noProof/>
              </w:rPr>
            </w:rPrChange>
          </w:rPr>
          <w:delText>1.2</w:delText>
        </w:r>
        <w:r w:rsidDel="00E37977">
          <w:rPr>
            <w:rFonts w:asciiTheme="minorHAnsi" w:eastAsiaTheme="minorEastAsia" w:hAnsiTheme="minorHAnsi" w:cstheme="minorBidi"/>
            <w:bCs w:val="0"/>
            <w:noProof/>
            <w:sz w:val="22"/>
            <w:szCs w:val="22"/>
          </w:rPr>
          <w:tab/>
        </w:r>
        <w:r w:rsidRPr="00F75EB5" w:rsidDel="00E37977">
          <w:rPr>
            <w:noProof/>
            <w:rPrChange w:id="84" w:author="Author">
              <w:rPr>
                <w:rStyle w:val="Hyperlink"/>
                <w:noProof/>
              </w:rPr>
            </w:rPrChange>
          </w:rPr>
          <w:delText>Background</w:delText>
        </w:r>
        <w:r w:rsidDel="00E37977">
          <w:rPr>
            <w:noProof/>
            <w:webHidden/>
          </w:rPr>
          <w:tab/>
        </w:r>
        <w:r w:rsidR="00E37977" w:rsidDel="00E37977">
          <w:rPr>
            <w:noProof/>
            <w:webHidden/>
          </w:rPr>
          <w:delText>5</w:delText>
        </w:r>
      </w:del>
    </w:p>
    <w:p w:rsidR="00BF24A4" w:rsidDel="00E37977" w:rsidRDefault="00BF24A4">
      <w:pPr>
        <w:pStyle w:val="TOC2"/>
        <w:rPr>
          <w:del w:id="85" w:author="Author"/>
          <w:rFonts w:asciiTheme="minorHAnsi" w:eastAsiaTheme="minorEastAsia" w:hAnsiTheme="minorHAnsi" w:cstheme="minorBidi"/>
          <w:bCs w:val="0"/>
          <w:noProof/>
          <w:sz w:val="22"/>
          <w:szCs w:val="22"/>
        </w:rPr>
      </w:pPr>
      <w:del w:id="86" w:author="Author">
        <w:r w:rsidRPr="00F75EB5" w:rsidDel="00E37977">
          <w:rPr>
            <w:b/>
            <w:noProof/>
            <w:rPrChange w:id="87" w:author="Author">
              <w:rPr>
                <w:rStyle w:val="Hyperlink"/>
                <w:b/>
                <w:noProof/>
              </w:rPr>
            </w:rPrChange>
          </w:rPr>
          <w:delText>1.3</w:delText>
        </w:r>
        <w:r w:rsidDel="00E37977">
          <w:rPr>
            <w:rFonts w:asciiTheme="minorHAnsi" w:eastAsiaTheme="minorEastAsia" w:hAnsiTheme="minorHAnsi" w:cstheme="minorBidi"/>
            <w:bCs w:val="0"/>
            <w:noProof/>
            <w:sz w:val="22"/>
            <w:szCs w:val="22"/>
          </w:rPr>
          <w:tab/>
        </w:r>
        <w:r w:rsidRPr="00F75EB5" w:rsidDel="00E37977">
          <w:rPr>
            <w:noProof/>
            <w:rPrChange w:id="88" w:author="Author">
              <w:rPr>
                <w:rStyle w:val="Hyperlink"/>
                <w:noProof/>
              </w:rPr>
            </w:rPrChange>
          </w:rPr>
          <w:delText>Definitions, Acronyms and Abbreviations</w:delText>
        </w:r>
        <w:r w:rsidDel="00E37977">
          <w:rPr>
            <w:noProof/>
            <w:webHidden/>
          </w:rPr>
          <w:tab/>
        </w:r>
        <w:r w:rsidR="00E37977" w:rsidDel="00E37977">
          <w:rPr>
            <w:noProof/>
            <w:webHidden/>
          </w:rPr>
          <w:delText>7</w:delText>
        </w:r>
      </w:del>
    </w:p>
    <w:p w:rsidR="00BF24A4" w:rsidDel="00E37977" w:rsidRDefault="00BF24A4">
      <w:pPr>
        <w:pStyle w:val="TOC2"/>
        <w:rPr>
          <w:del w:id="89" w:author="Author"/>
          <w:rFonts w:asciiTheme="minorHAnsi" w:eastAsiaTheme="minorEastAsia" w:hAnsiTheme="minorHAnsi" w:cstheme="minorBidi"/>
          <w:bCs w:val="0"/>
          <w:noProof/>
          <w:sz w:val="22"/>
          <w:szCs w:val="22"/>
        </w:rPr>
      </w:pPr>
      <w:del w:id="90" w:author="Author">
        <w:r w:rsidRPr="00F75EB5" w:rsidDel="00E37977">
          <w:rPr>
            <w:b/>
            <w:noProof/>
            <w:rPrChange w:id="91" w:author="Author">
              <w:rPr>
                <w:rStyle w:val="Hyperlink"/>
                <w:b/>
                <w:noProof/>
              </w:rPr>
            </w:rPrChange>
          </w:rPr>
          <w:delText>1.4</w:delText>
        </w:r>
        <w:r w:rsidDel="00E37977">
          <w:rPr>
            <w:rFonts w:asciiTheme="minorHAnsi" w:eastAsiaTheme="minorEastAsia" w:hAnsiTheme="minorHAnsi" w:cstheme="minorBidi"/>
            <w:bCs w:val="0"/>
            <w:noProof/>
            <w:sz w:val="22"/>
            <w:szCs w:val="22"/>
          </w:rPr>
          <w:tab/>
        </w:r>
        <w:r w:rsidRPr="00F75EB5" w:rsidDel="00E37977">
          <w:rPr>
            <w:noProof/>
            <w:rPrChange w:id="92" w:author="Author">
              <w:rPr>
                <w:rStyle w:val="Hyperlink"/>
                <w:noProof/>
              </w:rPr>
            </w:rPrChange>
          </w:rPr>
          <w:delText>References</w:delText>
        </w:r>
        <w:r w:rsidDel="00E37977">
          <w:rPr>
            <w:noProof/>
            <w:webHidden/>
          </w:rPr>
          <w:tab/>
        </w:r>
        <w:r w:rsidR="00E37977" w:rsidDel="00E37977">
          <w:rPr>
            <w:noProof/>
            <w:webHidden/>
          </w:rPr>
          <w:delText>10</w:delText>
        </w:r>
      </w:del>
    </w:p>
    <w:p w:rsidR="00BF24A4" w:rsidDel="00E37977" w:rsidRDefault="00BF24A4">
      <w:pPr>
        <w:pStyle w:val="TOC1"/>
        <w:rPr>
          <w:del w:id="93" w:author="Author"/>
          <w:rFonts w:asciiTheme="minorHAnsi" w:eastAsiaTheme="minorEastAsia" w:hAnsiTheme="minorHAnsi" w:cstheme="minorBidi"/>
          <w:b w:val="0"/>
          <w:bCs w:val="0"/>
          <w:noProof/>
          <w:sz w:val="22"/>
          <w:szCs w:val="22"/>
        </w:rPr>
      </w:pPr>
      <w:del w:id="94" w:author="Author">
        <w:r w:rsidRPr="00F75EB5" w:rsidDel="00E37977">
          <w:rPr>
            <w:noProof/>
            <w:rPrChange w:id="95" w:author="Author">
              <w:rPr>
                <w:rStyle w:val="Hyperlink"/>
                <w:noProof/>
              </w:rPr>
            </w:rPrChange>
          </w:rPr>
          <w:delText>2</w:delText>
        </w:r>
        <w:r w:rsidDel="00E37977">
          <w:rPr>
            <w:rFonts w:asciiTheme="minorHAnsi" w:eastAsiaTheme="minorEastAsia" w:hAnsiTheme="minorHAnsi" w:cstheme="minorBidi"/>
            <w:b w:val="0"/>
            <w:bCs w:val="0"/>
            <w:noProof/>
            <w:sz w:val="22"/>
            <w:szCs w:val="22"/>
          </w:rPr>
          <w:tab/>
        </w:r>
        <w:r w:rsidRPr="00F75EB5" w:rsidDel="00E37977">
          <w:rPr>
            <w:noProof/>
            <w:rPrChange w:id="96" w:author="Author">
              <w:rPr>
                <w:rStyle w:val="Hyperlink"/>
                <w:noProof/>
              </w:rPr>
            </w:rPrChange>
          </w:rPr>
          <w:delText>TEST ITEMS</w:delText>
        </w:r>
        <w:r w:rsidDel="00E37977">
          <w:rPr>
            <w:noProof/>
            <w:webHidden/>
          </w:rPr>
          <w:tab/>
        </w:r>
        <w:r w:rsidR="00E37977" w:rsidDel="00E37977">
          <w:rPr>
            <w:noProof/>
            <w:webHidden/>
          </w:rPr>
          <w:delText>11</w:delText>
        </w:r>
      </w:del>
    </w:p>
    <w:p w:rsidR="00BF24A4" w:rsidDel="00E37977" w:rsidRDefault="00BF24A4">
      <w:pPr>
        <w:pStyle w:val="TOC1"/>
        <w:rPr>
          <w:del w:id="97" w:author="Author"/>
          <w:rFonts w:asciiTheme="minorHAnsi" w:eastAsiaTheme="minorEastAsia" w:hAnsiTheme="minorHAnsi" w:cstheme="minorBidi"/>
          <w:b w:val="0"/>
          <w:bCs w:val="0"/>
          <w:noProof/>
          <w:sz w:val="22"/>
          <w:szCs w:val="22"/>
        </w:rPr>
      </w:pPr>
      <w:del w:id="98" w:author="Author">
        <w:r w:rsidRPr="00F75EB5" w:rsidDel="00E37977">
          <w:rPr>
            <w:noProof/>
            <w:rPrChange w:id="99" w:author="Author">
              <w:rPr>
                <w:rStyle w:val="Hyperlink"/>
                <w:noProof/>
              </w:rPr>
            </w:rPrChange>
          </w:rPr>
          <w:delText>3</w:delText>
        </w:r>
        <w:r w:rsidDel="00E37977">
          <w:rPr>
            <w:rFonts w:asciiTheme="minorHAnsi" w:eastAsiaTheme="minorEastAsia" w:hAnsiTheme="minorHAnsi" w:cstheme="minorBidi"/>
            <w:b w:val="0"/>
            <w:bCs w:val="0"/>
            <w:noProof/>
            <w:sz w:val="22"/>
            <w:szCs w:val="22"/>
          </w:rPr>
          <w:tab/>
        </w:r>
        <w:r w:rsidRPr="00F75EB5" w:rsidDel="00E37977">
          <w:rPr>
            <w:noProof/>
            <w:rPrChange w:id="100" w:author="Author">
              <w:rPr>
                <w:rStyle w:val="Hyperlink"/>
                <w:noProof/>
              </w:rPr>
            </w:rPrChange>
          </w:rPr>
          <w:delText>FEATURES TO BE TESTED</w:delText>
        </w:r>
        <w:r w:rsidDel="00E37977">
          <w:rPr>
            <w:noProof/>
            <w:webHidden/>
          </w:rPr>
          <w:tab/>
        </w:r>
        <w:r w:rsidR="00E37977" w:rsidDel="00E37977">
          <w:rPr>
            <w:noProof/>
            <w:webHidden/>
          </w:rPr>
          <w:delText>11</w:delText>
        </w:r>
      </w:del>
    </w:p>
    <w:p w:rsidR="00BF24A4" w:rsidDel="00E37977" w:rsidRDefault="00BF24A4">
      <w:pPr>
        <w:pStyle w:val="TOC1"/>
        <w:rPr>
          <w:del w:id="101" w:author="Author"/>
          <w:rFonts w:asciiTheme="minorHAnsi" w:eastAsiaTheme="minorEastAsia" w:hAnsiTheme="minorHAnsi" w:cstheme="minorBidi"/>
          <w:b w:val="0"/>
          <w:bCs w:val="0"/>
          <w:noProof/>
          <w:sz w:val="22"/>
          <w:szCs w:val="22"/>
        </w:rPr>
      </w:pPr>
      <w:del w:id="102" w:author="Author">
        <w:r w:rsidRPr="00F75EB5" w:rsidDel="00E37977">
          <w:rPr>
            <w:noProof/>
            <w:rPrChange w:id="103" w:author="Author">
              <w:rPr>
                <w:rStyle w:val="Hyperlink"/>
                <w:noProof/>
              </w:rPr>
            </w:rPrChange>
          </w:rPr>
          <w:delText>4</w:delText>
        </w:r>
        <w:r w:rsidDel="00E37977">
          <w:rPr>
            <w:rFonts w:asciiTheme="minorHAnsi" w:eastAsiaTheme="minorEastAsia" w:hAnsiTheme="minorHAnsi" w:cstheme="minorBidi"/>
            <w:b w:val="0"/>
            <w:bCs w:val="0"/>
            <w:noProof/>
            <w:sz w:val="22"/>
            <w:szCs w:val="22"/>
          </w:rPr>
          <w:tab/>
        </w:r>
        <w:r w:rsidRPr="00F75EB5" w:rsidDel="00E37977">
          <w:rPr>
            <w:noProof/>
            <w:rPrChange w:id="104" w:author="Author">
              <w:rPr>
                <w:rStyle w:val="Hyperlink"/>
                <w:noProof/>
              </w:rPr>
            </w:rPrChange>
          </w:rPr>
          <w:delText>FEATURES NOT TO BE TESTED</w:delText>
        </w:r>
        <w:r w:rsidDel="00E37977">
          <w:rPr>
            <w:noProof/>
            <w:webHidden/>
          </w:rPr>
          <w:tab/>
        </w:r>
        <w:r w:rsidR="00E37977" w:rsidDel="00E37977">
          <w:rPr>
            <w:noProof/>
            <w:webHidden/>
          </w:rPr>
          <w:delText>12</w:delText>
        </w:r>
      </w:del>
    </w:p>
    <w:p w:rsidR="00BF24A4" w:rsidDel="00E37977" w:rsidRDefault="00BF24A4">
      <w:pPr>
        <w:pStyle w:val="TOC1"/>
        <w:rPr>
          <w:del w:id="105" w:author="Author"/>
          <w:rFonts w:asciiTheme="minorHAnsi" w:eastAsiaTheme="minorEastAsia" w:hAnsiTheme="minorHAnsi" w:cstheme="minorBidi"/>
          <w:b w:val="0"/>
          <w:bCs w:val="0"/>
          <w:noProof/>
          <w:sz w:val="22"/>
          <w:szCs w:val="22"/>
        </w:rPr>
      </w:pPr>
      <w:del w:id="106" w:author="Author">
        <w:r w:rsidRPr="00F75EB5" w:rsidDel="00E37977">
          <w:rPr>
            <w:noProof/>
            <w:rPrChange w:id="107" w:author="Author">
              <w:rPr>
                <w:rStyle w:val="Hyperlink"/>
                <w:noProof/>
              </w:rPr>
            </w:rPrChange>
          </w:rPr>
          <w:delText>5</w:delText>
        </w:r>
        <w:r w:rsidDel="00E37977">
          <w:rPr>
            <w:rFonts w:asciiTheme="minorHAnsi" w:eastAsiaTheme="minorEastAsia" w:hAnsiTheme="minorHAnsi" w:cstheme="minorBidi"/>
            <w:b w:val="0"/>
            <w:bCs w:val="0"/>
            <w:noProof/>
            <w:sz w:val="22"/>
            <w:szCs w:val="22"/>
          </w:rPr>
          <w:tab/>
        </w:r>
        <w:r w:rsidRPr="00F75EB5" w:rsidDel="00E37977">
          <w:rPr>
            <w:noProof/>
            <w:rPrChange w:id="108" w:author="Author">
              <w:rPr>
                <w:rStyle w:val="Hyperlink"/>
                <w:noProof/>
              </w:rPr>
            </w:rPrChange>
          </w:rPr>
          <w:delText>APPROACH</w:delText>
        </w:r>
        <w:r w:rsidDel="00E37977">
          <w:rPr>
            <w:noProof/>
            <w:webHidden/>
          </w:rPr>
          <w:tab/>
        </w:r>
        <w:r w:rsidR="00E37977" w:rsidDel="00E37977">
          <w:rPr>
            <w:noProof/>
            <w:webHidden/>
          </w:rPr>
          <w:delText>12</w:delText>
        </w:r>
      </w:del>
    </w:p>
    <w:p w:rsidR="00BF24A4" w:rsidDel="00E37977" w:rsidRDefault="00BF24A4">
      <w:pPr>
        <w:pStyle w:val="TOC1"/>
        <w:rPr>
          <w:del w:id="109" w:author="Author"/>
          <w:rFonts w:asciiTheme="minorHAnsi" w:eastAsiaTheme="minorEastAsia" w:hAnsiTheme="minorHAnsi" w:cstheme="minorBidi"/>
          <w:b w:val="0"/>
          <w:bCs w:val="0"/>
          <w:noProof/>
          <w:sz w:val="22"/>
          <w:szCs w:val="22"/>
        </w:rPr>
      </w:pPr>
      <w:del w:id="110" w:author="Author">
        <w:r w:rsidRPr="00F75EB5" w:rsidDel="00E37977">
          <w:rPr>
            <w:noProof/>
            <w:rPrChange w:id="111" w:author="Author">
              <w:rPr>
                <w:rStyle w:val="Hyperlink"/>
                <w:noProof/>
              </w:rPr>
            </w:rPrChange>
          </w:rPr>
          <w:delText>6</w:delText>
        </w:r>
        <w:r w:rsidDel="00E37977">
          <w:rPr>
            <w:rFonts w:asciiTheme="minorHAnsi" w:eastAsiaTheme="minorEastAsia" w:hAnsiTheme="minorHAnsi" w:cstheme="minorBidi"/>
            <w:b w:val="0"/>
            <w:bCs w:val="0"/>
            <w:noProof/>
            <w:sz w:val="22"/>
            <w:szCs w:val="22"/>
          </w:rPr>
          <w:tab/>
        </w:r>
        <w:r w:rsidRPr="00F75EB5" w:rsidDel="00E37977">
          <w:rPr>
            <w:noProof/>
            <w:rPrChange w:id="112" w:author="Author">
              <w:rPr>
                <w:rStyle w:val="Hyperlink"/>
                <w:noProof/>
              </w:rPr>
            </w:rPrChange>
          </w:rPr>
          <w:delText>ITEM PASS/FAIL CRITERIA</w:delText>
        </w:r>
        <w:r w:rsidDel="00E37977">
          <w:rPr>
            <w:noProof/>
            <w:webHidden/>
          </w:rPr>
          <w:tab/>
        </w:r>
        <w:r w:rsidR="00E37977" w:rsidDel="00E37977">
          <w:rPr>
            <w:noProof/>
            <w:webHidden/>
          </w:rPr>
          <w:delText>13</w:delText>
        </w:r>
      </w:del>
    </w:p>
    <w:p w:rsidR="00BF24A4" w:rsidDel="00E37977" w:rsidRDefault="00BF24A4">
      <w:pPr>
        <w:pStyle w:val="TOC1"/>
        <w:rPr>
          <w:del w:id="113" w:author="Author"/>
          <w:rFonts w:asciiTheme="minorHAnsi" w:eastAsiaTheme="minorEastAsia" w:hAnsiTheme="minorHAnsi" w:cstheme="minorBidi"/>
          <w:b w:val="0"/>
          <w:bCs w:val="0"/>
          <w:noProof/>
          <w:sz w:val="22"/>
          <w:szCs w:val="22"/>
        </w:rPr>
      </w:pPr>
      <w:del w:id="114" w:author="Author">
        <w:r w:rsidRPr="00F75EB5" w:rsidDel="00E37977">
          <w:rPr>
            <w:noProof/>
            <w:rPrChange w:id="115" w:author="Author">
              <w:rPr>
                <w:rStyle w:val="Hyperlink"/>
                <w:noProof/>
              </w:rPr>
            </w:rPrChange>
          </w:rPr>
          <w:delText>7</w:delText>
        </w:r>
        <w:r w:rsidDel="00E37977">
          <w:rPr>
            <w:rFonts w:asciiTheme="minorHAnsi" w:eastAsiaTheme="minorEastAsia" w:hAnsiTheme="minorHAnsi" w:cstheme="minorBidi"/>
            <w:b w:val="0"/>
            <w:bCs w:val="0"/>
            <w:noProof/>
            <w:sz w:val="22"/>
            <w:szCs w:val="22"/>
          </w:rPr>
          <w:tab/>
        </w:r>
        <w:r w:rsidRPr="00F75EB5" w:rsidDel="00E37977">
          <w:rPr>
            <w:noProof/>
            <w:rPrChange w:id="116" w:author="Author">
              <w:rPr>
                <w:rStyle w:val="Hyperlink"/>
                <w:noProof/>
              </w:rPr>
            </w:rPrChange>
          </w:rPr>
          <w:delText>SUSPENSION CRITERIA AND RESUMPTION REQUIREMENTS</w:delText>
        </w:r>
        <w:r w:rsidDel="00E37977">
          <w:rPr>
            <w:noProof/>
            <w:webHidden/>
          </w:rPr>
          <w:tab/>
        </w:r>
        <w:r w:rsidR="00E37977" w:rsidDel="00E37977">
          <w:rPr>
            <w:noProof/>
            <w:webHidden/>
          </w:rPr>
          <w:delText>13</w:delText>
        </w:r>
      </w:del>
    </w:p>
    <w:p w:rsidR="00BF24A4" w:rsidDel="00E37977" w:rsidRDefault="00BF24A4">
      <w:pPr>
        <w:pStyle w:val="TOC1"/>
        <w:rPr>
          <w:del w:id="117" w:author="Author"/>
          <w:rFonts w:asciiTheme="minorHAnsi" w:eastAsiaTheme="minorEastAsia" w:hAnsiTheme="minorHAnsi" w:cstheme="minorBidi"/>
          <w:b w:val="0"/>
          <w:bCs w:val="0"/>
          <w:noProof/>
          <w:sz w:val="22"/>
          <w:szCs w:val="22"/>
        </w:rPr>
      </w:pPr>
      <w:del w:id="118" w:author="Author">
        <w:r w:rsidRPr="00F75EB5" w:rsidDel="00E37977">
          <w:rPr>
            <w:noProof/>
            <w:rPrChange w:id="119" w:author="Author">
              <w:rPr>
                <w:rStyle w:val="Hyperlink"/>
                <w:noProof/>
              </w:rPr>
            </w:rPrChange>
          </w:rPr>
          <w:delText>8</w:delText>
        </w:r>
        <w:r w:rsidDel="00E37977">
          <w:rPr>
            <w:rFonts w:asciiTheme="minorHAnsi" w:eastAsiaTheme="minorEastAsia" w:hAnsiTheme="minorHAnsi" w:cstheme="minorBidi"/>
            <w:b w:val="0"/>
            <w:bCs w:val="0"/>
            <w:noProof/>
            <w:sz w:val="22"/>
            <w:szCs w:val="22"/>
          </w:rPr>
          <w:tab/>
        </w:r>
        <w:r w:rsidRPr="00F75EB5" w:rsidDel="00E37977">
          <w:rPr>
            <w:noProof/>
            <w:rPrChange w:id="120" w:author="Author">
              <w:rPr>
                <w:rStyle w:val="Hyperlink"/>
                <w:noProof/>
              </w:rPr>
            </w:rPrChange>
          </w:rPr>
          <w:delText>TEST DELIVERABLES</w:delText>
        </w:r>
        <w:r w:rsidDel="00E37977">
          <w:rPr>
            <w:noProof/>
            <w:webHidden/>
          </w:rPr>
          <w:tab/>
        </w:r>
        <w:r w:rsidR="00E37977" w:rsidDel="00E37977">
          <w:rPr>
            <w:noProof/>
            <w:webHidden/>
          </w:rPr>
          <w:delText>13</w:delText>
        </w:r>
      </w:del>
    </w:p>
    <w:p w:rsidR="00BF24A4" w:rsidDel="00E37977" w:rsidRDefault="00BF24A4">
      <w:pPr>
        <w:pStyle w:val="TOC1"/>
        <w:rPr>
          <w:del w:id="121" w:author="Author"/>
          <w:rFonts w:asciiTheme="minorHAnsi" w:eastAsiaTheme="minorEastAsia" w:hAnsiTheme="minorHAnsi" w:cstheme="minorBidi"/>
          <w:b w:val="0"/>
          <w:bCs w:val="0"/>
          <w:noProof/>
          <w:sz w:val="22"/>
          <w:szCs w:val="22"/>
        </w:rPr>
      </w:pPr>
      <w:del w:id="122" w:author="Author">
        <w:r w:rsidRPr="00F75EB5" w:rsidDel="00E37977">
          <w:rPr>
            <w:noProof/>
            <w:rPrChange w:id="123" w:author="Author">
              <w:rPr>
                <w:rStyle w:val="Hyperlink"/>
                <w:noProof/>
              </w:rPr>
            </w:rPrChange>
          </w:rPr>
          <w:delText>9</w:delText>
        </w:r>
        <w:r w:rsidDel="00E37977">
          <w:rPr>
            <w:rFonts w:asciiTheme="minorHAnsi" w:eastAsiaTheme="minorEastAsia" w:hAnsiTheme="minorHAnsi" w:cstheme="minorBidi"/>
            <w:b w:val="0"/>
            <w:bCs w:val="0"/>
            <w:noProof/>
            <w:sz w:val="22"/>
            <w:szCs w:val="22"/>
          </w:rPr>
          <w:tab/>
        </w:r>
        <w:r w:rsidRPr="00F75EB5" w:rsidDel="00E37977">
          <w:rPr>
            <w:noProof/>
            <w:rPrChange w:id="124" w:author="Author">
              <w:rPr>
                <w:rStyle w:val="Hyperlink"/>
                <w:noProof/>
              </w:rPr>
            </w:rPrChange>
          </w:rPr>
          <w:delText>TESTING TASKS</w:delText>
        </w:r>
        <w:r w:rsidDel="00E37977">
          <w:rPr>
            <w:noProof/>
            <w:webHidden/>
          </w:rPr>
          <w:tab/>
        </w:r>
        <w:r w:rsidR="00E37977" w:rsidDel="00E37977">
          <w:rPr>
            <w:noProof/>
            <w:webHidden/>
          </w:rPr>
          <w:delText>13</w:delText>
        </w:r>
      </w:del>
    </w:p>
    <w:p w:rsidR="00BF24A4" w:rsidDel="00E37977" w:rsidRDefault="00BF24A4">
      <w:pPr>
        <w:pStyle w:val="TOC1"/>
        <w:rPr>
          <w:del w:id="125" w:author="Author"/>
          <w:rFonts w:asciiTheme="minorHAnsi" w:eastAsiaTheme="minorEastAsia" w:hAnsiTheme="minorHAnsi" w:cstheme="minorBidi"/>
          <w:b w:val="0"/>
          <w:bCs w:val="0"/>
          <w:noProof/>
          <w:sz w:val="22"/>
          <w:szCs w:val="22"/>
        </w:rPr>
      </w:pPr>
      <w:del w:id="126" w:author="Author">
        <w:r w:rsidRPr="00F75EB5" w:rsidDel="00E37977">
          <w:rPr>
            <w:noProof/>
            <w:rPrChange w:id="127" w:author="Author">
              <w:rPr>
                <w:rStyle w:val="Hyperlink"/>
                <w:noProof/>
              </w:rPr>
            </w:rPrChange>
          </w:rPr>
          <w:delText>10</w:delText>
        </w:r>
        <w:r w:rsidDel="00E37977">
          <w:rPr>
            <w:rFonts w:asciiTheme="minorHAnsi" w:eastAsiaTheme="minorEastAsia" w:hAnsiTheme="minorHAnsi" w:cstheme="minorBidi"/>
            <w:b w:val="0"/>
            <w:bCs w:val="0"/>
            <w:noProof/>
            <w:sz w:val="22"/>
            <w:szCs w:val="22"/>
          </w:rPr>
          <w:tab/>
        </w:r>
        <w:r w:rsidRPr="00F75EB5" w:rsidDel="00E37977">
          <w:rPr>
            <w:noProof/>
            <w:rPrChange w:id="128" w:author="Author">
              <w:rPr>
                <w:rStyle w:val="Hyperlink"/>
                <w:noProof/>
              </w:rPr>
            </w:rPrChange>
          </w:rPr>
          <w:delText>ENVIRONMENTAL NEEDS</w:delText>
        </w:r>
        <w:r w:rsidDel="00E37977">
          <w:rPr>
            <w:noProof/>
            <w:webHidden/>
          </w:rPr>
          <w:tab/>
        </w:r>
        <w:r w:rsidR="00E37977" w:rsidDel="00E37977">
          <w:rPr>
            <w:noProof/>
            <w:webHidden/>
          </w:rPr>
          <w:delText>14</w:delText>
        </w:r>
      </w:del>
    </w:p>
    <w:p w:rsidR="00BF24A4" w:rsidDel="00E37977" w:rsidRDefault="00BF24A4">
      <w:pPr>
        <w:pStyle w:val="TOC1"/>
        <w:rPr>
          <w:del w:id="129" w:author="Author"/>
          <w:rFonts w:asciiTheme="minorHAnsi" w:eastAsiaTheme="minorEastAsia" w:hAnsiTheme="minorHAnsi" w:cstheme="minorBidi"/>
          <w:b w:val="0"/>
          <w:bCs w:val="0"/>
          <w:noProof/>
          <w:sz w:val="22"/>
          <w:szCs w:val="22"/>
        </w:rPr>
      </w:pPr>
      <w:del w:id="130" w:author="Author">
        <w:r w:rsidRPr="00F75EB5" w:rsidDel="00E37977">
          <w:rPr>
            <w:noProof/>
            <w:rPrChange w:id="131" w:author="Author">
              <w:rPr>
                <w:rStyle w:val="Hyperlink"/>
                <w:noProof/>
              </w:rPr>
            </w:rPrChange>
          </w:rPr>
          <w:delText>11</w:delText>
        </w:r>
        <w:r w:rsidDel="00E37977">
          <w:rPr>
            <w:rFonts w:asciiTheme="minorHAnsi" w:eastAsiaTheme="minorEastAsia" w:hAnsiTheme="minorHAnsi" w:cstheme="minorBidi"/>
            <w:b w:val="0"/>
            <w:bCs w:val="0"/>
            <w:noProof/>
            <w:sz w:val="22"/>
            <w:szCs w:val="22"/>
          </w:rPr>
          <w:tab/>
        </w:r>
        <w:r w:rsidRPr="00F75EB5" w:rsidDel="00E37977">
          <w:rPr>
            <w:noProof/>
            <w:rPrChange w:id="132" w:author="Author">
              <w:rPr>
                <w:rStyle w:val="Hyperlink"/>
                <w:noProof/>
              </w:rPr>
            </w:rPrChange>
          </w:rPr>
          <w:delText>RESPONSIBILITIES</w:delText>
        </w:r>
        <w:r w:rsidDel="00E37977">
          <w:rPr>
            <w:noProof/>
            <w:webHidden/>
          </w:rPr>
          <w:tab/>
        </w:r>
        <w:r w:rsidR="00E37977" w:rsidDel="00E37977">
          <w:rPr>
            <w:noProof/>
            <w:webHidden/>
          </w:rPr>
          <w:delText>14</w:delText>
        </w:r>
      </w:del>
    </w:p>
    <w:p w:rsidR="00BF24A4" w:rsidDel="00E37977" w:rsidRDefault="00BF24A4">
      <w:pPr>
        <w:pStyle w:val="TOC1"/>
        <w:rPr>
          <w:del w:id="133" w:author="Author"/>
          <w:rFonts w:asciiTheme="minorHAnsi" w:eastAsiaTheme="minorEastAsia" w:hAnsiTheme="minorHAnsi" w:cstheme="minorBidi"/>
          <w:b w:val="0"/>
          <w:bCs w:val="0"/>
          <w:noProof/>
          <w:sz w:val="22"/>
          <w:szCs w:val="22"/>
        </w:rPr>
      </w:pPr>
      <w:del w:id="134" w:author="Author">
        <w:r w:rsidRPr="00F75EB5" w:rsidDel="00E37977">
          <w:rPr>
            <w:noProof/>
            <w:rPrChange w:id="135" w:author="Author">
              <w:rPr>
                <w:rStyle w:val="Hyperlink"/>
                <w:noProof/>
              </w:rPr>
            </w:rPrChange>
          </w:rPr>
          <w:delText>12</w:delText>
        </w:r>
        <w:r w:rsidDel="00E37977">
          <w:rPr>
            <w:rFonts w:asciiTheme="minorHAnsi" w:eastAsiaTheme="minorEastAsia" w:hAnsiTheme="minorHAnsi" w:cstheme="minorBidi"/>
            <w:b w:val="0"/>
            <w:bCs w:val="0"/>
            <w:noProof/>
            <w:sz w:val="22"/>
            <w:szCs w:val="22"/>
          </w:rPr>
          <w:tab/>
        </w:r>
        <w:r w:rsidRPr="00F75EB5" w:rsidDel="00E37977">
          <w:rPr>
            <w:noProof/>
            <w:rPrChange w:id="136" w:author="Author">
              <w:rPr>
                <w:rStyle w:val="Hyperlink"/>
                <w:noProof/>
              </w:rPr>
            </w:rPrChange>
          </w:rPr>
          <w:delText>STAFFING AND TRAINING NEEDS</w:delText>
        </w:r>
        <w:r w:rsidDel="00E37977">
          <w:rPr>
            <w:noProof/>
            <w:webHidden/>
          </w:rPr>
          <w:tab/>
        </w:r>
        <w:r w:rsidR="00E37977" w:rsidDel="00E37977">
          <w:rPr>
            <w:noProof/>
            <w:webHidden/>
          </w:rPr>
          <w:delText>14</w:delText>
        </w:r>
      </w:del>
    </w:p>
    <w:p w:rsidR="00BF24A4" w:rsidDel="00E37977" w:rsidRDefault="00BF24A4">
      <w:pPr>
        <w:pStyle w:val="TOC1"/>
        <w:rPr>
          <w:del w:id="137" w:author="Author"/>
          <w:rFonts w:asciiTheme="minorHAnsi" w:eastAsiaTheme="minorEastAsia" w:hAnsiTheme="minorHAnsi" w:cstheme="minorBidi"/>
          <w:b w:val="0"/>
          <w:bCs w:val="0"/>
          <w:noProof/>
          <w:sz w:val="22"/>
          <w:szCs w:val="22"/>
        </w:rPr>
      </w:pPr>
      <w:del w:id="138" w:author="Author">
        <w:r w:rsidRPr="00F75EB5" w:rsidDel="00E37977">
          <w:rPr>
            <w:noProof/>
            <w:rPrChange w:id="139" w:author="Author">
              <w:rPr>
                <w:rStyle w:val="Hyperlink"/>
                <w:noProof/>
              </w:rPr>
            </w:rPrChange>
          </w:rPr>
          <w:delText>13</w:delText>
        </w:r>
        <w:r w:rsidDel="00E37977">
          <w:rPr>
            <w:rFonts w:asciiTheme="minorHAnsi" w:eastAsiaTheme="minorEastAsia" w:hAnsiTheme="minorHAnsi" w:cstheme="minorBidi"/>
            <w:b w:val="0"/>
            <w:bCs w:val="0"/>
            <w:noProof/>
            <w:sz w:val="22"/>
            <w:szCs w:val="22"/>
          </w:rPr>
          <w:tab/>
        </w:r>
        <w:r w:rsidRPr="00F75EB5" w:rsidDel="00E37977">
          <w:rPr>
            <w:noProof/>
            <w:rPrChange w:id="140" w:author="Author">
              <w:rPr>
                <w:rStyle w:val="Hyperlink"/>
                <w:noProof/>
              </w:rPr>
            </w:rPrChange>
          </w:rPr>
          <w:delText>SCHEDULE</w:delText>
        </w:r>
        <w:r w:rsidDel="00E37977">
          <w:rPr>
            <w:noProof/>
            <w:webHidden/>
          </w:rPr>
          <w:tab/>
        </w:r>
        <w:r w:rsidR="00E37977" w:rsidDel="00E37977">
          <w:rPr>
            <w:noProof/>
            <w:webHidden/>
          </w:rPr>
          <w:delText>14</w:delText>
        </w:r>
      </w:del>
    </w:p>
    <w:p w:rsidR="00BF24A4" w:rsidDel="00E37977" w:rsidRDefault="00BF24A4">
      <w:pPr>
        <w:pStyle w:val="TOC1"/>
        <w:rPr>
          <w:del w:id="141" w:author="Author"/>
          <w:rFonts w:asciiTheme="minorHAnsi" w:eastAsiaTheme="minorEastAsia" w:hAnsiTheme="minorHAnsi" w:cstheme="minorBidi"/>
          <w:b w:val="0"/>
          <w:bCs w:val="0"/>
          <w:noProof/>
          <w:sz w:val="22"/>
          <w:szCs w:val="22"/>
        </w:rPr>
      </w:pPr>
      <w:del w:id="142" w:author="Author">
        <w:r w:rsidRPr="00F75EB5" w:rsidDel="00E37977">
          <w:rPr>
            <w:noProof/>
            <w:rPrChange w:id="143" w:author="Author">
              <w:rPr>
                <w:rStyle w:val="Hyperlink"/>
                <w:noProof/>
              </w:rPr>
            </w:rPrChange>
          </w:rPr>
          <w:delText>14</w:delText>
        </w:r>
        <w:r w:rsidDel="00E37977">
          <w:rPr>
            <w:rFonts w:asciiTheme="minorHAnsi" w:eastAsiaTheme="minorEastAsia" w:hAnsiTheme="minorHAnsi" w:cstheme="minorBidi"/>
            <w:b w:val="0"/>
            <w:bCs w:val="0"/>
            <w:noProof/>
            <w:sz w:val="22"/>
            <w:szCs w:val="22"/>
          </w:rPr>
          <w:tab/>
        </w:r>
        <w:r w:rsidRPr="00F75EB5" w:rsidDel="00E37977">
          <w:rPr>
            <w:noProof/>
            <w:rPrChange w:id="144" w:author="Author">
              <w:rPr>
                <w:rStyle w:val="Hyperlink"/>
                <w:noProof/>
              </w:rPr>
            </w:rPrChange>
          </w:rPr>
          <w:delText>RISKS AND CONTINGENCIES</w:delText>
        </w:r>
        <w:r w:rsidDel="00E37977">
          <w:rPr>
            <w:noProof/>
            <w:webHidden/>
          </w:rPr>
          <w:tab/>
        </w:r>
        <w:r w:rsidR="00E37977" w:rsidDel="00E37977">
          <w:rPr>
            <w:noProof/>
            <w:webHidden/>
          </w:rPr>
          <w:delText>15</w:delText>
        </w:r>
      </w:del>
    </w:p>
    <w:p w:rsidR="00BF24A4" w:rsidDel="00E37977" w:rsidRDefault="00BF24A4">
      <w:pPr>
        <w:pStyle w:val="TOC1"/>
        <w:rPr>
          <w:del w:id="145" w:author="Author"/>
          <w:rFonts w:asciiTheme="minorHAnsi" w:eastAsiaTheme="minorEastAsia" w:hAnsiTheme="minorHAnsi" w:cstheme="minorBidi"/>
          <w:b w:val="0"/>
          <w:bCs w:val="0"/>
          <w:noProof/>
          <w:sz w:val="22"/>
          <w:szCs w:val="22"/>
        </w:rPr>
      </w:pPr>
      <w:del w:id="146" w:author="Author">
        <w:r w:rsidRPr="00F75EB5" w:rsidDel="00E37977">
          <w:rPr>
            <w:noProof/>
            <w:rPrChange w:id="147" w:author="Author">
              <w:rPr>
                <w:rStyle w:val="Hyperlink"/>
                <w:noProof/>
              </w:rPr>
            </w:rPrChange>
          </w:rPr>
          <w:delText>15</w:delText>
        </w:r>
        <w:r w:rsidDel="00E37977">
          <w:rPr>
            <w:rFonts w:asciiTheme="minorHAnsi" w:eastAsiaTheme="minorEastAsia" w:hAnsiTheme="minorHAnsi" w:cstheme="minorBidi"/>
            <w:b w:val="0"/>
            <w:bCs w:val="0"/>
            <w:noProof/>
            <w:sz w:val="22"/>
            <w:szCs w:val="22"/>
          </w:rPr>
          <w:tab/>
        </w:r>
        <w:r w:rsidRPr="00F75EB5" w:rsidDel="00E37977">
          <w:rPr>
            <w:noProof/>
            <w:rPrChange w:id="148" w:author="Author">
              <w:rPr>
                <w:rStyle w:val="Hyperlink"/>
                <w:noProof/>
              </w:rPr>
            </w:rPrChange>
          </w:rPr>
          <w:delText>APPROVALS</w:delText>
        </w:r>
        <w:r w:rsidDel="00E37977">
          <w:rPr>
            <w:noProof/>
            <w:webHidden/>
          </w:rPr>
          <w:tab/>
        </w:r>
        <w:r w:rsidR="00E37977" w:rsidDel="00E37977">
          <w:rPr>
            <w:noProof/>
            <w:webHidden/>
          </w:rPr>
          <w:delText>15</w:delText>
        </w:r>
      </w:del>
    </w:p>
    <w:p w:rsidR="00BF24A4" w:rsidDel="00E37977" w:rsidRDefault="00BF24A4">
      <w:pPr>
        <w:pStyle w:val="TOC1"/>
        <w:rPr>
          <w:del w:id="149" w:author="Author"/>
          <w:rFonts w:asciiTheme="minorHAnsi" w:eastAsiaTheme="minorEastAsia" w:hAnsiTheme="minorHAnsi" w:cstheme="minorBidi"/>
          <w:b w:val="0"/>
          <w:bCs w:val="0"/>
          <w:noProof/>
          <w:sz w:val="22"/>
          <w:szCs w:val="22"/>
        </w:rPr>
      </w:pPr>
      <w:del w:id="150" w:author="Author">
        <w:r w:rsidRPr="00F75EB5" w:rsidDel="00E37977">
          <w:rPr>
            <w:noProof/>
            <w:rPrChange w:id="151" w:author="Author">
              <w:rPr>
                <w:rStyle w:val="Hyperlink"/>
                <w:noProof/>
              </w:rPr>
            </w:rPrChange>
          </w:rPr>
          <w:delText>16</w:delText>
        </w:r>
        <w:r w:rsidDel="00E37977">
          <w:rPr>
            <w:rFonts w:asciiTheme="minorHAnsi" w:eastAsiaTheme="minorEastAsia" w:hAnsiTheme="minorHAnsi" w:cstheme="minorBidi"/>
            <w:b w:val="0"/>
            <w:bCs w:val="0"/>
            <w:noProof/>
            <w:sz w:val="22"/>
            <w:szCs w:val="22"/>
          </w:rPr>
          <w:tab/>
        </w:r>
        <w:r w:rsidRPr="00F75EB5" w:rsidDel="00E37977">
          <w:rPr>
            <w:noProof/>
            <w:rPrChange w:id="152" w:author="Author">
              <w:rPr>
                <w:rStyle w:val="Hyperlink"/>
                <w:noProof/>
              </w:rPr>
            </w:rPrChange>
          </w:rPr>
          <w:delText>APPENDICES</w:delText>
        </w:r>
        <w:r w:rsidDel="00E37977">
          <w:rPr>
            <w:noProof/>
            <w:webHidden/>
          </w:rPr>
          <w:tab/>
        </w:r>
        <w:r w:rsidR="00E37977" w:rsidDel="00E37977">
          <w:rPr>
            <w:noProof/>
            <w:webHidden/>
          </w:rPr>
          <w:delText>16</w:delText>
        </w:r>
      </w:del>
    </w:p>
    <w:p w:rsidR="00BF24A4" w:rsidDel="00E37977" w:rsidRDefault="00BF24A4">
      <w:pPr>
        <w:pStyle w:val="TOC2"/>
        <w:rPr>
          <w:del w:id="153" w:author="Author"/>
          <w:rFonts w:asciiTheme="minorHAnsi" w:eastAsiaTheme="minorEastAsia" w:hAnsiTheme="minorHAnsi" w:cstheme="minorBidi"/>
          <w:bCs w:val="0"/>
          <w:noProof/>
          <w:sz w:val="22"/>
          <w:szCs w:val="22"/>
        </w:rPr>
      </w:pPr>
      <w:del w:id="154" w:author="Author">
        <w:r w:rsidRPr="00F75EB5" w:rsidDel="00E37977">
          <w:rPr>
            <w:b/>
            <w:noProof/>
            <w:rPrChange w:id="155" w:author="Author">
              <w:rPr>
                <w:rStyle w:val="Hyperlink"/>
                <w:b/>
                <w:noProof/>
              </w:rPr>
            </w:rPrChange>
          </w:rPr>
          <w:delText>16.1</w:delText>
        </w:r>
        <w:r w:rsidDel="00E37977">
          <w:rPr>
            <w:rFonts w:asciiTheme="minorHAnsi" w:eastAsiaTheme="minorEastAsia" w:hAnsiTheme="minorHAnsi" w:cstheme="minorBidi"/>
            <w:bCs w:val="0"/>
            <w:noProof/>
            <w:sz w:val="22"/>
            <w:szCs w:val="22"/>
          </w:rPr>
          <w:tab/>
        </w:r>
        <w:r w:rsidRPr="00F75EB5" w:rsidDel="00E37977">
          <w:rPr>
            <w:noProof/>
            <w:rPrChange w:id="156" w:author="Author">
              <w:rPr>
                <w:rStyle w:val="Hyperlink"/>
                <w:noProof/>
              </w:rPr>
            </w:rPrChange>
          </w:rPr>
          <w:delText>APIVS Software Requirements to Validation Description Matrix</w:delText>
        </w:r>
        <w:r w:rsidDel="00E37977">
          <w:rPr>
            <w:noProof/>
            <w:webHidden/>
          </w:rPr>
          <w:tab/>
        </w:r>
        <w:r w:rsidR="00E37977" w:rsidDel="00E37977">
          <w:rPr>
            <w:noProof/>
            <w:webHidden/>
          </w:rPr>
          <w:delText>16</w:delText>
        </w:r>
      </w:del>
    </w:p>
    <w:p w:rsidR="00BF24A4" w:rsidDel="00E37977" w:rsidRDefault="00BF24A4">
      <w:pPr>
        <w:pStyle w:val="TOC2"/>
        <w:rPr>
          <w:del w:id="157" w:author="Author"/>
          <w:rFonts w:asciiTheme="minorHAnsi" w:eastAsiaTheme="minorEastAsia" w:hAnsiTheme="minorHAnsi" w:cstheme="minorBidi"/>
          <w:bCs w:val="0"/>
          <w:noProof/>
          <w:sz w:val="22"/>
          <w:szCs w:val="22"/>
        </w:rPr>
      </w:pPr>
      <w:del w:id="158" w:author="Author">
        <w:r w:rsidRPr="00F75EB5" w:rsidDel="00E37977">
          <w:rPr>
            <w:b/>
            <w:noProof/>
            <w:rPrChange w:id="159" w:author="Author">
              <w:rPr>
                <w:rStyle w:val="Hyperlink"/>
                <w:b/>
                <w:noProof/>
              </w:rPr>
            </w:rPrChange>
          </w:rPr>
          <w:delText>16.2</w:delText>
        </w:r>
        <w:r w:rsidDel="00E37977">
          <w:rPr>
            <w:rFonts w:asciiTheme="minorHAnsi" w:eastAsiaTheme="minorEastAsia" w:hAnsiTheme="minorHAnsi" w:cstheme="minorBidi"/>
            <w:bCs w:val="0"/>
            <w:noProof/>
            <w:sz w:val="22"/>
            <w:szCs w:val="22"/>
          </w:rPr>
          <w:tab/>
        </w:r>
        <w:r w:rsidRPr="00F75EB5" w:rsidDel="00E37977">
          <w:rPr>
            <w:noProof/>
            <w:rPrChange w:id="160" w:author="Author">
              <w:rPr>
                <w:rStyle w:val="Hyperlink"/>
                <w:noProof/>
              </w:rPr>
            </w:rPrChange>
          </w:rPr>
          <w:delText>APIVS Test Design Specifications</w:delText>
        </w:r>
        <w:r w:rsidDel="00E37977">
          <w:rPr>
            <w:noProof/>
            <w:webHidden/>
          </w:rPr>
          <w:tab/>
        </w:r>
        <w:r w:rsidR="00E37977" w:rsidDel="00E37977">
          <w:rPr>
            <w:noProof/>
            <w:webHidden/>
          </w:rPr>
          <w:delText>26</w:delText>
        </w:r>
      </w:del>
    </w:p>
    <w:p w:rsidR="009F260F" w:rsidRPr="00B37C7F" w:rsidRDefault="00A54008" w:rsidP="007C75F4">
      <w:pPr>
        <w:pStyle w:val="StyleArial10ptJustified1"/>
        <w:rPr>
          <w:rFonts w:ascii="Arial Bold" w:hAnsi="Arial Bold"/>
          <w:kern w:val="32"/>
        </w:rPr>
      </w:pPr>
      <w:r>
        <w:rPr>
          <w:rFonts w:ascii="Arial Bold" w:hAnsi="Arial Bold" w:cs="Arial"/>
          <w:b/>
          <w:bCs/>
          <w:caps/>
          <w:kern w:val="32"/>
        </w:rPr>
        <w:fldChar w:fldCharType="end"/>
      </w:r>
    </w:p>
    <w:p w:rsidR="009F260F" w:rsidRPr="00A752B9" w:rsidRDefault="009F260F" w:rsidP="007C75F4">
      <w:pPr>
        <w:pStyle w:val="StyleArial10ptJustified1"/>
      </w:pPr>
    </w:p>
    <w:p w:rsidR="00703CD8" w:rsidRDefault="000E28C6" w:rsidP="0056187C">
      <w:pPr>
        <w:pStyle w:val="Heading1"/>
        <w:jc w:val="both"/>
        <w:rPr>
          <w:caps w:val="0"/>
        </w:rPr>
      </w:pPr>
      <w:r w:rsidRPr="00D21714">
        <w:br w:type="page"/>
      </w:r>
      <w:bookmarkStart w:id="161" w:name="_Toc456255041"/>
      <w:r w:rsidR="00BF5B1E">
        <w:rPr>
          <w:caps w:val="0"/>
        </w:rPr>
        <w:lastRenderedPageBreak/>
        <w:t>INTRODUCTION</w:t>
      </w:r>
      <w:bookmarkEnd w:id="161"/>
    </w:p>
    <w:p w:rsidR="002A01B6" w:rsidRDefault="002A01B6" w:rsidP="002A01B6">
      <w:pPr>
        <w:tabs>
          <w:tab w:val="left" w:pos="0"/>
          <w:tab w:val="left" w:pos="720"/>
          <w:tab w:val="left" w:pos="1440"/>
        </w:tabs>
        <w:jc w:val="both"/>
      </w:pPr>
      <w:r>
        <w:t xml:space="preserve">This Test Plan is for the test software referred to as the Advanced Transportation Controller (ATC) Application Programming Interface (API) Validation Suite (APIVS).  It </w:t>
      </w:r>
      <w:r w:rsidR="0039758B">
        <w:t>has been</w:t>
      </w:r>
      <w:r>
        <w:t xml:space="preserve"> developed as part of the “Reference Implementation of ATC 5401 Application Programming Interface (API) Standard Version 2” project funded by the USDOT Contract Number DTFH61-11-D-00052, Work Order T-13003 (referred to as the APIRI project). </w:t>
      </w:r>
    </w:p>
    <w:p w:rsidR="002A01B6" w:rsidRDefault="002A01B6" w:rsidP="002A01B6">
      <w:pPr>
        <w:tabs>
          <w:tab w:val="left" w:pos="0"/>
          <w:tab w:val="left" w:pos="720"/>
          <w:tab w:val="left" w:pos="1440"/>
        </w:tabs>
        <w:jc w:val="both"/>
      </w:pPr>
    </w:p>
    <w:p w:rsidR="00BF5B1E" w:rsidRDefault="00BF5B1E" w:rsidP="00BF5B1E">
      <w:pPr>
        <w:pStyle w:val="Heading2"/>
        <w:jc w:val="both"/>
      </w:pPr>
      <w:bookmarkStart w:id="162" w:name="_Toc456255042"/>
      <w:r>
        <w:t>Purpose</w:t>
      </w:r>
      <w:bookmarkEnd w:id="162"/>
    </w:p>
    <w:p w:rsidR="002A01B6" w:rsidRDefault="002A01B6" w:rsidP="002A01B6">
      <w:pPr>
        <w:tabs>
          <w:tab w:val="left" w:pos="0"/>
          <w:tab w:val="left" w:pos="720"/>
          <w:tab w:val="left" w:pos="1440"/>
        </w:tabs>
        <w:jc w:val="both"/>
        <w:rPr>
          <w:rFonts w:cs="Arial"/>
        </w:rPr>
      </w:pPr>
      <w:r>
        <w:rPr>
          <w:rFonts w:cs="Arial"/>
        </w:rPr>
        <w:t xml:space="preserve">The APIVS software </w:t>
      </w:r>
      <w:r>
        <w:t xml:space="preserve">will be used to test and validate that the APIRI software being developed for the APIRI project properly conforms to the ATC 5401 API Standard   </w:t>
      </w:r>
      <w:r w:rsidRPr="001350EB">
        <w:rPr>
          <w:rFonts w:cs="Arial"/>
        </w:rPr>
        <w:t xml:space="preserve">This document defines a test plan </w:t>
      </w:r>
      <w:r>
        <w:rPr>
          <w:rFonts w:cs="Arial"/>
        </w:rPr>
        <w:t xml:space="preserve">to test the implementation of </w:t>
      </w:r>
      <w:r w:rsidRPr="001350EB">
        <w:rPr>
          <w:rFonts w:cs="Arial"/>
        </w:rPr>
        <w:t>the API</w:t>
      </w:r>
      <w:r>
        <w:rPr>
          <w:rFonts w:cs="Arial"/>
        </w:rPr>
        <w:t>VS</w:t>
      </w:r>
      <w:r w:rsidRPr="001350EB">
        <w:rPr>
          <w:rFonts w:cs="Arial"/>
        </w:rPr>
        <w:t xml:space="preserve"> </w:t>
      </w:r>
      <w:r>
        <w:rPr>
          <w:rFonts w:cs="Arial"/>
        </w:rPr>
        <w:t>s</w:t>
      </w:r>
      <w:r w:rsidRPr="001350EB">
        <w:rPr>
          <w:rFonts w:cs="Arial"/>
        </w:rPr>
        <w:t>oftware</w:t>
      </w:r>
      <w:r>
        <w:rPr>
          <w:rFonts w:cs="Arial"/>
        </w:rPr>
        <w:t xml:space="preserve"> and</w:t>
      </w:r>
      <w:r w:rsidRPr="001350EB">
        <w:rPr>
          <w:rFonts w:cs="Arial"/>
        </w:rPr>
        <w:t xml:space="preserve"> provides an agreed upon level of confidence in </w:t>
      </w:r>
      <w:r>
        <w:rPr>
          <w:rFonts w:cs="Arial"/>
        </w:rPr>
        <w:t>that</w:t>
      </w:r>
      <w:r w:rsidRPr="001350EB">
        <w:rPr>
          <w:rFonts w:cs="Arial"/>
        </w:rPr>
        <w:t xml:space="preserve"> software. It identifies the items being tested, the features to be tested, the overall approach of the testing</w:t>
      </w:r>
      <w:r>
        <w:rPr>
          <w:rFonts w:cs="Arial"/>
        </w:rPr>
        <w:t xml:space="preserve"> </w:t>
      </w:r>
      <w:r w:rsidRPr="001350EB">
        <w:rPr>
          <w:rFonts w:cs="Arial"/>
        </w:rPr>
        <w:t>activities</w:t>
      </w:r>
      <w:r>
        <w:rPr>
          <w:rFonts w:cs="Arial"/>
        </w:rPr>
        <w:t xml:space="preserve">, </w:t>
      </w:r>
      <w:r w:rsidRPr="001350EB">
        <w:rPr>
          <w:rFonts w:cs="Arial"/>
        </w:rPr>
        <w:t xml:space="preserve">the testing tasks to be performed, the qualifications of </w:t>
      </w:r>
      <w:r>
        <w:rPr>
          <w:rFonts w:cs="Arial"/>
        </w:rPr>
        <w:t xml:space="preserve">the </w:t>
      </w:r>
      <w:r w:rsidRPr="001350EB">
        <w:rPr>
          <w:rFonts w:cs="Arial"/>
        </w:rPr>
        <w:t>personnel required for each task</w:t>
      </w:r>
      <w:r>
        <w:rPr>
          <w:rFonts w:cs="Arial"/>
        </w:rPr>
        <w:t>,</w:t>
      </w:r>
      <w:r w:rsidRPr="001350EB">
        <w:rPr>
          <w:rFonts w:cs="Arial"/>
        </w:rPr>
        <w:t xml:space="preserve"> and the risks associated with this plan. Since this plan is not specific to a particular project, it does not include a particular test schedule.</w:t>
      </w:r>
    </w:p>
    <w:p w:rsidR="002A01B6" w:rsidRDefault="002A01B6" w:rsidP="00BF5B1E">
      <w:pPr>
        <w:tabs>
          <w:tab w:val="left" w:pos="0"/>
          <w:tab w:val="left" w:pos="720"/>
          <w:tab w:val="left" w:pos="1440"/>
        </w:tabs>
        <w:jc w:val="both"/>
        <w:rPr>
          <w:rFonts w:cs="Arial"/>
        </w:rPr>
      </w:pPr>
    </w:p>
    <w:p w:rsidR="00BF5B1E" w:rsidRDefault="00BF5B1E" w:rsidP="00BF5B1E">
      <w:pPr>
        <w:pStyle w:val="Heading2"/>
        <w:jc w:val="both"/>
      </w:pPr>
      <w:bookmarkStart w:id="163" w:name="_Toc456255043"/>
      <w:r>
        <w:t>Background</w:t>
      </w:r>
      <w:bookmarkEnd w:id="163"/>
    </w:p>
    <w:p w:rsidR="002A01B6" w:rsidRDefault="002A01B6" w:rsidP="002A01B6">
      <w:pPr>
        <w:tabs>
          <w:tab w:val="left" w:pos="1440"/>
        </w:tabs>
        <w:spacing w:before="100" w:beforeAutospacing="1" w:after="100" w:afterAutospacing="1"/>
        <w:jc w:val="both"/>
      </w:pPr>
      <w:r>
        <w:rPr>
          <w:rFonts w:cs="Arial"/>
        </w:rPr>
        <w:t xml:space="preserve">The Advanced Transportation Controller (ATC) standards program has been developed to meet the current and future needs for transportation field equipment. The goals of the program are to provide for transportation field equipment that is open architecture, modular, multi-process, multi-application, can grow with technology and can be used to upgrade existing transportation field cabinet systems (TFCSs). At the heart of this program are the ATC 5201 Advanced Transportation Controller </w:t>
      </w:r>
      <w:r w:rsidR="00536F83">
        <w:rPr>
          <w:rFonts w:cs="Arial"/>
        </w:rPr>
        <w:t xml:space="preserve">(ATC) </w:t>
      </w:r>
      <w:r>
        <w:rPr>
          <w:rFonts w:cs="Arial"/>
        </w:rPr>
        <w:t xml:space="preserve">Standard and the ATC 5401 Application Programming Interface </w:t>
      </w:r>
      <w:r w:rsidR="00536F83">
        <w:rPr>
          <w:rFonts w:cs="Arial"/>
        </w:rPr>
        <w:t xml:space="preserve">(API) </w:t>
      </w:r>
      <w:r>
        <w:rPr>
          <w:rFonts w:cs="Arial"/>
        </w:rPr>
        <w:t>Standard.  </w:t>
      </w:r>
    </w:p>
    <w:p w:rsidR="002A01B6" w:rsidRDefault="002A01B6" w:rsidP="002A01B6">
      <w:pPr>
        <w:tabs>
          <w:tab w:val="left" w:pos="1440"/>
        </w:tabs>
        <w:spacing w:before="100" w:beforeAutospacing="1" w:after="100" w:afterAutospacing="1"/>
        <w:jc w:val="both"/>
      </w:pPr>
      <w:r>
        <w:rPr>
          <w:rFonts w:cs="Arial"/>
        </w:rPr>
        <w:t xml:space="preserve">ATC 5201 specifies a controller architecture where the computational components reside on a single (5” x 4”) printed circuit board (PCB), called the “Engine Board,” with standardized connectors and </w:t>
      </w:r>
      <w:proofErr w:type="spellStart"/>
      <w:r>
        <w:rPr>
          <w:rFonts w:cs="Arial"/>
        </w:rPr>
        <w:t>pinout</w:t>
      </w:r>
      <w:proofErr w:type="spellEnd"/>
      <w:r>
        <w:rPr>
          <w:rFonts w:cs="Arial"/>
        </w:rPr>
        <w:t>. It is made up of a central processing unit (CPU), a Linux operating system (O/S) and device drivers, memory, external and internal interfaces, and other associated hardware necessary to create an embedded transportation computing platform. ATC 5401 defines both user interface facilities and C programming language interfaces for ATC units that are not provided through ATC 5201 or the standard Linux O/S. The user interface facilities of ATC 5401 include a windowing system that allows operational users to interact with concurrently operating application programs (which in turn have their own user interfaces) and system-wide configuration management utilities. The C programming language interfaces of ATC 5401 provide C language function definitions that allow software developers to create application programs that share resources of the ATC unit including the front panel, field input/output (I/O)devices and real-time clock. When used with the Linux O/S and device drivers of the Engine Board, ATC 5401 provides for a software environment that allows application programs to be portable (runs on any ATC manufacturer’s equipment), compatible (will run concurrently with other application programs), and interchangeable (assuming they perform the same function) on a single ATC unit.</w:t>
      </w:r>
    </w:p>
    <w:p w:rsidR="001350EB" w:rsidRPr="001350EB" w:rsidRDefault="001350EB" w:rsidP="001350EB">
      <w:pPr>
        <w:tabs>
          <w:tab w:val="left" w:pos="0"/>
          <w:tab w:val="left" w:pos="720"/>
          <w:tab w:val="left" w:pos="1440"/>
        </w:tabs>
        <w:jc w:val="both"/>
        <w:rPr>
          <w:rFonts w:cs="Arial"/>
        </w:rPr>
      </w:pPr>
      <w:r w:rsidRPr="001350EB">
        <w:rPr>
          <w:rFonts w:cs="Arial"/>
        </w:rPr>
        <w:t>The ATC Application Programming Interface (API) Standard defines a software interface which resides on the Engine Board. This interface allows application programs to be written so that they may run on any ATC controller unit regardless of the manufacturer. It also defines a software environment that allows multiple application programs to be interoperable on a single controller unit by sharing the fixed resources of the controller. Software developed in compliance with the API Standard is known as the API Software.</w:t>
      </w:r>
    </w:p>
    <w:p w:rsidR="001350EB" w:rsidRDefault="001350EB" w:rsidP="001350EB">
      <w:pPr>
        <w:tabs>
          <w:tab w:val="left" w:pos="0"/>
          <w:tab w:val="left" w:pos="720"/>
          <w:tab w:val="left" w:pos="1440"/>
        </w:tabs>
        <w:jc w:val="both"/>
        <w:rPr>
          <w:rFonts w:cs="Arial"/>
        </w:rPr>
      </w:pPr>
    </w:p>
    <w:p w:rsidR="00432362" w:rsidRDefault="00432362" w:rsidP="00432362">
      <w:pPr>
        <w:tabs>
          <w:tab w:val="left" w:pos="0"/>
          <w:tab w:val="left" w:pos="720"/>
          <w:tab w:val="left" w:pos="1440"/>
        </w:tabs>
        <w:jc w:val="both"/>
        <w:rPr>
          <w:rFonts w:cs="Arial"/>
        </w:rPr>
      </w:pPr>
      <w:r w:rsidRPr="0079650F">
        <w:rPr>
          <w:rFonts w:cs="Arial"/>
        </w:rPr>
        <w:lastRenderedPageBreak/>
        <w:t xml:space="preserve">Using the ATC Controller and API Standards together enables future advances in processing power to be applied to deployed ATC controllers while retaining the ability to operate the software applications of the existing transportation system.  The API Standard provides for application software portability at the source code level.  The application software source code may need to be recompiled to operate on different Engine Boards.  </w:t>
      </w:r>
      <w:r>
        <w:rPr>
          <w:rFonts w:cs="Arial"/>
        </w:rPr>
        <w:t>This</w:t>
      </w:r>
      <w:r w:rsidRPr="0079650F">
        <w:rPr>
          <w:rFonts w:cs="Arial"/>
        </w:rPr>
        <w:t xml:space="preserve"> provides design freedom for the Engine Board manufacturers and allows Engine Boards to evolve and incorporate new technologies over time.</w:t>
      </w:r>
    </w:p>
    <w:p w:rsidR="00432362" w:rsidRPr="0079650F" w:rsidRDefault="00432362" w:rsidP="00432362">
      <w:pPr>
        <w:tabs>
          <w:tab w:val="left" w:pos="0"/>
          <w:tab w:val="left" w:pos="720"/>
          <w:tab w:val="left" w:pos="1440"/>
        </w:tabs>
        <w:jc w:val="both"/>
        <w:rPr>
          <w:rFonts w:cs="Arial"/>
        </w:rPr>
      </w:pPr>
    </w:p>
    <w:p w:rsidR="00BF5B1E" w:rsidRPr="002A01B6" w:rsidRDefault="002A01B6" w:rsidP="0056187C">
      <w:pPr>
        <w:tabs>
          <w:tab w:val="left" w:pos="0"/>
          <w:tab w:val="left" w:pos="720"/>
          <w:tab w:val="left" w:pos="1440"/>
        </w:tabs>
        <w:jc w:val="both"/>
        <w:rPr>
          <w:rFonts w:cs="Arial"/>
        </w:rPr>
      </w:pPr>
      <w:r w:rsidRPr="002A01B6">
        <w:rPr>
          <w:rFonts w:cs="Arial"/>
        </w:rPr>
        <w:t xml:space="preserve">Figure 1 illustrates the layered architecture of the ATC software. The “Linux O/S and Device Drivers” reflects a specification of the Linux operating system defined in the ATC Board Support Package (BSP) (see ATC 5201 Standard, Appendix A and Appendix B). This includes functions for things typical in any computer system such as file I/O, serial I/O, </w:t>
      </w:r>
      <w:proofErr w:type="spellStart"/>
      <w:r w:rsidRPr="002A01B6">
        <w:rPr>
          <w:rFonts w:cs="Arial"/>
        </w:rPr>
        <w:t>interprocess</w:t>
      </w:r>
      <w:proofErr w:type="spellEnd"/>
      <w:r w:rsidRPr="002A01B6">
        <w:rPr>
          <w:rFonts w:cs="Arial"/>
        </w:rPr>
        <w:t xml:space="preserve"> communication and process scheduling. It also includes the specification of the device drivers necessary for the Linux O/S to operate on the ATC hardware. “API S/W” refers to software defined by the ATC 5401 Standard. Within the context of the APIRI project, the APIRI software being developed is the API software in the picture. As shown in Figure 1, user developers, operational users and application programs use the API software to interface to ATC units.</w:t>
      </w:r>
    </w:p>
    <w:p w:rsidR="00BF5B1E" w:rsidRDefault="00BF5B1E" w:rsidP="00596C7E">
      <w:pPr>
        <w:tabs>
          <w:tab w:val="left" w:pos="0"/>
          <w:tab w:val="left" w:pos="720"/>
          <w:tab w:val="left" w:pos="1440"/>
        </w:tabs>
        <w:jc w:val="center"/>
        <w:rPr>
          <w:rFonts w:cs="Arial"/>
        </w:rPr>
      </w:pPr>
    </w:p>
    <w:p w:rsidR="00D129B0" w:rsidRDefault="00220D3C" w:rsidP="00D129B0">
      <w:pPr>
        <w:keepNext/>
        <w:tabs>
          <w:tab w:val="left" w:pos="0"/>
          <w:tab w:val="left" w:pos="720"/>
          <w:tab w:val="left" w:pos="1440"/>
        </w:tabs>
        <w:jc w:val="both"/>
      </w:pPr>
      <w:r>
        <w:rPr>
          <w:noProof/>
        </w:rPr>
        <w:drawing>
          <wp:inline distT="0" distB="0" distL="0" distR="0">
            <wp:extent cx="5506085" cy="288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6085" cy="2882265"/>
                    </a:xfrm>
                    <a:prstGeom prst="rect">
                      <a:avLst/>
                    </a:prstGeom>
                    <a:noFill/>
                    <a:ln>
                      <a:noFill/>
                    </a:ln>
                  </pic:spPr>
                </pic:pic>
              </a:graphicData>
            </a:graphic>
          </wp:inline>
        </w:drawing>
      </w:r>
    </w:p>
    <w:p w:rsidR="00D129B0" w:rsidRDefault="00D129B0" w:rsidP="00D129B0">
      <w:pPr>
        <w:pStyle w:val="Caption"/>
        <w:jc w:val="center"/>
      </w:pPr>
    </w:p>
    <w:p w:rsidR="001350EB" w:rsidRDefault="00D129B0" w:rsidP="00D129B0">
      <w:pPr>
        <w:pStyle w:val="Caption"/>
        <w:jc w:val="center"/>
        <w:rPr>
          <w:noProof/>
        </w:rPr>
      </w:pPr>
      <w:proofErr w:type="gramStart"/>
      <w:r>
        <w:t xml:space="preserve">Figure </w:t>
      </w:r>
      <w:fldSimple w:instr=" SEQ Figure \* ARABIC ">
        <w:r w:rsidR="00E37977">
          <w:rPr>
            <w:noProof/>
          </w:rPr>
          <w:t>1</w:t>
        </w:r>
      </w:fldSimple>
      <w:r>
        <w:t>.</w:t>
      </w:r>
      <w:proofErr w:type="gramEnd"/>
      <w:r>
        <w:t xml:space="preserve">  </w:t>
      </w:r>
      <w:r w:rsidRPr="009365D9">
        <w:t>Layered organization of ATC software</w:t>
      </w:r>
    </w:p>
    <w:p w:rsidR="00056DB6" w:rsidRDefault="00056DB6" w:rsidP="0056187C">
      <w:pPr>
        <w:tabs>
          <w:tab w:val="left" w:pos="0"/>
          <w:tab w:val="left" w:pos="720"/>
          <w:tab w:val="left" w:pos="1440"/>
        </w:tabs>
        <w:jc w:val="both"/>
        <w:rPr>
          <w:rFonts w:cs="Arial"/>
        </w:rPr>
      </w:pPr>
    </w:p>
    <w:p w:rsidR="001350EB" w:rsidRDefault="001350EB" w:rsidP="0056187C">
      <w:pPr>
        <w:tabs>
          <w:tab w:val="left" w:pos="0"/>
          <w:tab w:val="left" w:pos="720"/>
          <w:tab w:val="left" w:pos="1440"/>
        </w:tabs>
        <w:jc w:val="both"/>
        <w:rPr>
          <w:rFonts w:cs="Arial"/>
        </w:rPr>
      </w:pPr>
    </w:p>
    <w:p w:rsidR="00056DB6" w:rsidRPr="00056DB6" w:rsidRDefault="00056DB6" w:rsidP="0056187C">
      <w:pPr>
        <w:tabs>
          <w:tab w:val="left" w:pos="0"/>
          <w:tab w:val="left" w:pos="720"/>
          <w:tab w:val="left" w:pos="1440"/>
        </w:tabs>
        <w:jc w:val="both"/>
        <w:rPr>
          <w:rFonts w:cs="Arial"/>
        </w:rPr>
      </w:pPr>
      <w:r w:rsidRPr="00056DB6">
        <w:rPr>
          <w:rFonts w:cs="Arial"/>
        </w:rPr>
        <w:t>In order to perform a consistent software validation of an API software implementation, the software under test must be isolated (to the extent possible) from other software or systems that may unpredictably influence its operation. The Engine Board based architecture specified in the ATC 5201 standard is ideal for this purpose by isolating the computational components and the software environment of the controller unit from other components of the controller unit.</w:t>
      </w:r>
    </w:p>
    <w:p w:rsidR="00432362" w:rsidRDefault="00432362" w:rsidP="0056187C">
      <w:pPr>
        <w:tabs>
          <w:tab w:val="left" w:pos="0"/>
          <w:tab w:val="left" w:pos="720"/>
          <w:tab w:val="left" w:pos="1440"/>
        </w:tabs>
        <w:jc w:val="both"/>
        <w:rPr>
          <w:rFonts w:cs="Arial"/>
        </w:rPr>
      </w:pPr>
      <w:bookmarkStart w:id="164" w:name="_Toc242123082"/>
      <w:bookmarkStart w:id="165" w:name="_Toc242197566"/>
      <w:bookmarkEnd w:id="164"/>
      <w:bookmarkEnd w:id="165"/>
    </w:p>
    <w:p w:rsidR="001350EB" w:rsidRDefault="00221ADE" w:rsidP="00596C7E">
      <w:pPr>
        <w:pStyle w:val="Heading2"/>
        <w:jc w:val="both"/>
      </w:pPr>
      <w:bookmarkStart w:id="166" w:name="_Toc242123084"/>
      <w:bookmarkStart w:id="167" w:name="_Toc242197568"/>
      <w:bookmarkStart w:id="168" w:name="_Toc242123085"/>
      <w:bookmarkStart w:id="169" w:name="_Toc242197569"/>
      <w:bookmarkEnd w:id="166"/>
      <w:bookmarkEnd w:id="167"/>
      <w:bookmarkEnd w:id="168"/>
      <w:bookmarkEnd w:id="169"/>
      <w:r>
        <w:br w:type="page"/>
      </w:r>
      <w:bookmarkStart w:id="170" w:name="_Toc456255044"/>
      <w:r w:rsidR="001350EB" w:rsidRPr="001350EB">
        <w:lastRenderedPageBreak/>
        <w:t>Definitions, Acronyms and Abbreviations</w:t>
      </w:r>
      <w:bookmarkEnd w:id="170"/>
    </w:p>
    <w:p w:rsidR="001350EB" w:rsidRDefault="001350EB" w:rsidP="00596C7E">
      <w:pPr>
        <w:tabs>
          <w:tab w:val="left" w:pos="0"/>
          <w:tab w:val="left" w:pos="720"/>
          <w:tab w:val="left" w:pos="1440"/>
        </w:tabs>
        <w:jc w:val="both"/>
        <w:rPr>
          <w:rFonts w:cs="Arial"/>
        </w:rPr>
      </w:pPr>
    </w:p>
    <w:tbl>
      <w:tblPr>
        <w:tblW w:w="8775" w:type="dxa"/>
        <w:jc w:val="center"/>
        <w:tblBorders>
          <w:top w:val="single" w:sz="18" w:space="0" w:color="003399"/>
          <w:left w:val="single" w:sz="18" w:space="0" w:color="003399"/>
          <w:bottom w:val="single" w:sz="18" w:space="0" w:color="003399"/>
          <w:right w:val="single" w:sz="18" w:space="0" w:color="003399"/>
          <w:insideH w:val="single" w:sz="6" w:space="0" w:color="003399"/>
          <w:insideV w:val="single" w:sz="6" w:space="0" w:color="003399"/>
        </w:tblBorders>
        <w:tblLayout w:type="fixed"/>
        <w:tblLook w:val="0000" w:firstRow="0" w:lastRow="0" w:firstColumn="0" w:lastColumn="0" w:noHBand="0" w:noVBand="0"/>
      </w:tblPr>
      <w:tblGrid>
        <w:gridCol w:w="2441"/>
        <w:gridCol w:w="6334"/>
      </w:tblGrid>
      <w:tr w:rsidR="00CE6DF7">
        <w:trPr>
          <w:cantSplit/>
          <w:trHeight w:val="300"/>
          <w:jc w:val="center"/>
        </w:trPr>
        <w:tc>
          <w:tcPr>
            <w:tcW w:w="2441" w:type="dxa"/>
            <w:tcBorders>
              <w:top w:val="single" w:sz="18" w:space="0" w:color="003399"/>
              <w:left w:val="single" w:sz="18" w:space="0" w:color="003399"/>
              <w:bottom w:val="single" w:sz="6" w:space="0" w:color="003399"/>
              <w:right w:val="single" w:sz="6" w:space="0" w:color="003399"/>
            </w:tcBorders>
            <w:shd w:val="clear" w:color="auto" w:fill="003399"/>
            <w:vAlign w:val="center"/>
          </w:tcPr>
          <w:p w:rsidR="00CE6DF7" w:rsidRDefault="00CE6DF7">
            <w:pPr>
              <w:spacing w:before="100" w:beforeAutospacing="1" w:after="100" w:afterAutospacing="1"/>
              <w:rPr>
                <w:sz w:val="24"/>
                <w:szCs w:val="24"/>
              </w:rPr>
            </w:pPr>
            <w:r>
              <w:rPr>
                <w:rFonts w:cs="Arial"/>
                <w:b/>
              </w:rPr>
              <w:t>Term</w:t>
            </w:r>
          </w:p>
        </w:tc>
        <w:tc>
          <w:tcPr>
            <w:tcW w:w="6334" w:type="dxa"/>
            <w:tcBorders>
              <w:top w:val="single" w:sz="18" w:space="0" w:color="003399"/>
              <w:left w:val="single" w:sz="6" w:space="0" w:color="003399"/>
              <w:bottom w:val="single" w:sz="6" w:space="0" w:color="003399"/>
              <w:right w:val="single" w:sz="18" w:space="0" w:color="003399"/>
            </w:tcBorders>
            <w:shd w:val="clear" w:color="auto" w:fill="003399"/>
            <w:vAlign w:val="center"/>
          </w:tcPr>
          <w:p w:rsidR="00CE6DF7" w:rsidRDefault="00CE6DF7">
            <w:pPr>
              <w:spacing w:before="100" w:beforeAutospacing="1" w:after="100" w:afterAutospacing="1"/>
              <w:rPr>
                <w:sz w:val="24"/>
                <w:szCs w:val="24"/>
              </w:rPr>
            </w:pPr>
            <w:r>
              <w:rPr>
                <w:rFonts w:cs="Arial"/>
                <w:b/>
              </w:rPr>
              <w:t>Definition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AASHTO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American Association of State Highway and Transportation Officials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API</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Application Programming Interface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API Managers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API software that manages an ATC resource for use by concurrently running application programs.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API Utilities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API software not included in the API Managers that is used for configuration purposes.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APIRI Project</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Entire project managed by this PMP including software, hardware and documentation.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APIRI Software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API Reference Implementation Software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APIVS Software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API Validation Suite Software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APIVSXML</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rsidP="005D20EA">
            <w:pPr>
              <w:spacing w:before="100" w:beforeAutospacing="1" w:after="100" w:afterAutospacing="1"/>
              <w:rPr>
                <w:sz w:val="24"/>
                <w:szCs w:val="24"/>
              </w:rPr>
            </w:pPr>
            <w:r>
              <w:rPr>
                <w:rFonts w:cs="Arial"/>
              </w:rPr>
              <w:t xml:space="preserve">APIVS Extensible Markup Language (XML) as defined by the </w:t>
            </w:r>
            <w:r>
              <w:rPr>
                <w:i/>
              </w:rPr>
              <w:t xml:space="preserve">API Validation Suite APIVSXML Specification </w:t>
            </w:r>
            <w:r>
              <w:t xml:space="preserve">(see Section 1.5 References).  </w:t>
            </w:r>
            <w:r>
              <w:rPr>
                <w:rFonts w:cs="Arial"/>
              </w:rPr>
              <w:t xml:space="preserve">This version of XML includes elements for use with the APIVS software.  APIVSXML is used to create test case </w:t>
            </w:r>
            <w:r w:rsidR="005D20EA">
              <w:rPr>
                <w:rFonts w:cs="Arial"/>
              </w:rPr>
              <w:t>scripts</w:t>
            </w:r>
            <w:r>
              <w:rPr>
                <w:rFonts w:cs="Arial"/>
              </w:rPr>
              <w:t xml:space="preserve"> that are both human-readable and machine-readable.  APIVSXML and XML are used synonymously within this document.</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Application Program</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Any program designed to perform a specific function directly for the user or, in some cases, for another application program. Examples of application programs include word processors, database programs, Web browsers and traffic control programs. Application programs use the services of a computer's O/S and other supporting programs such as an application programming interface.</w:t>
            </w:r>
          </w:p>
        </w:tc>
      </w:tr>
      <w:tr w:rsidR="00CE6DF7">
        <w:trPr>
          <w:cantSplit/>
          <w:trHeight w:val="32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API</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Application Programmer Interface</w:t>
            </w:r>
          </w:p>
        </w:tc>
      </w:tr>
      <w:tr w:rsidR="00CE6DF7">
        <w:trPr>
          <w:cantSplit/>
          <w:trHeight w:val="32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ATC</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Advanced Transportation Controller</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ATC Device Drivers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Low-level software not included in a typical Linux distribution that is necessary for ATC-specific devices to operate in a Linux O/S environment.</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ATP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Authorization to Proceed</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Board Support Package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Software usually provided by processor board manufacturers which provides a consistent software interface for the unique architecture of the board. In the case of the ATC, the Board Support Package also includes the O/S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BSP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See Board Support Package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proofErr w:type="spellStart"/>
            <w:r>
              <w:rPr>
                <w:rFonts w:cs="Arial"/>
              </w:rPr>
              <w:t>ConOps</w:t>
            </w:r>
            <w:proofErr w:type="spellEnd"/>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Concept of Operations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CO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Contracting Officer</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COR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Contract Officer’s Representative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COTM</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Contract Officer’s Task Manager</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CPU</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Central Processing Unit. A programmable logic device that performs the instruction, logic and mathematical processing in a computer.</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Device Driver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 software routine that links a peripheral device to the operating system. It acts like a translator between a device and the application programs that use it.</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lastRenderedPageBreak/>
              <w:t>FHWA</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Federal Highway Administration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FIO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Field Input and Output</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FIOMAN</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Field I/O Manager</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FIOMSG</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Field I/O Message Scheduler</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FPMW</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Front Panel Manager Window</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FPUI</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Front Panel User Interface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H/W</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Hardware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I/O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proofErr w:type="spellStart"/>
            <w:r>
              <w:rPr>
                <w:rFonts w:cs="Arial"/>
              </w:rPr>
              <w:t>Input/Output</w:t>
            </w:r>
            <w:proofErr w:type="spellEnd"/>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IEC</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 xml:space="preserve">International </w:t>
            </w:r>
            <w:proofErr w:type="spellStart"/>
            <w:r>
              <w:rPr>
                <w:rFonts w:cs="Arial"/>
              </w:rPr>
              <w:t>Electrotechnical</w:t>
            </w:r>
            <w:proofErr w:type="spellEnd"/>
            <w:r>
              <w:rPr>
                <w:rFonts w:cs="Arial"/>
              </w:rPr>
              <w:t xml:space="preserve"> Commission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IEEE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Institute of Electrical and Electronics Engineers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ISO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International Organization for Standardization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ITE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Institute of Transportation Engineers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ITS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Intelligent Transportation Systems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JC</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Joint Committee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JPO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Joint Program Office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Linux</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Low-level software that is freely available in the Linux community for use with common hardware components operating in a standard fashion.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Linux Kernel</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 xml:space="preserve">The Unix-like operating system kernel that was begun by Linus Torvalds in 1991. The Linux Kernel provides general O/S functionality. This includes functions for things typical in any computer system such as file I/O, serial I/O, </w:t>
            </w:r>
            <w:proofErr w:type="spellStart"/>
            <w:r>
              <w:rPr>
                <w:rFonts w:cs="Arial"/>
              </w:rPr>
              <w:t>interprocess</w:t>
            </w:r>
            <w:proofErr w:type="spellEnd"/>
            <w:r>
              <w:rPr>
                <w:rFonts w:cs="Arial"/>
              </w:rPr>
              <w:t xml:space="preserve"> communication and process scheduling. It also includes Linux utility functions necessary to run programs such as shell scripts and console commands. It is generally available as open source (free to the public). The Linux Kernel referenced in this standard is defined in the ATC Controller Standard Section 2.2.5, Annex A and Annex B.</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Loopback Driver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 virtual device driver that loops back the output ports to a device to the input ports from a device without actually going to through the physical device.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N/A</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Not Applicable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Operational User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 technician or transportation engineer who uses the controller to perform its operational tasks.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O/S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Operating System</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OSS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Open Source Software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PCB</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Printed Circuit Board</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PMP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Project Management Plan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POP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Period of Performance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PRL</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Protocol Requirements List</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RI</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Reference Implementation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RITA</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Research and Innovative Technology Administration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RTC</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Real-Time Clock</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RTM</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Requirements Traceability Matrix</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lastRenderedPageBreak/>
              <w:t>SDD</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Software Design Descriptions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SDO</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Standards Development Organization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SE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Systems Engineer</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SEP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Systems Engineering Process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SEMP</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Systems Engineering Management Plan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SOW</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Statement of Work</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SPDD</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Serial Port Device Driver</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SRS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Software Requirements Specification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SSH</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Secure Shell. An encrypted network protocol for initiating text-based shell sessions.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S/W</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Software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TBD</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To Be Determined</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TCS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Test Case Specification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TOD</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Time of Day</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TOPR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Task Order Proposal Request</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TX</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Transmission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US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United States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USDOT</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United States Department of Transportation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User Developer</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 software developer that designs and develops programs for controllers.</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VD</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Virtual Display: the virtual front-panel display data maintained by the VSE during a test run.</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VSE</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Validation Suite Engine: the main executable program of the APIVS software.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Walkthrough</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A step-by-step presentation by the author of a document in order to gather information and to establish a common understanding of its content.</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WBS</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Work Breakdown Structure</w:t>
            </w:r>
          </w:p>
        </w:tc>
      </w:tr>
      <w:tr w:rsidR="00CE6DF7">
        <w:trPr>
          <w:cantSplit/>
          <w:trHeight w:val="300"/>
          <w:jc w:val="center"/>
        </w:trPr>
        <w:tc>
          <w:tcPr>
            <w:tcW w:w="2441" w:type="dxa"/>
            <w:tcBorders>
              <w:top w:val="single" w:sz="6" w:space="0" w:color="003399"/>
              <w:left w:val="single" w:sz="18" w:space="0" w:color="003399"/>
              <w:bottom w:val="single" w:sz="6"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WG</w:t>
            </w:r>
          </w:p>
        </w:tc>
        <w:tc>
          <w:tcPr>
            <w:tcW w:w="6334" w:type="dxa"/>
            <w:tcBorders>
              <w:top w:val="single" w:sz="6" w:space="0" w:color="003399"/>
              <w:left w:val="single" w:sz="6" w:space="0" w:color="003399"/>
              <w:bottom w:val="single" w:sz="6"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rPr>
              <w:t>Working Group</w:t>
            </w:r>
          </w:p>
        </w:tc>
      </w:tr>
      <w:tr w:rsidR="00CE6DF7">
        <w:trPr>
          <w:cantSplit/>
          <w:trHeight w:val="300"/>
          <w:jc w:val="center"/>
        </w:trPr>
        <w:tc>
          <w:tcPr>
            <w:tcW w:w="2441" w:type="dxa"/>
            <w:tcBorders>
              <w:top w:val="single" w:sz="6" w:space="0" w:color="003399"/>
              <w:left w:val="single" w:sz="18" w:space="0" w:color="003399"/>
              <w:bottom w:val="single" w:sz="18" w:space="0" w:color="003399"/>
              <w:right w:val="single" w:sz="6" w:space="0" w:color="003399"/>
            </w:tcBorders>
            <w:shd w:val="clear" w:color="auto" w:fill="FFFFFF"/>
          </w:tcPr>
          <w:p w:rsidR="00CE6DF7" w:rsidRDefault="00CE6DF7">
            <w:pPr>
              <w:spacing w:before="100" w:beforeAutospacing="1" w:after="100" w:afterAutospacing="1"/>
              <w:rPr>
                <w:sz w:val="24"/>
                <w:szCs w:val="24"/>
              </w:rPr>
            </w:pPr>
            <w:r>
              <w:rPr>
                <w:rFonts w:cs="Arial"/>
              </w:rPr>
              <w:t>XML</w:t>
            </w:r>
          </w:p>
        </w:tc>
        <w:tc>
          <w:tcPr>
            <w:tcW w:w="6334" w:type="dxa"/>
            <w:tcBorders>
              <w:top w:val="single" w:sz="6" w:space="0" w:color="003399"/>
              <w:left w:val="single" w:sz="6" w:space="0" w:color="003399"/>
              <w:bottom w:val="single" w:sz="18" w:space="0" w:color="003399"/>
              <w:right w:val="single" w:sz="18" w:space="0" w:color="003399"/>
            </w:tcBorders>
            <w:shd w:val="clear" w:color="auto" w:fill="FFFFFF"/>
          </w:tcPr>
          <w:p w:rsidR="00CE6DF7" w:rsidRDefault="00CE6DF7">
            <w:pPr>
              <w:spacing w:before="100" w:beforeAutospacing="1" w:after="100" w:afterAutospacing="1"/>
              <w:rPr>
                <w:sz w:val="24"/>
                <w:szCs w:val="24"/>
              </w:rPr>
            </w:pPr>
            <w:r>
              <w:rPr>
                <w:rFonts w:cs="Arial"/>
                <w:color w:val="000000"/>
              </w:rPr>
              <w:t>Extensible Markup Language.  Used synonymously with APIVSXML within this document.</w:t>
            </w:r>
          </w:p>
        </w:tc>
      </w:tr>
    </w:tbl>
    <w:p w:rsidR="00132D6D" w:rsidRDefault="00132D6D" w:rsidP="00596C7E">
      <w:pPr>
        <w:tabs>
          <w:tab w:val="left" w:pos="0"/>
          <w:tab w:val="left" w:pos="720"/>
          <w:tab w:val="left" w:pos="1440"/>
        </w:tabs>
        <w:jc w:val="both"/>
        <w:rPr>
          <w:rFonts w:cs="Arial"/>
        </w:rPr>
      </w:pPr>
    </w:p>
    <w:p w:rsidR="00132D6D" w:rsidRDefault="00CE6DF7" w:rsidP="00596C7E">
      <w:pPr>
        <w:pStyle w:val="Heading2"/>
        <w:jc w:val="both"/>
      </w:pPr>
      <w:r>
        <w:br w:type="page"/>
      </w:r>
      <w:bookmarkStart w:id="171" w:name="_Toc456255045"/>
      <w:r w:rsidR="00132D6D">
        <w:lastRenderedPageBreak/>
        <w:t>References</w:t>
      </w:r>
      <w:bookmarkEnd w:id="171"/>
    </w:p>
    <w:p w:rsidR="00CE6DF7" w:rsidRPr="00CE6DF7" w:rsidRDefault="00CE6DF7" w:rsidP="00CE6DF7">
      <w:pPr>
        <w:tabs>
          <w:tab w:val="left" w:pos="0"/>
          <w:tab w:val="left" w:pos="720"/>
          <w:tab w:val="left" w:pos="1440"/>
        </w:tabs>
        <w:jc w:val="both"/>
        <w:rPr>
          <w:rFonts w:cs="Arial"/>
        </w:rPr>
      </w:pPr>
      <w:r w:rsidRPr="00CE6DF7">
        <w:rPr>
          <w:rFonts w:cs="Arial"/>
        </w:rPr>
        <w:t xml:space="preserve">Institute of Electrical and Electronics Engineers, IEEE </w:t>
      </w:r>
      <w:proofErr w:type="spellStart"/>
      <w:r w:rsidRPr="00CE6DF7">
        <w:rPr>
          <w:rFonts w:cs="Arial"/>
        </w:rPr>
        <w:t>Std</w:t>
      </w:r>
      <w:proofErr w:type="spellEnd"/>
      <w:r w:rsidRPr="00CE6DF7">
        <w:rPr>
          <w:rFonts w:cs="Arial"/>
        </w:rPr>
        <w:t xml:space="preserve"> 8</w:t>
      </w:r>
      <w:r>
        <w:rPr>
          <w:rFonts w:cs="Arial"/>
        </w:rPr>
        <w:t>29</w:t>
      </w:r>
      <w:r w:rsidRPr="00CE6DF7">
        <w:rPr>
          <w:rFonts w:cs="Arial"/>
        </w:rPr>
        <w:t xml:space="preserve">-1998, IEEE </w:t>
      </w:r>
      <w:r>
        <w:rPr>
          <w:rFonts w:cs="Arial"/>
        </w:rPr>
        <w:t>Standard</w:t>
      </w:r>
      <w:r w:rsidRPr="00CE6DF7">
        <w:rPr>
          <w:rFonts w:cs="Arial"/>
        </w:rPr>
        <w:t xml:space="preserve"> for Software </w:t>
      </w:r>
      <w:r>
        <w:rPr>
          <w:rFonts w:cs="Arial"/>
        </w:rPr>
        <w:t>Test Documentation</w:t>
      </w:r>
      <w:r w:rsidRPr="00CE6DF7">
        <w:rPr>
          <w:rFonts w:cs="Arial"/>
        </w:rPr>
        <w:t xml:space="preserve">. IEEE, 1998. </w:t>
      </w:r>
    </w:p>
    <w:p w:rsidR="00CE6DF7" w:rsidRPr="00CE6DF7" w:rsidRDefault="00F75EB5" w:rsidP="00CE6DF7">
      <w:pPr>
        <w:tabs>
          <w:tab w:val="left" w:pos="0"/>
          <w:tab w:val="left" w:pos="720"/>
          <w:tab w:val="left" w:pos="1440"/>
        </w:tabs>
        <w:jc w:val="both"/>
        <w:rPr>
          <w:rFonts w:cs="Arial"/>
        </w:rPr>
      </w:pPr>
      <w:hyperlink r:id="rId9" w:history="1">
        <w:r w:rsidR="00CE6DF7" w:rsidRPr="00CE6DF7">
          <w:rPr>
            <w:rStyle w:val="Hyperlink"/>
            <w:rFonts w:cs="Arial"/>
          </w:rPr>
          <w:t>http://standards.ieee.org/index.html</w:t>
        </w:r>
      </w:hyperlink>
      <w:r w:rsidR="00CE6DF7" w:rsidRPr="00CE6DF7">
        <w:rPr>
          <w:rFonts w:cs="Arial"/>
        </w:rPr>
        <w:t xml:space="preserve"> </w:t>
      </w:r>
    </w:p>
    <w:p w:rsidR="00CE6DF7" w:rsidRPr="00CE6DF7" w:rsidRDefault="00CE6DF7" w:rsidP="00CE6DF7">
      <w:pPr>
        <w:tabs>
          <w:tab w:val="left" w:pos="0"/>
          <w:tab w:val="left" w:pos="720"/>
          <w:tab w:val="left" w:pos="1440"/>
        </w:tabs>
        <w:jc w:val="both"/>
        <w:rPr>
          <w:rFonts w:cs="Arial"/>
        </w:rPr>
      </w:pPr>
    </w:p>
    <w:p w:rsidR="00CE6DF7" w:rsidRPr="00CE6DF7" w:rsidRDefault="00CE6DF7" w:rsidP="00CE6DF7">
      <w:pPr>
        <w:tabs>
          <w:tab w:val="left" w:pos="0"/>
          <w:tab w:val="left" w:pos="720"/>
          <w:tab w:val="left" w:pos="1440"/>
        </w:tabs>
        <w:jc w:val="both"/>
        <w:rPr>
          <w:rFonts w:cs="Arial"/>
        </w:rPr>
      </w:pPr>
      <w:r w:rsidRPr="00CE6DF7">
        <w:rPr>
          <w:rFonts w:cs="Arial"/>
        </w:rPr>
        <w:t>Institute of Transportation Engineers, API Reference Implementation Project Open Source Software (OSS) Concept Paper. Institute of Transportation Engineers, 12 June 2014.</w:t>
      </w:r>
    </w:p>
    <w:p w:rsidR="00CE6DF7" w:rsidRPr="00CE6DF7" w:rsidRDefault="00F75EB5" w:rsidP="00CE6DF7">
      <w:pPr>
        <w:tabs>
          <w:tab w:val="left" w:pos="0"/>
          <w:tab w:val="left" w:pos="720"/>
          <w:tab w:val="left" w:pos="1440"/>
        </w:tabs>
        <w:jc w:val="both"/>
        <w:rPr>
          <w:rFonts w:cs="Arial"/>
        </w:rPr>
      </w:pPr>
      <w:hyperlink r:id="rId10" w:history="1">
        <w:r w:rsidR="00CE6DF7" w:rsidRPr="00CE6DF7">
          <w:rPr>
            <w:rStyle w:val="Hyperlink"/>
            <w:rFonts w:cs="Arial"/>
          </w:rPr>
          <w:t>http://www.ite.org/standards/index.asp</w:t>
        </w:r>
      </w:hyperlink>
    </w:p>
    <w:p w:rsidR="00CE6DF7" w:rsidRPr="00CE6DF7" w:rsidRDefault="00CE6DF7" w:rsidP="00CE6DF7">
      <w:pPr>
        <w:tabs>
          <w:tab w:val="left" w:pos="0"/>
          <w:tab w:val="left" w:pos="720"/>
          <w:tab w:val="left" w:pos="1440"/>
        </w:tabs>
        <w:jc w:val="both"/>
        <w:rPr>
          <w:rFonts w:cs="Arial"/>
        </w:rPr>
      </w:pPr>
    </w:p>
    <w:p w:rsidR="00CE6DF7" w:rsidRPr="00CE6DF7" w:rsidRDefault="00CE6DF7" w:rsidP="00CE6DF7">
      <w:pPr>
        <w:tabs>
          <w:tab w:val="left" w:pos="0"/>
          <w:tab w:val="left" w:pos="720"/>
          <w:tab w:val="left" w:pos="1440"/>
        </w:tabs>
        <w:jc w:val="both"/>
        <w:rPr>
          <w:rFonts w:cs="Arial"/>
        </w:rPr>
      </w:pPr>
      <w:r w:rsidRPr="00CE6DF7">
        <w:rPr>
          <w:rFonts w:cs="Arial"/>
        </w:rPr>
        <w:t>Institute of Transportation Engineers, API Validation Suite APIVSXML Specification v02.00. ATC Joint Committee, 31 December 2010.</w:t>
      </w:r>
    </w:p>
    <w:p w:rsidR="00CE6DF7" w:rsidRPr="00CE6DF7" w:rsidRDefault="00F75EB5" w:rsidP="00CE6DF7">
      <w:pPr>
        <w:tabs>
          <w:tab w:val="left" w:pos="0"/>
          <w:tab w:val="left" w:pos="720"/>
          <w:tab w:val="left" w:pos="1440"/>
        </w:tabs>
        <w:jc w:val="both"/>
        <w:rPr>
          <w:rFonts w:cs="Arial"/>
        </w:rPr>
      </w:pPr>
      <w:hyperlink r:id="rId11" w:history="1">
        <w:r w:rsidR="00CE6DF7" w:rsidRPr="00CE6DF7">
          <w:rPr>
            <w:rStyle w:val="Hyperlink"/>
            <w:rFonts w:cs="Arial"/>
          </w:rPr>
          <w:t>http://www.ite.org/standards/index.asp</w:t>
        </w:r>
      </w:hyperlink>
    </w:p>
    <w:p w:rsidR="00CE6DF7" w:rsidRPr="00CE6DF7" w:rsidRDefault="00CE6DF7" w:rsidP="00CE6DF7">
      <w:pPr>
        <w:tabs>
          <w:tab w:val="left" w:pos="0"/>
          <w:tab w:val="left" w:pos="720"/>
          <w:tab w:val="left" w:pos="1440"/>
        </w:tabs>
        <w:jc w:val="both"/>
        <w:rPr>
          <w:rFonts w:cs="Arial"/>
        </w:rPr>
      </w:pPr>
    </w:p>
    <w:p w:rsidR="00CE6DF7" w:rsidRPr="00CE6DF7" w:rsidRDefault="00CE6DF7" w:rsidP="00CE6DF7">
      <w:pPr>
        <w:tabs>
          <w:tab w:val="left" w:pos="0"/>
          <w:tab w:val="left" w:pos="720"/>
          <w:tab w:val="left" w:pos="1440"/>
        </w:tabs>
        <w:jc w:val="both"/>
        <w:rPr>
          <w:rFonts w:cs="Arial"/>
        </w:rPr>
      </w:pPr>
      <w:r w:rsidRPr="00CE6DF7">
        <w:rPr>
          <w:rFonts w:cs="Arial"/>
        </w:rPr>
        <w:t>Institute of Transportation Engineers, Advanced Transportation Controller (ATC) Application Programming Interface (API) Validation Suite (APIVS) Concept of Operations (</w:t>
      </w:r>
      <w:proofErr w:type="spellStart"/>
      <w:r w:rsidRPr="00CE6DF7">
        <w:rPr>
          <w:rFonts w:cs="Arial"/>
        </w:rPr>
        <w:t>ConOps</w:t>
      </w:r>
      <w:proofErr w:type="spellEnd"/>
      <w:r w:rsidRPr="00CE6DF7">
        <w:rPr>
          <w:rFonts w:cs="Arial"/>
        </w:rPr>
        <w:t>) v02.04. ATC Joint Committee, 20 November 2014.</w:t>
      </w:r>
    </w:p>
    <w:p w:rsidR="00CE6DF7" w:rsidRPr="00CE6DF7" w:rsidRDefault="00F75EB5" w:rsidP="00CE6DF7">
      <w:pPr>
        <w:tabs>
          <w:tab w:val="left" w:pos="0"/>
          <w:tab w:val="left" w:pos="720"/>
          <w:tab w:val="left" w:pos="1440"/>
        </w:tabs>
        <w:jc w:val="both"/>
        <w:rPr>
          <w:rFonts w:cs="Arial"/>
        </w:rPr>
      </w:pPr>
      <w:hyperlink r:id="rId12" w:history="1">
        <w:r w:rsidR="00CE6DF7" w:rsidRPr="00CE6DF7">
          <w:rPr>
            <w:rStyle w:val="Hyperlink"/>
            <w:rFonts w:cs="Arial"/>
          </w:rPr>
          <w:t>http://www.ite.org/standards/index.asp</w:t>
        </w:r>
      </w:hyperlink>
    </w:p>
    <w:p w:rsidR="00CE6DF7" w:rsidRPr="00CE6DF7" w:rsidRDefault="00CE6DF7" w:rsidP="00CE6DF7">
      <w:pPr>
        <w:tabs>
          <w:tab w:val="left" w:pos="0"/>
          <w:tab w:val="left" w:pos="720"/>
          <w:tab w:val="left" w:pos="1440"/>
        </w:tabs>
        <w:jc w:val="both"/>
        <w:rPr>
          <w:rFonts w:cs="Arial"/>
        </w:rPr>
      </w:pPr>
    </w:p>
    <w:p w:rsidR="00CE6DF7" w:rsidRPr="00CE6DF7" w:rsidRDefault="00CE6DF7" w:rsidP="00CE6DF7">
      <w:pPr>
        <w:tabs>
          <w:tab w:val="left" w:pos="0"/>
          <w:tab w:val="left" w:pos="720"/>
          <w:tab w:val="left" w:pos="1440"/>
        </w:tabs>
        <w:jc w:val="both"/>
        <w:rPr>
          <w:rFonts w:cs="Arial"/>
        </w:rPr>
      </w:pPr>
      <w:r w:rsidRPr="00CE6DF7">
        <w:rPr>
          <w:rFonts w:cs="Arial"/>
        </w:rPr>
        <w:t>Institute of Transportation Engineers, Advanced Transportation Controller (ATC) Application Programming Interface (API) Validation Suite (APIVS) Software Requirements Specification (SRS) v02.03. ATC Joint Committee, 20 November 2014.</w:t>
      </w:r>
    </w:p>
    <w:p w:rsidR="00CE6DF7" w:rsidRPr="00CE6DF7" w:rsidRDefault="00F75EB5" w:rsidP="00CE6DF7">
      <w:pPr>
        <w:tabs>
          <w:tab w:val="left" w:pos="0"/>
          <w:tab w:val="left" w:pos="720"/>
          <w:tab w:val="left" w:pos="1440"/>
        </w:tabs>
        <w:jc w:val="both"/>
        <w:rPr>
          <w:rFonts w:cs="Arial"/>
        </w:rPr>
      </w:pPr>
      <w:hyperlink r:id="rId13" w:history="1">
        <w:r w:rsidR="00CE6DF7" w:rsidRPr="00CE6DF7">
          <w:rPr>
            <w:rStyle w:val="Hyperlink"/>
            <w:rFonts w:cs="Arial"/>
          </w:rPr>
          <w:t>http://www.ite.org/standards/index.asp</w:t>
        </w:r>
      </w:hyperlink>
    </w:p>
    <w:p w:rsidR="00CE6DF7" w:rsidRPr="00CE6DF7" w:rsidRDefault="00CE6DF7" w:rsidP="00CE6DF7">
      <w:pPr>
        <w:tabs>
          <w:tab w:val="left" w:pos="0"/>
          <w:tab w:val="left" w:pos="720"/>
          <w:tab w:val="left" w:pos="1440"/>
        </w:tabs>
        <w:jc w:val="both"/>
        <w:rPr>
          <w:rFonts w:cs="Arial"/>
        </w:rPr>
      </w:pPr>
    </w:p>
    <w:p w:rsidR="00CE6DF7" w:rsidRPr="00CE6DF7" w:rsidRDefault="00CE6DF7" w:rsidP="00CE6DF7">
      <w:pPr>
        <w:tabs>
          <w:tab w:val="left" w:pos="0"/>
          <w:tab w:val="left" w:pos="720"/>
          <w:tab w:val="left" w:pos="1440"/>
        </w:tabs>
        <w:jc w:val="both"/>
        <w:rPr>
          <w:rFonts w:cs="Arial"/>
        </w:rPr>
      </w:pPr>
      <w:r w:rsidRPr="00CE6DF7">
        <w:rPr>
          <w:rFonts w:cs="Arial"/>
        </w:rPr>
        <w:t xml:space="preserve">Institute of Transportation Engineers, ATC 5401 Application Programming Interface (API) Standard for the Advanced Transportation Controller (ATC) v02. ATC Joint Committee, 15 September 2013. </w:t>
      </w:r>
      <w:hyperlink r:id="rId14" w:history="1">
        <w:r w:rsidRPr="00CE6DF7">
          <w:rPr>
            <w:rStyle w:val="Hyperlink"/>
            <w:rFonts w:cs="Arial"/>
          </w:rPr>
          <w:t>http://www.ite.org/standards/index.asp</w:t>
        </w:r>
      </w:hyperlink>
    </w:p>
    <w:p w:rsidR="00CE6DF7" w:rsidRPr="00CE6DF7" w:rsidRDefault="00CE6DF7" w:rsidP="00CE6DF7">
      <w:pPr>
        <w:tabs>
          <w:tab w:val="left" w:pos="0"/>
          <w:tab w:val="left" w:pos="720"/>
          <w:tab w:val="left" w:pos="1440"/>
        </w:tabs>
        <w:jc w:val="both"/>
        <w:rPr>
          <w:rFonts w:cs="Arial"/>
        </w:rPr>
      </w:pPr>
    </w:p>
    <w:p w:rsidR="00CE6DF7" w:rsidRPr="00CE6DF7" w:rsidRDefault="00CE6DF7" w:rsidP="00CE6DF7">
      <w:pPr>
        <w:tabs>
          <w:tab w:val="left" w:pos="0"/>
          <w:tab w:val="left" w:pos="720"/>
          <w:tab w:val="left" w:pos="1440"/>
        </w:tabs>
        <w:jc w:val="both"/>
        <w:rPr>
          <w:rFonts w:cs="Arial"/>
        </w:rPr>
      </w:pPr>
      <w:r w:rsidRPr="00CE6DF7">
        <w:rPr>
          <w:rFonts w:cs="Arial"/>
        </w:rPr>
        <w:t>Institute of Transportation Engineers, ATC APIRI PMP v01.03 Project Management Plan (PMP) for the Advanced Transportation Controller (ATC) Application Programming Interface (API) Reference Implementation Project. ATC Joint Committee, 5 November 2014.</w:t>
      </w:r>
    </w:p>
    <w:p w:rsidR="00CE6DF7" w:rsidRPr="00CE6DF7" w:rsidRDefault="00F75EB5" w:rsidP="00CE6DF7">
      <w:pPr>
        <w:tabs>
          <w:tab w:val="left" w:pos="0"/>
          <w:tab w:val="left" w:pos="720"/>
          <w:tab w:val="left" w:pos="1440"/>
        </w:tabs>
        <w:jc w:val="both"/>
        <w:rPr>
          <w:rFonts w:cs="Arial"/>
        </w:rPr>
      </w:pPr>
      <w:hyperlink r:id="rId15" w:history="1">
        <w:r w:rsidR="00CE6DF7" w:rsidRPr="00CE6DF7">
          <w:rPr>
            <w:rStyle w:val="Hyperlink"/>
            <w:rFonts w:cs="Arial"/>
          </w:rPr>
          <w:t>http://www.ite.org/standards/index.asp</w:t>
        </w:r>
      </w:hyperlink>
    </w:p>
    <w:p w:rsidR="00CE6DF7" w:rsidRPr="00CE6DF7" w:rsidRDefault="00CE6DF7" w:rsidP="00CE6DF7">
      <w:pPr>
        <w:tabs>
          <w:tab w:val="left" w:pos="0"/>
          <w:tab w:val="left" w:pos="720"/>
          <w:tab w:val="left" w:pos="1440"/>
        </w:tabs>
        <w:jc w:val="both"/>
        <w:rPr>
          <w:rFonts w:cs="Arial"/>
        </w:rPr>
      </w:pPr>
    </w:p>
    <w:p w:rsidR="00CE6DF7" w:rsidRPr="00CE6DF7" w:rsidRDefault="00CE6DF7" w:rsidP="00CE6DF7">
      <w:pPr>
        <w:tabs>
          <w:tab w:val="left" w:pos="0"/>
          <w:tab w:val="left" w:pos="720"/>
          <w:tab w:val="left" w:pos="1440"/>
        </w:tabs>
        <w:jc w:val="both"/>
        <w:rPr>
          <w:rFonts w:cs="Arial"/>
        </w:rPr>
      </w:pPr>
      <w:r w:rsidRPr="00CE6DF7">
        <w:rPr>
          <w:rFonts w:cs="Arial"/>
        </w:rPr>
        <w:t>Institute of Transportation Engineers, Intelligent Transportation System (ITS) Standard Specification for Roadside Cabinets v01.02.17b. ATC Joint Committee, 16 November 2006.</w:t>
      </w:r>
    </w:p>
    <w:p w:rsidR="00CE6DF7" w:rsidRPr="00CE6DF7" w:rsidRDefault="00F75EB5" w:rsidP="00CE6DF7">
      <w:pPr>
        <w:tabs>
          <w:tab w:val="left" w:pos="0"/>
          <w:tab w:val="left" w:pos="720"/>
          <w:tab w:val="left" w:pos="1440"/>
        </w:tabs>
        <w:jc w:val="both"/>
        <w:rPr>
          <w:rFonts w:cs="Arial"/>
        </w:rPr>
      </w:pPr>
      <w:hyperlink r:id="rId16" w:history="1">
        <w:r w:rsidR="00CE6DF7" w:rsidRPr="00CE6DF7">
          <w:rPr>
            <w:rStyle w:val="Hyperlink"/>
            <w:rFonts w:cs="Arial"/>
          </w:rPr>
          <w:t>http://www.ite.org/standards/index.asp</w:t>
        </w:r>
      </w:hyperlink>
    </w:p>
    <w:p w:rsidR="00CE6DF7" w:rsidRPr="00CE6DF7" w:rsidRDefault="00CE6DF7" w:rsidP="00CE6DF7">
      <w:pPr>
        <w:tabs>
          <w:tab w:val="left" w:pos="0"/>
          <w:tab w:val="left" w:pos="720"/>
          <w:tab w:val="left" w:pos="1440"/>
        </w:tabs>
        <w:jc w:val="both"/>
        <w:rPr>
          <w:rFonts w:cs="Arial"/>
        </w:rPr>
      </w:pPr>
    </w:p>
    <w:p w:rsidR="00CE6DF7" w:rsidRPr="00CE6DF7" w:rsidRDefault="00CE6DF7" w:rsidP="00CE6DF7">
      <w:pPr>
        <w:tabs>
          <w:tab w:val="left" w:pos="0"/>
          <w:tab w:val="left" w:pos="720"/>
          <w:tab w:val="left" w:pos="1440"/>
        </w:tabs>
        <w:jc w:val="both"/>
        <w:rPr>
          <w:rFonts w:cs="Arial"/>
        </w:rPr>
      </w:pPr>
      <w:r w:rsidRPr="00CE6DF7">
        <w:rPr>
          <w:rFonts w:cs="Arial"/>
        </w:rPr>
        <w:t>Institute of Transportation Engineers, User Comment Draft ATC 5201 Advanced Transportation Controller (ATC) Standard Version 06.10. ATC Joint Committee, 30 July 2012.</w:t>
      </w:r>
    </w:p>
    <w:p w:rsidR="00CE6DF7" w:rsidRPr="00CE6DF7" w:rsidRDefault="00F75EB5" w:rsidP="00CE6DF7">
      <w:pPr>
        <w:tabs>
          <w:tab w:val="left" w:pos="0"/>
          <w:tab w:val="left" w:pos="720"/>
          <w:tab w:val="left" w:pos="1440"/>
        </w:tabs>
        <w:jc w:val="both"/>
        <w:rPr>
          <w:rFonts w:cs="Arial"/>
        </w:rPr>
      </w:pPr>
      <w:hyperlink r:id="rId17" w:history="1">
        <w:r w:rsidR="00CE6DF7" w:rsidRPr="00CE6DF7">
          <w:rPr>
            <w:rStyle w:val="Hyperlink"/>
            <w:rFonts w:cs="Arial"/>
          </w:rPr>
          <w:t>http://www.ite.org/standards/index.asp</w:t>
        </w:r>
      </w:hyperlink>
    </w:p>
    <w:p w:rsidR="00CE6DF7" w:rsidRPr="00CE6DF7" w:rsidRDefault="00CE6DF7" w:rsidP="00CE6DF7">
      <w:pPr>
        <w:tabs>
          <w:tab w:val="left" w:pos="0"/>
          <w:tab w:val="left" w:pos="720"/>
          <w:tab w:val="left" w:pos="1440"/>
        </w:tabs>
        <w:jc w:val="both"/>
        <w:rPr>
          <w:rFonts w:cs="Arial"/>
        </w:rPr>
      </w:pPr>
    </w:p>
    <w:p w:rsidR="00CE6DF7" w:rsidRPr="00CE6DF7" w:rsidRDefault="00CE6DF7" w:rsidP="00CE6DF7">
      <w:pPr>
        <w:tabs>
          <w:tab w:val="left" w:pos="0"/>
          <w:tab w:val="left" w:pos="720"/>
          <w:tab w:val="left" w:pos="1440"/>
        </w:tabs>
        <w:jc w:val="both"/>
        <w:rPr>
          <w:rFonts w:cs="Arial"/>
        </w:rPr>
      </w:pPr>
      <w:r w:rsidRPr="00CE6DF7">
        <w:rPr>
          <w:rFonts w:cs="Arial"/>
        </w:rPr>
        <w:t>International Organization for Standardization, ISO/IEC 9899:2011 Programming Language C. ISO, 8 December 2011.</w:t>
      </w:r>
    </w:p>
    <w:p w:rsidR="00CE6DF7" w:rsidRPr="00CE6DF7" w:rsidRDefault="00CE6DF7" w:rsidP="00CE6DF7">
      <w:pPr>
        <w:tabs>
          <w:tab w:val="left" w:pos="0"/>
          <w:tab w:val="left" w:pos="720"/>
          <w:tab w:val="left" w:pos="1440"/>
        </w:tabs>
        <w:jc w:val="both"/>
        <w:rPr>
          <w:rFonts w:cs="Arial"/>
        </w:rPr>
      </w:pPr>
    </w:p>
    <w:p w:rsidR="009C7AA5" w:rsidRPr="00CE6DF7" w:rsidRDefault="00CE6DF7" w:rsidP="00CE6DF7">
      <w:pPr>
        <w:tabs>
          <w:tab w:val="left" w:pos="0"/>
          <w:tab w:val="left" w:pos="720"/>
          <w:tab w:val="left" w:pos="1440"/>
        </w:tabs>
        <w:jc w:val="both"/>
        <w:rPr>
          <w:rFonts w:cs="Arial"/>
        </w:rPr>
      </w:pPr>
      <w:r w:rsidRPr="00CE6DF7">
        <w:rPr>
          <w:rFonts w:cs="Arial"/>
        </w:rPr>
        <w:t>National Electrical Manufacturers Association, NEMA Standards Publication TS 2-2003 v02.06 Traffic Controller Assemblies with NTCIP Requirements. NEMA, 2003.</w:t>
      </w:r>
    </w:p>
    <w:p w:rsidR="00703CD8" w:rsidRDefault="00906F0D" w:rsidP="0056187C">
      <w:pPr>
        <w:pStyle w:val="Heading1"/>
        <w:jc w:val="both"/>
        <w:rPr>
          <w:szCs w:val="24"/>
        </w:rPr>
      </w:pPr>
      <w:r>
        <w:rPr>
          <w:caps w:val="0"/>
        </w:rPr>
        <w:br w:type="page"/>
      </w:r>
      <w:bookmarkStart w:id="172" w:name="_Toc456255046"/>
      <w:r w:rsidR="003D6C9F">
        <w:rPr>
          <w:caps w:val="0"/>
        </w:rPr>
        <w:lastRenderedPageBreak/>
        <w:t>T</w:t>
      </w:r>
      <w:r w:rsidR="00132D6D">
        <w:rPr>
          <w:caps w:val="0"/>
        </w:rPr>
        <w:t>EST ITEMS</w:t>
      </w:r>
      <w:bookmarkEnd w:id="172"/>
    </w:p>
    <w:p w:rsidR="00132D6D" w:rsidRDefault="009E32A4" w:rsidP="0056187C">
      <w:pPr>
        <w:pStyle w:val="StyleArial10ptJustified1"/>
        <w:jc w:val="both"/>
        <w:rPr>
          <w:rFonts w:cs="Arial"/>
        </w:rPr>
      </w:pPr>
      <w:r w:rsidRPr="009E32A4">
        <w:rPr>
          <w:rFonts w:cs="Arial"/>
          <w:szCs w:val="24"/>
        </w:rPr>
        <w:t>The APIVS software is made up of an executable application program</w:t>
      </w:r>
      <w:r>
        <w:rPr>
          <w:rFonts w:cs="Arial"/>
          <w:szCs w:val="24"/>
        </w:rPr>
        <w:t xml:space="preserve"> - the Validation Suite Engine (VSE)</w:t>
      </w:r>
      <w:r w:rsidRPr="009E32A4">
        <w:rPr>
          <w:rFonts w:cs="Arial"/>
          <w:szCs w:val="24"/>
        </w:rPr>
        <w:t xml:space="preserve">, a </w:t>
      </w:r>
      <w:r>
        <w:rPr>
          <w:rFonts w:cs="Arial"/>
          <w:szCs w:val="24"/>
        </w:rPr>
        <w:t xml:space="preserve">VSE </w:t>
      </w:r>
      <w:r w:rsidRPr="009E32A4">
        <w:rPr>
          <w:rFonts w:cs="Arial"/>
          <w:szCs w:val="24"/>
        </w:rPr>
        <w:t xml:space="preserve">configuration file and </w:t>
      </w:r>
      <w:r>
        <w:rPr>
          <w:rFonts w:cs="Arial"/>
          <w:szCs w:val="24"/>
        </w:rPr>
        <w:t xml:space="preserve">individual APIVSXML </w:t>
      </w:r>
      <w:r w:rsidRPr="009E32A4">
        <w:rPr>
          <w:rFonts w:cs="Arial"/>
          <w:szCs w:val="24"/>
        </w:rPr>
        <w:t xml:space="preserve">test </w:t>
      </w:r>
      <w:r>
        <w:rPr>
          <w:rFonts w:cs="Arial"/>
          <w:szCs w:val="24"/>
        </w:rPr>
        <w:t>script files corresponding to Test C</w:t>
      </w:r>
      <w:r w:rsidRPr="009E32A4">
        <w:rPr>
          <w:rFonts w:cs="Arial"/>
          <w:szCs w:val="24"/>
        </w:rPr>
        <w:t xml:space="preserve">ase </w:t>
      </w:r>
      <w:r>
        <w:rPr>
          <w:rFonts w:cs="Arial"/>
          <w:szCs w:val="24"/>
        </w:rPr>
        <w:t>S</w:t>
      </w:r>
      <w:r w:rsidRPr="009E32A4">
        <w:rPr>
          <w:rFonts w:cs="Arial"/>
          <w:szCs w:val="24"/>
        </w:rPr>
        <w:t xml:space="preserve">pecifications (TCSs). </w:t>
      </w:r>
      <w:r>
        <w:rPr>
          <w:rFonts w:cs="Arial"/>
          <w:szCs w:val="24"/>
        </w:rPr>
        <w:t>All of these items are tested by this test plan</w:t>
      </w:r>
      <w:r w:rsidR="00132D6D" w:rsidRPr="00132D6D">
        <w:rPr>
          <w:rFonts w:cs="Arial"/>
        </w:rPr>
        <w:t xml:space="preserve">. </w:t>
      </w:r>
    </w:p>
    <w:p w:rsidR="00AE3E8C" w:rsidRDefault="00AE3E8C" w:rsidP="0056187C">
      <w:pPr>
        <w:pStyle w:val="StyleArial10ptJustified1"/>
        <w:jc w:val="both"/>
        <w:rPr>
          <w:rFonts w:cs="Arial"/>
        </w:rPr>
      </w:pPr>
    </w:p>
    <w:p w:rsidR="00AE3E8C" w:rsidRDefault="00AE3E8C" w:rsidP="0056187C">
      <w:pPr>
        <w:pStyle w:val="StyleArial10ptJustified1"/>
        <w:jc w:val="both"/>
        <w:rPr>
          <w:rFonts w:cs="Arial"/>
        </w:rPr>
      </w:pPr>
      <w:r>
        <w:rPr>
          <w:rFonts w:cs="Arial"/>
        </w:rPr>
        <w:t xml:space="preserve">Requirements for the operation of this software can be found in the </w:t>
      </w:r>
      <w:r w:rsidRPr="00CE6DF7">
        <w:rPr>
          <w:rFonts w:cs="Arial"/>
        </w:rPr>
        <w:t>Advanced Transportation Controller (ATC) Application Programming Interface (API) Validation Suite (APIVS) Software Requirements Specification (SRS)</w:t>
      </w:r>
      <w:r>
        <w:rPr>
          <w:rFonts w:cs="Arial"/>
        </w:rPr>
        <w:t>.</w:t>
      </w:r>
    </w:p>
    <w:p w:rsidR="00C87187" w:rsidRDefault="00C87187" w:rsidP="0056187C">
      <w:pPr>
        <w:pStyle w:val="StyleArial10ptJustified1"/>
        <w:jc w:val="both"/>
      </w:pPr>
    </w:p>
    <w:p w:rsidR="00703CD8" w:rsidRDefault="00132D6D" w:rsidP="0056187C">
      <w:pPr>
        <w:pStyle w:val="Heading1"/>
        <w:jc w:val="both"/>
        <w:rPr>
          <w:szCs w:val="24"/>
        </w:rPr>
      </w:pPr>
      <w:bookmarkStart w:id="173" w:name="_Toc456255047"/>
      <w:r w:rsidRPr="00132D6D">
        <w:rPr>
          <w:caps w:val="0"/>
          <w:szCs w:val="24"/>
        </w:rPr>
        <w:t>FEATURES TO BE TESTED</w:t>
      </w:r>
      <w:bookmarkEnd w:id="173"/>
    </w:p>
    <w:p w:rsidR="00132D6D" w:rsidRDefault="00132D6D" w:rsidP="0056187C">
      <w:pPr>
        <w:tabs>
          <w:tab w:val="left" w:pos="1440"/>
        </w:tabs>
        <w:jc w:val="both"/>
        <w:rPr>
          <w:rFonts w:cs="Arial"/>
        </w:rPr>
      </w:pPr>
      <w:r w:rsidRPr="00132D6D">
        <w:rPr>
          <w:rFonts w:cs="Arial"/>
        </w:rPr>
        <w:t>This specific features and combination of fe</w:t>
      </w:r>
      <w:r w:rsidR="00AE3E8C">
        <w:rPr>
          <w:rFonts w:cs="Arial"/>
        </w:rPr>
        <w:t>atures to be tested under this Test P</w:t>
      </w:r>
      <w:r w:rsidRPr="00132D6D">
        <w:rPr>
          <w:rFonts w:cs="Arial"/>
        </w:rPr>
        <w:t xml:space="preserve">lan are defined by the </w:t>
      </w:r>
      <w:r w:rsidR="00AE3E8C">
        <w:rPr>
          <w:rFonts w:cs="Arial"/>
        </w:rPr>
        <w:t>Test Design Specifications (TDS), Test Case Specifications (TCS) and T</w:t>
      </w:r>
      <w:r w:rsidRPr="00132D6D">
        <w:rPr>
          <w:rFonts w:cs="Arial"/>
        </w:rPr>
        <w:t xml:space="preserve">est </w:t>
      </w:r>
      <w:r w:rsidR="00AE3E8C">
        <w:rPr>
          <w:rFonts w:cs="Arial"/>
        </w:rPr>
        <w:t>P</w:t>
      </w:r>
      <w:r w:rsidRPr="00132D6D">
        <w:rPr>
          <w:rFonts w:cs="Arial"/>
        </w:rPr>
        <w:t xml:space="preserve">rocedure </w:t>
      </w:r>
      <w:r w:rsidR="00AE3E8C">
        <w:rPr>
          <w:rFonts w:cs="Arial"/>
        </w:rPr>
        <w:t>S</w:t>
      </w:r>
      <w:r w:rsidRPr="00132D6D">
        <w:rPr>
          <w:rFonts w:cs="Arial"/>
        </w:rPr>
        <w:t xml:space="preserve">pecifications (TPS) listed in Table 1. </w:t>
      </w:r>
    </w:p>
    <w:p w:rsidR="00132D6D" w:rsidRDefault="00132D6D" w:rsidP="00596C7E">
      <w:pPr>
        <w:tabs>
          <w:tab w:val="left" w:pos="1440"/>
        </w:tabs>
        <w:jc w:val="both"/>
        <w:rPr>
          <w:rFonts w:cs="Arial"/>
        </w:rPr>
      </w:pPr>
    </w:p>
    <w:p w:rsidR="00132D6D" w:rsidRPr="00132D6D" w:rsidRDefault="00132D6D" w:rsidP="00596C7E">
      <w:pPr>
        <w:tabs>
          <w:tab w:val="left" w:pos="1440"/>
        </w:tabs>
        <w:jc w:val="center"/>
        <w:rPr>
          <w:rFonts w:cs="Arial"/>
          <w:b/>
        </w:rPr>
      </w:pPr>
      <w:r w:rsidRPr="00132D6D">
        <w:rPr>
          <w:rFonts w:cs="Arial"/>
          <w:b/>
        </w:rPr>
        <w:t xml:space="preserve">Table 1. </w:t>
      </w:r>
      <w:r w:rsidR="00906F0D">
        <w:rPr>
          <w:rFonts w:cs="Arial"/>
          <w:b/>
        </w:rPr>
        <w:t xml:space="preserve"> </w:t>
      </w:r>
      <w:r w:rsidRPr="00132D6D">
        <w:rPr>
          <w:rFonts w:cs="Arial"/>
          <w:b/>
        </w:rPr>
        <w:t>API</w:t>
      </w:r>
      <w:r w:rsidR="0041192B">
        <w:rPr>
          <w:rFonts w:cs="Arial"/>
          <w:b/>
        </w:rPr>
        <w:t>VS T</w:t>
      </w:r>
      <w:r w:rsidR="00906F0D">
        <w:rPr>
          <w:rFonts w:cs="Arial"/>
          <w:b/>
        </w:rPr>
        <w:t xml:space="preserve">est </w:t>
      </w:r>
      <w:r w:rsidR="000038EC">
        <w:rPr>
          <w:rFonts w:cs="Arial"/>
          <w:b/>
        </w:rPr>
        <w:t>Specifics</w:t>
      </w:r>
    </w:p>
    <w:p w:rsidR="00132D6D" w:rsidRDefault="00132D6D" w:rsidP="00596C7E">
      <w:pPr>
        <w:tabs>
          <w:tab w:val="left" w:pos="1440"/>
        </w:tabs>
        <w:jc w:val="both"/>
        <w:rPr>
          <w:rFonts w:cs="Arial"/>
        </w:rPr>
      </w:pPr>
    </w:p>
    <w:tbl>
      <w:tblPr>
        <w:tblStyle w:val="TableGrid"/>
        <w:tblW w:w="0" w:type="auto"/>
        <w:jc w:val="center"/>
        <w:tblInd w:w="-1638" w:type="dxa"/>
        <w:tblBorders>
          <w:top w:val="single" w:sz="18" w:space="0" w:color="auto"/>
          <w:left w:val="single" w:sz="18" w:space="0" w:color="auto"/>
          <w:bottom w:val="single" w:sz="18" w:space="0" w:color="auto"/>
          <w:right w:val="single" w:sz="18" w:space="0" w:color="auto"/>
        </w:tblBorders>
        <w:tblLook w:val="01E0" w:firstRow="1" w:lastRow="1" w:firstColumn="1" w:lastColumn="1" w:noHBand="0" w:noVBand="0"/>
      </w:tblPr>
      <w:tblGrid>
        <w:gridCol w:w="1929"/>
        <w:gridCol w:w="3716"/>
        <w:gridCol w:w="3844"/>
      </w:tblGrid>
      <w:tr w:rsidR="00132D6D" w:rsidRPr="00730A3E" w:rsidTr="004B0D39">
        <w:trPr>
          <w:cantSplit/>
          <w:jc w:val="center"/>
        </w:trPr>
        <w:tc>
          <w:tcPr>
            <w:tcW w:w="1929" w:type="dxa"/>
            <w:tcBorders>
              <w:top w:val="single" w:sz="18" w:space="0" w:color="auto"/>
              <w:bottom w:val="single" w:sz="18" w:space="0" w:color="auto"/>
              <w:right w:val="single" w:sz="18" w:space="0" w:color="auto"/>
            </w:tcBorders>
            <w:vAlign w:val="center"/>
          </w:tcPr>
          <w:p w:rsidR="00132D6D" w:rsidRPr="00730A3E" w:rsidRDefault="00132D6D" w:rsidP="00426F02">
            <w:pPr>
              <w:tabs>
                <w:tab w:val="left" w:pos="1634"/>
              </w:tabs>
              <w:ind w:right="-77"/>
              <w:jc w:val="center"/>
              <w:rPr>
                <w:rFonts w:cs="Arial"/>
                <w:b/>
                <w:szCs w:val="24"/>
              </w:rPr>
            </w:pPr>
            <w:bookmarkStart w:id="174" w:name="OLE_LINK29"/>
            <w:bookmarkStart w:id="175" w:name="OLE_LINK30"/>
            <w:r>
              <w:rPr>
                <w:rFonts w:cs="Arial"/>
                <w:b/>
                <w:szCs w:val="24"/>
              </w:rPr>
              <w:t>Test ID</w:t>
            </w:r>
          </w:p>
        </w:tc>
        <w:tc>
          <w:tcPr>
            <w:tcW w:w="3716" w:type="dxa"/>
            <w:tcBorders>
              <w:top w:val="single" w:sz="18" w:space="0" w:color="auto"/>
              <w:left w:val="single" w:sz="18" w:space="0" w:color="auto"/>
              <w:bottom w:val="single" w:sz="18" w:space="0" w:color="auto"/>
              <w:right w:val="single" w:sz="18" w:space="0" w:color="auto"/>
            </w:tcBorders>
            <w:vAlign w:val="center"/>
          </w:tcPr>
          <w:p w:rsidR="00132D6D" w:rsidRPr="00730A3E" w:rsidRDefault="00132D6D" w:rsidP="00596C7E">
            <w:pPr>
              <w:tabs>
                <w:tab w:val="left" w:pos="1440"/>
              </w:tabs>
              <w:ind w:left="-49" w:right="-108"/>
              <w:jc w:val="center"/>
              <w:rPr>
                <w:rFonts w:cs="Arial"/>
                <w:b/>
                <w:szCs w:val="24"/>
              </w:rPr>
            </w:pPr>
            <w:r>
              <w:rPr>
                <w:rFonts w:cs="Arial"/>
                <w:b/>
                <w:szCs w:val="24"/>
              </w:rPr>
              <w:t>Document Name</w:t>
            </w:r>
          </w:p>
        </w:tc>
        <w:tc>
          <w:tcPr>
            <w:tcW w:w="3844" w:type="dxa"/>
            <w:tcBorders>
              <w:top w:val="single" w:sz="18" w:space="0" w:color="auto"/>
              <w:left w:val="single" w:sz="18" w:space="0" w:color="auto"/>
              <w:bottom w:val="single" w:sz="18" w:space="0" w:color="auto"/>
            </w:tcBorders>
            <w:vAlign w:val="center"/>
          </w:tcPr>
          <w:p w:rsidR="00132D6D" w:rsidRPr="00730A3E" w:rsidRDefault="00132D6D" w:rsidP="00596C7E">
            <w:pPr>
              <w:tabs>
                <w:tab w:val="left" w:pos="1440"/>
              </w:tabs>
              <w:ind w:left="-49" w:right="-77"/>
              <w:jc w:val="center"/>
              <w:rPr>
                <w:rFonts w:cs="Arial"/>
                <w:b/>
                <w:szCs w:val="24"/>
              </w:rPr>
            </w:pPr>
            <w:r>
              <w:rPr>
                <w:rFonts w:cs="Arial"/>
                <w:b/>
                <w:szCs w:val="24"/>
              </w:rPr>
              <w:t>Brief Description</w:t>
            </w:r>
          </w:p>
        </w:tc>
      </w:tr>
      <w:tr w:rsidR="00132D6D" w:rsidTr="004B0D39">
        <w:trPr>
          <w:cantSplit/>
          <w:jc w:val="center"/>
        </w:trPr>
        <w:tc>
          <w:tcPr>
            <w:tcW w:w="1929" w:type="dxa"/>
            <w:tcBorders>
              <w:top w:val="single" w:sz="18" w:space="0" w:color="auto"/>
              <w:right w:val="single" w:sz="18" w:space="0" w:color="auto"/>
            </w:tcBorders>
          </w:tcPr>
          <w:p w:rsidR="00132D6D" w:rsidRPr="00906F0D" w:rsidRDefault="00AE3E8C" w:rsidP="00426F02">
            <w:r>
              <w:t>APIVS.</w:t>
            </w:r>
            <w:r w:rsidR="00906F0D">
              <w:t>TDS</w:t>
            </w:r>
            <w:r w:rsidR="005D20EA">
              <w:t>.1</w:t>
            </w:r>
            <w:r w:rsidR="009948A6">
              <w:t>001</w:t>
            </w:r>
          </w:p>
        </w:tc>
        <w:tc>
          <w:tcPr>
            <w:tcW w:w="3716" w:type="dxa"/>
            <w:tcBorders>
              <w:top w:val="single" w:sz="18" w:space="0" w:color="auto"/>
              <w:left w:val="single" w:sz="18" w:space="0" w:color="auto"/>
              <w:right w:val="single" w:sz="18" w:space="0" w:color="auto"/>
            </w:tcBorders>
          </w:tcPr>
          <w:p w:rsidR="00132D6D" w:rsidRDefault="00906F0D" w:rsidP="00596C7E">
            <w:pPr>
              <w:tabs>
                <w:tab w:val="left" w:pos="1440"/>
              </w:tabs>
              <w:ind w:left="-49" w:right="-108"/>
              <w:jc w:val="both"/>
              <w:rPr>
                <w:rFonts w:cs="Arial"/>
                <w:szCs w:val="24"/>
              </w:rPr>
            </w:pPr>
            <w:r>
              <w:rPr>
                <w:rFonts w:cs="Arial"/>
                <w:szCs w:val="24"/>
              </w:rPr>
              <w:t>APIVS Test Design Specification 1</w:t>
            </w:r>
          </w:p>
        </w:tc>
        <w:tc>
          <w:tcPr>
            <w:tcW w:w="3844" w:type="dxa"/>
            <w:tcBorders>
              <w:top w:val="single" w:sz="18" w:space="0" w:color="auto"/>
              <w:left w:val="single" w:sz="18" w:space="0" w:color="auto"/>
            </w:tcBorders>
          </w:tcPr>
          <w:p w:rsidR="00132D6D" w:rsidRPr="00D45EDC" w:rsidRDefault="00D45EDC" w:rsidP="00596C7E">
            <w:pPr>
              <w:tabs>
                <w:tab w:val="left" w:pos="1440"/>
              </w:tabs>
              <w:ind w:left="-49" w:right="-77"/>
              <w:jc w:val="both"/>
              <w:rPr>
                <w:rFonts w:cs="Arial"/>
                <w:szCs w:val="24"/>
              </w:rPr>
            </w:pPr>
            <w:r w:rsidRPr="00D45EDC">
              <w:rPr>
                <w:rFonts w:cs="Arial"/>
                <w:szCs w:val="24"/>
              </w:rPr>
              <w:t>Test All APIVS Required Features</w:t>
            </w:r>
          </w:p>
        </w:tc>
      </w:tr>
      <w:tr w:rsidR="00132D6D" w:rsidTr="004B0D39">
        <w:trPr>
          <w:cantSplit/>
          <w:jc w:val="center"/>
        </w:trPr>
        <w:tc>
          <w:tcPr>
            <w:tcW w:w="1929" w:type="dxa"/>
            <w:tcBorders>
              <w:right w:val="single" w:sz="18" w:space="0" w:color="auto"/>
            </w:tcBorders>
          </w:tcPr>
          <w:p w:rsidR="00132D6D" w:rsidRPr="00906F0D" w:rsidRDefault="00AE3E8C" w:rsidP="0041192B">
            <w:r>
              <w:t>APIVS.</w:t>
            </w:r>
            <w:r w:rsidR="009948A6">
              <w:t>TCS</w:t>
            </w:r>
            <w:r>
              <w:t>.</w:t>
            </w:r>
            <w:r w:rsidR="0041192B">
              <w:t>1110</w:t>
            </w:r>
          </w:p>
        </w:tc>
        <w:tc>
          <w:tcPr>
            <w:tcW w:w="3716" w:type="dxa"/>
            <w:tcBorders>
              <w:left w:val="single" w:sz="18" w:space="0" w:color="auto"/>
              <w:right w:val="single" w:sz="18" w:space="0" w:color="auto"/>
            </w:tcBorders>
          </w:tcPr>
          <w:p w:rsidR="00132D6D" w:rsidRDefault="00906F0D" w:rsidP="00596C7E">
            <w:pPr>
              <w:tabs>
                <w:tab w:val="left" w:pos="1440"/>
              </w:tabs>
              <w:ind w:left="-49" w:right="-108"/>
              <w:jc w:val="both"/>
              <w:rPr>
                <w:rFonts w:cs="Arial"/>
                <w:szCs w:val="24"/>
              </w:rPr>
            </w:pPr>
            <w:r>
              <w:rPr>
                <w:rFonts w:cs="Arial"/>
                <w:szCs w:val="24"/>
              </w:rPr>
              <w:t>APIVS Test Case Specification 1</w:t>
            </w:r>
          </w:p>
        </w:tc>
        <w:tc>
          <w:tcPr>
            <w:tcW w:w="3844" w:type="dxa"/>
            <w:tcBorders>
              <w:left w:val="single" w:sz="18" w:space="0" w:color="auto"/>
            </w:tcBorders>
          </w:tcPr>
          <w:p w:rsidR="00132D6D" w:rsidRDefault="00426F02" w:rsidP="00596C7E">
            <w:pPr>
              <w:tabs>
                <w:tab w:val="left" w:pos="1440"/>
              </w:tabs>
              <w:ind w:left="-49" w:right="-77"/>
              <w:jc w:val="both"/>
              <w:rPr>
                <w:rFonts w:cs="Arial"/>
                <w:szCs w:val="24"/>
              </w:rPr>
            </w:pPr>
            <w:r w:rsidRPr="00E84EE7">
              <w:t>FPUI Library C Function Present</w:t>
            </w:r>
          </w:p>
        </w:tc>
      </w:tr>
      <w:tr w:rsidR="00AE3E8C" w:rsidTr="004B0D39">
        <w:trPr>
          <w:cantSplit/>
          <w:jc w:val="center"/>
        </w:trPr>
        <w:tc>
          <w:tcPr>
            <w:tcW w:w="1929" w:type="dxa"/>
            <w:tcBorders>
              <w:right w:val="single" w:sz="18" w:space="0" w:color="auto"/>
            </w:tcBorders>
          </w:tcPr>
          <w:p w:rsidR="00AE3E8C" w:rsidRPr="00906F0D" w:rsidRDefault="00AE3E8C" w:rsidP="0041192B">
            <w:r>
              <w:t>APIVS.TCS.</w:t>
            </w:r>
            <w:r w:rsidR="0041192B">
              <w:t>1120</w:t>
            </w:r>
          </w:p>
        </w:tc>
        <w:tc>
          <w:tcPr>
            <w:tcW w:w="3716" w:type="dxa"/>
            <w:tcBorders>
              <w:left w:val="single" w:sz="18" w:space="0" w:color="auto"/>
              <w:right w:val="single" w:sz="18" w:space="0" w:color="auto"/>
            </w:tcBorders>
          </w:tcPr>
          <w:p w:rsidR="00AE3E8C" w:rsidRDefault="00AE3E8C" w:rsidP="001F500D">
            <w:pPr>
              <w:tabs>
                <w:tab w:val="left" w:pos="1440"/>
              </w:tabs>
              <w:ind w:left="-49" w:right="-108"/>
              <w:jc w:val="both"/>
              <w:rPr>
                <w:rFonts w:cs="Arial"/>
                <w:szCs w:val="24"/>
              </w:rPr>
            </w:pPr>
            <w:r>
              <w:rPr>
                <w:rFonts w:cs="Arial"/>
                <w:szCs w:val="24"/>
              </w:rPr>
              <w:t>APIVS Test Case Specification 2</w:t>
            </w:r>
          </w:p>
        </w:tc>
        <w:tc>
          <w:tcPr>
            <w:tcW w:w="3844" w:type="dxa"/>
            <w:tcBorders>
              <w:left w:val="single" w:sz="18" w:space="0" w:color="auto"/>
            </w:tcBorders>
          </w:tcPr>
          <w:p w:rsidR="00AE3E8C" w:rsidRPr="00426F02" w:rsidRDefault="00426F02" w:rsidP="001F500D">
            <w:pPr>
              <w:tabs>
                <w:tab w:val="left" w:pos="1440"/>
              </w:tabs>
              <w:ind w:left="-49" w:right="-77"/>
              <w:jc w:val="both"/>
              <w:rPr>
                <w:szCs w:val="24"/>
              </w:rPr>
            </w:pPr>
            <w:r w:rsidRPr="00426F02">
              <w:t>FPUI Library C Function Conforming Arguments</w:t>
            </w:r>
          </w:p>
        </w:tc>
      </w:tr>
      <w:tr w:rsidR="00AE3E8C" w:rsidTr="004B0D39">
        <w:trPr>
          <w:cantSplit/>
          <w:jc w:val="center"/>
        </w:trPr>
        <w:tc>
          <w:tcPr>
            <w:tcW w:w="1929" w:type="dxa"/>
            <w:tcBorders>
              <w:right w:val="single" w:sz="18" w:space="0" w:color="auto"/>
            </w:tcBorders>
          </w:tcPr>
          <w:p w:rsidR="00AE3E8C" w:rsidRPr="00906F0D" w:rsidRDefault="00AE3E8C" w:rsidP="0041192B">
            <w:r>
              <w:t>APIVS.TCS.</w:t>
            </w:r>
            <w:r w:rsidR="0041192B">
              <w:t>1130</w:t>
            </w:r>
          </w:p>
        </w:tc>
        <w:tc>
          <w:tcPr>
            <w:tcW w:w="3716" w:type="dxa"/>
            <w:tcBorders>
              <w:left w:val="single" w:sz="18" w:space="0" w:color="auto"/>
              <w:right w:val="single" w:sz="18" w:space="0" w:color="auto"/>
            </w:tcBorders>
          </w:tcPr>
          <w:p w:rsidR="00AE3E8C" w:rsidRDefault="00AE3E8C" w:rsidP="00C92236">
            <w:pPr>
              <w:tabs>
                <w:tab w:val="left" w:pos="1440"/>
              </w:tabs>
              <w:ind w:left="-49" w:right="-108"/>
              <w:jc w:val="both"/>
              <w:rPr>
                <w:rFonts w:cs="Arial"/>
                <w:szCs w:val="24"/>
              </w:rPr>
            </w:pPr>
            <w:r>
              <w:rPr>
                <w:rFonts w:cs="Arial"/>
                <w:szCs w:val="24"/>
              </w:rPr>
              <w:t>APIVS Test Case Specification 3</w:t>
            </w:r>
          </w:p>
        </w:tc>
        <w:tc>
          <w:tcPr>
            <w:tcW w:w="3844" w:type="dxa"/>
            <w:tcBorders>
              <w:left w:val="single" w:sz="18" w:space="0" w:color="auto"/>
            </w:tcBorders>
          </w:tcPr>
          <w:p w:rsidR="00AE3E8C" w:rsidRDefault="00426F02" w:rsidP="00C92236">
            <w:pPr>
              <w:tabs>
                <w:tab w:val="left" w:pos="1440"/>
              </w:tabs>
              <w:ind w:left="-49" w:right="-77"/>
              <w:jc w:val="both"/>
              <w:rPr>
                <w:rFonts w:cs="Arial"/>
                <w:szCs w:val="24"/>
              </w:rPr>
            </w:pPr>
            <w:r w:rsidRPr="00426F02">
              <w:rPr>
                <w:rFonts w:cs="Arial"/>
                <w:szCs w:val="24"/>
              </w:rPr>
              <w:t>FPUI Library C Function Error Checking</w:t>
            </w:r>
          </w:p>
          <w:p w:rsidR="0041192B" w:rsidRPr="00426F02" w:rsidRDefault="005D20EA" w:rsidP="00C92236">
            <w:pPr>
              <w:tabs>
                <w:tab w:val="left" w:pos="1440"/>
              </w:tabs>
              <w:ind w:left="-49" w:right="-77"/>
              <w:jc w:val="both"/>
              <w:rPr>
                <w:rFonts w:cs="Arial"/>
                <w:szCs w:val="24"/>
              </w:rPr>
            </w:pPr>
            <w:r>
              <w:rPr>
                <w:rFonts w:cs="Arial"/>
                <w:szCs w:val="24"/>
              </w:rPr>
              <w:t>and</w:t>
            </w:r>
            <w:r w:rsidR="0041192B" w:rsidRPr="00426F02">
              <w:rPr>
                <w:rFonts w:cs="Arial"/>
                <w:szCs w:val="24"/>
              </w:rPr>
              <w:t xml:space="preserve"> Argument Boundary Checking</w:t>
            </w:r>
          </w:p>
        </w:tc>
      </w:tr>
      <w:tr w:rsidR="00AE3E8C" w:rsidTr="004B0D39">
        <w:trPr>
          <w:cantSplit/>
          <w:jc w:val="center"/>
        </w:trPr>
        <w:tc>
          <w:tcPr>
            <w:tcW w:w="1929" w:type="dxa"/>
            <w:tcBorders>
              <w:right w:val="single" w:sz="18" w:space="0" w:color="auto"/>
            </w:tcBorders>
          </w:tcPr>
          <w:p w:rsidR="00AE3E8C" w:rsidRPr="00906F0D" w:rsidRDefault="00AE3E8C" w:rsidP="0041192B">
            <w:r>
              <w:t>APIVS.TCS.</w:t>
            </w:r>
            <w:r w:rsidR="0041192B">
              <w:t>1150</w:t>
            </w:r>
          </w:p>
        </w:tc>
        <w:tc>
          <w:tcPr>
            <w:tcW w:w="3716" w:type="dxa"/>
            <w:tcBorders>
              <w:left w:val="single" w:sz="18" w:space="0" w:color="auto"/>
              <w:right w:val="single" w:sz="18" w:space="0" w:color="auto"/>
            </w:tcBorders>
          </w:tcPr>
          <w:p w:rsidR="00AE3E8C" w:rsidRDefault="0041192B" w:rsidP="00C92236">
            <w:pPr>
              <w:tabs>
                <w:tab w:val="left" w:pos="1440"/>
              </w:tabs>
              <w:ind w:left="-49" w:right="-108"/>
              <w:jc w:val="both"/>
              <w:rPr>
                <w:rFonts w:cs="Arial"/>
                <w:szCs w:val="24"/>
              </w:rPr>
            </w:pPr>
            <w:r>
              <w:rPr>
                <w:rFonts w:cs="Arial"/>
                <w:szCs w:val="24"/>
              </w:rPr>
              <w:t>APIVS Test Case Specification 4</w:t>
            </w:r>
          </w:p>
        </w:tc>
        <w:tc>
          <w:tcPr>
            <w:tcW w:w="3844" w:type="dxa"/>
            <w:tcBorders>
              <w:left w:val="single" w:sz="18" w:space="0" w:color="auto"/>
            </w:tcBorders>
          </w:tcPr>
          <w:p w:rsidR="00AE3E8C" w:rsidRDefault="00426F02" w:rsidP="00C92236">
            <w:pPr>
              <w:tabs>
                <w:tab w:val="left" w:pos="1440"/>
              </w:tabs>
              <w:ind w:left="-49" w:right="-77"/>
              <w:jc w:val="both"/>
              <w:rPr>
                <w:rFonts w:cs="Arial"/>
                <w:szCs w:val="24"/>
              </w:rPr>
            </w:pPr>
            <w:r w:rsidRPr="00E84EE7">
              <w:t>FPUI Library Composite Testing</w:t>
            </w:r>
          </w:p>
        </w:tc>
      </w:tr>
      <w:tr w:rsidR="00AE3E8C" w:rsidTr="004B0D39">
        <w:trPr>
          <w:cantSplit/>
          <w:jc w:val="center"/>
        </w:trPr>
        <w:tc>
          <w:tcPr>
            <w:tcW w:w="1929" w:type="dxa"/>
            <w:tcBorders>
              <w:right w:val="single" w:sz="18" w:space="0" w:color="auto"/>
            </w:tcBorders>
          </w:tcPr>
          <w:p w:rsidR="00AE3E8C" w:rsidRPr="00906F0D" w:rsidRDefault="00AE3E8C" w:rsidP="0041192B">
            <w:r>
              <w:t>APIVS.TCS.</w:t>
            </w:r>
            <w:r w:rsidR="0041192B">
              <w:t>1160</w:t>
            </w:r>
          </w:p>
        </w:tc>
        <w:tc>
          <w:tcPr>
            <w:tcW w:w="3716" w:type="dxa"/>
            <w:tcBorders>
              <w:left w:val="single" w:sz="18" w:space="0" w:color="auto"/>
              <w:right w:val="single" w:sz="18" w:space="0" w:color="auto"/>
            </w:tcBorders>
          </w:tcPr>
          <w:p w:rsidR="00AE3E8C" w:rsidRDefault="0041192B" w:rsidP="00C92236">
            <w:pPr>
              <w:tabs>
                <w:tab w:val="left" w:pos="1440"/>
              </w:tabs>
              <w:ind w:left="-49" w:right="-108"/>
              <w:jc w:val="both"/>
              <w:rPr>
                <w:rFonts w:cs="Arial"/>
                <w:szCs w:val="24"/>
              </w:rPr>
            </w:pPr>
            <w:r>
              <w:rPr>
                <w:rFonts w:cs="Arial"/>
                <w:szCs w:val="24"/>
              </w:rPr>
              <w:t>APIVS Test Case Specification 5</w:t>
            </w:r>
          </w:p>
        </w:tc>
        <w:tc>
          <w:tcPr>
            <w:tcW w:w="3844" w:type="dxa"/>
            <w:tcBorders>
              <w:left w:val="single" w:sz="18" w:space="0" w:color="auto"/>
            </w:tcBorders>
          </w:tcPr>
          <w:p w:rsidR="00AE3E8C" w:rsidRDefault="00426F02" w:rsidP="00C92236">
            <w:pPr>
              <w:tabs>
                <w:tab w:val="left" w:pos="1440"/>
              </w:tabs>
              <w:ind w:left="-49" w:right="-77"/>
              <w:jc w:val="both"/>
              <w:rPr>
                <w:rFonts w:cs="Arial"/>
                <w:szCs w:val="24"/>
              </w:rPr>
            </w:pPr>
            <w:r w:rsidRPr="00E84EE7">
              <w:t>Front Panel Manager Window Testing</w:t>
            </w:r>
          </w:p>
        </w:tc>
      </w:tr>
      <w:tr w:rsidR="00AE3E8C" w:rsidTr="004B0D39">
        <w:trPr>
          <w:cantSplit/>
          <w:jc w:val="center"/>
        </w:trPr>
        <w:tc>
          <w:tcPr>
            <w:tcW w:w="1929" w:type="dxa"/>
            <w:tcBorders>
              <w:right w:val="single" w:sz="18" w:space="0" w:color="auto"/>
            </w:tcBorders>
          </w:tcPr>
          <w:p w:rsidR="00AE3E8C" w:rsidRPr="00906F0D" w:rsidRDefault="00AE3E8C" w:rsidP="0041192B">
            <w:r>
              <w:t>APIVS.TCS.</w:t>
            </w:r>
            <w:r w:rsidR="0041192B">
              <w:t>1310</w:t>
            </w:r>
          </w:p>
        </w:tc>
        <w:tc>
          <w:tcPr>
            <w:tcW w:w="3716" w:type="dxa"/>
            <w:tcBorders>
              <w:left w:val="single" w:sz="18" w:space="0" w:color="auto"/>
              <w:right w:val="single" w:sz="18" w:space="0" w:color="auto"/>
            </w:tcBorders>
          </w:tcPr>
          <w:p w:rsidR="00AE3E8C" w:rsidRDefault="0041192B" w:rsidP="00C92236">
            <w:pPr>
              <w:tabs>
                <w:tab w:val="left" w:pos="1440"/>
              </w:tabs>
              <w:ind w:left="-49" w:right="-108"/>
              <w:jc w:val="both"/>
              <w:rPr>
                <w:rFonts w:cs="Arial"/>
                <w:szCs w:val="24"/>
              </w:rPr>
            </w:pPr>
            <w:r>
              <w:rPr>
                <w:rFonts w:cs="Arial"/>
                <w:szCs w:val="24"/>
              </w:rPr>
              <w:t>APIVS Test Case Specification 6</w:t>
            </w:r>
          </w:p>
        </w:tc>
        <w:tc>
          <w:tcPr>
            <w:tcW w:w="3844" w:type="dxa"/>
            <w:tcBorders>
              <w:left w:val="single" w:sz="18" w:space="0" w:color="auto"/>
            </w:tcBorders>
          </w:tcPr>
          <w:p w:rsidR="00AE3E8C" w:rsidRDefault="00426F02" w:rsidP="00C92236">
            <w:pPr>
              <w:tabs>
                <w:tab w:val="left" w:pos="1440"/>
              </w:tabs>
              <w:ind w:left="-49" w:right="-77"/>
              <w:jc w:val="both"/>
              <w:rPr>
                <w:rFonts w:cs="Arial"/>
                <w:szCs w:val="24"/>
              </w:rPr>
            </w:pPr>
            <w:r w:rsidRPr="00E84EE7">
              <w:t>FIO Library C Function Present</w:t>
            </w:r>
          </w:p>
        </w:tc>
      </w:tr>
      <w:tr w:rsidR="00AE3E8C" w:rsidTr="004B0D39">
        <w:trPr>
          <w:cantSplit/>
          <w:jc w:val="center"/>
        </w:trPr>
        <w:tc>
          <w:tcPr>
            <w:tcW w:w="1929" w:type="dxa"/>
            <w:tcBorders>
              <w:right w:val="single" w:sz="18" w:space="0" w:color="auto"/>
            </w:tcBorders>
          </w:tcPr>
          <w:p w:rsidR="00AE3E8C" w:rsidRPr="00906F0D" w:rsidRDefault="00AE3E8C" w:rsidP="0041192B">
            <w:r>
              <w:t>APIVS.TCS.</w:t>
            </w:r>
            <w:r w:rsidR="0041192B">
              <w:t>1320</w:t>
            </w:r>
          </w:p>
        </w:tc>
        <w:tc>
          <w:tcPr>
            <w:tcW w:w="3716" w:type="dxa"/>
            <w:tcBorders>
              <w:left w:val="single" w:sz="18" w:space="0" w:color="auto"/>
              <w:right w:val="single" w:sz="18" w:space="0" w:color="auto"/>
            </w:tcBorders>
          </w:tcPr>
          <w:p w:rsidR="00AE3E8C" w:rsidRDefault="0041192B" w:rsidP="00C92236">
            <w:pPr>
              <w:tabs>
                <w:tab w:val="left" w:pos="1440"/>
              </w:tabs>
              <w:ind w:left="-49" w:right="-108"/>
              <w:jc w:val="both"/>
              <w:rPr>
                <w:rFonts w:cs="Arial"/>
                <w:szCs w:val="24"/>
              </w:rPr>
            </w:pPr>
            <w:r>
              <w:rPr>
                <w:rFonts w:cs="Arial"/>
                <w:szCs w:val="24"/>
              </w:rPr>
              <w:t>APIVS Test Case Specification 7</w:t>
            </w:r>
          </w:p>
        </w:tc>
        <w:tc>
          <w:tcPr>
            <w:tcW w:w="3844" w:type="dxa"/>
            <w:tcBorders>
              <w:left w:val="single" w:sz="18" w:space="0" w:color="auto"/>
            </w:tcBorders>
          </w:tcPr>
          <w:p w:rsidR="00AE3E8C" w:rsidRDefault="00426F02" w:rsidP="00C92236">
            <w:pPr>
              <w:tabs>
                <w:tab w:val="left" w:pos="1440"/>
              </w:tabs>
              <w:ind w:left="-49" w:right="-77"/>
              <w:jc w:val="both"/>
              <w:rPr>
                <w:rFonts w:cs="Arial"/>
                <w:szCs w:val="24"/>
              </w:rPr>
            </w:pPr>
            <w:r w:rsidRPr="00E84EE7">
              <w:t>FIO Library C Function Conforming Arguments</w:t>
            </w:r>
          </w:p>
        </w:tc>
      </w:tr>
      <w:tr w:rsidR="00AE3E8C" w:rsidTr="004B0D39">
        <w:trPr>
          <w:cantSplit/>
          <w:jc w:val="center"/>
        </w:trPr>
        <w:tc>
          <w:tcPr>
            <w:tcW w:w="1929" w:type="dxa"/>
            <w:tcBorders>
              <w:right w:val="single" w:sz="18" w:space="0" w:color="auto"/>
            </w:tcBorders>
          </w:tcPr>
          <w:p w:rsidR="00AE3E8C" w:rsidRPr="00906F0D" w:rsidRDefault="00AE3E8C" w:rsidP="0041192B">
            <w:r>
              <w:t>APIVS.TCS.</w:t>
            </w:r>
            <w:r w:rsidR="0041192B">
              <w:t>1330</w:t>
            </w:r>
          </w:p>
        </w:tc>
        <w:tc>
          <w:tcPr>
            <w:tcW w:w="3716" w:type="dxa"/>
            <w:tcBorders>
              <w:left w:val="single" w:sz="18" w:space="0" w:color="auto"/>
              <w:right w:val="single" w:sz="18" w:space="0" w:color="auto"/>
            </w:tcBorders>
          </w:tcPr>
          <w:p w:rsidR="00AE3E8C" w:rsidRDefault="0041192B" w:rsidP="00C92236">
            <w:pPr>
              <w:tabs>
                <w:tab w:val="left" w:pos="1440"/>
              </w:tabs>
              <w:ind w:left="-49" w:right="-108"/>
              <w:jc w:val="both"/>
              <w:rPr>
                <w:rFonts w:cs="Arial"/>
                <w:szCs w:val="24"/>
              </w:rPr>
            </w:pPr>
            <w:r>
              <w:rPr>
                <w:rFonts w:cs="Arial"/>
                <w:szCs w:val="24"/>
              </w:rPr>
              <w:t>APIVS Test Case Specification 8</w:t>
            </w:r>
          </w:p>
        </w:tc>
        <w:tc>
          <w:tcPr>
            <w:tcW w:w="3844" w:type="dxa"/>
            <w:tcBorders>
              <w:left w:val="single" w:sz="18" w:space="0" w:color="auto"/>
            </w:tcBorders>
          </w:tcPr>
          <w:p w:rsidR="00AE3E8C" w:rsidRDefault="00426F02" w:rsidP="00C92236">
            <w:pPr>
              <w:tabs>
                <w:tab w:val="left" w:pos="1440"/>
              </w:tabs>
              <w:ind w:left="-49" w:right="-77"/>
              <w:jc w:val="both"/>
            </w:pPr>
            <w:r w:rsidRPr="00E84EE7">
              <w:t>FIO Library C Function Error Checking</w:t>
            </w:r>
          </w:p>
          <w:p w:rsidR="0041192B" w:rsidRDefault="005D20EA" w:rsidP="00C92236">
            <w:pPr>
              <w:tabs>
                <w:tab w:val="left" w:pos="1440"/>
              </w:tabs>
              <w:ind w:left="-49" w:right="-77"/>
              <w:jc w:val="both"/>
              <w:rPr>
                <w:rFonts w:cs="Arial"/>
                <w:szCs w:val="24"/>
              </w:rPr>
            </w:pPr>
            <w:r>
              <w:rPr>
                <w:rFonts w:cs="Arial"/>
                <w:szCs w:val="24"/>
              </w:rPr>
              <w:t>and</w:t>
            </w:r>
            <w:r w:rsidR="0041192B" w:rsidRPr="00426F02">
              <w:rPr>
                <w:rFonts w:cs="Arial"/>
                <w:szCs w:val="24"/>
              </w:rPr>
              <w:t xml:space="preserve"> Argument Boundary Checking</w:t>
            </w:r>
          </w:p>
        </w:tc>
      </w:tr>
      <w:tr w:rsidR="00AE3E8C" w:rsidTr="004B0D39">
        <w:trPr>
          <w:cantSplit/>
          <w:jc w:val="center"/>
        </w:trPr>
        <w:tc>
          <w:tcPr>
            <w:tcW w:w="1929" w:type="dxa"/>
            <w:tcBorders>
              <w:right w:val="single" w:sz="18" w:space="0" w:color="auto"/>
            </w:tcBorders>
          </w:tcPr>
          <w:p w:rsidR="00AE3E8C" w:rsidRPr="00906F0D" w:rsidRDefault="00AE3E8C" w:rsidP="0041192B">
            <w:r>
              <w:t>APIVS.TCS.</w:t>
            </w:r>
            <w:r w:rsidR="0041192B">
              <w:t>1350</w:t>
            </w:r>
          </w:p>
        </w:tc>
        <w:tc>
          <w:tcPr>
            <w:tcW w:w="3716" w:type="dxa"/>
            <w:tcBorders>
              <w:left w:val="single" w:sz="18" w:space="0" w:color="auto"/>
              <w:right w:val="single" w:sz="18" w:space="0" w:color="auto"/>
            </w:tcBorders>
          </w:tcPr>
          <w:p w:rsidR="00AE3E8C" w:rsidRDefault="0041192B" w:rsidP="00C92236">
            <w:pPr>
              <w:tabs>
                <w:tab w:val="left" w:pos="1440"/>
              </w:tabs>
              <w:ind w:left="-49" w:right="-108"/>
              <w:jc w:val="both"/>
              <w:rPr>
                <w:rFonts w:cs="Arial"/>
                <w:szCs w:val="24"/>
              </w:rPr>
            </w:pPr>
            <w:r>
              <w:rPr>
                <w:rFonts w:cs="Arial"/>
                <w:szCs w:val="24"/>
              </w:rPr>
              <w:t>APIVS Test Case Specification 9</w:t>
            </w:r>
          </w:p>
        </w:tc>
        <w:tc>
          <w:tcPr>
            <w:tcW w:w="3844" w:type="dxa"/>
            <w:tcBorders>
              <w:left w:val="single" w:sz="18" w:space="0" w:color="auto"/>
            </w:tcBorders>
          </w:tcPr>
          <w:p w:rsidR="00AE3E8C" w:rsidRDefault="00426F02" w:rsidP="00596C7E">
            <w:pPr>
              <w:tabs>
                <w:tab w:val="left" w:pos="1440"/>
              </w:tabs>
              <w:ind w:left="-49" w:right="-77"/>
              <w:jc w:val="both"/>
              <w:rPr>
                <w:rFonts w:cs="Arial"/>
                <w:szCs w:val="24"/>
              </w:rPr>
            </w:pPr>
            <w:r w:rsidRPr="00E84EE7">
              <w:t>FIO Library Composite Testing</w:t>
            </w:r>
          </w:p>
        </w:tc>
      </w:tr>
      <w:tr w:rsidR="00AE3E8C" w:rsidTr="004B0D39">
        <w:trPr>
          <w:cantSplit/>
          <w:jc w:val="center"/>
        </w:trPr>
        <w:tc>
          <w:tcPr>
            <w:tcW w:w="1929" w:type="dxa"/>
            <w:tcBorders>
              <w:right w:val="single" w:sz="18" w:space="0" w:color="auto"/>
            </w:tcBorders>
          </w:tcPr>
          <w:p w:rsidR="00AE3E8C" w:rsidRPr="00906F0D" w:rsidRDefault="00AE3E8C" w:rsidP="0041192B">
            <w:r>
              <w:t>APIVS.TCS.</w:t>
            </w:r>
            <w:r w:rsidR="0041192B">
              <w:t>1410</w:t>
            </w:r>
          </w:p>
        </w:tc>
        <w:tc>
          <w:tcPr>
            <w:tcW w:w="3716" w:type="dxa"/>
            <w:tcBorders>
              <w:left w:val="single" w:sz="18" w:space="0" w:color="auto"/>
              <w:right w:val="single" w:sz="18" w:space="0" w:color="auto"/>
            </w:tcBorders>
          </w:tcPr>
          <w:p w:rsidR="00AE3E8C" w:rsidRDefault="0041192B" w:rsidP="00C92236">
            <w:pPr>
              <w:tabs>
                <w:tab w:val="left" w:pos="1440"/>
              </w:tabs>
              <w:ind w:left="-49" w:right="-108"/>
              <w:jc w:val="both"/>
              <w:rPr>
                <w:rFonts w:cs="Arial"/>
                <w:szCs w:val="24"/>
              </w:rPr>
            </w:pPr>
            <w:r>
              <w:rPr>
                <w:rFonts w:cs="Arial"/>
                <w:szCs w:val="24"/>
              </w:rPr>
              <w:t>APIVS Test Case Specification 10</w:t>
            </w:r>
          </w:p>
        </w:tc>
        <w:tc>
          <w:tcPr>
            <w:tcW w:w="3844" w:type="dxa"/>
            <w:tcBorders>
              <w:left w:val="single" w:sz="18" w:space="0" w:color="auto"/>
            </w:tcBorders>
          </w:tcPr>
          <w:p w:rsidR="00AE3E8C" w:rsidRPr="00426F02" w:rsidRDefault="00426F02" w:rsidP="00596C7E">
            <w:pPr>
              <w:tabs>
                <w:tab w:val="left" w:pos="1440"/>
              </w:tabs>
              <w:ind w:left="-49" w:right="-77"/>
              <w:jc w:val="both"/>
              <w:rPr>
                <w:rFonts w:cs="Arial"/>
                <w:szCs w:val="24"/>
              </w:rPr>
            </w:pPr>
            <w:r w:rsidRPr="00426F02">
              <w:rPr>
                <w:rFonts w:cs="Arial"/>
                <w:szCs w:val="24"/>
              </w:rPr>
              <w:t>TOD Library C Function Present</w:t>
            </w:r>
          </w:p>
        </w:tc>
      </w:tr>
      <w:tr w:rsidR="00AE3E8C" w:rsidTr="004B0D39">
        <w:trPr>
          <w:cantSplit/>
          <w:jc w:val="center"/>
        </w:trPr>
        <w:tc>
          <w:tcPr>
            <w:tcW w:w="1929" w:type="dxa"/>
            <w:tcBorders>
              <w:right w:val="single" w:sz="18" w:space="0" w:color="auto"/>
            </w:tcBorders>
          </w:tcPr>
          <w:p w:rsidR="00AE3E8C" w:rsidRPr="00906F0D" w:rsidRDefault="00AE3E8C" w:rsidP="0041192B">
            <w:r>
              <w:t>APIVS.TCS.</w:t>
            </w:r>
            <w:r w:rsidR="0041192B">
              <w:t>1420</w:t>
            </w:r>
          </w:p>
        </w:tc>
        <w:tc>
          <w:tcPr>
            <w:tcW w:w="3716" w:type="dxa"/>
            <w:tcBorders>
              <w:left w:val="single" w:sz="18" w:space="0" w:color="auto"/>
              <w:right w:val="single" w:sz="18" w:space="0" w:color="auto"/>
            </w:tcBorders>
          </w:tcPr>
          <w:p w:rsidR="00AE3E8C" w:rsidRDefault="0041192B" w:rsidP="00C92236">
            <w:pPr>
              <w:tabs>
                <w:tab w:val="left" w:pos="1440"/>
              </w:tabs>
              <w:ind w:left="-49" w:right="-108"/>
              <w:jc w:val="both"/>
              <w:rPr>
                <w:rFonts w:cs="Arial"/>
                <w:szCs w:val="24"/>
              </w:rPr>
            </w:pPr>
            <w:r>
              <w:rPr>
                <w:rFonts w:cs="Arial"/>
                <w:szCs w:val="24"/>
              </w:rPr>
              <w:t>APIVS Test Case Specification 11</w:t>
            </w:r>
          </w:p>
        </w:tc>
        <w:tc>
          <w:tcPr>
            <w:tcW w:w="3844" w:type="dxa"/>
            <w:tcBorders>
              <w:left w:val="single" w:sz="18" w:space="0" w:color="auto"/>
            </w:tcBorders>
          </w:tcPr>
          <w:p w:rsidR="00AE3E8C" w:rsidRPr="00426F02" w:rsidRDefault="00426F02" w:rsidP="00596C7E">
            <w:pPr>
              <w:tabs>
                <w:tab w:val="left" w:pos="1440"/>
              </w:tabs>
              <w:ind w:left="-49" w:right="-77"/>
              <w:jc w:val="both"/>
              <w:rPr>
                <w:rFonts w:cs="Arial"/>
                <w:szCs w:val="24"/>
              </w:rPr>
            </w:pPr>
            <w:r w:rsidRPr="00426F02">
              <w:rPr>
                <w:rFonts w:cs="Arial"/>
                <w:szCs w:val="24"/>
              </w:rPr>
              <w:t>TOD Library C Function Conforming Arguments</w:t>
            </w:r>
          </w:p>
        </w:tc>
      </w:tr>
      <w:tr w:rsidR="00AE3E8C" w:rsidTr="004B0D39">
        <w:trPr>
          <w:cantSplit/>
          <w:jc w:val="center"/>
        </w:trPr>
        <w:tc>
          <w:tcPr>
            <w:tcW w:w="1929" w:type="dxa"/>
            <w:tcBorders>
              <w:right w:val="single" w:sz="18" w:space="0" w:color="auto"/>
            </w:tcBorders>
          </w:tcPr>
          <w:p w:rsidR="00AE3E8C" w:rsidRPr="00906F0D" w:rsidRDefault="00AE3E8C" w:rsidP="005D20EA">
            <w:r>
              <w:t>APIVS.TCS.</w:t>
            </w:r>
            <w:r w:rsidR="005D20EA">
              <w:t>1430</w:t>
            </w:r>
          </w:p>
        </w:tc>
        <w:tc>
          <w:tcPr>
            <w:tcW w:w="3716" w:type="dxa"/>
            <w:tcBorders>
              <w:left w:val="single" w:sz="18" w:space="0" w:color="auto"/>
              <w:right w:val="single" w:sz="18" w:space="0" w:color="auto"/>
            </w:tcBorders>
          </w:tcPr>
          <w:p w:rsidR="00AE3E8C" w:rsidRDefault="0041192B" w:rsidP="00C92236">
            <w:pPr>
              <w:tabs>
                <w:tab w:val="left" w:pos="1440"/>
              </w:tabs>
              <w:ind w:left="-49" w:right="-108"/>
              <w:jc w:val="both"/>
              <w:rPr>
                <w:rFonts w:cs="Arial"/>
                <w:szCs w:val="24"/>
              </w:rPr>
            </w:pPr>
            <w:r>
              <w:rPr>
                <w:rFonts w:cs="Arial"/>
                <w:szCs w:val="24"/>
              </w:rPr>
              <w:t>APIVS Test Case Specification 12</w:t>
            </w:r>
          </w:p>
        </w:tc>
        <w:tc>
          <w:tcPr>
            <w:tcW w:w="3844" w:type="dxa"/>
            <w:tcBorders>
              <w:left w:val="single" w:sz="18" w:space="0" w:color="auto"/>
            </w:tcBorders>
          </w:tcPr>
          <w:p w:rsidR="00AE3E8C" w:rsidRDefault="00426F02" w:rsidP="00596C7E">
            <w:pPr>
              <w:tabs>
                <w:tab w:val="left" w:pos="1440"/>
              </w:tabs>
              <w:ind w:left="-49" w:right="-77"/>
              <w:jc w:val="both"/>
              <w:rPr>
                <w:rFonts w:cs="Arial"/>
                <w:szCs w:val="24"/>
              </w:rPr>
            </w:pPr>
            <w:r w:rsidRPr="00426F02">
              <w:rPr>
                <w:rFonts w:cs="Arial"/>
                <w:szCs w:val="24"/>
              </w:rPr>
              <w:t>TOD Library C Function Error Checking</w:t>
            </w:r>
          </w:p>
          <w:p w:rsidR="005D20EA" w:rsidRPr="00426F02" w:rsidRDefault="005D20EA" w:rsidP="00596C7E">
            <w:pPr>
              <w:tabs>
                <w:tab w:val="left" w:pos="1440"/>
              </w:tabs>
              <w:ind w:left="-49" w:right="-77"/>
              <w:jc w:val="both"/>
              <w:rPr>
                <w:rFonts w:cs="Arial"/>
                <w:szCs w:val="24"/>
              </w:rPr>
            </w:pPr>
            <w:r>
              <w:rPr>
                <w:rFonts w:cs="Arial"/>
                <w:szCs w:val="24"/>
              </w:rPr>
              <w:t>and</w:t>
            </w:r>
            <w:r w:rsidRPr="00426F02">
              <w:rPr>
                <w:rFonts w:cs="Arial"/>
                <w:szCs w:val="24"/>
              </w:rPr>
              <w:t xml:space="preserve"> Argument Boundary Checking</w:t>
            </w:r>
          </w:p>
        </w:tc>
      </w:tr>
      <w:tr w:rsidR="00AE3E8C" w:rsidTr="004B0D39">
        <w:trPr>
          <w:cantSplit/>
          <w:jc w:val="center"/>
        </w:trPr>
        <w:tc>
          <w:tcPr>
            <w:tcW w:w="1929" w:type="dxa"/>
            <w:tcBorders>
              <w:right w:val="single" w:sz="18" w:space="0" w:color="auto"/>
            </w:tcBorders>
          </w:tcPr>
          <w:p w:rsidR="00AE3E8C" w:rsidRPr="00906F0D" w:rsidRDefault="00AE3E8C" w:rsidP="005D20EA">
            <w:r>
              <w:t>APIVS.TCS.</w:t>
            </w:r>
            <w:r w:rsidR="005D20EA">
              <w:t>1450</w:t>
            </w:r>
          </w:p>
        </w:tc>
        <w:tc>
          <w:tcPr>
            <w:tcW w:w="3716" w:type="dxa"/>
            <w:tcBorders>
              <w:left w:val="single" w:sz="18" w:space="0" w:color="auto"/>
              <w:right w:val="single" w:sz="18" w:space="0" w:color="auto"/>
            </w:tcBorders>
          </w:tcPr>
          <w:p w:rsidR="00AE3E8C" w:rsidRDefault="0041192B" w:rsidP="00C92236">
            <w:pPr>
              <w:tabs>
                <w:tab w:val="left" w:pos="1440"/>
              </w:tabs>
              <w:ind w:left="-49" w:right="-108"/>
              <w:jc w:val="both"/>
              <w:rPr>
                <w:rFonts w:cs="Arial"/>
                <w:szCs w:val="24"/>
              </w:rPr>
            </w:pPr>
            <w:r>
              <w:rPr>
                <w:rFonts w:cs="Arial"/>
                <w:szCs w:val="24"/>
              </w:rPr>
              <w:t>APIVS Test Case Specification 1</w:t>
            </w:r>
            <w:r w:rsidR="005D20EA">
              <w:rPr>
                <w:rFonts w:cs="Arial"/>
                <w:szCs w:val="24"/>
              </w:rPr>
              <w:t>3</w:t>
            </w:r>
          </w:p>
        </w:tc>
        <w:tc>
          <w:tcPr>
            <w:tcW w:w="3844" w:type="dxa"/>
            <w:tcBorders>
              <w:left w:val="single" w:sz="18" w:space="0" w:color="auto"/>
            </w:tcBorders>
          </w:tcPr>
          <w:p w:rsidR="00AE3E8C" w:rsidRPr="00426F02" w:rsidRDefault="00426F02" w:rsidP="00596C7E">
            <w:pPr>
              <w:tabs>
                <w:tab w:val="left" w:pos="1440"/>
              </w:tabs>
              <w:ind w:left="-49" w:right="-77"/>
              <w:jc w:val="both"/>
              <w:rPr>
                <w:rFonts w:cs="Arial"/>
                <w:szCs w:val="24"/>
              </w:rPr>
            </w:pPr>
            <w:r w:rsidRPr="00426F02">
              <w:rPr>
                <w:rFonts w:cs="Arial"/>
                <w:szCs w:val="24"/>
              </w:rPr>
              <w:t>TOD Library Composite Testing</w:t>
            </w:r>
          </w:p>
        </w:tc>
      </w:tr>
      <w:tr w:rsidR="00AE3E8C" w:rsidTr="004B0D39">
        <w:trPr>
          <w:cantSplit/>
          <w:jc w:val="center"/>
        </w:trPr>
        <w:tc>
          <w:tcPr>
            <w:tcW w:w="1929" w:type="dxa"/>
            <w:tcBorders>
              <w:right w:val="single" w:sz="18" w:space="0" w:color="auto"/>
            </w:tcBorders>
          </w:tcPr>
          <w:p w:rsidR="00AE3E8C" w:rsidRPr="00906F0D" w:rsidRDefault="00AE3E8C" w:rsidP="005D20EA">
            <w:r>
              <w:t>APIVS.TCS.</w:t>
            </w:r>
            <w:r w:rsidR="005D20EA">
              <w:t>1510</w:t>
            </w:r>
          </w:p>
        </w:tc>
        <w:tc>
          <w:tcPr>
            <w:tcW w:w="3716" w:type="dxa"/>
            <w:tcBorders>
              <w:left w:val="single" w:sz="18" w:space="0" w:color="auto"/>
              <w:right w:val="single" w:sz="18" w:space="0" w:color="auto"/>
            </w:tcBorders>
          </w:tcPr>
          <w:p w:rsidR="00AE3E8C" w:rsidRDefault="0041192B" w:rsidP="00C92236">
            <w:pPr>
              <w:tabs>
                <w:tab w:val="left" w:pos="1440"/>
              </w:tabs>
              <w:ind w:left="-49" w:right="-108"/>
              <w:jc w:val="both"/>
              <w:rPr>
                <w:rFonts w:cs="Arial"/>
                <w:szCs w:val="24"/>
              </w:rPr>
            </w:pPr>
            <w:r>
              <w:rPr>
                <w:rFonts w:cs="Arial"/>
                <w:szCs w:val="24"/>
              </w:rPr>
              <w:t xml:space="preserve">APIVS Test Case Specification </w:t>
            </w:r>
            <w:r w:rsidR="005D20EA">
              <w:rPr>
                <w:rFonts w:cs="Arial"/>
                <w:szCs w:val="24"/>
              </w:rPr>
              <w:t>14</w:t>
            </w:r>
          </w:p>
        </w:tc>
        <w:tc>
          <w:tcPr>
            <w:tcW w:w="3844" w:type="dxa"/>
            <w:tcBorders>
              <w:left w:val="single" w:sz="18" w:space="0" w:color="auto"/>
            </w:tcBorders>
          </w:tcPr>
          <w:p w:rsidR="00AE3E8C" w:rsidRPr="00426F02" w:rsidRDefault="00426F02" w:rsidP="00596C7E">
            <w:pPr>
              <w:tabs>
                <w:tab w:val="left" w:pos="1440"/>
              </w:tabs>
              <w:ind w:left="-49" w:right="-77"/>
              <w:jc w:val="both"/>
              <w:rPr>
                <w:rFonts w:cs="Arial"/>
                <w:szCs w:val="24"/>
              </w:rPr>
            </w:pPr>
            <w:r w:rsidRPr="00426F02">
              <w:rPr>
                <w:rFonts w:cs="Arial"/>
                <w:szCs w:val="24"/>
              </w:rPr>
              <w:t>Multiple and Concurrent Applications</w:t>
            </w:r>
          </w:p>
        </w:tc>
      </w:tr>
      <w:tr w:rsidR="0007400E" w:rsidTr="004B0D39">
        <w:trPr>
          <w:cantSplit/>
          <w:jc w:val="center"/>
        </w:trPr>
        <w:tc>
          <w:tcPr>
            <w:tcW w:w="1929" w:type="dxa"/>
            <w:tcBorders>
              <w:right w:val="single" w:sz="18" w:space="0" w:color="auto"/>
            </w:tcBorders>
          </w:tcPr>
          <w:p w:rsidR="0007400E" w:rsidRPr="00906F0D" w:rsidRDefault="0007400E" w:rsidP="0007400E">
            <w:r>
              <w:t>APIVS.TCS.6010</w:t>
            </w:r>
          </w:p>
        </w:tc>
        <w:tc>
          <w:tcPr>
            <w:tcW w:w="3716" w:type="dxa"/>
            <w:tcBorders>
              <w:left w:val="single" w:sz="18" w:space="0" w:color="auto"/>
              <w:right w:val="single" w:sz="18" w:space="0" w:color="auto"/>
            </w:tcBorders>
          </w:tcPr>
          <w:p w:rsidR="0007400E" w:rsidRDefault="0007400E" w:rsidP="0007400E">
            <w:pPr>
              <w:tabs>
                <w:tab w:val="left" w:pos="1440"/>
              </w:tabs>
              <w:ind w:left="-49" w:right="-108"/>
              <w:jc w:val="both"/>
              <w:rPr>
                <w:rFonts w:cs="Arial"/>
                <w:szCs w:val="24"/>
              </w:rPr>
            </w:pPr>
            <w:r>
              <w:rPr>
                <w:rFonts w:cs="Arial"/>
                <w:szCs w:val="24"/>
              </w:rPr>
              <w:t>APIVS Test Case Specification 15</w:t>
            </w:r>
          </w:p>
        </w:tc>
        <w:tc>
          <w:tcPr>
            <w:tcW w:w="3844" w:type="dxa"/>
            <w:tcBorders>
              <w:left w:val="single" w:sz="18" w:space="0" w:color="auto"/>
            </w:tcBorders>
          </w:tcPr>
          <w:p w:rsidR="0007400E" w:rsidRPr="00426F02" w:rsidRDefault="0007400E" w:rsidP="0041192B">
            <w:pPr>
              <w:tabs>
                <w:tab w:val="left" w:pos="1440"/>
              </w:tabs>
              <w:ind w:left="-49" w:right="-77"/>
              <w:jc w:val="both"/>
              <w:rPr>
                <w:rFonts w:cs="Arial"/>
                <w:szCs w:val="24"/>
              </w:rPr>
            </w:pPr>
            <w:r>
              <w:t>APIVS Software Licensing Details</w:t>
            </w:r>
          </w:p>
        </w:tc>
      </w:tr>
      <w:tr w:rsidR="0007400E" w:rsidTr="004B0D39">
        <w:trPr>
          <w:cantSplit/>
          <w:jc w:val="center"/>
        </w:trPr>
        <w:tc>
          <w:tcPr>
            <w:tcW w:w="1929" w:type="dxa"/>
            <w:tcBorders>
              <w:right w:val="single" w:sz="18" w:space="0" w:color="auto"/>
            </w:tcBorders>
          </w:tcPr>
          <w:p w:rsidR="0007400E" w:rsidRPr="00906F0D" w:rsidRDefault="0007400E" w:rsidP="0007400E">
            <w:r>
              <w:t>APIVS.TCS.6020</w:t>
            </w:r>
          </w:p>
        </w:tc>
        <w:tc>
          <w:tcPr>
            <w:tcW w:w="3716" w:type="dxa"/>
            <w:tcBorders>
              <w:left w:val="single" w:sz="18" w:space="0" w:color="auto"/>
              <w:right w:val="single" w:sz="18" w:space="0" w:color="auto"/>
            </w:tcBorders>
          </w:tcPr>
          <w:p w:rsidR="0007400E" w:rsidRDefault="0007400E" w:rsidP="0007400E">
            <w:pPr>
              <w:tabs>
                <w:tab w:val="left" w:pos="1440"/>
              </w:tabs>
              <w:ind w:left="-49" w:right="-108"/>
              <w:jc w:val="both"/>
              <w:rPr>
                <w:rFonts w:cs="Arial"/>
                <w:szCs w:val="24"/>
              </w:rPr>
            </w:pPr>
            <w:r>
              <w:rPr>
                <w:rFonts w:cs="Arial"/>
                <w:szCs w:val="24"/>
              </w:rPr>
              <w:t>APIVS Test Case Specification 16</w:t>
            </w:r>
          </w:p>
        </w:tc>
        <w:tc>
          <w:tcPr>
            <w:tcW w:w="3844" w:type="dxa"/>
            <w:tcBorders>
              <w:left w:val="single" w:sz="18" w:space="0" w:color="auto"/>
            </w:tcBorders>
          </w:tcPr>
          <w:p w:rsidR="0007400E" w:rsidRPr="00426F02" w:rsidRDefault="0007400E" w:rsidP="0041192B">
            <w:pPr>
              <w:tabs>
                <w:tab w:val="left" w:pos="1440"/>
              </w:tabs>
              <w:ind w:left="-49" w:right="-77"/>
              <w:jc w:val="both"/>
              <w:rPr>
                <w:rFonts w:cs="Arial"/>
                <w:szCs w:val="24"/>
              </w:rPr>
            </w:pPr>
            <w:r>
              <w:t>C Programming and Source Code Quality</w:t>
            </w:r>
          </w:p>
        </w:tc>
      </w:tr>
      <w:tr w:rsidR="0007400E" w:rsidTr="004B0D39">
        <w:trPr>
          <w:cantSplit/>
          <w:jc w:val="center"/>
        </w:trPr>
        <w:tc>
          <w:tcPr>
            <w:tcW w:w="1929" w:type="dxa"/>
            <w:tcBorders>
              <w:right w:val="single" w:sz="18" w:space="0" w:color="auto"/>
            </w:tcBorders>
          </w:tcPr>
          <w:p w:rsidR="0007400E" w:rsidRPr="00906F0D" w:rsidRDefault="0007400E" w:rsidP="0007400E">
            <w:r>
              <w:t>APIVS.TCS.6030</w:t>
            </w:r>
          </w:p>
        </w:tc>
        <w:tc>
          <w:tcPr>
            <w:tcW w:w="3716" w:type="dxa"/>
            <w:tcBorders>
              <w:left w:val="single" w:sz="18" w:space="0" w:color="auto"/>
              <w:right w:val="single" w:sz="18" w:space="0" w:color="auto"/>
            </w:tcBorders>
          </w:tcPr>
          <w:p w:rsidR="0007400E" w:rsidRDefault="0007400E" w:rsidP="0007400E">
            <w:pPr>
              <w:tabs>
                <w:tab w:val="left" w:pos="1440"/>
              </w:tabs>
              <w:ind w:left="-49" w:right="-108"/>
              <w:jc w:val="both"/>
              <w:rPr>
                <w:rFonts w:cs="Arial"/>
                <w:szCs w:val="24"/>
              </w:rPr>
            </w:pPr>
            <w:r>
              <w:rPr>
                <w:rFonts w:cs="Arial"/>
                <w:szCs w:val="24"/>
              </w:rPr>
              <w:t>APIVS Test Case Specification 17</w:t>
            </w:r>
          </w:p>
        </w:tc>
        <w:tc>
          <w:tcPr>
            <w:tcW w:w="3844" w:type="dxa"/>
            <w:tcBorders>
              <w:left w:val="single" w:sz="18" w:space="0" w:color="auto"/>
            </w:tcBorders>
          </w:tcPr>
          <w:p w:rsidR="0007400E" w:rsidRPr="00426F02" w:rsidRDefault="0007400E" w:rsidP="0041192B">
            <w:pPr>
              <w:tabs>
                <w:tab w:val="left" w:pos="1440"/>
              </w:tabs>
              <w:ind w:left="-49" w:right="-77"/>
              <w:jc w:val="both"/>
              <w:rPr>
                <w:rFonts w:cs="Arial"/>
                <w:szCs w:val="24"/>
              </w:rPr>
            </w:pPr>
            <w:r>
              <w:t>XML Scripting, Execution and Logging</w:t>
            </w:r>
          </w:p>
        </w:tc>
      </w:tr>
      <w:tr w:rsidR="00132D6D" w:rsidTr="004B0D39">
        <w:trPr>
          <w:cantSplit/>
          <w:jc w:val="center"/>
        </w:trPr>
        <w:tc>
          <w:tcPr>
            <w:tcW w:w="1929" w:type="dxa"/>
            <w:tcBorders>
              <w:right w:val="single" w:sz="18" w:space="0" w:color="auto"/>
            </w:tcBorders>
          </w:tcPr>
          <w:p w:rsidR="00132D6D" w:rsidRDefault="005D20EA" w:rsidP="00426F02">
            <w:pPr>
              <w:tabs>
                <w:tab w:val="left" w:pos="1634"/>
              </w:tabs>
              <w:ind w:right="-77"/>
              <w:rPr>
                <w:rFonts w:cs="Arial"/>
                <w:szCs w:val="24"/>
              </w:rPr>
            </w:pPr>
            <w:r>
              <w:rPr>
                <w:rFonts w:cs="Arial"/>
                <w:szCs w:val="24"/>
              </w:rPr>
              <w:t>APIVS.TPS.1</w:t>
            </w:r>
            <w:r w:rsidR="00426F02">
              <w:rPr>
                <w:rFonts w:cs="Arial"/>
                <w:szCs w:val="24"/>
              </w:rPr>
              <w:t>001</w:t>
            </w:r>
          </w:p>
        </w:tc>
        <w:tc>
          <w:tcPr>
            <w:tcW w:w="3716" w:type="dxa"/>
            <w:tcBorders>
              <w:left w:val="single" w:sz="18" w:space="0" w:color="auto"/>
              <w:right w:val="single" w:sz="18" w:space="0" w:color="auto"/>
            </w:tcBorders>
          </w:tcPr>
          <w:p w:rsidR="00132D6D" w:rsidRDefault="00426F02" w:rsidP="004B0D39">
            <w:pPr>
              <w:tabs>
                <w:tab w:val="left" w:pos="1440"/>
              </w:tabs>
              <w:ind w:left="-49" w:right="-108"/>
              <w:jc w:val="both"/>
              <w:rPr>
                <w:rFonts w:cs="Arial"/>
                <w:szCs w:val="24"/>
              </w:rPr>
            </w:pPr>
            <w:r>
              <w:rPr>
                <w:rFonts w:cs="Arial"/>
                <w:szCs w:val="24"/>
              </w:rPr>
              <w:t>APIVS Test Procedure Specification</w:t>
            </w:r>
            <w:r w:rsidR="004B0D39">
              <w:rPr>
                <w:rFonts w:cs="Arial"/>
                <w:szCs w:val="24"/>
              </w:rPr>
              <w:t xml:space="preserve"> 1</w:t>
            </w:r>
          </w:p>
        </w:tc>
        <w:tc>
          <w:tcPr>
            <w:tcW w:w="3844" w:type="dxa"/>
            <w:tcBorders>
              <w:left w:val="single" w:sz="18" w:space="0" w:color="auto"/>
            </w:tcBorders>
          </w:tcPr>
          <w:p w:rsidR="00132D6D" w:rsidRPr="00426F02" w:rsidRDefault="00426F02" w:rsidP="0041192B">
            <w:pPr>
              <w:tabs>
                <w:tab w:val="left" w:pos="1440"/>
              </w:tabs>
              <w:ind w:left="-49" w:right="-77"/>
              <w:jc w:val="both"/>
              <w:rPr>
                <w:rFonts w:cs="Arial"/>
                <w:szCs w:val="24"/>
              </w:rPr>
            </w:pPr>
            <w:r w:rsidRPr="00426F02">
              <w:rPr>
                <w:rFonts w:cs="Arial"/>
                <w:szCs w:val="24"/>
              </w:rPr>
              <w:t xml:space="preserve">Auto-Execute </w:t>
            </w:r>
            <w:r w:rsidR="0041192B">
              <w:rPr>
                <w:rFonts w:cs="Arial"/>
                <w:szCs w:val="24"/>
              </w:rPr>
              <w:t>Selected</w:t>
            </w:r>
            <w:r w:rsidRPr="00426F02">
              <w:rPr>
                <w:rFonts w:cs="Arial"/>
                <w:szCs w:val="24"/>
              </w:rPr>
              <w:t xml:space="preserve"> APIVS Script</w:t>
            </w:r>
            <w:r w:rsidR="0041192B">
              <w:rPr>
                <w:rFonts w:cs="Arial"/>
                <w:szCs w:val="24"/>
              </w:rPr>
              <w:t>(s)</w:t>
            </w:r>
          </w:p>
        </w:tc>
      </w:tr>
      <w:tr w:rsidR="0007400E" w:rsidTr="004B0D39">
        <w:trPr>
          <w:cantSplit/>
          <w:jc w:val="center"/>
        </w:trPr>
        <w:tc>
          <w:tcPr>
            <w:tcW w:w="1929" w:type="dxa"/>
            <w:tcBorders>
              <w:right w:val="single" w:sz="18" w:space="0" w:color="auto"/>
            </w:tcBorders>
          </w:tcPr>
          <w:p w:rsidR="0007400E" w:rsidRPr="00906F0D" w:rsidRDefault="0007400E" w:rsidP="0007400E">
            <w:r>
              <w:t>APIVS.TPS.6010</w:t>
            </w:r>
          </w:p>
        </w:tc>
        <w:tc>
          <w:tcPr>
            <w:tcW w:w="3716" w:type="dxa"/>
            <w:tcBorders>
              <w:left w:val="single" w:sz="18" w:space="0" w:color="auto"/>
              <w:right w:val="single" w:sz="18" w:space="0" w:color="auto"/>
            </w:tcBorders>
          </w:tcPr>
          <w:p w:rsidR="0007400E" w:rsidRDefault="0007400E" w:rsidP="0007400E">
            <w:pPr>
              <w:tabs>
                <w:tab w:val="left" w:pos="1440"/>
              </w:tabs>
              <w:ind w:left="-49" w:right="-108"/>
              <w:jc w:val="both"/>
              <w:rPr>
                <w:rFonts w:cs="Arial"/>
                <w:szCs w:val="24"/>
              </w:rPr>
            </w:pPr>
            <w:r>
              <w:rPr>
                <w:rFonts w:cs="Arial"/>
                <w:szCs w:val="24"/>
              </w:rPr>
              <w:t>APIVS Test Procedure Specification 2</w:t>
            </w:r>
          </w:p>
        </w:tc>
        <w:tc>
          <w:tcPr>
            <w:tcW w:w="3844" w:type="dxa"/>
            <w:tcBorders>
              <w:left w:val="single" w:sz="18" w:space="0" w:color="auto"/>
            </w:tcBorders>
          </w:tcPr>
          <w:p w:rsidR="0007400E" w:rsidRPr="00426F02" w:rsidRDefault="0007400E" w:rsidP="0007400E">
            <w:pPr>
              <w:tabs>
                <w:tab w:val="left" w:pos="1440"/>
              </w:tabs>
              <w:ind w:left="-49" w:right="-77"/>
              <w:jc w:val="both"/>
              <w:rPr>
                <w:rFonts w:cs="Arial"/>
                <w:szCs w:val="24"/>
              </w:rPr>
            </w:pPr>
            <w:r>
              <w:t>APIVS Software Licensing Details</w:t>
            </w:r>
          </w:p>
        </w:tc>
      </w:tr>
      <w:tr w:rsidR="0007400E" w:rsidTr="004B0D39">
        <w:trPr>
          <w:cantSplit/>
          <w:jc w:val="center"/>
        </w:trPr>
        <w:tc>
          <w:tcPr>
            <w:tcW w:w="1929" w:type="dxa"/>
            <w:tcBorders>
              <w:right w:val="single" w:sz="18" w:space="0" w:color="auto"/>
            </w:tcBorders>
          </w:tcPr>
          <w:p w:rsidR="0007400E" w:rsidRPr="00906F0D" w:rsidRDefault="0007400E" w:rsidP="0007400E">
            <w:r>
              <w:t>APIVS.TPS.6020</w:t>
            </w:r>
          </w:p>
        </w:tc>
        <w:tc>
          <w:tcPr>
            <w:tcW w:w="3716" w:type="dxa"/>
            <w:tcBorders>
              <w:left w:val="single" w:sz="18" w:space="0" w:color="auto"/>
              <w:right w:val="single" w:sz="18" w:space="0" w:color="auto"/>
            </w:tcBorders>
          </w:tcPr>
          <w:p w:rsidR="0007400E" w:rsidRDefault="0007400E" w:rsidP="0007400E">
            <w:pPr>
              <w:tabs>
                <w:tab w:val="left" w:pos="1440"/>
              </w:tabs>
              <w:ind w:left="-49" w:right="-108"/>
              <w:jc w:val="both"/>
              <w:rPr>
                <w:rFonts w:cs="Arial"/>
                <w:szCs w:val="24"/>
              </w:rPr>
            </w:pPr>
            <w:r>
              <w:rPr>
                <w:rFonts w:cs="Arial"/>
                <w:szCs w:val="24"/>
              </w:rPr>
              <w:t>APIVS Test Procedure Specification 3</w:t>
            </w:r>
          </w:p>
        </w:tc>
        <w:tc>
          <w:tcPr>
            <w:tcW w:w="3844" w:type="dxa"/>
            <w:tcBorders>
              <w:left w:val="single" w:sz="18" w:space="0" w:color="auto"/>
            </w:tcBorders>
          </w:tcPr>
          <w:p w:rsidR="0007400E" w:rsidRPr="00426F02" w:rsidRDefault="0007400E" w:rsidP="0041192B">
            <w:pPr>
              <w:tabs>
                <w:tab w:val="left" w:pos="1440"/>
              </w:tabs>
              <w:ind w:left="-49" w:right="-77"/>
              <w:jc w:val="both"/>
              <w:rPr>
                <w:rFonts w:cs="Arial"/>
                <w:szCs w:val="24"/>
              </w:rPr>
            </w:pPr>
            <w:r>
              <w:t>C Programming and Source Code Quality</w:t>
            </w:r>
          </w:p>
        </w:tc>
      </w:tr>
      <w:tr w:rsidR="0007400E" w:rsidTr="004B0D39">
        <w:trPr>
          <w:cantSplit/>
          <w:jc w:val="center"/>
        </w:trPr>
        <w:tc>
          <w:tcPr>
            <w:tcW w:w="1929" w:type="dxa"/>
            <w:tcBorders>
              <w:right w:val="single" w:sz="18" w:space="0" w:color="auto"/>
            </w:tcBorders>
          </w:tcPr>
          <w:p w:rsidR="0007400E" w:rsidRPr="00906F0D" w:rsidRDefault="0007400E" w:rsidP="0007400E">
            <w:r>
              <w:t>APIVS.TPS.6030</w:t>
            </w:r>
          </w:p>
        </w:tc>
        <w:tc>
          <w:tcPr>
            <w:tcW w:w="3716" w:type="dxa"/>
            <w:tcBorders>
              <w:left w:val="single" w:sz="18" w:space="0" w:color="auto"/>
              <w:right w:val="single" w:sz="18" w:space="0" w:color="auto"/>
            </w:tcBorders>
          </w:tcPr>
          <w:p w:rsidR="0007400E" w:rsidRDefault="0007400E" w:rsidP="0007400E">
            <w:pPr>
              <w:tabs>
                <w:tab w:val="left" w:pos="1440"/>
              </w:tabs>
              <w:ind w:left="-49" w:right="-108"/>
              <w:jc w:val="both"/>
              <w:rPr>
                <w:rFonts w:cs="Arial"/>
                <w:szCs w:val="24"/>
              </w:rPr>
            </w:pPr>
            <w:r>
              <w:rPr>
                <w:rFonts w:cs="Arial"/>
                <w:szCs w:val="24"/>
              </w:rPr>
              <w:t>APIVS Test Procedure Specification 4</w:t>
            </w:r>
          </w:p>
        </w:tc>
        <w:tc>
          <w:tcPr>
            <w:tcW w:w="3844" w:type="dxa"/>
            <w:tcBorders>
              <w:left w:val="single" w:sz="18" w:space="0" w:color="auto"/>
            </w:tcBorders>
          </w:tcPr>
          <w:p w:rsidR="0007400E" w:rsidRPr="00426F02" w:rsidRDefault="0007400E" w:rsidP="0041192B">
            <w:pPr>
              <w:tabs>
                <w:tab w:val="left" w:pos="1440"/>
              </w:tabs>
              <w:ind w:left="-49" w:right="-77"/>
              <w:jc w:val="both"/>
              <w:rPr>
                <w:rFonts w:cs="Arial"/>
                <w:szCs w:val="24"/>
              </w:rPr>
            </w:pPr>
            <w:r>
              <w:t>XML Scripting, Execution and Logging</w:t>
            </w:r>
          </w:p>
        </w:tc>
      </w:tr>
      <w:bookmarkEnd w:id="174"/>
      <w:bookmarkEnd w:id="175"/>
    </w:tbl>
    <w:p w:rsidR="00132D6D" w:rsidRDefault="00132D6D" w:rsidP="00596C7E">
      <w:pPr>
        <w:tabs>
          <w:tab w:val="left" w:pos="1440"/>
        </w:tabs>
        <w:jc w:val="both"/>
        <w:rPr>
          <w:rFonts w:cs="Arial"/>
        </w:rPr>
      </w:pPr>
    </w:p>
    <w:p w:rsidR="00AE3E8C" w:rsidRDefault="00210EE0" w:rsidP="0056187C">
      <w:pPr>
        <w:tabs>
          <w:tab w:val="left" w:pos="1440"/>
        </w:tabs>
        <w:jc w:val="both"/>
        <w:rPr>
          <w:rFonts w:cs="Arial"/>
          <w:szCs w:val="24"/>
        </w:rPr>
      </w:pPr>
      <w:r>
        <w:rPr>
          <w:rFonts w:cs="Arial"/>
          <w:szCs w:val="24"/>
        </w:rPr>
        <w:t>Appendix</w:t>
      </w:r>
      <w:r w:rsidR="00132D6D">
        <w:rPr>
          <w:rFonts w:cs="Arial"/>
          <w:szCs w:val="24"/>
        </w:rPr>
        <w:t xml:space="preserve"> </w:t>
      </w:r>
      <w:r w:rsidR="00AE3E8C">
        <w:rPr>
          <w:rFonts w:cs="Arial"/>
          <w:szCs w:val="24"/>
        </w:rPr>
        <w:t>16.1</w:t>
      </w:r>
      <w:r w:rsidR="00132D6D">
        <w:rPr>
          <w:rFonts w:cs="Arial"/>
          <w:szCs w:val="24"/>
        </w:rPr>
        <w:t xml:space="preserve"> contain</w:t>
      </w:r>
      <w:r>
        <w:rPr>
          <w:rFonts w:cs="Arial"/>
          <w:szCs w:val="24"/>
        </w:rPr>
        <w:t>s</w:t>
      </w:r>
      <w:r w:rsidR="00132D6D">
        <w:rPr>
          <w:rFonts w:cs="Arial"/>
          <w:szCs w:val="24"/>
        </w:rPr>
        <w:t xml:space="preserve"> </w:t>
      </w:r>
      <w:r w:rsidR="00AE3E8C">
        <w:rPr>
          <w:rFonts w:cs="Arial"/>
          <w:szCs w:val="24"/>
        </w:rPr>
        <w:t xml:space="preserve">a </w:t>
      </w:r>
      <w:r w:rsidR="00132D6D">
        <w:rPr>
          <w:rFonts w:cs="Arial"/>
          <w:szCs w:val="24"/>
        </w:rPr>
        <w:t xml:space="preserve">traceability </w:t>
      </w:r>
      <w:r w:rsidR="00AE3E8C">
        <w:rPr>
          <w:rFonts w:cs="Arial"/>
          <w:szCs w:val="24"/>
        </w:rPr>
        <w:t>matrix</w:t>
      </w:r>
      <w:r w:rsidR="00132D6D">
        <w:rPr>
          <w:rFonts w:cs="Arial"/>
          <w:szCs w:val="24"/>
        </w:rPr>
        <w:t xml:space="preserve"> </w:t>
      </w:r>
      <w:r w:rsidR="00AE3E8C">
        <w:rPr>
          <w:rFonts w:cs="Arial"/>
          <w:szCs w:val="24"/>
        </w:rPr>
        <w:t xml:space="preserve">mapping the </w:t>
      </w:r>
      <w:r w:rsidR="00D76BFA">
        <w:rPr>
          <w:rFonts w:cs="Arial"/>
          <w:szCs w:val="24"/>
        </w:rPr>
        <w:t xml:space="preserve">specific validation methods and related </w:t>
      </w:r>
      <w:r w:rsidR="00AE3E8C">
        <w:rPr>
          <w:rFonts w:cs="Arial"/>
          <w:szCs w:val="24"/>
        </w:rPr>
        <w:t xml:space="preserve">test </w:t>
      </w:r>
      <w:r w:rsidR="0041192B">
        <w:rPr>
          <w:rFonts w:cs="Arial"/>
          <w:szCs w:val="24"/>
        </w:rPr>
        <w:t>items</w:t>
      </w:r>
      <w:r w:rsidR="00AE3E8C">
        <w:rPr>
          <w:rFonts w:cs="Arial"/>
          <w:szCs w:val="24"/>
        </w:rPr>
        <w:t xml:space="preserve"> to the individual software requirements as found in the APIVS SRS.</w:t>
      </w:r>
    </w:p>
    <w:p w:rsidR="00426F02" w:rsidRDefault="00426F02" w:rsidP="0056187C">
      <w:pPr>
        <w:tabs>
          <w:tab w:val="left" w:pos="1440"/>
        </w:tabs>
        <w:jc w:val="both"/>
        <w:rPr>
          <w:rFonts w:cs="Arial"/>
          <w:szCs w:val="24"/>
        </w:rPr>
      </w:pPr>
    </w:p>
    <w:p w:rsidR="00333DF8" w:rsidRDefault="00132D6D" w:rsidP="0056187C">
      <w:pPr>
        <w:pStyle w:val="Heading1"/>
        <w:jc w:val="both"/>
      </w:pPr>
      <w:bookmarkStart w:id="176" w:name="_Toc229925365"/>
      <w:bookmarkStart w:id="177" w:name="_Toc229933367"/>
      <w:bookmarkStart w:id="178" w:name="_Toc229933453"/>
      <w:bookmarkStart w:id="179" w:name="_Toc229925366"/>
      <w:bookmarkStart w:id="180" w:name="_Toc229933368"/>
      <w:bookmarkStart w:id="181" w:name="_Toc229933454"/>
      <w:bookmarkStart w:id="182" w:name="_Toc456255048"/>
      <w:bookmarkEnd w:id="176"/>
      <w:bookmarkEnd w:id="177"/>
      <w:bookmarkEnd w:id="178"/>
      <w:bookmarkEnd w:id="179"/>
      <w:bookmarkEnd w:id="180"/>
      <w:bookmarkEnd w:id="181"/>
      <w:r w:rsidRPr="00132D6D">
        <w:rPr>
          <w:caps w:val="0"/>
        </w:rPr>
        <w:t>FEATURES NOT TO BE TESTED</w:t>
      </w:r>
      <w:bookmarkEnd w:id="182"/>
    </w:p>
    <w:p w:rsidR="005E0CE8" w:rsidRDefault="00132D6D" w:rsidP="0056187C">
      <w:pPr>
        <w:tabs>
          <w:tab w:val="left" w:pos="1440"/>
        </w:tabs>
        <w:jc w:val="both"/>
      </w:pPr>
      <w:r w:rsidRPr="00132D6D">
        <w:rPr>
          <w:rFonts w:cs="Arial"/>
        </w:rPr>
        <w:t>As standards development and maintenance are continuous processes, there may be some features added to the API Standard after the development of this test plan. Any features added to versions of the API Standard that are not listed in the reference section of this document may not be tested as part of this test plan.</w:t>
      </w:r>
    </w:p>
    <w:p w:rsidR="00F071F2" w:rsidRDefault="00F071F2" w:rsidP="0056187C">
      <w:pPr>
        <w:tabs>
          <w:tab w:val="left" w:pos="1440"/>
        </w:tabs>
        <w:jc w:val="both"/>
        <w:rPr>
          <w:rFonts w:cs="Arial"/>
        </w:rPr>
      </w:pPr>
    </w:p>
    <w:p w:rsidR="00132D6D" w:rsidRDefault="00132D6D" w:rsidP="00132D6D">
      <w:pPr>
        <w:pStyle w:val="Heading1"/>
        <w:jc w:val="both"/>
      </w:pPr>
      <w:bookmarkStart w:id="183" w:name="_Toc456255049"/>
      <w:r>
        <w:rPr>
          <w:caps w:val="0"/>
        </w:rPr>
        <w:t>APPROACH</w:t>
      </w:r>
      <w:bookmarkEnd w:id="183"/>
    </w:p>
    <w:p w:rsidR="009E32A4" w:rsidRPr="009E32A4" w:rsidRDefault="009E32A4" w:rsidP="009E32A4">
      <w:pPr>
        <w:tabs>
          <w:tab w:val="left" w:pos="5304"/>
        </w:tabs>
        <w:jc w:val="both"/>
        <w:rPr>
          <w:rFonts w:cs="Arial"/>
          <w:szCs w:val="24"/>
        </w:rPr>
      </w:pPr>
      <w:r w:rsidRPr="009E32A4">
        <w:rPr>
          <w:rFonts w:cs="Arial"/>
          <w:szCs w:val="24"/>
        </w:rPr>
        <w:t xml:space="preserve">The APIVS software is made up of an executable application program, a configuration file and </w:t>
      </w:r>
      <w:r w:rsidR="00DE600A">
        <w:rPr>
          <w:rFonts w:cs="Arial"/>
          <w:szCs w:val="24"/>
        </w:rPr>
        <w:t>test script files based on the individual Test Case S</w:t>
      </w:r>
      <w:r w:rsidRPr="009E32A4">
        <w:rPr>
          <w:rFonts w:cs="Arial"/>
          <w:szCs w:val="24"/>
        </w:rPr>
        <w:t xml:space="preserve">pecifications (TCSs). The main executable program is the Validation Suite Engine (VSE). The configuration file is used to set up the test environment for the tests defined by TCSs. The </w:t>
      </w:r>
      <w:r w:rsidR="00DE600A">
        <w:rPr>
          <w:rFonts w:cs="Arial"/>
          <w:szCs w:val="24"/>
        </w:rPr>
        <w:t>test script files</w:t>
      </w:r>
      <w:r w:rsidRPr="009E32A4">
        <w:rPr>
          <w:rFonts w:cs="Arial"/>
          <w:szCs w:val="24"/>
        </w:rPr>
        <w:t xml:space="preserve"> are written in XML format which are parsed and interpreted by the VSE, invoking the API software tests, and validating results.</w:t>
      </w:r>
    </w:p>
    <w:p w:rsidR="009E32A4" w:rsidRPr="009E32A4" w:rsidRDefault="009E32A4" w:rsidP="009E32A4">
      <w:pPr>
        <w:tabs>
          <w:tab w:val="left" w:pos="5304"/>
        </w:tabs>
        <w:jc w:val="both"/>
        <w:rPr>
          <w:rFonts w:cs="Arial"/>
          <w:szCs w:val="24"/>
        </w:rPr>
      </w:pPr>
    </w:p>
    <w:p w:rsidR="009E32A4" w:rsidRDefault="009E32A4" w:rsidP="009E32A4">
      <w:pPr>
        <w:tabs>
          <w:tab w:val="left" w:pos="5304"/>
        </w:tabs>
        <w:jc w:val="both"/>
        <w:rPr>
          <w:rFonts w:cs="Arial"/>
          <w:szCs w:val="24"/>
        </w:rPr>
      </w:pPr>
      <w:r w:rsidRPr="009E32A4">
        <w:rPr>
          <w:rFonts w:cs="Arial"/>
          <w:szCs w:val="24"/>
        </w:rPr>
        <w:t xml:space="preserve">In order to automate this testing, a capability needs to exist which brings the outputs of the functioning API software back to the inputs so that proper operation can be verified. This “loopback” capability could be done with some limitations using physical loopback cables connected to the various external serial inputs and outputs of the ATC unit. </w:t>
      </w:r>
      <w:r w:rsidR="00AD04A1">
        <w:rPr>
          <w:rFonts w:cs="Arial"/>
          <w:szCs w:val="24"/>
        </w:rPr>
        <w:t>The</w:t>
      </w:r>
      <w:r w:rsidRPr="009E32A4">
        <w:rPr>
          <w:rFonts w:cs="Arial"/>
          <w:szCs w:val="24"/>
        </w:rPr>
        <w:t xml:space="preserve"> design of the APIVS software incorporates a virtual loopback capability where the loopback occurs internal to the ATC unit. This includes a set of asynchronous and synchronous virtual loopback drivers for the Linux kernel which replace like drivers on the ATC Engine Board for the purposes of testing. This allows the testing to be more comprehensive and facilitate the testing for the test personnel.</w:t>
      </w:r>
      <w:r w:rsidR="00D129B0" w:rsidRPr="00D129B0">
        <w:rPr>
          <w:rFonts w:cs="Arial"/>
        </w:rPr>
        <w:t xml:space="preserve"> </w:t>
      </w:r>
      <w:r w:rsidR="00AD04A1">
        <w:rPr>
          <w:rFonts w:cs="Arial"/>
        </w:rPr>
        <w:t>The</w:t>
      </w:r>
      <w:r w:rsidR="00D129B0">
        <w:rPr>
          <w:rFonts w:cs="Arial"/>
        </w:rPr>
        <w:t xml:space="preserve"> layered software environment for the APIVS software is similar to the layered organization of the ATC software (see Figure 2).</w:t>
      </w:r>
    </w:p>
    <w:p w:rsidR="00D129B0" w:rsidRDefault="00D129B0" w:rsidP="009E32A4">
      <w:pPr>
        <w:tabs>
          <w:tab w:val="left" w:pos="5304"/>
        </w:tabs>
        <w:jc w:val="both"/>
        <w:rPr>
          <w:rFonts w:cs="Arial"/>
          <w:szCs w:val="24"/>
        </w:rPr>
      </w:pPr>
    </w:p>
    <w:p w:rsidR="009E32A4" w:rsidRDefault="009E32A4" w:rsidP="009E32A4">
      <w:pPr>
        <w:tabs>
          <w:tab w:val="left" w:pos="5304"/>
        </w:tabs>
        <w:jc w:val="both"/>
        <w:rPr>
          <w:rFonts w:cs="Arial"/>
          <w:szCs w:val="24"/>
        </w:rPr>
      </w:pPr>
    </w:p>
    <w:p w:rsidR="00D129B0" w:rsidRDefault="00220D3C" w:rsidP="00D129B0">
      <w:pPr>
        <w:keepNext/>
        <w:tabs>
          <w:tab w:val="left" w:pos="5304"/>
        </w:tabs>
        <w:jc w:val="center"/>
      </w:pPr>
      <w:r>
        <w:rPr>
          <w:noProof/>
        </w:rPr>
        <w:drawing>
          <wp:inline distT="0" distB="0" distL="0" distR="0">
            <wp:extent cx="4661535" cy="28924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1535" cy="2892425"/>
                    </a:xfrm>
                    <a:prstGeom prst="rect">
                      <a:avLst/>
                    </a:prstGeom>
                    <a:noFill/>
                    <a:ln>
                      <a:noFill/>
                    </a:ln>
                  </pic:spPr>
                </pic:pic>
              </a:graphicData>
            </a:graphic>
          </wp:inline>
        </w:drawing>
      </w:r>
    </w:p>
    <w:p w:rsidR="00D129B0" w:rsidRDefault="00D129B0" w:rsidP="00D129B0">
      <w:pPr>
        <w:pStyle w:val="Caption"/>
        <w:jc w:val="center"/>
      </w:pPr>
    </w:p>
    <w:p w:rsidR="009E32A4" w:rsidRPr="00D129B0" w:rsidRDefault="00D129B0" w:rsidP="00D129B0">
      <w:pPr>
        <w:pStyle w:val="Caption"/>
        <w:jc w:val="center"/>
      </w:pPr>
      <w:proofErr w:type="gramStart"/>
      <w:r>
        <w:t xml:space="preserve">Figure </w:t>
      </w:r>
      <w:fldSimple w:instr=" SEQ Figure \* ARABIC ">
        <w:r w:rsidR="00E37977">
          <w:rPr>
            <w:noProof/>
          </w:rPr>
          <w:t>2</w:t>
        </w:r>
      </w:fldSimple>
      <w:r>
        <w:t>.</w:t>
      </w:r>
      <w:proofErr w:type="gramEnd"/>
      <w:r>
        <w:t xml:space="preserve">  </w:t>
      </w:r>
      <w:r w:rsidRPr="00D129B0">
        <w:t xml:space="preserve">Layered organization of </w:t>
      </w:r>
      <w:r>
        <w:t>APIVS</w:t>
      </w:r>
      <w:r w:rsidRPr="00D129B0">
        <w:t xml:space="preserve"> software</w:t>
      </w:r>
    </w:p>
    <w:p w:rsidR="00D129B0" w:rsidRDefault="00D129B0" w:rsidP="00D129B0">
      <w:pPr>
        <w:tabs>
          <w:tab w:val="left" w:pos="5304"/>
        </w:tabs>
        <w:jc w:val="center"/>
        <w:rPr>
          <w:noProof/>
        </w:rPr>
      </w:pPr>
    </w:p>
    <w:p w:rsidR="00AE3E8C" w:rsidRDefault="00AE3E8C" w:rsidP="00AE3E8C">
      <w:pPr>
        <w:tabs>
          <w:tab w:val="left" w:pos="5304"/>
        </w:tabs>
        <w:rPr>
          <w:rFonts w:cs="Arial"/>
          <w:szCs w:val="24"/>
        </w:rPr>
      </w:pPr>
    </w:p>
    <w:p w:rsidR="00D129B0" w:rsidRDefault="00AE3E8C" w:rsidP="00AE3E8C">
      <w:pPr>
        <w:tabs>
          <w:tab w:val="left" w:pos="5304"/>
        </w:tabs>
        <w:rPr>
          <w:rFonts w:cs="Arial"/>
          <w:szCs w:val="24"/>
        </w:rPr>
      </w:pPr>
      <w:r>
        <w:rPr>
          <w:rFonts w:cs="Arial"/>
          <w:szCs w:val="24"/>
        </w:rPr>
        <w:t>Specific refinements to this approach can be found i</w:t>
      </w:r>
      <w:r w:rsidR="00961CE1">
        <w:rPr>
          <w:rFonts w:cs="Arial"/>
          <w:szCs w:val="24"/>
        </w:rPr>
        <w:t xml:space="preserve">n the Test Design Specifications </w:t>
      </w:r>
      <w:r>
        <w:rPr>
          <w:rFonts w:cs="Arial"/>
          <w:szCs w:val="24"/>
        </w:rPr>
        <w:t>in Appendix 16.2.</w:t>
      </w:r>
    </w:p>
    <w:p w:rsidR="00596C7E" w:rsidRDefault="00596C7E" w:rsidP="00596C7E">
      <w:pPr>
        <w:pStyle w:val="Heading1"/>
        <w:jc w:val="both"/>
      </w:pPr>
      <w:bookmarkStart w:id="184" w:name="_Toc456255050"/>
      <w:r w:rsidRPr="00596C7E">
        <w:rPr>
          <w:caps w:val="0"/>
        </w:rPr>
        <w:lastRenderedPageBreak/>
        <w:t>ITEM PASS/FAIL CRITERIA</w:t>
      </w:r>
      <w:bookmarkEnd w:id="184"/>
    </w:p>
    <w:p w:rsidR="00132D6D" w:rsidRPr="00596C7E" w:rsidRDefault="00596C7E" w:rsidP="00426F02">
      <w:pPr>
        <w:tabs>
          <w:tab w:val="left" w:pos="1440"/>
        </w:tabs>
        <w:jc w:val="both"/>
        <w:rPr>
          <w:noProof/>
        </w:rPr>
      </w:pPr>
      <w:r w:rsidRPr="00596C7E">
        <w:rPr>
          <w:noProof/>
        </w:rPr>
        <w:t xml:space="preserve">The test items as specified in Section 2 will be tested according to the TDSs, TCSs and TPSs identified in </w:t>
      </w:r>
      <w:r w:rsidR="00426F02">
        <w:rPr>
          <w:noProof/>
        </w:rPr>
        <w:t>Table 1</w:t>
      </w:r>
      <w:r w:rsidRPr="00596C7E">
        <w:rPr>
          <w:noProof/>
        </w:rPr>
        <w:t>. If any of the tests for a test item fail, the test item is considered to have failed. If all of the tests for a test item pass, the test item is considered to have passed.</w:t>
      </w:r>
    </w:p>
    <w:p w:rsidR="00596C7E" w:rsidRDefault="00596C7E" w:rsidP="00132D6D">
      <w:pPr>
        <w:tabs>
          <w:tab w:val="left" w:pos="1440"/>
        </w:tabs>
        <w:rPr>
          <w:noProof/>
        </w:rPr>
      </w:pPr>
    </w:p>
    <w:p w:rsidR="00596C7E" w:rsidRDefault="00596C7E" w:rsidP="00596C7E">
      <w:pPr>
        <w:pStyle w:val="Heading1"/>
        <w:jc w:val="both"/>
      </w:pPr>
      <w:bookmarkStart w:id="185" w:name="_Toc456255051"/>
      <w:r w:rsidRPr="00596C7E">
        <w:rPr>
          <w:caps w:val="0"/>
        </w:rPr>
        <w:t>SUSPENSION CRITERIA AND RESUMPTION REQUIREMENTS</w:t>
      </w:r>
      <w:bookmarkEnd w:id="185"/>
    </w:p>
    <w:p w:rsidR="00596C7E" w:rsidRPr="00596C7E" w:rsidRDefault="00596C7E" w:rsidP="00426F02">
      <w:pPr>
        <w:tabs>
          <w:tab w:val="left" w:pos="1440"/>
        </w:tabs>
        <w:jc w:val="both"/>
        <w:rPr>
          <w:noProof/>
        </w:rPr>
      </w:pPr>
      <w:r w:rsidRPr="00596C7E">
        <w:rPr>
          <w:noProof/>
        </w:rPr>
        <w:t>Suspension criteria and resumption requirements are subject to the organization exercising this test plan and its associated TDSs, TCSs and TPSs.</w:t>
      </w:r>
    </w:p>
    <w:p w:rsidR="00F071F2" w:rsidRPr="008631B1" w:rsidRDefault="00F071F2" w:rsidP="00132D6D">
      <w:pPr>
        <w:tabs>
          <w:tab w:val="left" w:pos="1440"/>
        </w:tabs>
        <w:rPr>
          <w:noProof/>
        </w:rPr>
      </w:pPr>
    </w:p>
    <w:p w:rsidR="00596C7E" w:rsidRDefault="00596C7E" w:rsidP="00596C7E">
      <w:pPr>
        <w:pStyle w:val="Heading1"/>
        <w:jc w:val="both"/>
      </w:pPr>
      <w:bookmarkStart w:id="186" w:name="_Toc456255052"/>
      <w:r w:rsidRPr="00596C7E">
        <w:rPr>
          <w:caps w:val="0"/>
        </w:rPr>
        <w:t>TEST DELIVERABLES</w:t>
      </w:r>
      <w:bookmarkEnd w:id="186"/>
    </w:p>
    <w:p w:rsidR="00426F02" w:rsidRDefault="00426F02" w:rsidP="0056187C">
      <w:pPr>
        <w:tabs>
          <w:tab w:val="left" w:pos="1440"/>
        </w:tabs>
        <w:jc w:val="both"/>
      </w:pPr>
      <w:r>
        <w:t xml:space="preserve">The target audience for this test plan is ATC manufacturers who desire to implement the APIRI on their </w:t>
      </w:r>
      <w:r w:rsidR="00FE12A0">
        <w:t xml:space="preserve">own </w:t>
      </w:r>
      <w:r>
        <w:t>ATC Controller</w:t>
      </w:r>
      <w:r w:rsidR="00FE12A0">
        <w:t>s</w:t>
      </w:r>
      <w:r>
        <w:t xml:space="preserve">.  </w:t>
      </w:r>
      <w:r>
        <w:rPr>
          <w:rFonts w:cs="Arial"/>
          <w:szCs w:val="24"/>
        </w:rPr>
        <w:t xml:space="preserve">Since Engine Boards may have been implemented using a variety of processors, test software identified in this test plan will need to be </w:t>
      </w:r>
      <w:r w:rsidR="00D45EDC">
        <w:rPr>
          <w:rFonts w:cs="Arial"/>
          <w:szCs w:val="24"/>
        </w:rPr>
        <w:t>built (</w:t>
      </w:r>
      <w:r>
        <w:rPr>
          <w:rFonts w:cs="Arial"/>
          <w:szCs w:val="24"/>
        </w:rPr>
        <w:t>compiled</w:t>
      </w:r>
      <w:r w:rsidR="00D45EDC">
        <w:rPr>
          <w:rFonts w:cs="Arial"/>
          <w:szCs w:val="24"/>
        </w:rPr>
        <w:t>)</w:t>
      </w:r>
      <w:r>
        <w:rPr>
          <w:rFonts w:cs="Arial"/>
          <w:szCs w:val="24"/>
        </w:rPr>
        <w:t xml:space="preserve"> in a manner appropriate for the implementation of the Engine Board on the specific ATC Controller</w:t>
      </w:r>
      <w:r w:rsidR="00E27D77">
        <w:rPr>
          <w:rFonts w:cs="Arial"/>
          <w:szCs w:val="24"/>
        </w:rPr>
        <w:t xml:space="preserve"> used for testing</w:t>
      </w:r>
      <w:r>
        <w:rPr>
          <w:rFonts w:cs="Arial"/>
          <w:szCs w:val="24"/>
        </w:rPr>
        <w:t>.  P</w:t>
      </w:r>
      <w:r>
        <w:t xml:space="preserve">roper operation of the API Validation Suite (VSE executable) will need to be confirmed </w:t>
      </w:r>
      <w:r w:rsidR="00D45EDC">
        <w:t xml:space="preserve">by the use of this test plan </w:t>
      </w:r>
      <w:r>
        <w:t>after the build process is complete and prior to the execution of the test plan for the APIRI.</w:t>
      </w:r>
    </w:p>
    <w:p w:rsidR="00426F02" w:rsidRDefault="00426F02" w:rsidP="0056187C">
      <w:pPr>
        <w:tabs>
          <w:tab w:val="left" w:pos="1440"/>
        </w:tabs>
        <w:jc w:val="both"/>
      </w:pPr>
    </w:p>
    <w:p w:rsidR="00426F02" w:rsidRDefault="00426F02" w:rsidP="0056187C">
      <w:pPr>
        <w:tabs>
          <w:tab w:val="left" w:pos="1440"/>
        </w:tabs>
        <w:jc w:val="both"/>
      </w:pPr>
      <w:r>
        <w:t xml:space="preserve">Specific </w:t>
      </w:r>
      <w:r w:rsidR="00596C7E" w:rsidRPr="00596C7E">
        <w:t>deliverables</w:t>
      </w:r>
      <w:r w:rsidR="004803E7">
        <w:t xml:space="preserve"> </w:t>
      </w:r>
      <w:r>
        <w:t xml:space="preserve">for individual tests (if any) </w:t>
      </w:r>
      <w:r w:rsidR="0091798A">
        <w:t xml:space="preserve">are </w:t>
      </w:r>
      <w:r w:rsidR="00596C7E" w:rsidRPr="00596C7E">
        <w:t xml:space="preserve">identified </w:t>
      </w:r>
      <w:r w:rsidR="0091798A">
        <w:t xml:space="preserve">in </w:t>
      </w:r>
      <w:r>
        <w:t xml:space="preserve">the </w:t>
      </w:r>
      <w:r w:rsidR="00596C7E" w:rsidRPr="00596C7E">
        <w:t xml:space="preserve">TDS, TCS </w:t>
      </w:r>
      <w:r>
        <w:t>and</w:t>
      </w:r>
      <w:r w:rsidR="00596C7E" w:rsidRPr="00596C7E">
        <w:t xml:space="preserve"> TPS</w:t>
      </w:r>
      <w:r w:rsidR="0091798A">
        <w:t>s</w:t>
      </w:r>
      <w:r>
        <w:t xml:space="preserve"> listed in Table 1.</w:t>
      </w:r>
    </w:p>
    <w:p w:rsidR="00426F02" w:rsidRDefault="00426F02" w:rsidP="0056187C">
      <w:pPr>
        <w:tabs>
          <w:tab w:val="left" w:pos="1440"/>
        </w:tabs>
        <w:jc w:val="both"/>
      </w:pPr>
    </w:p>
    <w:p w:rsidR="00F071F2" w:rsidRPr="00596C7E" w:rsidRDefault="00426F02" w:rsidP="0056187C">
      <w:pPr>
        <w:tabs>
          <w:tab w:val="left" w:pos="1440"/>
        </w:tabs>
        <w:jc w:val="both"/>
      </w:pPr>
      <w:r>
        <w:t xml:space="preserve">While manufacturers are not required to produce any particular test deliverables as a result of utilizing </w:t>
      </w:r>
      <w:r w:rsidR="00B75047">
        <w:t>this</w:t>
      </w:r>
      <w:r>
        <w:t xml:space="preserve"> test plan, </w:t>
      </w:r>
      <w:r w:rsidR="00B75047">
        <w:t>it</w:t>
      </w:r>
      <w:r w:rsidR="0091798A">
        <w:t xml:space="preserve"> is requested </w:t>
      </w:r>
      <w:r>
        <w:t xml:space="preserve">and encouraged </w:t>
      </w:r>
      <w:r w:rsidR="0091798A">
        <w:t xml:space="preserve">that </w:t>
      </w:r>
      <w:r>
        <w:t>any relevant feedback from the execution of this plan be provided to</w:t>
      </w:r>
      <w:r w:rsidR="0091798A">
        <w:t xml:space="preserve"> the A</w:t>
      </w:r>
      <w:r w:rsidR="00505530">
        <w:t>TC</w:t>
      </w:r>
      <w:r w:rsidR="0091798A">
        <w:t xml:space="preserve"> Program Manager and the API WG.  Any suggested changes or enhancements to this test plan and the API Standard are welcomed.  </w:t>
      </w:r>
      <w:r w:rsidR="00596C7E" w:rsidRPr="00596C7E">
        <w:t xml:space="preserve">A Test Summary Report as defined by IEEE </w:t>
      </w:r>
      <w:proofErr w:type="spellStart"/>
      <w:r w:rsidR="00596C7E" w:rsidRPr="00596C7E">
        <w:t>Std</w:t>
      </w:r>
      <w:proofErr w:type="spellEnd"/>
      <w:r w:rsidR="00596C7E" w:rsidRPr="00596C7E">
        <w:t xml:space="preserve"> 829-1998 should be completed and sent to the chairpersons of the API Working Group via the ATC Program Manager of ITE. Unless expressly required by a TDS, TCS or TPS, other test deliverables including Test Item Transmittal Reports, Test Logs and Test Incident Reports, and/or test equipment are subject to specification by the organization exercising this test plan (see outlines for these documents in IEEE </w:t>
      </w:r>
      <w:proofErr w:type="spellStart"/>
      <w:r w:rsidR="00596C7E" w:rsidRPr="00596C7E">
        <w:t>Std</w:t>
      </w:r>
      <w:proofErr w:type="spellEnd"/>
      <w:r w:rsidR="00596C7E" w:rsidRPr="00596C7E">
        <w:t xml:space="preserve"> 829-1998).</w:t>
      </w:r>
    </w:p>
    <w:p w:rsidR="00596C7E" w:rsidRDefault="00596C7E" w:rsidP="0056187C">
      <w:pPr>
        <w:tabs>
          <w:tab w:val="left" w:pos="1440"/>
        </w:tabs>
        <w:jc w:val="both"/>
      </w:pPr>
    </w:p>
    <w:p w:rsidR="00596C7E" w:rsidRDefault="00596C7E" w:rsidP="00596C7E">
      <w:pPr>
        <w:pStyle w:val="Heading1"/>
        <w:jc w:val="both"/>
      </w:pPr>
      <w:bookmarkStart w:id="187" w:name="_Toc242123095"/>
      <w:bookmarkStart w:id="188" w:name="_Toc242197579"/>
      <w:bookmarkStart w:id="189" w:name="_Toc456255053"/>
      <w:bookmarkEnd w:id="187"/>
      <w:bookmarkEnd w:id="188"/>
      <w:r w:rsidRPr="00596C7E">
        <w:rPr>
          <w:caps w:val="0"/>
        </w:rPr>
        <w:t>TEST</w:t>
      </w:r>
      <w:r>
        <w:rPr>
          <w:caps w:val="0"/>
        </w:rPr>
        <w:t>ING TASKS</w:t>
      </w:r>
      <w:bookmarkEnd w:id="189"/>
    </w:p>
    <w:p w:rsidR="00596C7E" w:rsidRDefault="00596C7E" w:rsidP="00596C7E">
      <w:pPr>
        <w:tabs>
          <w:tab w:val="left" w:pos="1440"/>
        </w:tabs>
        <w:jc w:val="both"/>
      </w:pPr>
      <w:r>
        <w:t xml:space="preserve">The tasks necessary to prepare for and </w:t>
      </w:r>
      <w:r w:rsidR="00E27D77">
        <w:t xml:space="preserve">to </w:t>
      </w:r>
      <w:r>
        <w:t>perform testing are as follows:</w:t>
      </w:r>
    </w:p>
    <w:p w:rsidR="00426F02" w:rsidRDefault="00426F02" w:rsidP="00596C7E">
      <w:pPr>
        <w:tabs>
          <w:tab w:val="left" w:pos="1440"/>
        </w:tabs>
        <w:jc w:val="both"/>
      </w:pPr>
    </w:p>
    <w:p w:rsidR="00E27D77" w:rsidRDefault="00E27D77" w:rsidP="00E27D77">
      <w:pPr>
        <w:numPr>
          <w:ilvl w:val="0"/>
          <w:numId w:val="8"/>
        </w:numPr>
        <w:tabs>
          <w:tab w:val="left" w:pos="720"/>
          <w:tab w:val="left" w:pos="1440"/>
        </w:tabs>
        <w:jc w:val="both"/>
      </w:pPr>
      <w:r>
        <w:t xml:space="preserve">Port APIVS </w:t>
      </w:r>
      <w:r w:rsidR="00785F0A">
        <w:t xml:space="preserve">and APIRI </w:t>
      </w:r>
      <w:r>
        <w:t>software package</w:t>
      </w:r>
      <w:r w:rsidR="00785F0A">
        <w:t>s</w:t>
      </w:r>
      <w:r>
        <w:t xml:space="preserve"> to ATC Controller platform;</w:t>
      </w:r>
    </w:p>
    <w:p w:rsidR="00596C7E" w:rsidRDefault="00426F02" w:rsidP="00E27D77">
      <w:pPr>
        <w:numPr>
          <w:ilvl w:val="0"/>
          <w:numId w:val="8"/>
        </w:numPr>
        <w:tabs>
          <w:tab w:val="left" w:pos="720"/>
          <w:tab w:val="left" w:pos="1440"/>
        </w:tabs>
        <w:jc w:val="both"/>
      </w:pPr>
      <w:r>
        <w:t xml:space="preserve">Gather and prepare test equipment and </w:t>
      </w:r>
      <w:r w:rsidR="00E27D77">
        <w:t xml:space="preserve">test </w:t>
      </w:r>
      <w:r>
        <w:t xml:space="preserve">software; </w:t>
      </w:r>
    </w:p>
    <w:p w:rsidR="00596C7E" w:rsidRDefault="00426F02" w:rsidP="00E27D77">
      <w:pPr>
        <w:numPr>
          <w:ilvl w:val="0"/>
          <w:numId w:val="8"/>
        </w:numPr>
        <w:tabs>
          <w:tab w:val="left" w:pos="720"/>
          <w:tab w:val="left" w:pos="1440"/>
        </w:tabs>
        <w:jc w:val="both"/>
      </w:pPr>
      <w:r>
        <w:t>Perform t</w:t>
      </w:r>
      <w:r w:rsidR="00596C7E">
        <w:t>esting per TDS, TCS and TPS; and</w:t>
      </w:r>
    </w:p>
    <w:p w:rsidR="00596C7E" w:rsidRDefault="00426F02" w:rsidP="00E27D77">
      <w:pPr>
        <w:numPr>
          <w:ilvl w:val="0"/>
          <w:numId w:val="8"/>
        </w:numPr>
        <w:tabs>
          <w:tab w:val="left" w:pos="720"/>
          <w:tab w:val="left" w:pos="1440"/>
        </w:tabs>
        <w:jc w:val="both"/>
      </w:pPr>
      <w:r>
        <w:t>Deliver</w:t>
      </w:r>
      <w:r w:rsidR="00596C7E">
        <w:t xml:space="preserve"> Test Summar</w:t>
      </w:r>
      <w:r>
        <w:t>y Report to ATC Program Manager (optional)</w:t>
      </w:r>
    </w:p>
    <w:p w:rsidR="00785F0A" w:rsidRDefault="00785F0A" w:rsidP="00785F0A">
      <w:pPr>
        <w:tabs>
          <w:tab w:val="left" w:pos="720"/>
          <w:tab w:val="left" w:pos="1440"/>
        </w:tabs>
        <w:ind w:left="360"/>
        <w:jc w:val="both"/>
      </w:pPr>
    </w:p>
    <w:p w:rsidR="00785F0A" w:rsidRDefault="00785F0A" w:rsidP="00785F0A">
      <w:pPr>
        <w:tabs>
          <w:tab w:val="left" w:pos="1440"/>
        </w:tabs>
        <w:jc w:val="both"/>
      </w:pPr>
      <w:r>
        <w:t>Task #1 requires the skills of a software engineer. For more information regarding obtaining the source code and building the APIRI and APIVS software components, please refer to the APIRI User Manual and APIVS User Manual references in Section 1.3.</w:t>
      </w:r>
    </w:p>
    <w:p w:rsidR="00785F0A" w:rsidRDefault="00785F0A" w:rsidP="00785F0A">
      <w:pPr>
        <w:tabs>
          <w:tab w:val="left" w:pos="1440"/>
        </w:tabs>
        <w:jc w:val="both"/>
      </w:pPr>
    </w:p>
    <w:p w:rsidR="00785F0A" w:rsidRDefault="00785F0A" w:rsidP="00785F0A">
      <w:pPr>
        <w:tabs>
          <w:tab w:val="left" w:pos="1440"/>
        </w:tabs>
        <w:jc w:val="both"/>
      </w:pPr>
      <w:r>
        <w:t>Tasks #2 and #3 may be performed by a technician but some tests may require understanding of traffic operation.  Task #4 will likely require some formatting and editing of any automated reports.</w:t>
      </w:r>
    </w:p>
    <w:p w:rsidR="00596C7E" w:rsidRDefault="00596C7E" w:rsidP="00596C7E">
      <w:pPr>
        <w:pStyle w:val="Heading1"/>
        <w:jc w:val="both"/>
      </w:pPr>
      <w:bookmarkStart w:id="190" w:name="_Toc456255054"/>
      <w:r w:rsidRPr="00596C7E">
        <w:rPr>
          <w:caps w:val="0"/>
        </w:rPr>
        <w:lastRenderedPageBreak/>
        <w:t>ENVIRONMENTAL NEEDS</w:t>
      </w:r>
      <w:bookmarkEnd w:id="190"/>
    </w:p>
    <w:p w:rsidR="00426F02" w:rsidRDefault="003D26C4" w:rsidP="0056187C">
      <w:pPr>
        <w:tabs>
          <w:tab w:val="left" w:pos="1440"/>
        </w:tabs>
        <w:jc w:val="both"/>
        <w:rPr>
          <w:rFonts w:cs="Arial"/>
          <w:szCs w:val="24"/>
        </w:rPr>
      </w:pPr>
      <w:r>
        <w:t>T</w:t>
      </w:r>
      <w:r w:rsidR="00AD2380">
        <w:t xml:space="preserve">he test environment shown in Figure </w:t>
      </w:r>
      <w:r w:rsidR="00D129B0">
        <w:t>3</w:t>
      </w:r>
      <w:r>
        <w:t xml:space="preserve"> is to be used to execute this test plan.  </w:t>
      </w:r>
      <w:r w:rsidR="00426F02">
        <w:t>It consists of an ATC Controller</w:t>
      </w:r>
      <w:r w:rsidR="002A4ADA">
        <w:t xml:space="preserve">, </w:t>
      </w:r>
      <w:r w:rsidR="00426F02">
        <w:t>a USB flash drive</w:t>
      </w:r>
      <w:r w:rsidR="002A4ADA">
        <w:t xml:space="preserve"> and a </w:t>
      </w:r>
      <w:r w:rsidR="002A4ADA">
        <w:rPr>
          <w:rFonts w:cs="Arial"/>
          <w:szCs w:val="24"/>
        </w:rPr>
        <w:t xml:space="preserve">personal computer (PC).  This environment allows </w:t>
      </w:r>
      <w:r w:rsidR="00E27D77">
        <w:rPr>
          <w:rFonts w:cs="Arial"/>
          <w:szCs w:val="24"/>
        </w:rPr>
        <w:t xml:space="preserve">the Validation Suite </w:t>
      </w:r>
      <w:r w:rsidR="002A4ADA">
        <w:rPr>
          <w:rFonts w:cs="Arial"/>
          <w:szCs w:val="24"/>
        </w:rPr>
        <w:t xml:space="preserve">software to </w:t>
      </w:r>
      <w:r w:rsidR="00E27D77">
        <w:rPr>
          <w:rFonts w:cs="Arial"/>
          <w:szCs w:val="24"/>
        </w:rPr>
        <w:t>run</w:t>
      </w:r>
      <w:r w:rsidR="002A4ADA">
        <w:rPr>
          <w:rFonts w:cs="Arial"/>
          <w:szCs w:val="24"/>
        </w:rPr>
        <w:t xml:space="preserve"> on the Engine Board and </w:t>
      </w:r>
      <w:r w:rsidR="00E27D77">
        <w:rPr>
          <w:rFonts w:cs="Arial"/>
          <w:szCs w:val="24"/>
        </w:rPr>
        <w:t xml:space="preserve">to </w:t>
      </w:r>
      <w:r w:rsidR="00FE12A0">
        <w:rPr>
          <w:rFonts w:cs="Arial"/>
          <w:szCs w:val="24"/>
        </w:rPr>
        <w:t>perform validation testing</w:t>
      </w:r>
      <w:r w:rsidR="002A4ADA">
        <w:rPr>
          <w:rFonts w:cs="Arial"/>
          <w:szCs w:val="24"/>
        </w:rPr>
        <w:t xml:space="preserve">.  </w:t>
      </w:r>
      <w:r w:rsidR="00426F02">
        <w:rPr>
          <w:rFonts w:cs="Arial"/>
          <w:szCs w:val="24"/>
        </w:rPr>
        <w:t>Both the PC and the controller are required to have an available USB port.  The ATC is required to have a minimum 8x40 character LCD display and associated keyboard</w:t>
      </w:r>
      <w:r w:rsidR="00D76BFA">
        <w:rPr>
          <w:rFonts w:cs="Arial"/>
          <w:szCs w:val="24"/>
        </w:rPr>
        <w:t>s</w:t>
      </w:r>
      <w:r w:rsidR="00426F02">
        <w:rPr>
          <w:rFonts w:cs="Arial"/>
          <w:szCs w:val="24"/>
        </w:rPr>
        <w:t>.</w:t>
      </w:r>
    </w:p>
    <w:p w:rsidR="00426F02" w:rsidRDefault="00426F02" w:rsidP="0056187C">
      <w:pPr>
        <w:tabs>
          <w:tab w:val="left" w:pos="1440"/>
        </w:tabs>
        <w:jc w:val="both"/>
        <w:rPr>
          <w:rFonts w:cs="Arial"/>
          <w:szCs w:val="24"/>
        </w:rPr>
      </w:pPr>
    </w:p>
    <w:p w:rsidR="00426F02" w:rsidRDefault="002A4ADA" w:rsidP="0056187C">
      <w:pPr>
        <w:tabs>
          <w:tab w:val="left" w:pos="1440"/>
        </w:tabs>
        <w:jc w:val="both"/>
        <w:rPr>
          <w:rFonts w:cs="Arial"/>
          <w:szCs w:val="24"/>
        </w:rPr>
      </w:pPr>
      <w:r>
        <w:rPr>
          <w:rFonts w:cs="Arial"/>
          <w:szCs w:val="24"/>
        </w:rPr>
        <w:t>The PC interface is necessary to load test software</w:t>
      </w:r>
      <w:r w:rsidR="00426F02">
        <w:rPr>
          <w:rFonts w:cs="Arial"/>
          <w:szCs w:val="24"/>
        </w:rPr>
        <w:t>, configuration files and test scripts onto the USB flash drive prior to testing and to extract and examine conformance reports from the drive after testing</w:t>
      </w:r>
      <w:r>
        <w:rPr>
          <w:rFonts w:cs="Arial"/>
          <w:szCs w:val="24"/>
        </w:rPr>
        <w:t xml:space="preserve">.  It is possible that the PC </w:t>
      </w:r>
      <w:r w:rsidR="00426F02">
        <w:rPr>
          <w:rFonts w:cs="Arial"/>
          <w:szCs w:val="24"/>
        </w:rPr>
        <w:t>may</w:t>
      </w:r>
      <w:r>
        <w:rPr>
          <w:rFonts w:cs="Arial"/>
          <w:szCs w:val="24"/>
        </w:rPr>
        <w:t xml:space="preserve"> also serve </w:t>
      </w:r>
      <w:r w:rsidR="00426F02">
        <w:rPr>
          <w:rFonts w:cs="Arial"/>
          <w:szCs w:val="24"/>
        </w:rPr>
        <w:t xml:space="preserve">directly </w:t>
      </w:r>
      <w:r>
        <w:rPr>
          <w:rFonts w:cs="Arial"/>
          <w:szCs w:val="24"/>
        </w:rPr>
        <w:t xml:space="preserve">in the operation of some tests.  Details of the operation of the test environment and tests </w:t>
      </w:r>
      <w:r w:rsidR="00426F02">
        <w:rPr>
          <w:rFonts w:cs="Arial"/>
          <w:szCs w:val="24"/>
        </w:rPr>
        <w:t xml:space="preserve">can be found </w:t>
      </w:r>
      <w:r w:rsidR="00426F02">
        <w:t>in the individual</w:t>
      </w:r>
      <w:r w:rsidR="00426F02" w:rsidRPr="00596C7E">
        <w:t xml:space="preserve"> TDS, TCS </w:t>
      </w:r>
      <w:r w:rsidR="00426F02">
        <w:t>and</w:t>
      </w:r>
      <w:r w:rsidR="00426F02" w:rsidRPr="00596C7E">
        <w:t xml:space="preserve"> TPS</w:t>
      </w:r>
      <w:r w:rsidR="00426F02">
        <w:t>s listed in Table 1</w:t>
      </w:r>
      <w:r w:rsidR="00426F02">
        <w:rPr>
          <w:rFonts w:cs="Arial"/>
          <w:szCs w:val="24"/>
        </w:rPr>
        <w:t>.</w:t>
      </w:r>
    </w:p>
    <w:p w:rsidR="00960CE5" w:rsidRDefault="00960CE5" w:rsidP="0056187C">
      <w:pPr>
        <w:tabs>
          <w:tab w:val="left" w:pos="1440"/>
        </w:tabs>
        <w:jc w:val="both"/>
        <w:rPr>
          <w:rFonts w:cs="Arial"/>
          <w:szCs w:val="24"/>
        </w:rPr>
      </w:pPr>
    </w:p>
    <w:p w:rsidR="00D129B0" w:rsidRDefault="00D129B0" w:rsidP="0056187C">
      <w:pPr>
        <w:tabs>
          <w:tab w:val="left" w:pos="1440"/>
        </w:tabs>
        <w:jc w:val="both"/>
      </w:pPr>
    </w:p>
    <w:p w:rsidR="00D129B0" w:rsidRDefault="00D129B0" w:rsidP="0056187C">
      <w:pPr>
        <w:tabs>
          <w:tab w:val="left" w:pos="1440"/>
        </w:tabs>
        <w:jc w:val="both"/>
      </w:pPr>
    </w:p>
    <w:p w:rsidR="00D129B0" w:rsidRDefault="00220D3C" w:rsidP="00D129B0">
      <w:pPr>
        <w:keepNext/>
        <w:tabs>
          <w:tab w:val="left" w:pos="1440"/>
        </w:tabs>
        <w:jc w:val="center"/>
      </w:pPr>
      <w:r>
        <w:rPr>
          <w:noProof/>
        </w:rPr>
        <w:drawing>
          <wp:inline distT="0" distB="0" distL="0" distR="0">
            <wp:extent cx="5516245" cy="1788795"/>
            <wp:effectExtent l="0" t="0" r="8255" b="1905"/>
            <wp:docPr id="3" name="Picture 3" descr="ATC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C US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245" cy="1788795"/>
                    </a:xfrm>
                    <a:prstGeom prst="rect">
                      <a:avLst/>
                    </a:prstGeom>
                    <a:noFill/>
                    <a:ln>
                      <a:noFill/>
                    </a:ln>
                  </pic:spPr>
                </pic:pic>
              </a:graphicData>
            </a:graphic>
          </wp:inline>
        </w:drawing>
      </w:r>
    </w:p>
    <w:p w:rsidR="00D129B0" w:rsidRDefault="00D129B0" w:rsidP="00D129B0">
      <w:pPr>
        <w:pStyle w:val="Caption"/>
        <w:jc w:val="center"/>
      </w:pPr>
    </w:p>
    <w:p w:rsidR="003D26C4" w:rsidRDefault="00D129B0" w:rsidP="00D129B0">
      <w:pPr>
        <w:pStyle w:val="Caption"/>
        <w:jc w:val="center"/>
      </w:pPr>
      <w:proofErr w:type="gramStart"/>
      <w:r>
        <w:t xml:space="preserve">Figure </w:t>
      </w:r>
      <w:fldSimple w:instr=" SEQ Figure \* ARABIC ">
        <w:r w:rsidR="00E37977">
          <w:rPr>
            <w:noProof/>
          </w:rPr>
          <w:t>3</w:t>
        </w:r>
      </w:fldSimple>
      <w:r>
        <w:t>.</w:t>
      </w:r>
      <w:proofErr w:type="gramEnd"/>
      <w:r>
        <w:t xml:space="preserve">  API Test Environment</w:t>
      </w:r>
    </w:p>
    <w:p w:rsidR="00596C7E" w:rsidRDefault="00596C7E" w:rsidP="00D32420">
      <w:pPr>
        <w:jc w:val="both"/>
        <w:rPr>
          <w:noProof/>
        </w:rPr>
      </w:pPr>
    </w:p>
    <w:p w:rsidR="00426F02" w:rsidRPr="00D32420" w:rsidRDefault="00426F02" w:rsidP="00D32420">
      <w:pPr>
        <w:jc w:val="both"/>
      </w:pPr>
    </w:p>
    <w:p w:rsidR="00D32420" w:rsidRDefault="00D32420" w:rsidP="00D32420">
      <w:pPr>
        <w:pStyle w:val="Heading1"/>
        <w:jc w:val="both"/>
      </w:pPr>
      <w:bookmarkStart w:id="191" w:name="_Toc242123098"/>
      <w:bookmarkStart w:id="192" w:name="_Toc242197582"/>
      <w:bookmarkStart w:id="193" w:name="_Toc242123099"/>
      <w:bookmarkStart w:id="194" w:name="_Toc242197583"/>
      <w:bookmarkStart w:id="195" w:name="_Toc242123100"/>
      <w:bookmarkStart w:id="196" w:name="_Toc242197584"/>
      <w:bookmarkStart w:id="197" w:name="_Toc242123101"/>
      <w:bookmarkStart w:id="198" w:name="_Toc242197585"/>
      <w:bookmarkStart w:id="199" w:name="_Toc242123102"/>
      <w:bookmarkStart w:id="200" w:name="_Toc242197586"/>
      <w:bookmarkStart w:id="201" w:name="_Toc242123103"/>
      <w:bookmarkStart w:id="202" w:name="_Toc242197587"/>
      <w:bookmarkStart w:id="203" w:name="_Toc242123104"/>
      <w:bookmarkStart w:id="204" w:name="_Toc242197588"/>
      <w:bookmarkStart w:id="205" w:name="_Toc242123105"/>
      <w:bookmarkStart w:id="206" w:name="_Toc242197589"/>
      <w:bookmarkStart w:id="207" w:name="_Toc242123106"/>
      <w:bookmarkStart w:id="208" w:name="_Toc242197590"/>
      <w:bookmarkStart w:id="209" w:name="_Toc242123108"/>
      <w:bookmarkStart w:id="210" w:name="_Toc242197592"/>
      <w:bookmarkStart w:id="211" w:name="_Toc242123109"/>
      <w:bookmarkStart w:id="212" w:name="_Toc242197593"/>
      <w:bookmarkStart w:id="213" w:name="_Toc242123111"/>
      <w:bookmarkStart w:id="214" w:name="_Toc242197595"/>
      <w:bookmarkStart w:id="215" w:name="_Toc242123112"/>
      <w:bookmarkStart w:id="216" w:name="_Toc242197596"/>
      <w:bookmarkStart w:id="217" w:name="_Toc456255055"/>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00D32420">
        <w:rPr>
          <w:caps w:val="0"/>
        </w:rPr>
        <w:t>RESPONSIBILITIES</w:t>
      </w:r>
      <w:bookmarkEnd w:id="217"/>
    </w:p>
    <w:p w:rsidR="005D1EFB" w:rsidRDefault="005D1EFB" w:rsidP="005D1EFB">
      <w:pPr>
        <w:tabs>
          <w:tab w:val="left" w:pos="5304"/>
        </w:tabs>
        <w:jc w:val="both"/>
        <w:rPr>
          <w:rFonts w:cs="Arial"/>
          <w:szCs w:val="24"/>
        </w:rPr>
      </w:pPr>
      <w:r>
        <w:rPr>
          <w:rFonts w:cs="Arial"/>
          <w:szCs w:val="24"/>
        </w:rPr>
        <w:t xml:space="preserve">It is the responsibility of the API WG to maintain this test plan. </w:t>
      </w:r>
      <w:r>
        <w:rPr>
          <w:rFonts w:cs="Arial"/>
        </w:rPr>
        <w:t>It is the responsibility of the organization exercising this test plan to provide the test environment</w:t>
      </w:r>
      <w:r w:rsidR="004803E7">
        <w:rPr>
          <w:rFonts w:cs="Arial"/>
        </w:rPr>
        <w:t xml:space="preserve"> and</w:t>
      </w:r>
      <w:r>
        <w:rPr>
          <w:rFonts w:cs="Arial"/>
        </w:rPr>
        <w:t xml:space="preserve"> test personnel </w:t>
      </w:r>
      <w:r w:rsidR="004803E7">
        <w:rPr>
          <w:rFonts w:cs="Arial"/>
        </w:rPr>
        <w:t xml:space="preserve">to </w:t>
      </w:r>
      <w:r>
        <w:rPr>
          <w:rFonts w:cs="Arial"/>
        </w:rPr>
        <w:t xml:space="preserve">execute the software identified in the TDSs, TCSs and TPSs for the controller under test. It is requested that any organization exercising this test plan to notify the API WG via the ATC Program </w:t>
      </w:r>
      <w:proofErr w:type="spellStart"/>
      <w:r>
        <w:rPr>
          <w:rFonts w:cs="Arial"/>
        </w:rPr>
        <w:t>Manger</w:t>
      </w:r>
      <w:proofErr w:type="spellEnd"/>
      <w:r>
        <w:rPr>
          <w:rFonts w:cs="Arial"/>
        </w:rPr>
        <w:t xml:space="preserve"> of ITE of any corrections or suggested modifications to the API Standard, this test plan, TDSs, TCSs, TPSs and test software found during testing.</w:t>
      </w:r>
    </w:p>
    <w:p w:rsidR="00D32420" w:rsidRDefault="00D32420" w:rsidP="00D32420">
      <w:pPr>
        <w:jc w:val="both"/>
      </w:pPr>
    </w:p>
    <w:p w:rsidR="00D32420" w:rsidRDefault="00D32420" w:rsidP="00D32420">
      <w:pPr>
        <w:pStyle w:val="Heading1"/>
        <w:jc w:val="both"/>
      </w:pPr>
      <w:bookmarkStart w:id="218" w:name="_Toc456255056"/>
      <w:r w:rsidRPr="00D32420">
        <w:rPr>
          <w:caps w:val="0"/>
        </w:rPr>
        <w:t>STAFFING AND TRAINING NEEDS</w:t>
      </w:r>
      <w:bookmarkEnd w:id="218"/>
    </w:p>
    <w:p w:rsidR="00596C7E" w:rsidRDefault="005D1EFB" w:rsidP="005D1EFB">
      <w:pPr>
        <w:tabs>
          <w:tab w:val="left" w:pos="5304"/>
        </w:tabs>
        <w:rPr>
          <w:rFonts w:cs="Arial"/>
          <w:szCs w:val="24"/>
        </w:rPr>
      </w:pPr>
      <w:r>
        <w:rPr>
          <w:rFonts w:cs="Arial"/>
          <w:szCs w:val="24"/>
        </w:rPr>
        <w:t>Staffing and training needs are subject to the organization exercising this test plan.</w:t>
      </w:r>
    </w:p>
    <w:p w:rsidR="005D1EFB" w:rsidRDefault="005D1EFB" w:rsidP="005D1EFB">
      <w:pPr>
        <w:tabs>
          <w:tab w:val="left" w:pos="5304"/>
        </w:tabs>
      </w:pPr>
    </w:p>
    <w:p w:rsidR="00D32420" w:rsidRDefault="00D32420" w:rsidP="00D32420">
      <w:pPr>
        <w:pStyle w:val="Heading1"/>
        <w:jc w:val="both"/>
      </w:pPr>
      <w:bookmarkStart w:id="219" w:name="_Toc456255057"/>
      <w:r w:rsidRPr="00D32420">
        <w:rPr>
          <w:caps w:val="0"/>
        </w:rPr>
        <w:t>SCHEDULE</w:t>
      </w:r>
      <w:bookmarkEnd w:id="219"/>
    </w:p>
    <w:p w:rsidR="005D1EFB" w:rsidRDefault="005D1EFB" w:rsidP="005D1EFB">
      <w:pPr>
        <w:tabs>
          <w:tab w:val="left" w:pos="720"/>
        </w:tabs>
        <w:jc w:val="both"/>
        <w:rPr>
          <w:rFonts w:cs="Arial"/>
          <w:szCs w:val="24"/>
        </w:rPr>
      </w:pPr>
      <w:r>
        <w:rPr>
          <w:rFonts w:cs="Arial"/>
          <w:szCs w:val="24"/>
        </w:rPr>
        <w:t>There is no fixed schedule for this test plan. It is designed to be applied whenever an organization determines it is necessary.</w:t>
      </w:r>
    </w:p>
    <w:p w:rsidR="00D32420" w:rsidRDefault="00D32420" w:rsidP="00D32420">
      <w:pPr>
        <w:jc w:val="both"/>
      </w:pPr>
    </w:p>
    <w:p w:rsidR="00D32420" w:rsidRDefault="00D32420" w:rsidP="00D32420">
      <w:pPr>
        <w:pStyle w:val="Heading1"/>
        <w:jc w:val="both"/>
      </w:pPr>
      <w:bookmarkStart w:id="220" w:name="_Toc456255058"/>
      <w:r w:rsidRPr="00D32420">
        <w:rPr>
          <w:caps w:val="0"/>
        </w:rPr>
        <w:lastRenderedPageBreak/>
        <w:t>RISKS AND CONTINGENCIES</w:t>
      </w:r>
      <w:bookmarkEnd w:id="220"/>
    </w:p>
    <w:p w:rsidR="00D32420" w:rsidRDefault="003420E5" w:rsidP="00023AB1">
      <w:pPr>
        <w:tabs>
          <w:tab w:val="left" w:pos="5304"/>
        </w:tabs>
        <w:jc w:val="both"/>
        <w:rPr>
          <w:rFonts w:cs="Arial"/>
          <w:szCs w:val="24"/>
        </w:rPr>
      </w:pPr>
      <w:r>
        <w:rPr>
          <w:rFonts w:cs="Arial"/>
          <w:szCs w:val="24"/>
        </w:rPr>
        <w:t>E</w:t>
      </w:r>
      <w:r w:rsidR="00D32420">
        <w:rPr>
          <w:rFonts w:cs="Arial"/>
          <w:szCs w:val="24"/>
        </w:rPr>
        <w:t>xhaustive</w:t>
      </w:r>
      <w:r w:rsidR="00D32420" w:rsidRPr="00D6666C">
        <w:rPr>
          <w:rFonts w:cs="Arial"/>
          <w:szCs w:val="24"/>
        </w:rPr>
        <w:t xml:space="preserve"> testing of the API</w:t>
      </w:r>
      <w:r w:rsidR="00221ADE">
        <w:rPr>
          <w:rFonts w:cs="Arial"/>
          <w:szCs w:val="24"/>
        </w:rPr>
        <w:t>VS</w:t>
      </w:r>
      <w:r w:rsidR="00D32420" w:rsidRPr="00D6666C">
        <w:rPr>
          <w:rFonts w:cs="Arial"/>
          <w:szCs w:val="24"/>
        </w:rPr>
        <w:t xml:space="preserve"> </w:t>
      </w:r>
      <w:r w:rsidR="00D32420">
        <w:rPr>
          <w:rFonts w:cs="Arial"/>
          <w:szCs w:val="24"/>
        </w:rPr>
        <w:t>Software</w:t>
      </w:r>
      <w:r w:rsidR="00D32420" w:rsidRPr="00D6666C">
        <w:rPr>
          <w:rFonts w:cs="Arial"/>
          <w:szCs w:val="24"/>
        </w:rPr>
        <w:t xml:space="preserve"> </w:t>
      </w:r>
      <w:r w:rsidR="00D32420">
        <w:rPr>
          <w:rFonts w:cs="Arial"/>
          <w:szCs w:val="24"/>
        </w:rPr>
        <w:t xml:space="preserve">is </w:t>
      </w:r>
      <w:r w:rsidR="00D32420" w:rsidRPr="00D6666C">
        <w:rPr>
          <w:rFonts w:cs="Arial"/>
          <w:szCs w:val="24"/>
        </w:rPr>
        <w:t>im</w:t>
      </w:r>
      <w:r w:rsidR="00D32420">
        <w:rPr>
          <w:rFonts w:cs="Arial"/>
          <w:szCs w:val="24"/>
        </w:rPr>
        <w:t xml:space="preserve">practical. This means that there may be combinations of features that are not tested by this test plan. If </w:t>
      </w:r>
      <w:r w:rsidR="00E7643F">
        <w:rPr>
          <w:rFonts w:cs="Arial"/>
          <w:szCs w:val="24"/>
        </w:rPr>
        <w:t>anomalies</w:t>
      </w:r>
      <w:r w:rsidR="00D32420">
        <w:rPr>
          <w:rFonts w:cs="Arial"/>
          <w:szCs w:val="24"/>
        </w:rPr>
        <w:t xml:space="preserve"> are found in an implementation of API software that this test plan did not cover, the API WG should be contacted through the ATC Program Manager so that an appropriate test can be added to the next version of this test plan.</w:t>
      </w:r>
    </w:p>
    <w:p w:rsidR="00D32420" w:rsidRDefault="00D32420" w:rsidP="00D32420">
      <w:pPr>
        <w:tabs>
          <w:tab w:val="left" w:pos="5304"/>
        </w:tabs>
        <w:rPr>
          <w:rFonts w:cs="Arial"/>
          <w:szCs w:val="24"/>
        </w:rPr>
      </w:pPr>
    </w:p>
    <w:p w:rsidR="00D32420" w:rsidRDefault="00D32420" w:rsidP="00D32420">
      <w:pPr>
        <w:pStyle w:val="Heading1"/>
        <w:jc w:val="both"/>
      </w:pPr>
      <w:bookmarkStart w:id="221" w:name="_Toc456255059"/>
      <w:r>
        <w:rPr>
          <w:caps w:val="0"/>
        </w:rPr>
        <w:t>APPROVALS</w:t>
      </w:r>
      <w:bookmarkEnd w:id="221"/>
    </w:p>
    <w:p w:rsidR="00D32420" w:rsidRDefault="00D32420" w:rsidP="00D32420">
      <w:pPr>
        <w:jc w:val="both"/>
        <w:rPr>
          <w:rFonts w:cs="Arial"/>
          <w:szCs w:val="24"/>
        </w:rPr>
      </w:pPr>
      <w:r w:rsidRPr="00D32420">
        <w:rPr>
          <w:rFonts w:cs="Arial"/>
          <w:szCs w:val="24"/>
        </w:rPr>
        <w:t>This test plan has been developed by the ATC API WG to facilitate the deployment of the API Standard. The official approvals required are still to be determined.</w:t>
      </w:r>
    </w:p>
    <w:p w:rsidR="00D32420" w:rsidRDefault="00D32420" w:rsidP="00D32420">
      <w:pPr>
        <w:jc w:val="both"/>
        <w:rPr>
          <w:rFonts w:cs="Arial"/>
          <w:szCs w:val="24"/>
        </w:rPr>
      </w:pPr>
    </w:p>
    <w:p w:rsidR="00703CD8" w:rsidRDefault="00703CD8" w:rsidP="0056187C">
      <w:pPr>
        <w:jc w:val="both"/>
      </w:pPr>
      <w:bookmarkStart w:id="222" w:name="_Toc229925369"/>
      <w:bookmarkStart w:id="223" w:name="_Toc229933371"/>
      <w:bookmarkStart w:id="224" w:name="_Toc229933457"/>
      <w:bookmarkStart w:id="225" w:name="_Toc229925371"/>
      <w:bookmarkStart w:id="226" w:name="_Toc229933373"/>
      <w:bookmarkStart w:id="227" w:name="_Toc229933459"/>
      <w:bookmarkStart w:id="228" w:name="_Toc237445376"/>
      <w:bookmarkStart w:id="229" w:name="_Toc237532178"/>
      <w:bookmarkStart w:id="230" w:name="_Toc237532183"/>
      <w:bookmarkStart w:id="231" w:name="_Toc237532184"/>
      <w:bookmarkStart w:id="232" w:name="_Toc237532194"/>
      <w:bookmarkStart w:id="233" w:name="_Toc237532196"/>
      <w:bookmarkStart w:id="234" w:name="_Toc237532198"/>
      <w:bookmarkStart w:id="235" w:name="_Toc237532200"/>
      <w:bookmarkStart w:id="236" w:name="_Toc237532202"/>
      <w:bookmarkStart w:id="237" w:name="_Toc237532204"/>
      <w:bookmarkStart w:id="238" w:name="_Toc237445382"/>
      <w:bookmarkStart w:id="239" w:name="_Toc237532206"/>
      <w:bookmarkStart w:id="240" w:name="_Toc237445386"/>
      <w:bookmarkStart w:id="241" w:name="_Toc237532210"/>
      <w:bookmarkStart w:id="242" w:name="_Toc237532212"/>
      <w:bookmarkStart w:id="243" w:name="_Toc237532213"/>
      <w:bookmarkStart w:id="244" w:name="_Toc237532214"/>
      <w:bookmarkStart w:id="245" w:name="_Toc237532215"/>
      <w:bookmarkStart w:id="246" w:name="_Toc237532224"/>
      <w:bookmarkStart w:id="247" w:name="_Toc229925374"/>
      <w:bookmarkStart w:id="248" w:name="_Toc229933383"/>
      <w:bookmarkStart w:id="249" w:name="_Toc229933469"/>
      <w:bookmarkStart w:id="250" w:name="_Toc237532226"/>
      <w:bookmarkStart w:id="251" w:name="_Toc237532227"/>
      <w:bookmarkStart w:id="252" w:name="_Toc237532228"/>
      <w:bookmarkStart w:id="253" w:name="_Toc237532229"/>
      <w:bookmarkStart w:id="254" w:name="_Toc237445388"/>
      <w:bookmarkStart w:id="255" w:name="_Toc237532230"/>
      <w:bookmarkStart w:id="256" w:name="_Toc229933385"/>
      <w:bookmarkStart w:id="257" w:name="_Toc229933471"/>
      <w:bookmarkStart w:id="258" w:name="_Toc229933386"/>
      <w:bookmarkStart w:id="259" w:name="_Toc229933472"/>
      <w:bookmarkStart w:id="260" w:name="_Toc229933387"/>
      <w:bookmarkStart w:id="261" w:name="_Toc229933473"/>
      <w:bookmarkStart w:id="262" w:name="_Toc229933390"/>
      <w:bookmarkStart w:id="263" w:name="_Toc229933476"/>
      <w:bookmarkStart w:id="264" w:name="_Toc229933391"/>
      <w:bookmarkStart w:id="265" w:name="_Toc229933477"/>
      <w:bookmarkStart w:id="266" w:name="_Toc229933392"/>
      <w:bookmarkStart w:id="267" w:name="_Toc229933478"/>
      <w:bookmarkStart w:id="268" w:name="_Toc229933393"/>
      <w:bookmarkStart w:id="269" w:name="_Toc229933479"/>
      <w:bookmarkStart w:id="270" w:name="_Toc229933394"/>
      <w:bookmarkStart w:id="271" w:name="_Toc229933480"/>
      <w:bookmarkStart w:id="272" w:name="_Toc229933404"/>
      <w:bookmarkStart w:id="273" w:name="_Toc229933490"/>
      <w:bookmarkStart w:id="274" w:name="_Toc229933408"/>
      <w:bookmarkStart w:id="275" w:name="_Toc229933494"/>
      <w:bookmarkStart w:id="276" w:name="_Toc229933410"/>
      <w:bookmarkStart w:id="277" w:name="_Toc229933496"/>
      <w:bookmarkStart w:id="278" w:name="_Toc229933411"/>
      <w:bookmarkStart w:id="279" w:name="_Toc229933497"/>
      <w:bookmarkStart w:id="280" w:name="_Toc229933413"/>
      <w:bookmarkStart w:id="281" w:name="_Toc229933499"/>
      <w:bookmarkStart w:id="282" w:name="_Toc229933415"/>
      <w:bookmarkStart w:id="283" w:name="_Toc229933501"/>
      <w:bookmarkStart w:id="284" w:name="_Toc229933416"/>
      <w:bookmarkStart w:id="285" w:name="_Toc229933502"/>
      <w:bookmarkStart w:id="286" w:name="_Toc229933417"/>
      <w:bookmarkStart w:id="287" w:name="_Toc229933503"/>
      <w:bookmarkStart w:id="288" w:name="_Toc229933418"/>
      <w:bookmarkStart w:id="289" w:name="_Toc229933504"/>
      <w:bookmarkStart w:id="290" w:name="_Toc229925379"/>
      <w:bookmarkStart w:id="291" w:name="_Toc229933420"/>
      <w:bookmarkStart w:id="292" w:name="_Toc229933506"/>
      <w:bookmarkStart w:id="293" w:name="_Toc229933421"/>
      <w:bookmarkStart w:id="294" w:name="_Toc229933507"/>
      <w:bookmarkStart w:id="295" w:name="_Toc229933425"/>
      <w:bookmarkStart w:id="296" w:name="_Toc229933511"/>
      <w:bookmarkStart w:id="297" w:name="_Toc229933426"/>
      <w:bookmarkStart w:id="298" w:name="_Toc229933512"/>
      <w:bookmarkStart w:id="299" w:name="_Toc229933427"/>
      <w:bookmarkStart w:id="300" w:name="_Toc229933513"/>
      <w:bookmarkStart w:id="301" w:name="_Toc229933428"/>
      <w:bookmarkStart w:id="302" w:name="_Toc229933514"/>
      <w:bookmarkStart w:id="303" w:name="_Toc229933429"/>
      <w:bookmarkStart w:id="304" w:name="_Toc229933515"/>
      <w:bookmarkStart w:id="305" w:name="_Toc229933431"/>
      <w:bookmarkStart w:id="306" w:name="_Toc229933517"/>
      <w:bookmarkStart w:id="307" w:name="_Toc229933434"/>
      <w:bookmarkStart w:id="308" w:name="_Toc229933520"/>
      <w:bookmarkStart w:id="309" w:name="_Toc229933435"/>
      <w:bookmarkStart w:id="310" w:name="_Toc229933521"/>
      <w:bookmarkStart w:id="311" w:name="_Toc229933436"/>
      <w:bookmarkStart w:id="312" w:name="_Toc229933522"/>
      <w:bookmarkStart w:id="313" w:name="_Toc229933442"/>
      <w:bookmarkStart w:id="314" w:name="_Toc229933528"/>
      <w:bookmarkStart w:id="315" w:name="_Toc229933443"/>
      <w:bookmarkStart w:id="316" w:name="_Toc229933529"/>
      <w:bookmarkStart w:id="317" w:name="_Toc237532233"/>
      <w:bookmarkStart w:id="318" w:name="_Toc237532234"/>
      <w:bookmarkStart w:id="319" w:name="_Toc237532235"/>
      <w:bookmarkStart w:id="320" w:name="_Toc237532236"/>
      <w:bookmarkStart w:id="321" w:name="_Toc237532237"/>
      <w:bookmarkStart w:id="322" w:name="_Toc234906419"/>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rsidR="006A0CEC" w:rsidRDefault="006A0CEC" w:rsidP="0056187C">
      <w:pPr>
        <w:pStyle w:val="Heading1"/>
        <w:jc w:val="both"/>
        <w:rPr>
          <w:caps w:val="0"/>
        </w:rPr>
        <w:sectPr w:rsidR="006A0CEC" w:rsidSect="00912B76">
          <w:headerReference w:type="default" r:id="rId20"/>
          <w:footerReference w:type="default" r:id="rId21"/>
          <w:footerReference w:type="first" r:id="rId22"/>
          <w:pgSz w:w="12240" w:h="15840" w:code="1"/>
          <w:pgMar w:top="1440" w:right="1440" w:bottom="1584" w:left="1440" w:header="1080" w:footer="864" w:gutter="0"/>
          <w:cols w:space="720"/>
          <w:titlePg/>
          <w:docGrid w:linePitch="360"/>
        </w:sectPr>
      </w:pPr>
    </w:p>
    <w:p w:rsidR="00703CD8" w:rsidRDefault="00703CD8" w:rsidP="0056187C">
      <w:pPr>
        <w:pStyle w:val="Heading1"/>
        <w:jc w:val="both"/>
      </w:pPr>
      <w:bookmarkStart w:id="329" w:name="_Toc456255060"/>
      <w:r>
        <w:rPr>
          <w:caps w:val="0"/>
        </w:rPr>
        <w:lastRenderedPageBreak/>
        <w:t>APPENDICES</w:t>
      </w:r>
      <w:bookmarkEnd w:id="329"/>
    </w:p>
    <w:p w:rsidR="00717F0D" w:rsidRDefault="006A0CEC" w:rsidP="0056187C">
      <w:pPr>
        <w:pStyle w:val="Heading2"/>
        <w:jc w:val="both"/>
      </w:pPr>
      <w:bookmarkStart w:id="330" w:name="_Toc218287239"/>
      <w:bookmarkStart w:id="331" w:name="_Toc218287515"/>
      <w:bookmarkStart w:id="332" w:name="_Toc218287703"/>
      <w:bookmarkStart w:id="333" w:name="_Toc218287240"/>
      <w:bookmarkStart w:id="334" w:name="_Toc218287516"/>
      <w:bookmarkStart w:id="335" w:name="_Toc218287704"/>
      <w:bookmarkStart w:id="336" w:name="_Toc218287241"/>
      <w:bookmarkStart w:id="337" w:name="_Toc218287517"/>
      <w:bookmarkStart w:id="338" w:name="_Toc218287705"/>
      <w:bookmarkStart w:id="339" w:name="_Toc218287242"/>
      <w:bookmarkStart w:id="340" w:name="_Toc218287518"/>
      <w:bookmarkStart w:id="341" w:name="_Toc218287706"/>
      <w:bookmarkStart w:id="342" w:name="_Toc218287243"/>
      <w:bookmarkStart w:id="343" w:name="_Toc218287519"/>
      <w:bookmarkStart w:id="344" w:name="_Toc218287707"/>
      <w:bookmarkStart w:id="345" w:name="_Toc218287244"/>
      <w:bookmarkStart w:id="346" w:name="_Toc218287520"/>
      <w:bookmarkStart w:id="347" w:name="_Toc218287708"/>
      <w:bookmarkStart w:id="348" w:name="_Toc218287301"/>
      <w:bookmarkStart w:id="349" w:name="_Toc218287577"/>
      <w:bookmarkStart w:id="350" w:name="_Toc218287765"/>
      <w:bookmarkStart w:id="351" w:name="_Toc218287302"/>
      <w:bookmarkStart w:id="352" w:name="_Toc218287578"/>
      <w:bookmarkStart w:id="353" w:name="_Toc218287766"/>
      <w:bookmarkStart w:id="354" w:name="_Toc218287303"/>
      <w:bookmarkStart w:id="355" w:name="_Toc218287579"/>
      <w:bookmarkStart w:id="356" w:name="_Toc218287767"/>
      <w:bookmarkStart w:id="357" w:name="_Toc218287304"/>
      <w:bookmarkStart w:id="358" w:name="_Toc218287580"/>
      <w:bookmarkStart w:id="359" w:name="_Toc218287768"/>
      <w:bookmarkStart w:id="360" w:name="_Toc218287305"/>
      <w:bookmarkStart w:id="361" w:name="_Toc218287581"/>
      <w:bookmarkStart w:id="362" w:name="_Toc218287769"/>
      <w:bookmarkStart w:id="363" w:name="_Toc218287362"/>
      <w:bookmarkStart w:id="364" w:name="_Toc218287638"/>
      <w:bookmarkStart w:id="365" w:name="_Toc218287826"/>
      <w:bookmarkStart w:id="366" w:name="_Toc218287363"/>
      <w:bookmarkStart w:id="367" w:name="_Toc218287639"/>
      <w:bookmarkStart w:id="368" w:name="_Toc218287827"/>
      <w:bookmarkStart w:id="369" w:name="_Toc218287364"/>
      <w:bookmarkStart w:id="370" w:name="_Toc218287640"/>
      <w:bookmarkStart w:id="371" w:name="_Toc218287828"/>
      <w:bookmarkStart w:id="372" w:name="_Toc218287365"/>
      <w:bookmarkStart w:id="373" w:name="_Toc218287641"/>
      <w:bookmarkStart w:id="374" w:name="_Toc218287829"/>
      <w:bookmarkStart w:id="375" w:name="_Toc218287366"/>
      <w:bookmarkStart w:id="376" w:name="_Toc218287642"/>
      <w:bookmarkStart w:id="377" w:name="_Toc218287830"/>
      <w:bookmarkStart w:id="378" w:name="_Toc218287367"/>
      <w:bookmarkStart w:id="379" w:name="_Toc218287643"/>
      <w:bookmarkStart w:id="380" w:name="_Toc218287831"/>
      <w:bookmarkStart w:id="381" w:name="_Toc218287369"/>
      <w:bookmarkStart w:id="382" w:name="_Toc218287645"/>
      <w:bookmarkStart w:id="383" w:name="_Toc218287833"/>
      <w:bookmarkStart w:id="384" w:name="_Toc218287370"/>
      <w:bookmarkStart w:id="385" w:name="_Toc218287646"/>
      <w:bookmarkStart w:id="386" w:name="_Toc218287834"/>
      <w:bookmarkStart w:id="387" w:name="_Toc218287371"/>
      <w:bookmarkStart w:id="388" w:name="_Toc218287647"/>
      <w:bookmarkStart w:id="389" w:name="_Toc218287835"/>
      <w:bookmarkStart w:id="390" w:name="_Toc226385478"/>
      <w:bookmarkStart w:id="391" w:name="_Toc226385481"/>
      <w:bookmarkStart w:id="392" w:name="_Toc226385485"/>
      <w:bookmarkStart w:id="393" w:name="_Toc226385486"/>
      <w:bookmarkStart w:id="394" w:name="_Toc226385487"/>
      <w:bookmarkStart w:id="395" w:name="_Toc226385503"/>
      <w:bookmarkStart w:id="396" w:name="_Toc456255061"/>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r w:rsidRPr="006A0CEC">
        <w:t>APIVS Software Requirements to Validation Description Matrix</w:t>
      </w:r>
      <w:bookmarkEnd w:id="396"/>
    </w:p>
    <w:p w:rsidR="006A0CEC" w:rsidRDefault="00642771" w:rsidP="00642771">
      <w:pPr>
        <w:jc w:val="both"/>
        <w:rPr>
          <w:rFonts w:cs="Arial"/>
        </w:rPr>
      </w:pPr>
      <w:bookmarkStart w:id="397" w:name="OLE_LINK11"/>
      <w:r w:rsidRPr="003365E6">
        <w:rPr>
          <w:rFonts w:cs="Arial"/>
          <w:szCs w:val="24"/>
        </w:rPr>
        <w:t xml:space="preserve">The following table shows the relationship between the </w:t>
      </w:r>
      <w:r w:rsidR="00C9405D">
        <w:rPr>
          <w:rFonts w:cs="Arial"/>
          <w:szCs w:val="24"/>
        </w:rPr>
        <w:t xml:space="preserve">individual </w:t>
      </w:r>
      <w:r w:rsidRPr="003365E6">
        <w:rPr>
          <w:rFonts w:cs="Arial"/>
          <w:szCs w:val="24"/>
        </w:rPr>
        <w:t>requirements</w:t>
      </w:r>
      <w:r>
        <w:rPr>
          <w:rFonts w:cs="Arial"/>
          <w:szCs w:val="24"/>
        </w:rPr>
        <w:t xml:space="preserve"> of the API</w:t>
      </w:r>
      <w:r w:rsidR="006A0CEC">
        <w:rPr>
          <w:rFonts w:cs="Arial"/>
          <w:szCs w:val="24"/>
        </w:rPr>
        <w:t>VS Software Requirements Specification (SRS)</w:t>
      </w:r>
      <w:r>
        <w:rPr>
          <w:rFonts w:cs="Arial"/>
          <w:szCs w:val="24"/>
        </w:rPr>
        <w:t xml:space="preserve"> and the</w:t>
      </w:r>
      <w:r w:rsidR="006A0CEC">
        <w:rPr>
          <w:rFonts w:cs="Arial"/>
          <w:szCs w:val="24"/>
        </w:rPr>
        <w:t xml:space="preserve"> </w:t>
      </w:r>
      <w:r w:rsidR="00C9405D">
        <w:rPr>
          <w:rFonts w:cs="Arial"/>
          <w:szCs w:val="24"/>
        </w:rPr>
        <w:t xml:space="preserve">specific Test Plans and Procedures used to validate the APIVS requirement(s). </w:t>
      </w:r>
      <w:r w:rsidR="006A0CEC">
        <w:rPr>
          <w:rFonts w:cs="Arial"/>
          <w:szCs w:val="24"/>
        </w:rPr>
        <w:t xml:space="preserve"> </w:t>
      </w:r>
      <w:bookmarkEnd w:id="397"/>
    </w:p>
    <w:p w:rsidR="008776D2" w:rsidRDefault="008776D2" w:rsidP="0056187C">
      <w:pPr>
        <w:pStyle w:val="StyleArial10ptJustified1"/>
        <w:jc w:val="both"/>
      </w:pPr>
    </w:p>
    <w:tbl>
      <w:tblPr>
        <w:tblW w:w="0" w:type="auto"/>
        <w:tblInd w:w="105" w:type="dxa"/>
        <w:tblBorders>
          <w:top w:val="single" w:sz="18" w:space="0" w:color="003399"/>
          <w:left w:val="single" w:sz="18" w:space="0" w:color="003399"/>
          <w:bottom w:val="single" w:sz="18" w:space="0" w:color="003399"/>
          <w:right w:val="single" w:sz="18" w:space="0" w:color="003399"/>
          <w:insideH w:val="single" w:sz="8" w:space="0" w:color="003399"/>
          <w:insideV w:val="single" w:sz="8" w:space="0" w:color="003399"/>
        </w:tblBorders>
        <w:tblCellMar>
          <w:top w:w="15" w:type="dxa"/>
          <w:left w:w="15" w:type="dxa"/>
          <w:bottom w:w="15" w:type="dxa"/>
          <w:right w:w="15" w:type="dxa"/>
        </w:tblCellMar>
        <w:tblLook w:val="00A0" w:firstRow="1" w:lastRow="0" w:firstColumn="1" w:lastColumn="0" w:noHBand="0" w:noVBand="0"/>
      </w:tblPr>
      <w:tblGrid>
        <w:gridCol w:w="1519"/>
        <w:gridCol w:w="841"/>
        <w:gridCol w:w="1764"/>
        <w:gridCol w:w="3447"/>
        <w:gridCol w:w="2858"/>
        <w:gridCol w:w="2425"/>
      </w:tblGrid>
      <w:tr w:rsidR="00FE3A23" w:rsidRPr="00E84EE7" w:rsidTr="00FE3A23">
        <w:trPr>
          <w:cantSplit/>
          <w:trHeight w:val="315"/>
          <w:tblHeader/>
        </w:trPr>
        <w:tc>
          <w:tcPr>
            <w:tcW w:w="1519" w:type="dxa"/>
            <w:tcBorders>
              <w:top w:val="single" w:sz="18" w:space="0" w:color="003399"/>
              <w:left w:val="single" w:sz="18" w:space="0" w:color="003399"/>
              <w:bottom w:val="single" w:sz="8" w:space="0" w:color="003399"/>
              <w:right w:val="single" w:sz="8" w:space="0" w:color="003399"/>
            </w:tcBorders>
            <w:shd w:val="clear" w:color="auto" w:fill="003399"/>
            <w:tcMar>
              <w:top w:w="0" w:type="dxa"/>
              <w:left w:w="120" w:type="dxa"/>
              <w:bottom w:w="0" w:type="dxa"/>
              <w:right w:w="120" w:type="dxa"/>
            </w:tcMar>
            <w:vAlign w:val="center"/>
          </w:tcPr>
          <w:p w:rsidR="00FE3A23" w:rsidRPr="006C0D33" w:rsidRDefault="00FE3A23" w:rsidP="00FE3A23">
            <w:pPr>
              <w:jc w:val="center"/>
              <w:rPr>
                <w:rFonts w:ascii="Times New Roman" w:hAnsi="Times New Roman"/>
                <w:color w:val="FFFFFF"/>
                <w:sz w:val="24"/>
                <w:szCs w:val="24"/>
              </w:rPr>
            </w:pPr>
            <w:r w:rsidRPr="006C0D33">
              <w:rPr>
                <w:b/>
                <w:bCs/>
                <w:color w:val="FFFFFF"/>
              </w:rPr>
              <w:t>Category</w:t>
            </w:r>
          </w:p>
        </w:tc>
        <w:tc>
          <w:tcPr>
            <w:tcW w:w="841" w:type="dxa"/>
            <w:tcBorders>
              <w:top w:val="single" w:sz="18" w:space="0" w:color="003399"/>
              <w:left w:val="single" w:sz="8" w:space="0" w:color="003399"/>
              <w:bottom w:val="single" w:sz="8" w:space="0" w:color="003399"/>
              <w:right w:val="single" w:sz="8" w:space="0" w:color="003399"/>
            </w:tcBorders>
            <w:shd w:val="clear" w:color="auto" w:fill="003399"/>
            <w:tcMar>
              <w:top w:w="0" w:type="dxa"/>
              <w:left w:w="120" w:type="dxa"/>
              <w:bottom w:w="0" w:type="dxa"/>
              <w:right w:w="120" w:type="dxa"/>
            </w:tcMar>
            <w:vAlign w:val="center"/>
          </w:tcPr>
          <w:p w:rsidR="00FE3A23" w:rsidRPr="006C0D33" w:rsidRDefault="00FE3A23" w:rsidP="00FE3A23">
            <w:pPr>
              <w:jc w:val="center"/>
              <w:rPr>
                <w:rFonts w:ascii="Times New Roman" w:hAnsi="Times New Roman"/>
                <w:color w:val="FFFFFF"/>
                <w:sz w:val="24"/>
                <w:szCs w:val="24"/>
              </w:rPr>
            </w:pPr>
            <w:r>
              <w:rPr>
                <w:b/>
                <w:bCs/>
                <w:color w:val="FFFFFF"/>
              </w:rPr>
              <w:t xml:space="preserve">APIVS </w:t>
            </w:r>
            <w:r w:rsidRPr="006C0D33">
              <w:rPr>
                <w:b/>
                <w:bCs/>
                <w:color w:val="FFFFFF"/>
              </w:rPr>
              <w:t xml:space="preserve">SRS </w:t>
            </w:r>
            <w:proofErr w:type="spellStart"/>
            <w:r w:rsidRPr="006C0D33">
              <w:rPr>
                <w:b/>
                <w:bCs/>
                <w:color w:val="FFFFFF"/>
              </w:rPr>
              <w:t>Req</w:t>
            </w:r>
            <w:proofErr w:type="spellEnd"/>
            <w:r w:rsidRPr="006C0D33">
              <w:rPr>
                <w:b/>
                <w:bCs/>
                <w:color w:val="FFFFFF"/>
              </w:rPr>
              <w:t xml:space="preserve"> ID</w:t>
            </w:r>
          </w:p>
        </w:tc>
        <w:tc>
          <w:tcPr>
            <w:tcW w:w="1764" w:type="dxa"/>
            <w:tcBorders>
              <w:top w:val="single" w:sz="18" w:space="0" w:color="003399"/>
              <w:left w:val="single" w:sz="8" w:space="0" w:color="003399"/>
              <w:bottom w:val="single" w:sz="8" w:space="0" w:color="003399"/>
              <w:right w:val="single" w:sz="8" w:space="0" w:color="003399"/>
            </w:tcBorders>
            <w:shd w:val="clear" w:color="auto" w:fill="003399"/>
            <w:tcMar>
              <w:top w:w="0" w:type="dxa"/>
              <w:left w:w="120" w:type="dxa"/>
              <w:bottom w:w="0" w:type="dxa"/>
              <w:right w:w="120" w:type="dxa"/>
            </w:tcMar>
            <w:vAlign w:val="center"/>
          </w:tcPr>
          <w:p w:rsidR="00FE3A23" w:rsidRPr="006C0D33" w:rsidRDefault="00FE3A23" w:rsidP="00FE3A23">
            <w:pPr>
              <w:jc w:val="center"/>
              <w:rPr>
                <w:rFonts w:ascii="Times New Roman" w:hAnsi="Times New Roman"/>
                <w:color w:val="FFFFFF"/>
                <w:sz w:val="24"/>
                <w:szCs w:val="24"/>
              </w:rPr>
            </w:pPr>
            <w:r>
              <w:rPr>
                <w:b/>
                <w:bCs/>
                <w:color w:val="FFFFFF"/>
              </w:rPr>
              <w:t xml:space="preserve">APIVS </w:t>
            </w:r>
            <w:r w:rsidRPr="006C0D33">
              <w:rPr>
                <w:b/>
                <w:bCs/>
                <w:color w:val="FFFFFF"/>
              </w:rPr>
              <w:t xml:space="preserve">SRS Requirement </w:t>
            </w:r>
            <w:r>
              <w:rPr>
                <w:b/>
                <w:bCs/>
                <w:color w:val="FFFFFF"/>
              </w:rPr>
              <w:t>Name</w:t>
            </w:r>
          </w:p>
        </w:tc>
        <w:tc>
          <w:tcPr>
            <w:tcW w:w="3478" w:type="dxa"/>
            <w:tcBorders>
              <w:top w:val="single" w:sz="18" w:space="0" w:color="003399"/>
              <w:left w:val="single" w:sz="8" w:space="0" w:color="003399"/>
              <w:bottom w:val="single" w:sz="8" w:space="0" w:color="003399"/>
              <w:right w:val="single" w:sz="8" w:space="0" w:color="003399"/>
            </w:tcBorders>
            <w:shd w:val="clear" w:color="auto" w:fill="003399"/>
            <w:tcMar>
              <w:top w:w="0" w:type="dxa"/>
              <w:left w:w="120" w:type="dxa"/>
              <w:bottom w:w="0" w:type="dxa"/>
              <w:right w:w="120" w:type="dxa"/>
            </w:tcMar>
            <w:vAlign w:val="center"/>
          </w:tcPr>
          <w:p w:rsidR="00FE3A23" w:rsidRPr="006C0D33" w:rsidRDefault="00FE3A23" w:rsidP="00FE3A23">
            <w:pPr>
              <w:jc w:val="center"/>
              <w:rPr>
                <w:rFonts w:ascii="Times New Roman" w:hAnsi="Times New Roman"/>
                <w:color w:val="FFFFFF"/>
                <w:sz w:val="24"/>
                <w:szCs w:val="24"/>
              </w:rPr>
            </w:pPr>
            <w:r>
              <w:rPr>
                <w:b/>
                <w:bCs/>
                <w:color w:val="FFFFFF"/>
              </w:rPr>
              <w:t>APIVS S</w:t>
            </w:r>
            <w:r w:rsidRPr="006C0D33">
              <w:rPr>
                <w:b/>
                <w:bCs/>
                <w:color w:val="FFFFFF"/>
              </w:rPr>
              <w:t>DD Design Narrative</w:t>
            </w:r>
          </w:p>
        </w:tc>
        <w:tc>
          <w:tcPr>
            <w:tcW w:w="2881" w:type="dxa"/>
            <w:tcBorders>
              <w:top w:val="single" w:sz="18" w:space="0" w:color="003399"/>
              <w:left w:val="single" w:sz="8" w:space="0" w:color="003399"/>
              <w:bottom w:val="single" w:sz="8" w:space="0" w:color="003399"/>
              <w:right w:val="single" w:sz="18" w:space="0" w:color="003399"/>
            </w:tcBorders>
            <w:shd w:val="clear" w:color="auto" w:fill="003399"/>
            <w:vAlign w:val="center"/>
          </w:tcPr>
          <w:p w:rsidR="00FE3A23" w:rsidRDefault="00FE3A23" w:rsidP="00061AD8">
            <w:pPr>
              <w:jc w:val="center"/>
              <w:rPr>
                <w:b/>
                <w:bCs/>
                <w:color w:val="FFFFFF"/>
              </w:rPr>
            </w:pPr>
            <w:r>
              <w:rPr>
                <w:rFonts w:cs="Arial"/>
                <w:b/>
                <w:shd w:val="clear" w:color="auto" w:fill="003399"/>
              </w:rPr>
              <w:t xml:space="preserve">Test </w:t>
            </w:r>
            <w:del w:id="398" w:author="Author">
              <w:r w:rsidDel="00061AD8">
                <w:rPr>
                  <w:rFonts w:cs="Arial"/>
                  <w:b/>
                  <w:shd w:val="clear" w:color="auto" w:fill="003399"/>
                </w:rPr>
                <w:delText>Plans</w:delText>
              </w:r>
            </w:del>
            <w:ins w:id="399" w:author="Author">
              <w:r w:rsidR="00061AD8">
                <w:rPr>
                  <w:rFonts w:cs="Arial"/>
                  <w:b/>
                  <w:shd w:val="clear" w:color="auto" w:fill="003399"/>
                </w:rPr>
                <w:t>Cases</w:t>
              </w:r>
            </w:ins>
          </w:p>
        </w:tc>
        <w:tc>
          <w:tcPr>
            <w:tcW w:w="2371" w:type="dxa"/>
            <w:tcBorders>
              <w:top w:val="single" w:sz="18" w:space="0" w:color="003399"/>
              <w:left w:val="single" w:sz="8" w:space="0" w:color="003399"/>
              <w:bottom w:val="single" w:sz="8" w:space="0" w:color="003399"/>
              <w:right w:val="single" w:sz="18" w:space="0" w:color="003399"/>
            </w:tcBorders>
            <w:shd w:val="clear" w:color="auto" w:fill="003399"/>
            <w:vAlign w:val="center"/>
          </w:tcPr>
          <w:p w:rsidR="00FE3A23" w:rsidRDefault="00FE3A23" w:rsidP="00FE3A23">
            <w:pPr>
              <w:spacing w:before="240"/>
              <w:jc w:val="center"/>
              <w:rPr>
                <w:rFonts w:cs="Arial"/>
                <w:b/>
                <w:shd w:val="clear" w:color="auto" w:fill="003399"/>
              </w:rPr>
            </w:pPr>
            <w:r>
              <w:rPr>
                <w:rFonts w:cs="Arial"/>
                <w:b/>
                <w:shd w:val="clear" w:color="auto" w:fill="003399"/>
              </w:rPr>
              <w:t>Test Procedures</w:t>
            </w:r>
          </w:p>
          <w:p w:rsidR="00FE3A23" w:rsidRDefault="00FE3A23" w:rsidP="00FE3A23">
            <w:pPr>
              <w:jc w:val="center"/>
              <w:rPr>
                <w:rFonts w:cs="Arial"/>
                <w:b/>
                <w:shd w:val="clear" w:color="auto" w:fill="003399"/>
              </w:rPr>
            </w:pP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Open Source Software (OSS) Environment</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3.1</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No Cost</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All APIVS software shall be free of licensing fees and available for free download. </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APIVS.TCS.6010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FE3A23">
            <w:pPr>
              <w:jc w:val="center"/>
            </w:pPr>
            <w:r>
              <w:t>APIVS.TPS.6010</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Open Source</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All APIVS software source code shall be available under open source licensing terms.</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APIVS.TCS.6010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APIVS.TPS.6010</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3.3</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ITE Approved License</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All APIVS software source code shall be available under open source licensing terms approved by ITE.</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APIVS.TCS.6010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APIVS.TPS.6010</w:t>
            </w:r>
          </w:p>
        </w:tc>
      </w:tr>
      <w:tr w:rsidR="00FE3A23" w:rsidRPr="00E84EE7" w:rsidTr="00FE3A23">
        <w:trPr>
          <w:cantSplit/>
          <w:trHeight w:val="315"/>
        </w:trPr>
        <w:tc>
          <w:tcPr>
            <w:tcW w:w="1519" w:type="dxa"/>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Unrestricted Use</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3.4</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Unrestrictive Use by Users</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All APIVS software shall be available under open source licensing terms which allow unrestricted use.</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APIVS.TCS.6010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APIVS.TPS.6010</w:t>
            </w: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Redistribution</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3.5</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Redistribution of Modified Source Code</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All APIVS software source code shall be available under open source licensing terms (Gnu Public License) which require modifications and derived works to be distributed under the same terms.</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APIVS.TCS.6010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APIVS.TPS.6010</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3.6</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No Cost Redistributed APIVS Source Code</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All APIVS software source code shall be available under the terms of the Gnu Public License (GPL).</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APIVS.TCS.6010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APIVS.TPS.6010</w:t>
            </w:r>
          </w:p>
        </w:tc>
      </w:tr>
      <w:tr w:rsidR="00FE3A23" w:rsidRPr="00E84EE7" w:rsidTr="00FE3A23">
        <w:trPr>
          <w:cantSplit/>
          <w:trHeight w:val="315"/>
        </w:trPr>
        <w:tc>
          <w:tcPr>
            <w:tcW w:w="1519" w:type="dxa"/>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lastRenderedPageBreak/>
              <w:t>Testing Environment</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3.7</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Testing Environment</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The APIVS software package is designed to run on a</w:t>
            </w:r>
            <w:r>
              <w:t>n</w:t>
            </w:r>
            <w:r w:rsidRPr="00E84EE7">
              <w:t xml:space="preserve"> </w:t>
            </w:r>
            <w:r w:rsidRPr="00F2730C">
              <w:rPr>
                <w:i/>
              </w:rPr>
              <w:t>ATC 5201 Standard</w:t>
            </w:r>
            <w:r w:rsidRPr="00E84EE7">
              <w:t xml:space="preserve"> </w:t>
            </w:r>
            <w:r w:rsidRPr="009279B9">
              <w:t>conform</w:t>
            </w:r>
            <w:r>
              <w:t>ing</w:t>
            </w:r>
            <w:r w:rsidRPr="00E84EE7">
              <w:t xml:space="preserve"> controller</w:t>
            </w:r>
            <w:r>
              <w:t>.  See Section 2.1.</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061AD8">
            <w:pPr>
              <w:jc w:val="center"/>
            </w:pPr>
            <w:r>
              <w:t>APIVS.TCS.</w:t>
            </w:r>
            <w:del w:id="400" w:author="Author">
              <w:r w:rsidDel="00061AD8">
                <w:delText>6010</w:delText>
              </w:r>
            </w:del>
            <w:ins w:id="401" w:author="Author">
              <w:r w:rsidR="00061AD8">
                <w:t>6030</w:t>
              </w:r>
            </w:ins>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061AD8">
            <w:pPr>
              <w:jc w:val="center"/>
            </w:pPr>
            <w:r>
              <w:t>APIVS.TPS.</w:t>
            </w:r>
            <w:del w:id="402" w:author="Author">
              <w:r w:rsidDel="00061AD8">
                <w:delText>6010</w:delText>
              </w:r>
            </w:del>
            <w:ins w:id="403" w:author="Author">
              <w:r w:rsidR="00061AD8">
                <w:t>6030</w:t>
              </w:r>
            </w:ins>
          </w:p>
        </w:tc>
      </w:tr>
      <w:tr w:rsidR="00FE3A23" w:rsidRPr="00E84EE7" w:rsidTr="00FE3A23">
        <w:trPr>
          <w:cantSplit/>
          <w:trHeight w:val="315"/>
        </w:trPr>
        <w:tc>
          <w:tcPr>
            <w:tcW w:w="1519" w:type="dxa"/>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C Programming Language</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3.8</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C Programming Language</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All APIVS software programs are written in the C Programming Language and </w:t>
            </w:r>
            <w:r>
              <w:t>are</w:t>
            </w:r>
            <w:r w:rsidRPr="00E84EE7">
              <w:t xml:space="preserve"> designed to be compatible with the </w:t>
            </w:r>
            <w:proofErr w:type="spellStart"/>
            <w:r w:rsidRPr="00E84EE7">
              <w:t>uClibc</w:t>
            </w:r>
            <w:proofErr w:type="spellEnd"/>
            <w:r w:rsidRPr="00E84EE7">
              <w:t xml:space="preserve"> C library. </w:t>
            </w:r>
            <w:r>
              <w:t>See Section 2.3.</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APIVS.TCS.6020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APIVS.TPS.6020</w:t>
            </w:r>
          </w:p>
        </w:tc>
      </w:tr>
      <w:tr w:rsidR="00FE3A23" w:rsidRPr="00E84EE7" w:rsidTr="00FE3A23">
        <w:trPr>
          <w:cantSplit/>
          <w:trHeight w:val="315"/>
        </w:trPr>
        <w:tc>
          <w:tcPr>
            <w:tcW w:w="1519" w:type="dxa"/>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Source Code Quality</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3.9</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C Source Code Quality</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All APIVS source code is written to follow the styling practices of the Linux kernel and GNU standard library source code.</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APIVS.TCS.6020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APIVS.TPS.6020</w:t>
            </w: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Extensible</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3.10</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XML Scripting Language</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The APIVS software allows validation tests to be configured using XML files. Details of the APIVSXML language are found in </w:t>
            </w:r>
            <w:r w:rsidRPr="00CD3093">
              <w:rPr>
                <w:i/>
              </w:rPr>
              <w:t>API</w:t>
            </w:r>
            <w:r>
              <w:rPr>
                <w:i/>
              </w:rPr>
              <w:t xml:space="preserve"> Validation Suite </w:t>
            </w:r>
            <w:r w:rsidRPr="00CD3093">
              <w:rPr>
                <w:i/>
              </w:rPr>
              <w:t>APIVS</w:t>
            </w:r>
            <w:r>
              <w:rPr>
                <w:i/>
              </w:rPr>
              <w:t xml:space="preserve">XML Specification </w:t>
            </w:r>
            <w:r w:rsidRPr="00DC0209">
              <w:t>(see Section 1.5, References)</w:t>
            </w:r>
            <w:r w:rsidRPr="00E84EE7">
              <w:t>.</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APIVS.TCS.6030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APIVS.TPS.6030</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3.11</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Interpreted Test Scripts</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XML </w:t>
            </w:r>
            <w:r>
              <w:t>TCS</w:t>
            </w:r>
            <w:r w:rsidRPr="00E84EE7">
              <w:t xml:space="preserve"> files may be established and interpreted by the APIVS software at run-time without requiring </w:t>
            </w:r>
            <w:r>
              <w:t>recompilation, as described in S</w:t>
            </w:r>
            <w:r w:rsidRPr="00E84EE7">
              <w:t>ection 2</w:t>
            </w:r>
            <w:r>
              <w:t>.2</w:t>
            </w:r>
            <w:r w:rsidRPr="00E84EE7">
              <w:t>.</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APIVS.TCS.6030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APIVS.TPS.6030</w:t>
            </w:r>
          </w:p>
        </w:tc>
      </w:tr>
      <w:tr w:rsidR="00FE3A23" w:rsidRPr="00E84EE7" w:rsidTr="00FE3A23">
        <w:trPr>
          <w:cantSplit/>
          <w:trHeight w:val="34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Selectable Tests</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3.12</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Run All Tests</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The VSE executable may be configured to run through all tests supplied in the distribution by use of the command line switch enabling this option, as described in </w:t>
            </w:r>
            <w:r>
              <w:t>S</w:t>
            </w:r>
            <w:r w:rsidRPr="00E84EE7">
              <w:t>ection 2.2.</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APIVS.TCS.6030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APIVS.TPS.6030</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3.13</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Run Selected Tests</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The VSE executable may be configured to run one or more individual tests from the full set of tests supplied in the distribution, as described in </w:t>
            </w:r>
            <w:r>
              <w:t>S</w:t>
            </w:r>
            <w:r w:rsidRPr="00E84EE7">
              <w:t>ection 2.2.</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APIVS.TCS.6030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APIVS.TPS.6030</w:t>
            </w:r>
          </w:p>
        </w:tc>
      </w:tr>
      <w:tr w:rsidR="00FE3A23" w:rsidRPr="00E84EE7" w:rsidTr="00FE3A23">
        <w:trPr>
          <w:cantSplit/>
          <w:trHeight w:val="315"/>
        </w:trPr>
        <w:tc>
          <w:tcPr>
            <w:tcW w:w="1519" w:type="dxa"/>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Continuous Loop</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3.14</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Continuous Loop</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The VSE executable may be configured to run each test load once or continuously, as described in </w:t>
            </w:r>
            <w:r>
              <w:t>S</w:t>
            </w:r>
            <w:r w:rsidRPr="00E84EE7">
              <w:t>ection 2.2.</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APIVS.TCS.6030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APIVS.TPS.6030</w:t>
            </w: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Pass / Fail Indications</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3.15</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Conformance Indication</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The VSE executable returns a value of 0 to indicate a pass or conformance condition for the test run</w:t>
            </w:r>
            <w:r>
              <w:t xml:space="preserve"> as stated in Section 2.2</w:t>
            </w:r>
            <w:r w:rsidRPr="00E84EE7">
              <w:t xml:space="preserve">. </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APIVS.TCS.6030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APIVS.TPS.6030</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3.16</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Nonconformance Indications</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The VSE executable returns a value of -1 to indicate a failure or non-conf</w:t>
            </w:r>
            <w:r>
              <w:t xml:space="preserve">ormance condition for the test </w:t>
            </w:r>
            <w:r w:rsidRPr="00E84EE7">
              <w:t>run</w:t>
            </w:r>
            <w:r>
              <w:t xml:space="preserve"> as stated in Section 2.2</w:t>
            </w:r>
            <w:r w:rsidRPr="00E84EE7">
              <w:t>.</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APIVS.TCS.6030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APIVS.TPS.6030</w:t>
            </w: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Logging Option</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3.17</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Detailed Log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t xml:space="preserve">When configured for verbose </w:t>
            </w:r>
            <w:r w:rsidRPr="00E84EE7">
              <w:t xml:space="preserve">output, the APIVS software returns a detailed conformance report. An example of the detailed form of log file when opened with an XML viewer is shown in Appendix </w:t>
            </w:r>
            <w:r>
              <w:t>B</w:t>
            </w:r>
            <w:r w:rsidRPr="00E84EE7">
              <w:t xml:space="preserve">. </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APIVS.TCS.6030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APIVS.TPS.6030</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3.18</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Summary Result</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4E2EFC" w:rsidRDefault="00FE3A23" w:rsidP="00DC585B">
            <w:pPr>
              <w:jc w:val="center"/>
              <w:rPr>
                <w:rFonts w:ascii="Times New Roman" w:hAnsi="Times New Roman"/>
                <w:sz w:val="24"/>
                <w:szCs w:val="24"/>
              </w:rPr>
            </w:pPr>
            <w:r w:rsidRPr="006A57FD">
              <w:t>The format of the conformance report, as described in Section 3.4.4, allows interactive viewing of test results at increasing levels of detail. An example of the summary form of the log file when opened with an XML viewer is shown in Appendix A.</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APIVS.TCS.6030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APIVS.TPS.6030</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3.19</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Output Options</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4E2EFC" w:rsidRDefault="00FE3A23" w:rsidP="00DC585B">
            <w:pPr>
              <w:jc w:val="center"/>
              <w:rPr>
                <w:rFonts w:ascii="Times New Roman" w:hAnsi="Times New Roman"/>
                <w:sz w:val="24"/>
                <w:szCs w:val="24"/>
              </w:rPr>
            </w:pPr>
            <w:r w:rsidRPr="006A57FD">
              <w:t>The format of the conformance report, as described in Section 3.4.4, allows interactive viewing of test results at increasing levels of detail. Examples of different output options are shown in Appendix A and B</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APIVS.TCS.6030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APIVS.TPS.6030</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3.20</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XML Output Files</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4E2EFC" w:rsidRDefault="00FE3A23" w:rsidP="00DC585B">
            <w:pPr>
              <w:jc w:val="center"/>
              <w:rPr>
                <w:rFonts w:ascii="Times New Roman" w:hAnsi="Times New Roman"/>
                <w:sz w:val="24"/>
                <w:szCs w:val="24"/>
              </w:rPr>
            </w:pPr>
            <w:r w:rsidRPr="006A57FD">
              <w:t>The XML format of the conformance report, as described in Section 3.4.4, allows interactive viewing of test results at increasing levels of detail. An example of this format is shown in Appendix B.</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5E46BF">
            <w:pPr>
              <w:jc w:val="center"/>
            </w:pPr>
            <w:r>
              <w:t>APIVS.TCS.6030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5E46BF">
            <w:pPr>
              <w:jc w:val="center"/>
            </w:pPr>
            <w:r>
              <w:t>APIVS.TPS.6030</w:t>
            </w: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API FPUI Library C Functions Completeness Testing</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3.21.1</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FPUI Library C Function Present</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w:t>
            </w:r>
            <w:r w:rsidRPr="00E84EE7">
              <w:t xml:space="preserve"> file “FPUI_every_func.xml” is provided in the APIVS software distribution which includes calls to all FPUI library functions and indicates any absent functions in the conformance report. </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DE2029">
            <w:pPr>
              <w:jc w:val="center"/>
            </w:pPr>
            <w:r>
              <w:t>APIVS.TCS.1110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FE3A23">
            <w:pPr>
              <w:jc w:val="center"/>
            </w:pPr>
            <w:r w:rsidRPr="00FE3A23">
              <w:t>APIVS.TPS.1001</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3.21.2</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FPUI Library C Function Conforming Arguments</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w:t>
            </w:r>
            <w:r w:rsidRPr="00E84EE7">
              <w:t xml:space="preserve"> file “FPUI_every_func.xml” is provided in the APIVS software distribution which includes calls to all FPUI library functions and indicates any function argument or parameter type non-conformance in the conformance report. Function parameter checking is performed by the </w:t>
            </w:r>
            <w:proofErr w:type="spellStart"/>
            <w:r w:rsidRPr="00E84EE7">
              <w:t>InterpretXML</w:t>
            </w:r>
            <w:proofErr w:type="spellEnd"/>
            <w:r w:rsidRPr="00E84EE7">
              <w:t xml:space="preserve"> entity as described in </w:t>
            </w:r>
            <w:r>
              <w:t xml:space="preserve">Section </w:t>
            </w:r>
            <w:r w:rsidRPr="00E84EE7">
              <w:t xml:space="preserve">3.4.2. </w:t>
            </w:r>
          </w:p>
        </w:tc>
        <w:tc>
          <w:tcPr>
            <w:tcW w:w="2881" w:type="dxa"/>
            <w:tcBorders>
              <w:top w:val="single" w:sz="8" w:space="0" w:color="003399"/>
              <w:left w:val="single" w:sz="8" w:space="0" w:color="003399"/>
              <w:bottom w:val="single" w:sz="8" w:space="0" w:color="003399"/>
              <w:right w:val="single" w:sz="18" w:space="0" w:color="003399"/>
            </w:tcBorders>
          </w:tcPr>
          <w:p w:rsidR="00FE3A23" w:rsidRDefault="00FE3A23" w:rsidP="003D0DEE">
            <w:pPr>
              <w:jc w:val="center"/>
            </w:pPr>
            <w:r>
              <w:t>APIVS.TCS.1120</w:t>
            </w:r>
          </w:p>
          <w:p w:rsidR="00FE3A23" w:rsidRDefault="00FE3A23" w:rsidP="003D0DEE">
            <w:pPr>
              <w:jc w:val="center"/>
            </w:pPr>
          </w:p>
          <w:p w:rsidR="00FE3A23" w:rsidRDefault="00FE3A23" w:rsidP="001E0D55">
            <w:pPr>
              <w:jc w:val="center"/>
              <w:rPr>
                <w:rFonts w:cs="Arial"/>
                <w:i/>
                <w:color w:val="FF0000"/>
              </w:rPr>
            </w:pPr>
          </w:p>
          <w:p w:rsidR="00FE3A23" w:rsidRPr="00E84EE7" w:rsidRDefault="00FE3A23" w:rsidP="001E0D55">
            <w:pPr>
              <w:jc w:val="center"/>
            </w:pPr>
          </w:p>
        </w:tc>
        <w:tc>
          <w:tcPr>
            <w:tcW w:w="2371" w:type="dxa"/>
            <w:tcBorders>
              <w:top w:val="single" w:sz="8" w:space="0" w:color="003399"/>
              <w:left w:val="single" w:sz="8" w:space="0" w:color="003399"/>
              <w:bottom w:val="single" w:sz="8" w:space="0" w:color="003399"/>
              <w:right w:val="single" w:sz="18" w:space="0" w:color="003399"/>
            </w:tcBorders>
          </w:tcPr>
          <w:p w:rsidR="00FE3A23" w:rsidRDefault="00FE3A23" w:rsidP="003D0DEE">
            <w:pPr>
              <w:jc w:val="center"/>
            </w:pPr>
            <w:r w:rsidRPr="00FE3A23">
              <w:t>APIVS.TPS.1001</w:t>
            </w: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lastRenderedPageBreak/>
              <w:t>API FPUI Library C Functions Correctness Testing</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3.21.3</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FPUI Library C Function Error Checking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AC61A7" w:rsidRDefault="00FE3A23" w:rsidP="00DC585B">
            <w:pPr>
              <w:jc w:val="center"/>
              <w:rPr>
                <w:rFonts w:ascii="Times New Roman" w:hAnsi="Times New Roman"/>
                <w:sz w:val="24"/>
                <w:szCs w:val="24"/>
              </w:rPr>
            </w:pPr>
            <w:r w:rsidRPr="00AC61A7">
              <w:t xml:space="preserve">The VSE program includes the validation test interpreter entity </w:t>
            </w:r>
            <w:proofErr w:type="spellStart"/>
            <w:r w:rsidRPr="00AC61A7">
              <w:t>InterpretXML</w:t>
            </w:r>
            <w:proofErr w:type="spellEnd"/>
            <w:r w:rsidRPr="00AC61A7">
              <w:t xml:space="preserve">, described in </w:t>
            </w:r>
            <w:r w:rsidRPr="000A73E3">
              <w:t>Section</w:t>
            </w:r>
            <w:r w:rsidRPr="00947371">
              <w:t xml:space="preserve"> 3.4.2, which validates the return value of each FPUI library f</w:t>
            </w:r>
            <w:r w:rsidRPr="00AC61A7">
              <w:t>unction as it is called. The extent of error code checking depends on the TCS</w:t>
            </w:r>
            <w:r w:rsidRPr="006A57FD">
              <w:t xml:space="preserve"> </w:t>
            </w:r>
            <w:r w:rsidRPr="000A73E3">
              <w:t>making invalid function calls and comparing the resultant returned codes against expected values.</w:t>
            </w:r>
          </w:p>
        </w:tc>
        <w:tc>
          <w:tcPr>
            <w:tcW w:w="2881" w:type="dxa"/>
            <w:tcBorders>
              <w:top w:val="single" w:sz="8" w:space="0" w:color="003399"/>
              <w:left w:val="single" w:sz="8" w:space="0" w:color="003399"/>
              <w:bottom w:val="single" w:sz="8" w:space="0" w:color="003399"/>
              <w:right w:val="single" w:sz="18" w:space="0" w:color="003399"/>
            </w:tcBorders>
          </w:tcPr>
          <w:p w:rsidR="00FE3A23" w:rsidRDefault="00FE3A23" w:rsidP="003D0DEE">
            <w:pPr>
              <w:jc w:val="center"/>
            </w:pPr>
            <w:r>
              <w:t>APIVS.TCS.1130</w:t>
            </w:r>
          </w:p>
          <w:p w:rsidR="00FE3A23" w:rsidRDefault="00FE3A23" w:rsidP="003D0DEE">
            <w:pPr>
              <w:jc w:val="center"/>
            </w:pPr>
          </w:p>
          <w:p w:rsidR="00FE3A23" w:rsidRDefault="00FE3A23" w:rsidP="003D0DEE">
            <w:pPr>
              <w:jc w:val="center"/>
            </w:pPr>
          </w:p>
          <w:p w:rsidR="00FE3A23" w:rsidRDefault="00FE3A23" w:rsidP="003D0DEE">
            <w:pPr>
              <w:jc w:val="center"/>
            </w:pPr>
          </w:p>
          <w:p w:rsidR="00FE3A23" w:rsidRDefault="00FE3A23" w:rsidP="001E0D55">
            <w:pPr>
              <w:jc w:val="center"/>
            </w:pPr>
          </w:p>
          <w:p w:rsidR="00FE3A23" w:rsidRPr="00E84EE7" w:rsidRDefault="00FE3A23" w:rsidP="001E0D55">
            <w:pPr>
              <w:jc w:val="center"/>
            </w:pP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3.21.4</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FPUI Library C Function Argument Boundary Checking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AC61A7" w:rsidRDefault="00FE3A23" w:rsidP="00DC585B">
            <w:pPr>
              <w:jc w:val="center"/>
              <w:rPr>
                <w:rFonts w:ascii="Times New Roman" w:hAnsi="Times New Roman"/>
                <w:sz w:val="24"/>
                <w:szCs w:val="24"/>
              </w:rPr>
            </w:pPr>
            <w:r w:rsidRPr="00AC61A7">
              <w:t xml:space="preserve">The VSE program includes the validation test interpreter </w:t>
            </w:r>
            <w:proofErr w:type="spellStart"/>
            <w:r w:rsidRPr="00AC61A7">
              <w:t>InterpretXML</w:t>
            </w:r>
            <w:proofErr w:type="spellEnd"/>
            <w:r w:rsidRPr="00AC61A7">
              <w:t>,</w:t>
            </w:r>
            <w:r w:rsidRPr="000A73E3">
              <w:t xml:space="preserve"> </w:t>
            </w:r>
            <w:r w:rsidRPr="00947371">
              <w:t xml:space="preserve">described in Section 3.4.2, which validates the argument type and bounds of each FPUI library function as it is called. The extent of function parameter range checking depends on </w:t>
            </w:r>
            <w:r w:rsidRPr="006A57FD">
              <w:t xml:space="preserve">the TCS making </w:t>
            </w:r>
            <w:r w:rsidRPr="00947371">
              <w:t>invalid function calls and comparing the resultant returned codes against expected values.</w:t>
            </w:r>
          </w:p>
        </w:tc>
        <w:tc>
          <w:tcPr>
            <w:tcW w:w="2881" w:type="dxa"/>
            <w:tcBorders>
              <w:top w:val="single" w:sz="8" w:space="0" w:color="003399"/>
              <w:left w:val="single" w:sz="8" w:space="0" w:color="003399"/>
              <w:bottom w:val="single" w:sz="8" w:space="0" w:color="003399"/>
              <w:right w:val="single" w:sz="18" w:space="0" w:color="003399"/>
            </w:tcBorders>
          </w:tcPr>
          <w:p w:rsidR="00FE3A23" w:rsidRDefault="00FE3A23" w:rsidP="003D0DEE">
            <w:pPr>
              <w:jc w:val="center"/>
            </w:pPr>
            <w:r>
              <w:t>APIVS.TCS.1130</w:t>
            </w:r>
          </w:p>
          <w:p w:rsidR="00FE3A23" w:rsidRDefault="00FE3A23" w:rsidP="003D0DEE">
            <w:pPr>
              <w:jc w:val="center"/>
            </w:pPr>
          </w:p>
          <w:p w:rsidR="00FE3A23" w:rsidRDefault="00FE3A23" w:rsidP="001E0D55">
            <w:pPr>
              <w:jc w:val="center"/>
            </w:pPr>
          </w:p>
          <w:p w:rsidR="00FE3A23" w:rsidRDefault="00FE3A23" w:rsidP="001E0D55">
            <w:pPr>
              <w:jc w:val="center"/>
            </w:pPr>
          </w:p>
          <w:p w:rsidR="00FE3A23" w:rsidRDefault="00FE3A23" w:rsidP="001E0D55">
            <w:pPr>
              <w:jc w:val="center"/>
            </w:pPr>
          </w:p>
          <w:p w:rsidR="00FE3A23" w:rsidRPr="00E84EE7" w:rsidRDefault="00FE3A23" w:rsidP="00C2057E">
            <w:pPr>
              <w:jc w:val="center"/>
            </w:pP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3.21.5</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FPUI Library Composite Testing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w:t>
            </w:r>
            <w:r w:rsidRPr="00E84EE7">
              <w:t xml:space="preserve"> file “FPUI_Scenario1.xml” is provided in the APIVS software distribution and described in Appendix </w:t>
            </w:r>
            <w:r>
              <w:t>C</w:t>
            </w:r>
            <w:r w:rsidRPr="00E84EE7">
              <w:t xml:space="preserve">, which calls multiple FPUI library functions in a typical use case scenario, checking each function call for correctness and validating the resultant controller behavior against expected results. </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DE2029">
            <w:pPr>
              <w:jc w:val="center"/>
            </w:pPr>
            <w:r>
              <w:t>APIVS.TCS.1150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lastRenderedPageBreak/>
              <w:t>API Front Panel Manager Software Testing</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3.21.6</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Front Panel Manager Window Testing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 file</w:t>
            </w:r>
            <w:r w:rsidRPr="00E84EE7">
              <w:t xml:space="preserve"> “FPUI_Scenario1.xml” is provided in the APIVS software distribution and described in Appendix </w:t>
            </w:r>
            <w:r>
              <w:t>C</w:t>
            </w:r>
            <w:r w:rsidRPr="00E84EE7">
              <w:t xml:space="preserve">, which calls multiple FPUI library functions in a scenario which validates typical use of the Front Panel Manager Window specified in Section 3.1.1.1 of </w:t>
            </w:r>
            <w:r w:rsidRPr="00F2730C">
              <w:rPr>
                <w:i/>
              </w:rPr>
              <w:t>ATC 5401 Standard</w:t>
            </w:r>
            <w:r w:rsidRPr="00E84EE7">
              <w:t>, checking each function call for correctness and validating the resultant controller behavior against expected results.</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DE2029">
            <w:pPr>
              <w:jc w:val="center"/>
            </w:pPr>
            <w:r>
              <w:t>APIVS.TCS.1160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C2057E">
            <w:pPr>
              <w:jc w:val="center"/>
            </w:pPr>
            <w:r w:rsidRPr="00FE3A23">
              <w:t>APIVS.TPS.1001</w:t>
            </w: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API Utility Software Testing</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3.21.7</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ATC Configuration Window Testing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w:t>
            </w:r>
            <w:r w:rsidRPr="00E84EE7">
              <w:t xml:space="preserve"> file “FPUI_Scenario2.xml” is provided in the APIVS software distribut</w:t>
            </w:r>
            <w:r>
              <w:t>ion and described in Appendix C</w:t>
            </w:r>
            <w:r w:rsidRPr="00E84EE7">
              <w:t xml:space="preserve">, which calls multiple FPUI library functions in a scenario which validates typical use of the ATC Configuration Window specified in Section 3.2.1 of </w:t>
            </w:r>
            <w:r w:rsidRPr="00F2730C">
              <w:rPr>
                <w:i/>
              </w:rPr>
              <w:t>ATC 5401 Standard</w:t>
            </w:r>
            <w:r w:rsidRPr="00E84EE7">
              <w:t>, checking each function call for correctness and validating the resultant controller behavior against expected results.</w:t>
            </w:r>
          </w:p>
        </w:tc>
        <w:tc>
          <w:tcPr>
            <w:tcW w:w="2881" w:type="dxa"/>
            <w:tcBorders>
              <w:top w:val="single" w:sz="8" w:space="0" w:color="003399"/>
              <w:left w:val="single" w:sz="8" w:space="0" w:color="003399"/>
              <w:bottom w:val="single" w:sz="8" w:space="0" w:color="003399"/>
              <w:right w:val="single" w:sz="18" w:space="0" w:color="003399"/>
            </w:tcBorders>
          </w:tcPr>
          <w:p w:rsidR="00FE3A23" w:rsidRPr="00D76BFA" w:rsidRDefault="00FE3A23" w:rsidP="006E7D54">
            <w:pPr>
              <w:jc w:val="center"/>
            </w:pPr>
            <w:r>
              <w:t>APIRI Test Case</w:t>
            </w:r>
          </w:p>
          <w:p w:rsidR="00FE3A23" w:rsidRPr="00796DF0" w:rsidRDefault="00FE3A23" w:rsidP="006E7D54">
            <w:pPr>
              <w:jc w:val="center"/>
            </w:pPr>
            <w:r w:rsidRPr="00796DF0">
              <w:t>APIRI.TCS.6</w:t>
            </w:r>
            <w:r w:rsidR="00796DF0" w:rsidRPr="00796DF0">
              <w:t>020</w:t>
            </w:r>
          </w:p>
          <w:p w:rsidR="00FE3A23" w:rsidRPr="006E7D54" w:rsidRDefault="00FE3A23" w:rsidP="006E7D54">
            <w:pPr>
              <w:jc w:val="center"/>
            </w:pPr>
            <w:r>
              <w:t>(see APIRI TCS document)</w:t>
            </w:r>
          </w:p>
        </w:tc>
        <w:tc>
          <w:tcPr>
            <w:tcW w:w="2371" w:type="dxa"/>
            <w:tcBorders>
              <w:top w:val="single" w:sz="8" w:space="0" w:color="003399"/>
              <w:left w:val="single" w:sz="8" w:space="0" w:color="003399"/>
              <w:bottom w:val="single" w:sz="8" w:space="0" w:color="003399"/>
              <w:right w:val="single" w:sz="18" w:space="0" w:color="003399"/>
            </w:tcBorders>
          </w:tcPr>
          <w:p w:rsidR="00C9405D" w:rsidRPr="00D76BFA" w:rsidRDefault="00C9405D" w:rsidP="00C9405D">
            <w:pPr>
              <w:jc w:val="center"/>
            </w:pPr>
            <w:r>
              <w:t>APIRI Test Procedure</w:t>
            </w:r>
          </w:p>
          <w:p w:rsidR="00C9405D" w:rsidRPr="00796DF0" w:rsidRDefault="00C9405D" w:rsidP="00C9405D">
            <w:pPr>
              <w:jc w:val="center"/>
            </w:pPr>
            <w:r w:rsidRPr="00796DF0">
              <w:t>APIRI.TPS.6</w:t>
            </w:r>
            <w:r w:rsidR="00796DF0" w:rsidRPr="00796DF0">
              <w:t>020</w:t>
            </w:r>
          </w:p>
          <w:p w:rsidR="00FE3A23" w:rsidRDefault="00C9405D" w:rsidP="00C9405D">
            <w:pPr>
              <w:jc w:val="center"/>
            </w:pPr>
            <w:r>
              <w:t>(see APIRI TPS document)</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3.21.8</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Configuration Utility Testing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w:t>
            </w:r>
            <w:r w:rsidRPr="00E84EE7">
              <w:t xml:space="preserve"> file “FPUI_Scenario2.xml” is provided in the APIVS software distribution and described in Appendix </w:t>
            </w:r>
            <w:r>
              <w:t>C</w:t>
            </w:r>
            <w:r w:rsidRPr="00E84EE7">
              <w:t xml:space="preserve">, which calls multiple FPUI library functions in a scenario which validates typical use of the ATC Configuration Window system, as specified in Section 3.2.2 of </w:t>
            </w:r>
            <w:r w:rsidRPr="00F2730C">
              <w:rPr>
                <w:i/>
              </w:rPr>
              <w:t>ATC 5401 Standard</w:t>
            </w:r>
            <w:r w:rsidRPr="00E84EE7">
              <w:t>, for editing a configuration item, checking each function call for correctness and validating the resultant controller behavior against expected results.</w:t>
            </w:r>
          </w:p>
        </w:tc>
        <w:tc>
          <w:tcPr>
            <w:tcW w:w="2881" w:type="dxa"/>
            <w:tcBorders>
              <w:top w:val="single" w:sz="8" w:space="0" w:color="003399"/>
              <w:left w:val="single" w:sz="8" w:space="0" w:color="003399"/>
              <w:bottom w:val="single" w:sz="8" w:space="0" w:color="003399"/>
              <w:right w:val="single" w:sz="18" w:space="0" w:color="003399"/>
            </w:tcBorders>
          </w:tcPr>
          <w:p w:rsidR="00FE3A23" w:rsidRPr="00D76BFA" w:rsidRDefault="00FE3A23" w:rsidP="006E7D54">
            <w:pPr>
              <w:jc w:val="center"/>
            </w:pPr>
            <w:r>
              <w:t>APIRI Test Case</w:t>
            </w:r>
          </w:p>
          <w:p w:rsidR="00FE3A23" w:rsidRPr="00796DF0" w:rsidRDefault="00FE3A23" w:rsidP="00D120D9">
            <w:pPr>
              <w:jc w:val="center"/>
            </w:pPr>
            <w:r w:rsidRPr="00796DF0">
              <w:t>APIRI.TCS.6</w:t>
            </w:r>
            <w:r w:rsidR="00796DF0" w:rsidRPr="00796DF0">
              <w:t>030</w:t>
            </w:r>
          </w:p>
          <w:p w:rsidR="00FE3A23" w:rsidRPr="00E84EE7" w:rsidRDefault="00FE3A23" w:rsidP="00D120D9">
            <w:pPr>
              <w:jc w:val="center"/>
            </w:pPr>
            <w:r>
              <w:t>(see APIRI TCS document)</w:t>
            </w:r>
          </w:p>
        </w:tc>
        <w:tc>
          <w:tcPr>
            <w:tcW w:w="2371" w:type="dxa"/>
            <w:tcBorders>
              <w:top w:val="single" w:sz="8" w:space="0" w:color="003399"/>
              <w:left w:val="single" w:sz="8" w:space="0" w:color="003399"/>
              <w:bottom w:val="single" w:sz="8" w:space="0" w:color="003399"/>
              <w:right w:val="single" w:sz="18" w:space="0" w:color="003399"/>
            </w:tcBorders>
          </w:tcPr>
          <w:p w:rsidR="00C9405D" w:rsidRPr="00D76BFA" w:rsidRDefault="00C9405D" w:rsidP="00C9405D">
            <w:pPr>
              <w:jc w:val="center"/>
            </w:pPr>
            <w:r>
              <w:t>APIRI Test Procedure</w:t>
            </w:r>
          </w:p>
          <w:p w:rsidR="00C9405D" w:rsidRPr="00796DF0" w:rsidRDefault="00C9405D" w:rsidP="00C9405D">
            <w:pPr>
              <w:jc w:val="center"/>
            </w:pPr>
            <w:r w:rsidRPr="00796DF0">
              <w:t>APIRI.TPS.6</w:t>
            </w:r>
            <w:r w:rsidR="00796DF0" w:rsidRPr="00796DF0">
              <w:t>030</w:t>
            </w:r>
          </w:p>
          <w:p w:rsidR="00FE3A23" w:rsidRDefault="00C9405D" w:rsidP="00C9405D">
            <w:pPr>
              <w:jc w:val="center"/>
            </w:pPr>
            <w:r>
              <w:t>(see APIRI TPS document)</w:t>
            </w: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API FIO Library C Functions Completeness Testing</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3.22.1</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FIO Library C Function Present</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w:t>
            </w:r>
            <w:r w:rsidRPr="00E84EE7">
              <w:t xml:space="preserve"> file “FIO_Every_Func.xml” is provided in the APIVS software distribution which includes calls to all FIO library functions and indicates any absent functions in the conformance report</w:t>
            </w:r>
            <w:r>
              <w:t xml:space="preserve">. </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DE2029">
            <w:pPr>
              <w:jc w:val="center"/>
            </w:pPr>
            <w:r>
              <w:t>APIVS.TCS.1310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3.22.2</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FIO Library C Function Conforming Arguments</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w:t>
            </w:r>
            <w:r w:rsidRPr="00E84EE7">
              <w:t xml:space="preserve"> file “FIO_every_func.xml” is provided in the APIVS software distribution which includes calls to all FIO library functions and indicates any function argument or parameter type non-conformance in the conformance report. Function parameter checking is performed by the </w:t>
            </w:r>
            <w:proofErr w:type="spellStart"/>
            <w:r w:rsidRPr="00E84EE7">
              <w:t>InterpretXML</w:t>
            </w:r>
            <w:proofErr w:type="spellEnd"/>
            <w:r w:rsidRPr="00E84EE7">
              <w:t xml:space="preserve"> entity as described in </w:t>
            </w:r>
            <w:r>
              <w:t xml:space="preserve">Section </w:t>
            </w:r>
            <w:r w:rsidRPr="00E84EE7">
              <w:t>3.4.2</w:t>
            </w:r>
            <w:r>
              <w:t xml:space="preserve">. </w:t>
            </w:r>
          </w:p>
        </w:tc>
        <w:tc>
          <w:tcPr>
            <w:tcW w:w="2881" w:type="dxa"/>
            <w:tcBorders>
              <w:top w:val="single" w:sz="8" w:space="0" w:color="003399"/>
              <w:left w:val="single" w:sz="8" w:space="0" w:color="003399"/>
              <w:bottom w:val="single" w:sz="8" w:space="0" w:color="003399"/>
              <w:right w:val="single" w:sz="18" w:space="0" w:color="003399"/>
            </w:tcBorders>
          </w:tcPr>
          <w:p w:rsidR="00FE3A23" w:rsidRDefault="00FE3A23" w:rsidP="003D0DEE">
            <w:pPr>
              <w:jc w:val="center"/>
            </w:pPr>
            <w:r>
              <w:t>APIVS.TCS.1320</w:t>
            </w:r>
          </w:p>
          <w:p w:rsidR="00FE3A23" w:rsidRDefault="00FE3A23" w:rsidP="003D0DEE">
            <w:pPr>
              <w:jc w:val="center"/>
            </w:pPr>
          </w:p>
          <w:p w:rsidR="00FE3A23" w:rsidRPr="00E84EE7" w:rsidRDefault="00FE3A23" w:rsidP="00CF7CDB">
            <w:pPr>
              <w:jc w:val="center"/>
            </w:pP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lastRenderedPageBreak/>
              <w:t>API FIO Library C Functions Correctness Testing</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3.22.3</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FIO Library C Function Error Checking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AC61A7">
              <w:t xml:space="preserve">The VSE program includes the validation test interpreter entity </w:t>
            </w:r>
            <w:proofErr w:type="spellStart"/>
            <w:r w:rsidRPr="00AC61A7">
              <w:t>InterpretXML</w:t>
            </w:r>
            <w:proofErr w:type="spellEnd"/>
            <w:r w:rsidRPr="00AC61A7">
              <w:t xml:space="preserve">, described in Section 3.4.2, which validates the return value of each FIO library function as it is called. The extent of error </w:t>
            </w:r>
            <w:r w:rsidRPr="006945D1">
              <w:t xml:space="preserve">code checking depends on </w:t>
            </w:r>
            <w:r w:rsidRPr="006A57FD">
              <w:t xml:space="preserve">the TCS making </w:t>
            </w:r>
            <w:r w:rsidRPr="000A73E3">
              <w:t xml:space="preserve"> invalid function calls and comparing the resultant returned codes against expected values.</w:t>
            </w:r>
          </w:p>
        </w:tc>
        <w:tc>
          <w:tcPr>
            <w:tcW w:w="2881" w:type="dxa"/>
            <w:tcBorders>
              <w:top w:val="single" w:sz="8" w:space="0" w:color="003399"/>
              <w:left w:val="single" w:sz="8" w:space="0" w:color="003399"/>
              <w:bottom w:val="single" w:sz="8" w:space="0" w:color="003399"/>
              <w:right w:val="single" w:sz="18" w:space="0" w:color="003399"/>
            </w:tcBorders>
          </w:tcPr>
          <w:p w:rsidR="00FE3A23" w:rsidRDefault="00FE3A23" w:rsidP="003D0DEE">
            <w:pPr>
              <w:jc w:val="center"/>
            </w:pPr>
            <w:r>
              <w:t>APIVS.TCS.1330</w:t>
            </w:r>
          </w:p>
          <w:p w:rsidR="00FE3A23" w:rsidRDefault="00FE3A23" w:rsidP="003D0DEE">
            <w:pPr>
              <w:jc w:val="center"/>
            </w:pPr>
          </w:p>
          <w:p w:rsidR="00FE3A23" w:rsidRDefault="00FE3A23" w:rsidP="003D0DEE">
            <w:pPr>
              <w:jc w:val="center"/>
            </w:pPr>
          </w:p>
          <w:p w:rsidR="00FE3A23" w:rsidRDefault="00FE3A23" w:rsidP="003D0DEE">
            <w:pPr>
              <w:jc w:val="center"/>
            </w:pPr>
          </w:p>
          <w:p w:rsidR="00FE3A23" w:rsidRDefault="00FE3A23" w:rsidP="00C24940">
            <w:pPr>
              <w:jc w:val="center"/>
            </w:pPr>
          </w:p>
          <w:p w:rsidR="00FE3A23" w:rsidRPr="00E84EE7" w:rsidRDefault="00FE3A23" w:rsidP="00C24940">
            <w:pPr>
              <w:jc w:val="center"/>
            </w:pP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3.22.4</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FIO Library C Function Argument Boundary Checking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The VSE program includes the validation test interpreter entity </w:t>
            </w:r>
            <w:proofErr w:type="spellStart"/>
            <w:r w:rsidRPr="00E84EE7">
              <w:t>InterpretXML</w:t>
            </w:r>
            <w:proofErr w:type="spellEnd"/>
            <w:r w:rsidRPr="00E84EE7">
              <w:t xml:space="preserve">, described in </w:t>
            </w:r>
            <w:r>
              <w:t xml:space="preserve">Section </w:t>
            </w:r>
            <w:r w:rsidRPr="00E84EE7">
              <w:t xml:space="preserve">3.4.2, which validates the argument type and bounds of each FIO library function as it is called. The extent of function parameter range checking depends on </w:t>
            </w:r>
            <w:r w:rsidRPr="006A0CEC">
              <w:t>the TCS making</w:t>
            </w:r>
            <w:r w:rsidRPr="00A1618D">
              <w:rPr>
                <w:color w:val="00B050"/>
              </w:rPr>
              <w:t xml:space="preserve"> </w:t>
            </w:r>
            <w:r w:rsidRPr="00E84EE7">
              <w:t>invalid function calls and comparing the resultant returned codes against expected values.</w:t>
            </w:r>
          </w:p>
        </w:tc>
        <w:tc>
          <w:tcPr>
            <w:tcW w:w="2881" w:type="dxa"/>
            <w:tcBorders>
              <w:top w:val="single" w:sz="8" w:space="0" w:color="003399"/>
              <w:left w:val="single" w:sz="8" w:space="0" w:color="003399"/>
              <w:bottom w:val="single" w:sz="8" w:space="0" w:color="003399"/>
              <w:right w:val="single" w:sz="18" w:space="0" w:color="003399"/>
            </w:tcBorders>
          </w:tcPr>
          <w:p w:rsidR="00FE3A23" w:rsidRDefault="00FE3A23" w:rsidP="003D0DEE">
            <w:pPr>
              <w:jc w:val="center"/>
            </w:pPr>
            <w:r>
              <w:t>APIVS.TCS.1330</w:t>
            </w:r>
          </w:p>
          <w:p w:rsidR="00FE3A23" w:rsidRDefault="00FE3A23" w:rsidP="003D0DEE">
            <w:pPr>
              <w:jc w:val="center"/>
            </w:pPr>
          </w:p>
          <w:p w:rsidR="00FE3A23" w:rsidRDefault="00FE3A23" w:rsidP="003D0DEE">
            <w:pPr>
              <w:jc w:val="center"/>
            </w:pPr>
          </w:p>
          <w:p w:rsidR="00FE3A23" w:rsidRDefault="00FE3A23" w:rsidP="003D0DEE">
            <w:pPr>
              <w:jc w:val="center"/>
            </w:pPr>
          </w:p>
          <w:p w:rsidR="00FE3A23" w:rsidRPr="00E84EE7" w:rsidRDefault="00FE3A23" w:rsidP="001E0D55">
            <w:pPr>
              <w:jc w:val="center"/>
            </w:pP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3.22.5</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FIO Library Composite Testing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w:t>
            </w:r>
            <w:r w:rsidRPr="00E84EE7">
              <w:t xml:space="preserve"> file “FIO_Scenario1.xml” is provided in the APIVS software distribution and described in Appendix </w:t>
            </w:r>
            <w:r>
              <w:t>C</w:t>
            </w:r>
            <w:r w:rsidRPr="00E84EE7">
              <w:t>, which calls multiple FIO library functions in a typical use case scenario, checking each function call for correctness and validating the resultant controller behavior against expected results.</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DE2029">
            <w:pPr>
              <w:jc w:val="center"/>
            </w:pPr>
            <w:r>
              <w:t>APIVS.TCS.1350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lastRenderedPageBreak/>
              <w:t>API FIO Manager Software Testing</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3.22.6</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Field I/O Manager Testing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Several </w:t>
            </w:r>
            <w:r>
              <w:t>TCS</w:t>
            </w:r>
            <w:r w:rsidRPr="00E84EE7">
              <w:t xml:space="preserve"> files are provided in the APIVS software distribut</w:t>
            </w:r>
            <w:r>
              <w:t>ion and described in Appendix C</w:t>
            </w:r>
            <w:r w:rsidRPr="00E84EE7">
              <w:t>, which establish typical Field I/O Manager scenarios for cabinet I/O device control and communication, and which validate the resultant controller behavior against expected results.</w:t>
            </w:r>
          </w:p>
        </w:tc>
        <w:tc>
          <w:tcPr>
            <w:tcW w:w="2881" w:type="dxa"/>
            <w:tcBorders>
              <w:top w:val="single" w:sz="8" w:space="0" w:color="003399"/>
              <w:left w:val="single" w:sz="8" w:space="0" w:color="003399"/>
              <w:bottom w:val="single" w:sz="8" w:space="0" w:color="003399"/>
              <w:right w:val="single" w:sz="18" w:space="0" w:color="003399"/>
            </w:tcBorders>
          </w:tcPr>
          <w:p w:rsidR="00FE3A23" w:rsidRPr="00D76BFA" w:rsidRDefault="00FE3A23" w:rsidP="003D0DEE">
            <w:pPr>
              <w:jc w:val="center"/>
            </w:pPr>
            <w:r w:rsidRPr="00D76BFA">
              <w:t>APIRI Test Cases</w:t>
            </w:r>
          </w:p>
          <w:p w:rsidR="00FE3A23" w:rsidRPr="00D76BFA" w:rsidRDefault="00FE3A23" w:rsidP="00E16F8F">
            <w:pPr>
              <w:jc w:val="center"/>
            </w:pPr>
            <w:r w:rsidRPr="00D76BFA">
              <w:t>APIRI.TCS.3001</w:t>
            </w:r>
            <w:r>
              <w:t>-3999</w:t>
            </w:r>
          </w:p>
          <w:p w:rsidR="00FE3A23" w:rsidRPr="00E84EE7" w:rsidRDefault="00FE3A23" w:rsidP="00E16F8F">
            <w:pPr>
              <w:jc w:val="center"/>
            </w:pPr>
            <w:r>
              <w:t>(see APIRI TCS document)</w:t>
            </w:r>
          </w:p>
        </w:tc>
        <w:tc>
          <w:tcPr>
            <w:tcW w:w="2371" w:type="dxa"/>
            <w:tcBorders>
              <w:top w:val="single" w:sz="8" w:space="0" w:color="003399"/>
              <w:left w:val="single" w:sz="8" w:space="0" w:color="003399"/>
              <w:bottom w:val="single" w:sz="8" w:space="0" w:color="003399"/>
              <w:right w:val="single" w:sz="18" w:space="0" w:color="003399"/>
            </w:tcBorders>
          </w:tcPr>
          <w:p w:rsidR="00FE3A23" w:rsidRPr="00D76BFA" w:rsidRDefault="00C9405D" w:rsidP="00C9405D">
            <w:pPr>
              <w:jc w:val="center"/>
            </w:pPr>
            <w:r w:rsidRPr="00FE3A23">
              <w:t>API</w:t>
            </w:r>
            <w:r>
              <w:t>RI</w:t>
            </w:r>
            <w:r w:rsidRPr="00FE3A23">
              <w:t>.TPS.1001</w:t>
            </w: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API TOD Library C Functions Completeness Testing</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3.23.1</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TOD Library C Function Present</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w:t>
            </w:r>
            <w:r w:rsidRPr="00E84EE7">
              <w:t xml:space="preserve"> file “TOD_Every_Func.xml” is provided in the APIVS software distribution which includes calls to all TOD library functions and indicates any absent functions in the conformance report.</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DE2029">
            <w:pPr>
              <w:jc w:val="center"/>
            </w:pPr>
            <w:r>
              <w:t>APIVS.TCS.1410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3.23.2</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TOD Library C Function Conforming Arguments</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w:t>
            </w:r>
            <w:r w:rsidRPr="00E84EE7">
              <w:t xml:space="preserve"> file “TOD_every_func.xml” is provided in the APIVS software distribution which includes calls to all TOD library functions and indicates any function argument or parameter type non-conformance in the conformance report</w:t>
            </w:r>
            <w:r>
              <w:t xml:space="preserve">. </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D76BFA">
            <w:pPr>
              <w:jc w:val="center"/>
            </w:pPr>
            <w:r>
              <w:t>APIVS.TCS.1420</w:t>
            </w:r>
          </w:p>
          <w:p w:rsidR="00FE3A23" w:rsidRPr="00E84EE7" w:rsidRDefault="00FE3A23" w:rsidP="001E0D55">
            <w:pPr>
              <w:jc w:val="center"/>
            </w:pP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vMerge w:val="restart"/>
            <w:tcBorders>
              <w:top w:val="single" w:sz="8" w:space="0" w:color="003399"/>
              <w:left w:val="single" w:sz="1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API TOD Library C Functions Correctness Testing</w:t>
            </w: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3.23.3</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TOD Library C Function Error Checking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AC61A7" w:rsidRDefault="00FE3A23" w:rsidP="00DC585B">
            <w:pPr>
              <w:jc w:val="center"/>
              <w:rPr>
                <w:rFonts w:ascii="Times New Roman" w:hAnsi="Times New Roman"/>
                <w:sz w:val="24"/>
                <w:szCs w:val="24"/>
              </w:rPr>
            </w:pPr>
            <w:r w:rsidRPr="00AC61A7">
              <w:t xml:space="preserve">The VSE program includes the validation test interpreter entity </w:t>
            </w:r>
            <w:proofErr w:type="spellStart"/>
            <w:r w:rsidRPr="00AC61A7">
              <w:t>InterpretXML</w:t>
            </w:r>
            <w:proofErr w:type="spellEnd"/>
            <w:r w:rsidRPr="00AC61A7">
              <w:t xml:space="preserve">, described in Section 3.4.2, which validates the return value of each TOD library function as it is called. The extent of error code checking depends on </w:t>
            </w:r>
            <w:r w:rsidRPr="006A57FD">
              <w:t xml:space="preserve">the TCS making </w:t>
            </w:r>
            <w:r w:rsidRPr="00947371">
              <w:t xml:space="preserve"> invalid function calls and comparing the resultant returned code</w:t>
            </w:r>
            <w:r w:rsidRPr="00AC61A7">
              <w:t>s against expected values.</w:t>
            </w:r>
          </w:p>
        </w:tc>
        <w:tc>
          <w:tcPr>
            <w:tcW w:w="2881" w:type="dxa"/>
            <w:tcBorders>
              <w:top w:val="single" w:sz="8" w:space="0" w:color="003399"/>
              <w:left w:val="single" w:sz="8" w:space="0" w:color="003399"/>
              <w:bottom w:val="single" w:sz="8" w:space="0" w:color="003399"/>
              <w:right w:val="single" w:sz="18" w:space="0" w:color="003399"/>
            </w:tcBorders>
          </w:tcPr>
          <w:p w:rsidR="00FE3A23" w:rsidRDefault="00FE3A23" w:rsidP="003D0DEE">
            <w:pPr>
              <w:jc w:val="center"/>
            </w:pPr>
            <w:r>
              <w:t>APIVS.TCS.1430</w:t>
            </w:r>
          </w:p>
          <w:p w:rsidR="00FE3A23" w:rsidRDefault="00FE3A23" w:rsidP="003D0DEE">
            <w:pPr>
              <w:jc w:val="center"/>
            </w:pPr>
          </w:p>
          <w:p w:rsidR="00FE3A23" w:rsidRPr="00E84EE7" w:rsidRDefault="00FE3A23" w:rsidP="00C24940">
            <w:pPr>
              <w:jc w:val="center"/>
            </w:pP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3.23.4</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rPr>
                <w:rFonts w:ascii="Times New Roman" w:hAnsi="Times New Roman"/>
                <w:sz w:val="24"/>
                <w:szCs w:val="24"/>
              </w:rPr>
            </w:pPr>
          </w:p>
          <w:p w:rsidR="00FE3A23" w:rsidRPr="00E84EE7" w:rsidRDefault="00FE3A23" w:rsidP="00DC585B">
            <w:pPr>
              <w:jc w:val="center"/>
              <w:rPr>
                <w:rFonts w:ascii="Times New Roman" w:hAnsi="Times New Roman"/>
                <w:sz w:val="24"/>
                <w:szCs w:val="24"/>
              </w:rPr>
            </w:pPr>
            <w:r w:rsidRPr="00E84EE7">
              <w:t>TOD Library C Function Argument Boundary Checking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AC61A7" w:rsidRDefault="00FE3A23" w:rsidP="00DC585B">
            <w:pPr>
              <w:jc w:val="center"/>
              <w:rPr>
                <w:rFonts w:ascii="Times New Roman" w:hAnsi="Times New Roman"/>
                <w:sz w:val="24"/>
                <w:szCs w:val="24"/>
              </w:rPr>
            </w:pPr>
            <w:r w:rsidRPr="00AC61A7">
              <w:t xml:space="preserve">The VSE program includes the validation test interpreter entity </w:t>
            </w:r>
            <w:proofErr w:type="spellStart"/>
            <w:r w:rsidRPr="00AC61A7">
              <w:t>InterpretXML</w:t>
            </w:r>
            <w:proofErr w:type="spellEnd"/>
            <w:r w:rsidRPr="00AC61A7">
              <w:t xml:space="preserve">, described in Section 3.4.2, which validates the argument type and bounds of each TOD library function as it is called. The extent of function parameter range checking depends on </w:t>
            </w:r>
            <w:r w:rsidRPr="006A57FD">
              <w:t xml:space="preserve">the TCS making </w:t>
            </w:r>
            <w:r w:rsidRPr="00947371">
              <w:t>invalid function calls and comparing the resultant returned codes against expected values.</w:t>
            </w:r>
          </w:p>
        </w:tc>
        <w:tc>
          <w:tcPr>
            <w:tcW w:w="2881" w:type="dxa"/>
            <w:tcBorders>
              <w:top w:val="single" w:sz="8" w:space="0" w:color="003399"/>
              <w:left w:val="single" w:sz="8" w:space="0" w:color="003399"/>
              <w:bottom w:val="single" w:sz="8" w:space="0" w:color="003399"/>
              <w:right w:val="single" w:sz="18" w:space="0" w:color="003399"/>
            </w:tcBorders>
          </w:tcPr>
          <w:p w:rsidR="00FE3A23" w:rsidRDefault="00FE3A23" w:rsidP="003D0DEE">
            <w:pPr>
              <w:jc w:val="center"/>
            </w:pPr>
            <w:r>
              <w:t>APIVS.TCS.1430</w:t>
            </w:r>
          </w:p>
          <w:p w:rsidR="00FE3A23" w:rsidRDefault="00FE3A23" w:rsidP="003D0DEE">
            <w:pPr>
              <w:jc w:val="center"/>
            </w:pPr>
          </w:p>
          <w:p w:rsidR="00FE3A23" w:rsidRDefault="00FE3A23" w:rsidP="001E0D55">
            <w:pPr>
              <w:jc w:val="center"/>
            </w:pPr>
          </w:p>
          <w:p w:rsidR="00FE3A23" w:rsidRDefault="00FE3A23" w:rsidP="001E0D55">
            <w:pPr>
              <w:jc w:val="center"/>
            </w:pPr>
          </w:p>
          <w:p w:rsidR="00FE3A23" w:rsidRPr="00E84EE7" w:rsidRDefault="00FE3A23" w:rsidP="001E0D55">
            <w:pPr>
              <w:jc w:val="center"/>
            </w:pP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vMerge/>
            <w:tcBorders>
              <w:top w:val="single" w:sz="8" w:space="0" w:color="003399"/>
              <w:left w:val="single" w:sz="18" w:space="0" w:color="003399"/>
              <w:bottom w:val="single" w:sz="8" w:space="0" w:color="003399"/>
              <w:right w:val="single" w:sz="8" w:space="0" w:color="003399"/>
            </w:tcBorders>
            <w:vAlign w:val="center"/>
          </w:tcPr>
          <w:p w:rsidR="00FE3A23" w:rsidRPr="00E84EE7" w:rsidRDefault="00FE3A23" w:rsidP="00DC585B">
            <w:pPr>
              <w:rPr>
                <w:rFonts w:ascii="Times New Roman" w:hAnsi="Times New Roman"/>
                <w:sz w:val="24"/>
                <w:szCs w:val="24"/>
              </w:rPr>
            </w:pPr>
          </w:p>
        </w:tc>
        <w:tc>
          <w:tcPr>
            <w:tcW w:w="841"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3.23.5</w:t>
            </w:r>
          </w:p>
        </w:tc>
        <w:tc>
          <w:tcPr>
            <w:tcW w:w="1764"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TOD Library Composite Testing</w:t>
            </w:r>
          </w:p>
        </w:tc>
        <w:tc>
          <w:tcPr>
            <w:tcW w:w="3478" w:type="dxa"/>
            <w:tcBorders>
              <w:top w:val="single" w:sz="8" w:space="0" w:color="003399"/>
              <w:left w:val="single" w:sz="8" w:space="0" w:color="003399"/>
              <w:bottom w:val="single" w:sz="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 xml:space="preserve">A </w:t>
            </w:r>
            <w:r>
              <w:t>TCS</w:t>
            </w:r>
            <w:r w:rsidRPr="00E84EE7">
              <w:t xml:space="preserve"> file “TOD_Scenario1.xml” is provided in the APIVS software distribution and described in Appendix </w:t>
            </w:r>
            <w:r>
              <w:t>C</w:t>
            </w:r>
            <w:r w:rsidRPr="00E84EE7">
              <w:t>, which calls multiple TOD library functions in a typical use case scenario, checking each function call for correctness and validating the resultant controller behavior against expected results.</w:t>
            </w:r>
          </w:p>
        </w:tc>
        <w:tc>
          <w:tcPr>
            <w:tcW w:w="2881" w:type="dxa"/>
            <w:tcBorders>
              <w:top w:val="single" w:sz="8" w:space="0" w:color="003399"/>
              <w:left w:val="single" w:sz="8" w:space="0" w:color="003399"/>
              <w:bottom w:val="single" w:sz="8" w:space="0" w:color="003399"/>
              <w:right w:val="single" w:sz="18" w:space="0" w:color="003399"/>
            </w:tcBorders>
          </w:tcPr>
          <w:p w:rsidR="00FE3A23" w:rsidRPr="00E84EE7" w:rsidRDefault="00FE3A23" w:rsidP="00DE2029">
            <w:pPr>
              <w:jc w:val="center"/>
            </w:pPr>
            <w:r>
              <w:t>APIVS.TCS.1450</w:t>
            </w:r>
          </w:p>
        </w:tc>
        <w:tc>
          <w:tcPr>
            <w:tcW w:w="2371" w:type="dxa"/>
            <w:tcBorders>
              <w:top w:val="single" w:sz="8" w:space="0" w:color="003399"/>
              <w:left w:val="single" w:sz="8" w:space="0" w:color="003399"/>
              <w:bottom w:val="single" w:sz="8" w:space="0" w:color="003399"/>
              <w:right w:val="single" w:sz="18" w:space="0" w:color="003399"/>
            </w:tcBorders>
          </w:tcPr>
          <w:p w:rsidR="00FE3A23" w:rsidRDefault="00C9405D" w:rsidP="003D0DEE">
            <w:pPr>
              <w:jc w:val="center"/>
            </w:pPr>
            <w:r w:rsidRPr="00FE3A23">
              <w:t>APIVS.TPS.1001</w:t>
            </w:r>
          </w:p>
        </w:tc>
      </w:tr>
      <w:tr w:rsidR="00FE3A23" w:rsidRPr="00E84EE7" w:rsidTr="00FE3A23">
        <w:trPr>
          <w:cantSplit/>
          <w:trHeight w:val="315"/>
        </w:trPr>
        <w:tc>
          <w:tcPr>
            <w:tcW w:w="1519" w:type="dxa"/>
            <w:tcBorders>
              <w:top w:val="single" w:sz="8" w:space="0" w:color="003399"/>
              <w:left w:val="single" w:sz="18" w:space="0" w:color="003399"/>
              <w:bottom w:val="single" w:sz="1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Multiple and Concurrent Applications</w:t>
            </w:r>
          </w:p>
        </w:tc>
        <w:tc>
          <w:tcPr>
            <w:tcW w:w="841" w:type="dxa"/>
            <w:tcBorders>
              <w:top w:val="single" w:sz="8" w:space="0" w:color="003399"/>
              <w:left w:val="single" w:sz="8" w:space="0" w:color="003399"/>
              <w:bottom w:val="single" w:sz="1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3.24</w:t>
            </w:r>
          </w:p>
        </w:tc>
        <w:tc>
          <w:tcPr>
            <w:tcW w:w="1764" w:type="dxa"/>
            <w:tcBorders>
              <w:top w:val="single" w:sz="8" w:space="0" w:color="003399"/>
              <w:left w:val="single" w:sz="8" w:space="0" w:color="003399"/>
              <w:bottom w:val="single" w:sz="1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Multiple and Concurrent Applications</w:t>
            </w:r>
          </w:p>
        </w:tc>
        <w:tc>
          <w:tcPr>
            <w:tcW w:w="3478" w:type="dxa"/>
            <w:tcBorders>
              <w:top w:val="single" w:sz="8" w:space="0" w:color="003399"/>
              <w:left w:val="single" w:sz="8" w:space="0" w:color="003399"/>
              <w:bottom w:val="single" w:sz="18" w:space="0" w:color="003399"/>
              <w:right w:val="single" w:sz="8" w:space="0" w:color="003399"/>
            </w:tcBorders>
            <w:tcMar>
              <w:top w:w="0" w:type="dxa"/>
              <w:left w:w="120" w:type="dxa"/>
              <w:bottom w:w="0" w:type="dxa"/>
              <w:right w:w="120" w:type="dxa"/>
            </w:tcMar>
            <w:vAlign w:val="center"/>
          </w:tcPr>
          <w:p w:rsidR="00FE3A23" w:rsidRPr="00E84EE7" w:rsidRDefault="00FE3A23" w:rsidP="00DC585B">
            <w:pPr>
              <w:jc w:val="center"/>
              <w:rPr>
                <w:rFonts w:ascii="Times New Roman" w:hAnsi="Times New Roman"/>
                <w:sz w:val="24"/>
                <w:szCs w:val="24"/>
              </w:rPr>
            </w:pPr>
            <w:r w:rsidRPr="00E84EE7">
              <w:t>The APIVS software supports the ability for multiple instances of the VSE program to run concurrently, as described in Section 2.2, in order to test multiple client support of the API libraries.</w:t>
            </w:r>
          </w:p>
        </w:tc>
        <w:tc>
          <w:tcPr>
            <w:tcW w:w="2881" w:type="dxa"/>
            <w:tcBorders>
              <w:top w:val="single" w:sz="8" w:space="0" w:color="003399"/>
              <w:left w:val="single" w:sz="8" w:space="0" w:color="003399"/>
              <w:bottom w:val="single" w:sz="18" w:space="0" w:color="003399"/>
              <w:right w:val="single" w:sz="18" w:space="0" w:color="003399"/>
            </w:tcBorders>
          </w:tcPr>
          <w:p w:rsidR="00FE3A23" w:rsidRPr="00E84EE7" w:rsidRDefault="00FE3A23" w:rsidP="00DE2029">
            <w:pPr>
              <w:jc w:val="center"/>
            </w:pPr>
            <w:r>
              <w:t>APIVS.TCS.1510</w:t>
            </w:r>
          </w:p>
        </w:tc>
        <w:tc>
          <w:tcPr>
            <w:tcW w:w="2371" w:type="dxa"/>
            <w:tcBorders>
              <w:top w:val="single" w:sz="8" w:space="0" w:color="003399"/>
              <w:left w:val="single" w:sz="8" w:space="0" w:color="003399"/>
              <w:bottom w:val="single" w:sz="18" w:space="0" w:color="003399"/>
              <w:right w:val="single" w:sz="18" w:space="0" w:color="003399"/>
            </w:tcBorders>
          </w:tcPr>
          <w:p w:rsidR="00FE3A23" w:rsidRDefault="00C9405D" w:rsidP="00200F61">
            <w:pPr>
              <w:jc w:val="center"/>
            </w:pPr>
            <w:r w:rsidRPr="00FE3A23">
              <w:t>APIVS.</w:t>
            </w:r>
            <w:del w:id="404" w:author="Author">
              <w:r w:rsidRPr="00FE3A23" w:rsidDel="00200F61">
                <w:delText>TPS</w:delText>
              </w:r>
            </w:del>
            <w:ins w:id="405" w:author="Author">
              <w:r w:rsidR="00200F61" w:rsidRPr="00FE3A23">
                <w:t>T</w:t>
              </w:r>
              <w:r w:rsidR="00200F61">
                <w:t>C</w:t>
              </w:r>
              <w:r w:rsidR="00200F61" w:rsidRPr="00FE3A23">
                <w:t>S</w:t>
              </w:r>
            </w:ins>
            <w:r w:rsidRPr="00FE3A23">
              <w:t>.</w:t>
            </w:r>
            <w:del w:id="406" w:author="Author">
              <w:r w:rsidRPr="00FE3A23" w:rsidDel="00200F61">
                <w:delText>1001</w:delText>
              </w:r>
            </w:del>
            <w:ins w:id="407" w:author="Author">
              <w:r w:rsidR="00200F61">
                <w:t>1510</w:t>
              </w:r>
            </w:ins>
          </w:p>
        </w:tc>
      </w:tr>
    </w:tbl>
    <w:p w:rsidR="00642771" w:rsidRDefault="00642771" w:rsidP="0056187C">
      <w:pPr>
        <w:pStyle w:val="StyleArial10ptJustified1"/>
        <w:jc w:val="both"/>
      </w:pPr>
    </w:p>
    <w:p w:rsidR="00D45EDC" w:rsidRDefault="00D45EDC" w:rsidP="0056187C">
      <w:pPr>
        <w:pStyle w:val="Heading2"/>
        <w:jc w:val="both"/>
        <w:sectPr w:rsidR="00D45EDC" w:rsidSect="006A0CEC">
          <w:footerReference w:type="default" r:id="rId23"/>
          <w:headerReference w:type="first" r:id="rId24"/>
          <w:footerReference w:type="first" r:id="rId25"/>
          <w:pgSz w:w="15840" w:h="12240" w:orient="landscape" w:code="1"/>
          <w:pgMar w:top="1440" w:right="1440" w:bottom="1440" w:left="1584" w:header="1080" w:footer="864" w:gutter="0"/>
          <w:cols w:space="720"/>
          <w:titlePg/>
          <w:docGrid w:linePitch="360"/>
        </w:sectPr>
      </w:pPr>
    </w:p>
    <w:p w:rsidR="00EE64FB" w:rsidRDefault="006A0CEC" w:rsidP="0056187C">
      <w:pPr>
        <w:pStyle w:val="Heading2"/>
        <w:jc w:val="both"/>
      </w:pPr>
      <w:bookmarkStart w:id="414" w:name="_Toc456255062"/>
      <w:r>
        <w:lastRenderedPageBreak/>
        <w:t>APIVS Test Design Specifications</w:t>
      </w:r>
      <w:bookmarkEnd w:id="414"/>
    </w:p>
    <w:p w:rsidR="00912B76" w:rsidRDefault="006A0CEC" w:rsidP="006A0CEC">
      <w:pPr>
        <w:pStyle w:val="Heading3"/>
      </w:pPr>
      <w:r>
        <w:t xml:space="preserve">Test Design Specification Description 1 - Test </w:t>
      </w:r>
      <w:r w:rsidR="00426F02">
        <w:t>All APIVS Required Features</w:t>
      </w:r>
    </w:p>
    <w:p w:rsidR="006A0CEC" w:rsidRPr="006A0CEC" w:rsidRDefault="006A0CEC" w:rsidP="00D45EDC">
      <w:pPr>
        <w:pStyle w:val="Heading4"/>
        <w:tabs>
          <w:tab w:val="clear" w:pos="1440"/>
          <w:tab w:val="left" w:pos="1080"/>
        </w:tabs>
      </w:pPr>
      <w:r w:rsidRPr="006A0CEC">
        <w:t>Test Design Specification Identifier</w:t>
      </w:r>
    </w:p>
    <w:p w:rsidR="00D45EDC" w:rsidRDefault="00D45EDC" w:rsidP="00D45EDC">
      <w:pPr>
        <w:tabs>
          <w:tab w:val="left" w:pos="1440"/>
        </w:tabs>
        <w:jc w:val="both"/>
        <w:rPr>
          <w:rFonts w:cs="Arial"/>
        </w:rPr>
      </w:pPr>
      <w:r>
        <w:rPr>
          <w:rFonts w:cs="Arial"/>
        </w:rPr>
        <w:t>The identifier for this Test Design Specification is APIVS.TDS.</w:t>
      </w:r>
      <w:r w:rsidR="00485644">
        <w:rPr>
          <w:rFonts w:cs="Arial"/>
        </w:rPr>
        <w:t>1</w:t>
      </w:r>
      <w:r>
        <w:rPr>
          <w:rFonts w:cs="Arial"/>
        </w:rPr>
        <w:t>001.</w:t>
      </w:r>
    </w:p>
    <w:p w:rsidR="006A0CEC" w:rsidRPr="006A0CEC" w:rsidRDefault="006A0CEC" w:rsidP="00D45EDC">
      <w:pPr>
        <w:pStyle w:val="Heading4"/>
        <w:tabs>
          <w:tab w:val="clear" w:pos="1440"/>
          <w:tab w:val="left" w:pos="1080"/>
        </w:tabs>
      </w:pPr>
      <w:r w:rsidRPr="006A0CEC">
        <w:t>Features To Be Tested</w:t>
      </w:r>
    </w:p>
    <w:p w:rsidR="006A0CEC" w:rsidRDefault="00D45EDC" w:rsidP="00D45EDC">
      <w:pPr>
        <w:jc w:val="both"/>
      </w:pPr>
      <w:r>
        <w:t>This Test Design Specification will test all features of the API Validation Suite</w:t>
      </w:r>
      <w:r w:rsidR="00FE12A0">
        <w:t xml:space="preserve"> which are subject to testing for validation (i.e., which have a numbered Test Case of the form </w:t>
      </w:r>
      <w:proofErr w:type="spellStart"/>
      <w:r w:rsidR="00FE12A0">
        <w:t>APIVS.TCS.nnnn</w:t>
      </w:r>
      <w:proofErr w:type="spellEnd"/>
      <w:r w:rsidR="00FE12A0">
        <w:t>).</w:t>
      </w:r>
    </w:p>
    <w:p w:rsidR="00D45EDC" w:rsidRDefault="00D45EDC" w:rsidP="00D45EDC">
      <w:pPr>
        <w:jc w:val="both"/>
      </w:pPr>
    </w:p>
    <w:p w:rsidR="006A0CEC" w:rsidRDefault="00D45EDC" w:rsidP="00D45EDC">
      <w:pPr>
        <w:jc w:val="both"/>
      </w:pPr>
      <w:r>
        <w:t>Specific features to be tested (referenced to the API VS SRS) and assigned Test Cases to be used can be found in Appendix 16.1.</w:t>
      </w:r>
    </w:p>
    <w:p w:rsidR="006A0CEC" w:rsidRPr="006A0CEC" w:rsidRDefault="006A0CEC" w:rsidP="00D45EDC">
      <w:pPr>
        <w:pStyle w:val="Heading4"/>
        <w:tabs>
          <w:tab w:val="clear" w:pos="1440"/>
          <w:tab w:val="left" w:pos="1080"/>
        </w:tabs>
      </w:pPr>
      <w:r w:rsidRPr="006A0CEC">
        <w:t>Approach Refinements</w:t>
      </w:r>
    </w:p>
    <w:p w:rsidR="006A0CEC" w:rsidRDefault="00D45EDC" w:rsidP="00D45EDC">
      <w:pPr>
        <w:jc w:val="both"/>
      </w:pPr>
      <w:r>
        <w:t xml:space="preserve">All test cases will be tested using the general approach as defined in this test plan and as further refined in Test Procedure Specification </w:t>
      </w:r>
      <w:r w:rsidR="005D20EA">
        <w:rPr>
          <w:rFonts w:cs="Arial"/>
        </w:rPr>
        <w:t>APIVS.TPS.1</w:t>
      </w:r>
      <w:r>
        <w:rPr>
          <w:rFonts w:cs="Arial"/>
        </w:rPr>
        <w:t>001 unless otherwise noted in an individual test case specification.</w:t>
      </w:r>
    </w:p>
    <w:p w:rsidR="006A0CEC" w:rsidRPr="006A0CEC" w:rsidRDefault="006A0CEC" w:rsidP="00D45EDC">
      <w:pPr>
        <w:pStyle w:val="Heading4"/>
        <w:tabs>
          <w:tab w:val="clear" w:pos="1440"/>
          <w:tab w:val="left" w:pos="1080"/>
        </w:tabs>
      </w:pPr>
      <w:r w:rsidRPr="006A0CEC">
        <w:t>Test Identification</w:t>
      </w:r>
    </w:p>
    <w:p w:rsidR="006A0CEC" w:rsidRDefault="00D45EDC" w:rsidP="00D45EDC">
      <w:r>
        <w:t xml:space="preserve">All test </w:t>
      </w:r>
      <w:r w:rsidR="005D20EA">
        <w:t>items and their identifiers</w:t>
      </w:r>
      <w:r>
        <w:t xml:space="preserve"> to be used by this Test Design Specification can be found in Section 3, Table 1.</w:t>
      </w:r>
    </w:p>
    <w:p w:rsidR="006A0CEC" w:rsidRPr="006A0CEC" w:rsidRDefault="006A0CEC" w:rsidP="00D45EDC">
      <w:pPr>
        <w:pStyle w:val="Heading4"/>
        <w:tabs>
          <w:tab w:val="clear" w:pos="1440"/>
          <w:tab w:val="left" w:pos="1080"/>
        </w:tabs>
      </w:pPr>
      <w:r w:rsidRPr="006A0CEC">
        <w:t>Feature Pass/Fail Criteria</w:t>
      </w:r>
    </w:p>
    <w:p w:rsidR="00D45EDC" w:rsidRDefault="00D45EDC" w:rsidP="00D45EDC">
      <w:pPr>
        <w:jc w:val="both"/>
      </w:pPr>
      <w:r>
        <w:t xml:space="preserve">This Test Design Specification will have considered to have passed if and only if every individual test case passes according to </w:t>
      </w:r>
      <w:proofErr w:type="spellStart"/>
      <w:r>
        <w:t>it’s</w:t>
      </w:r>
      <w:proofErr w:type="spellEnd"/>
      <w:r>
        <w:t xml:space="preserve"> own pass/fail criteria</w:t>
      </w:r>
      <w:r w:rsidR="00952DEA">
        <w:t xml:space="preserve"> as well as any pass/fail criteria associated with the test procedure used to execute the test case.</w:t>
      </w:r>
    </w:p>
    <w:p w:rsidR="006A0CEC" w:rsidRDefault="006A0CEC" w:rsidP="00D45EDC"/>
    <w:sectPr w:rsidR="006A0CEC" w:rsidSect="00D45EDC">
      <w:headerReference w:type="first" r:id="rId26"/>
      <w:footerReference w:type="first" r:id="rId27"/>
      <w:pgSz w:w="12240" w:h="15840" w:code="1"/>
      <w:pgMar w:top="1440" w:right="1440" w:bottom="1584" w:left="1440" w:header="108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F61" w:rsidRDefault="00200F61">
      <w:r>
        <w:separator/>
      </w:r>
    </w:p>
  </w:endnote>
  <w:endnote w:type="continuationSeparator" w:id="0">
    <w:p w:rsidR="00200F61" w:rsidRDefault="00200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altName w:val="Arial"/>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F61" w:rsidRPr="00221ADE" w:rsidRDefault="00200F61" w:rsidP="00AD04A1">
    <w:pPr>
      <w:pStyle w:val="Footer"/>
      <w:tabs>
        <w:tab w:val="clear" w:pos="4320"/>
        <w:tab w:val="clear" w:pos="8640"/>
        <w:tab w:val="right" w:pos="9360"/>
        <w:tab w:val="right" w:pos="12780"/>
      </w:tabs>
      <w:jc w:val="both"/>
      <w:rPr>
        <w:rFonts w:cs="Arial"/>
      </w:rPr>
    </w:pPr>
    <w:r w:rsidRPr="00221ADE">
      <w:rPr>
        <w:rFonts w:cs="Arial"/>
      </w:rPr>
      <w:fldChar w:fldCharType="begin"/>
    </w:r>
    <w:r w:rsidRPr="00221ADE">
      <w:rPr>
        <w:rFonts w:cs="Arial"/>
      </w:rPr>
      <w:instrText xml:space="preserve"> FILENAME </w:instrText>
    </w:r>
    <w:r w:rsidRPr="00221ADE">
      <w:rPr>
        <w:rFonts w:cs="Arial"/>
      </w:rPr>
      <w:fldChar w:fldCharType="separate"/>
    </w:r>
    <w:ins w:id="325" w:author="Author">
      <w:r w:rsidR="00E37977">
        <w:rPr>
          <w:rFonts w:cs="Arial"/>
          <w:noProof/>
        </w:rPr>
        <w:t>APIVS_TestPlan_TDS_0104_160714.docx</w:t>
      </w:r>
    </w:ins>
    <w:del w:id="326" w:author="Author">
      <w:r w:rsidDel="008D467B">
        <w:rPr>
          <w:rFonts w:cs="Arial"/>
          <w:noProof/>
        </w:rPr>
        <w:delText>APIVS_TestPlan_TDS_0103_160222.docx</w:delText>
      </w:r>
    </w:del>
    <w:r w:rsidRPr="00221ADE">
      <w:rPr>
        <w:rFonts w:cs="Arial"/>
      </w:rPr>
      <w:fldChar w:fldCharType="end"/>
    </w:r>
    <w:r w:rsidRPr="00221ADE">
      <w:rPr>
        <w:rFonts w:cs="Arial"/>
      </w:rPr>
      <w:tab/>
    </w:r>
    <w:r w:rsidRPr="004E50A5">
      <w:rPr>
        <w:rFonts w:cs="Arial"/>
      </w:rPr>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sidR="00F75EB5">
      <w:rPr>
        <w:rFonts w:cs="Arial"/>
        <w:noProof/>
      </w:rPr>
      <w:t>4</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sidR="00F75EB5">
      <w:rPr>
        <w:rFonts w:cs="Arial"/>
        <w:noProof/>
      </w:rPr>
      <w:t>26</w:t>
    </w:r>
    <w:r w:rsidRPr="004E50A5">
      <w:rPr>
        <w:rFonts w:cs="Arial"/>
      </w:rPr>
      <w:fldChar w:fldCharType="end"/>
    </w:r>
    <w:r w:rsidRPr="00221ADE">
      <w:rPr>
        <w:rFonts w:cs="Arial"/>
      </w:rPr>
      <w:tab/>
      <w:t xml:space="preserve">Page </w:t>
    </w:r>
    <w:r w:rsidRPr="00221ADE">
      <w:rPr>
        <w:rFonts w:cs="Arial"/>
      </w:rPr>
      <w:fldChar w:fldCharType="begin"/>
    </w:r>
    <w:r w:rsidRPr="00221ADE">
      <w:rPr>
        <w:rFonts w:cs="Arial"/>
      </w:rPr>
      <w:instrText xml:space="preserve"> PAGE </w:instrText>
    </w:r>
    <w:r w:rsidRPr="00221ADE">
      <w:rPr>
        <w:rFonts w:cs="Arial"/>
      </w:rPr>
      <w:fldChar w:fldCharType="separate"/>
    </w:r>
    <w:r w:rsidR="00F75EB5">
      <w:rPr>
        <w:rFonts w:cs="Arial"/>
        <w:noProof/>
      </w:rPr>
      <w:t>4</w:t>
    </w:r>
    <w:r w:rsidRPr="00221ADE">
      <w:rPr>
        <w:rFonts w:cs="Arial"/>
      </w:rPr>
      <w:fldChar w:fldCharType="end"/>
    </w:r>
    <w:r w:rsidRPr="00221ADE">
      <w:rPr>
        <w:rFonts w:cs="Arial"/>
      </w:rPr>
      <w:t xml:space="preserve"> of </w:t>
    </w:r>
    <w:r w:rsidRPr="00221ADE">
      <w:rPr>
        <w:rFonts w:cs="Arial"/>
      </w:rPr>
      <w:fldChar w:fldCharType="begin"/>
    </w:r>
    <w:r w:rsidRPr="00221ADE">
      <w:rPr>
        <w:rFonts w:cs="Arial"/>
      </w:rPr>
      <w:instrText xml:space="preserve"> NUMPAGES </w:instrText>
    </w:r>
    <w:r w:rsidRPr="00221ADE">
      <w:rPr>
        <w:rFonts w:cs="Arial"/>
      </w:rPr>
      <w:fldChar w:fldCharType="separate"/>
    </w:r>
    <w:r w:rsidR="00F75EB5">
      <w:rPr>
        <w:rFonts w:cs="Arial"/>
        <w:noProof/>
      </w:rPr>
      <w:t>26</w:t>
    </w:r>
    <w:r w:rsidRPr="00221ADE">
      <w:rPr>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F61" w:rsidRPr="003207AF" w:rsidRDefault="00200F61" w:rsidP="003207AF">
    <w:pPr>
      <w:pStyle w:val="Footer"/>
      <w:pBdr>
        <w:top w:val="single" w:sz="18" w:space="1" w:color="auto"/>
      </w:pBdr>
      <w:tabs>
        <w:tab w:val="clear" w:pos="8640"/>
        <w:tab w:val="right" w:pos="12960"/>
      </w:tabs>
      <w:jc w:val="both"/>
      <w:rPr>
        <w:rFonts w:cs="Arial"/>
        <w:b/>
      </w:rPr>
    </w:pPr>
  </w:p>
  <w:p w:rsidR="00200F61" w:rsidRPr="004E50A5" w:rsidRDefault="00200F61" w:rsidP="00FE12A0">
    <w:pPr>
      <w:pStyle w:val="Footer"/>
      <w:tabs>
        <w:tab w:val="clear" w:pos="4320"/>
        <w:tab w:val="clear" w:pos="8640"/>
        <w:tab w:val="right" w:pos="9360"/>
        <w:tab w:val="right" w:pos="12780"/>
      </w:tabs>
      <w:jc w:val="both"/>
      <w:rPr>
        <w:rFonts w:cs="Arial"/>
      </w:rPr>
    </w:pPr>
    <w:r w:rsidRPr="004E50A5">
      <w:rPr>
        <w:rFonts w:cs="Arial"/>
      </w:rPr>
      <w:fldChar w:fldCharType="begin"/>
    </w:r>
    <w:r w:rsidRPr="004E50A5">
      <w:rPr>
        <w:rFonts w:cs="Arial"/>
      </w:rPr>
      <w:instrText xml:space="preserve"> FILENAME </w:instrText>
    </w:r>
    <w:r w:rsidRPr="004E50A5">
      <w:rPr>
        <w:rFonts w:cs="Arial"/>
      </w:rPr>
      <w:fldChar w:fldCharType="separate"/>
    </w:r>
    <w:ins w:id="327" w:author="Author">
      <w:r w:rsidR="00E37977">
        <w:rPr>
          <w:rFonts w:cs="Arial"/>
          <w:noProof/>
        </w:rPr>
        <w:t>APIVS_TestPlan_TDS_0104_160714.docx</w:t>
      </w:r>
    </w:ins>
    <w:del w:id="328" w:author="Author">
      <w:r w:rsidDel="008D467B">
        <w:rPr>
          <w:rFonts w:cs="Arial"/>
          <w:noProof/>
        </w:rPr>
        <w:delText>APIVS_TestPlan_TDS_0103_160222.docx</w:delText>
      </w:r>
    </w:del>
    <w:r w:rsidRPr="004E50A5">
      <w:rPr>
        <w:rFonts w:cs="Arial"/>
      </w:rPr>
      <w:fldChar w:fldCharType="end"/>
    </w:r>
    <w:r>
      <w:rPr>
        <w:rFonts w:cs="Arial"/>
      </w:rPr>
      <w:tab/>
    </w:r>
    <w:r w:rsidRPr="00221ADE">
      <w:rPr>
        <w:rFonts w:cs="Arial"/>
      </w:rPr>
      <w:t xml:space="preserve">Page </w:t>
    </w:r>
    <w:r w:rsidRPr="00221ADE">
      <w:rPr>
        <w:rFonts w:cs="Arial"/>
      </w:rPr>
      <w:fldChar w:fldCharType="begin"/>
    </w:r>
    <w:r w:rsidRPr="00221ADE">
      <w:rPr>
        <w:rFonts w:cs="Arial"/>
      </w:rPr>
      <w:instrText xml:space="preserve"> PAGE </w:instrText>
    </w:r>
    <w:r w:rsidRPr="00221ADE">
      <w:rPr>
        <w:rFonts w:cs="Arial"/>
      </w:rPr>
      <w:fldChar w:fldCharType="separate"/>
    </w:r>
    <w:r w:rsidR="00E37977">
      <w:rPr>
        <w:rFonts w:cs="Arial"/>
        <w:noProof/>
      </w:rPr>
      <w:t>1</w:t>
    </w:r>
    <w:r w:rsidRPr="00221ADE">
      <w:rPr>
        <w:rFonts w:cs="Arial"/>
      </w:rPr>
      <w:fldChar w:fldCharType="end"/>
    </w:r>
    <w:r w:rsidRPr="00221ADE">
      <w:rPr>
        <w:rFonts w:cs="Arial"/>
      </w:rPr>
      <w:t xml:space="preserve"> of </w:t>
    </w:r>
    <w:r w:rsidRPr="00221ADE">
      <w:rPr>
        <w:rFonts w:cs="Arial"/>
      </w:rPr>
      <w:fldChar w:fldCharType="begin"/>
    </w:r>
    <w:r w:rsidRPr="00221ADE">
      <w:rPr>
        <w:rFonts w:cs="Arial"/>
      </w:rPr>
      <w:instrText xml:space="preserve"> NUMPAGES </w:instrText>
    </w:r>
    <w:r w:rsidRPr="00221ADE">
      <w:rPr>
        <w:rFonts w:cs="Arial"/>
      </w:rPr>
      <w:fldChar w:fldCharType="separate"/>
    </w:r>
    <w:r w:rsidR="00E37977">
      <w:rPr>
        <w:rFonts w:cs="Arial"/>
        <w:noProof/>
      </w:rPr>
      <w:t>26</w:t>
    </w:r>
    <w:r w:rsidRPr="00221ADE">
      <w:rPr>
        <w:rFonts w:cs="Arial"/>
      </w:rPr>
      <w:fldChar w:fldCharType="end"/>
    </w:r>
    <w:r w:rsidRPr="004E50A5">
      <w:rPr>
        <w:rFonts w:cs="Arial"/>
      </w:rPr>
      <w:tab/>
    </w:r>
    <w:r w:rsidRPr="004E50A5">
      <w:rPr>
        <w:rFonts w:cs="Arial"/>
      </w:rPr>
      <w:tab/>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sidR="00E37977">
      <w:rPr>
        <w:rFonts w:cs="Arial"/>
        <w:noProof/>
      </w:rPr>
      <w:t>1</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sidR="00E37977">
      <w:rPr>
        <w:rFonts w:cs="Arial"/>
        <w:noProof/>
      </w:rPr>
      <w:t>26</w:t>
    </w:r>
    <w:r w:rsidRPr="004E50A5">
      <w:rPr>
        <w:rFonts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F61" w:rsidRPr="00221ADE" w:rsidRDefault="00200F61" w:rsidP="00AD04A1">
    <w:pPr>
      <w:pStyle w:val="Footer"/>
      <w:tabs>
        <w:tab w:val="clear" w:pos="4320"/>
        <w:tab w:val="clear" w:pos="8640"/>
        <w:tab w:val="right" w:pos="12780"/>
      </w:tabs>
      <w:jc w:val="both"/>
      <w:rPr>
        <w:rFonts w:cs="Arial"/>
      </w:rPr>
    </w:pPr>
    <w:r w:rsidRPr="00221ADE">
      <w:rPr>
        <w:rFonts w:cs="Arial"/>
      </w:rPr>
      <w:fldChar w:fldCharType="begin"/>
    </w:r>
    <w:r w:rsidRPr="00221ADE">
      <w:rPr>
        <w:rFonts w:cs="Arial"/>
      </w:rPr>
      <w:instrText xml:space="preserve"> FILENAME </w:instrText>
    </w:r>
    <w:r w:rsidRPr="00221ADE">
      <w:rPr>
        <w:rFonts w:cs="Arial"/>
      </w:rPr>
      <w:fldChar w:fldCharType="separate"/>
    </w:r>
    <w:ins w:id="408" w:author="Author">
      <w:r w:rsidR="00E37977">
        <w:rPr>
          <w:rFonts w:cs="Arial"/>
          <w:noProof/>
        </w:rPr>
        <w:t>APIVS_TestPlan_TDS_0104_160714.docx</w:t>
      </w:r>
    </w:ins>
    <w:del w:id="409" w:author="Author">
      <w:r w:rsidDel="008D467B">
        <w:rPr>
          <w:rFonts w:cs="Arial"/>
          <w:noProof/>
        </w:rPr>
        <w:delText>APIVS_TestPlan_TDS_0103_160222.docx</w:delText>
      </w:r>
    </w:del>
    <w:r w:rsidRPr="00221ADE">
      <w:rPr>
        <w:rFonts w:cs="Arial"/>
      </w:rPr>
      <w:fldChar w:fldCharType="end"/>
    </w:r>
    <w:r w:rsidRPr="00221ADE">
      <w:rPr>
        <w:rFonts w:cs="Arial"/>
      </w:rPr>
      <w:tab/>
      <w:t xml:space="preserve">Page </w:t>
    </w:r>
    <w:r w:rsidRPr="00221ADE">
      <w:rPr>
        <w:rFonts w:cs="Arial"/>
      </w:rPr>
      <w:fldChar w:fldCharType="begin"/>
    </w:r>
    <w:r w:rsidRPr="00221ADE">
      <w:rPr>
        <w:rFonts w:cs="Arial"/>
      </w:rPr>
      <w:instrText xml:space="preserve"> PAGE </w:instrText>
    </w:r>
    <w:r w:rsidRPr="00221ADE">
      <w:rPr>
        <w:rFonts w:cs="Arial"/>
      </w:rPr>
      <w:fldChar w:fldCharType="separate"/>
    </w:r>
    <w:r w:rsidR="00F75EB5">
      <w:rPr>
        <w:rFonts w:cs="Arial"/>
        <w:noProof/>
      </w:rPr>
      <w:t>25</w:t>
    </w:r>
    <w:r w:rsidRPr="00221ADE">
      <w:rPr>
        <w:rFonts w:cs="Arial"/>
      </w:rPr>
      <w:fldChar w:fldCharType="end"/>
    </w:r>
    <w:r w:rsidRPr="00221ADE">
      <w:rPr>
        <w:rFonts w:cs="Arial"/>
      </w:rPr>
      <w:t xml:space="preserve"> of </w:t>
    </w:r>
    <w:r w:rsidRPr="00221ADE">
      <w:rPr>
        <w:rFonts w:cs="Arial"/>
      </w:rPr>
      <w:fldChar w:fldCharType="begin"/>
    </w:r>
    <w:r w:rsidRPr="00221ADE">
      <w:rPr>
        <w:rFonts w:cs="Arial"/>
      </w:rPr>
      <w:instrText xml:space="preserve"> NUMPAGES </w:instrText>
    </w:r>
    <w:r w:rsidRPr="00221ADE">
      <w:rPr>
        <w:rFonts w:cs="Arial"/>
      </w:rPr>
      <w:fldChar w:fldCharType="separate"/>
    </w:r>
    <w:r w:rsidR="00F75EB5">
      <w:rPr>
        <w:rFonts w:cs="Arial"/>
        <w:noProof/>
      </w:rPr>
      <w:t>26</w:t>
    </w:r>
    <w:r w:rsidRPr="00221ADE">
      <w:rPr>
        <w:rFonts w:cs="Aria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F61" w:rsidRPr="004E50A5" w:rsidRDefault="00200F61" w:rsidP="00AD04A1">
    <w:pPr>
      <w:pStyle w:val="Footer"/>
      <w:tabs>
        <w:tab w:val="clear" w:pos="4320"/>
        <w:tab w:val="clear" w:pos="8640"/>
        <w:tab w:val="right" w:pos="12780"/>
      </w:tabs>
      <w:jc w:val="both"/>
      <w:rPr>
        <w:rFonts w:cs="Arial"/>
      </w:rPr>
    </w:pPr>
    <w:r w:rsidRPr="004E50A5">
      <w:rPr>
        <w:rFonts w:cs="Arial"/>
      </w:rPr>
      <w:fldChar w:fldCharType="begin"/>
    </w:r>
    <w:r w:rsidRPr="004E50A5">
      <w:rPr>
        <w:rFonts w:cs="Arial"/>
      </w:rPr>
      <w:instrText xml:space="preserve"> FILENAME </w:instrText>
    </w:r>
    <w:r w:rsidRPr="004E50A5">
      <w:rPr>
        <w:rFonts w:cs="Arial"/>
      </w:rPr>
      <w:fldChar w:fldCharType="separate"/>
    </w:r>
    <w:ins w:id="412" w:author="Author">
      <w:r w:rsidR="00E37977">
        <w:rPr>
          <w:rFonts w:cs="Arial"/>
          <w:noProof/>
        </w:rPr>
        <w:t>APIVS_TestPlan_TDS_0104_160714.docx</w:t>
      </w:r>
    </w:ins>
    <w:del w:id="413" w:author="Author">
      <w:r w:rsidDel="008D467B">
        <w:rPr>
          <w:rFonts w:cs="Arial"/>
          <w:noProof/>
        </w:rPr>
        <w:delText>APIVS_TestPlan_TDS_0103_160222.docx</w:delText>
      </w:r>
    </w:del>
    <w:r w:rsidRPr="004E50A5">
      <w:rPr>
        <w:rFonts w:cs="Arial"/>
      </w:rPr>
      <w:fldChar w:fldCharType="end"/>
    </w:r>
    <w:r w:rsidRPr="004E50A5">
      <w:rPr>
        <w:rFonts w:cs="Arial"/>
      </w:rPr>
      <w:tab/>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sidR="00F75EB5">
      <w:rPr>
        <w:rFonts w:cs="Arial"/>
        <w:noProof/>
      </w:rPr>
      <w:t>16</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sidR="00F75EB5">
      <w:rPr>
        <w:rFonts w:cs="Arial"/>
        <w:noProof/>
      </w:rPr>
      <w:t>26</w:t>
    </w:r>
    <w:r w:rsidRPr="004E50A5">
      <w:rPr>
        <w:rFonts w:cs="Aria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F61" w:rsidRPr="003207AF" w:rsidRDefault="00200F61" w:rsidP="003207AF">
    <w:pPr>
      <w:pStyle w:val="Footer"/>
      <w:pBdr>
        <w:top w:val="single" w:sz="18" w:space="1" w:color="auto"/>
      </w:pBdr>
      <w:tabs>
        <w:tab w:val="clear" w:pos="8640"/>
        <w:tab w:val="right" w:pos="12960"/>
      </w:tabs>
      <w:jc w:val="both"/>
      <w:rPr>
        <w:rFonts w:cs="Arial"/>
        <w:b/>
      </w:rPr>
    </w:pPr>
  </w:p>
  <w:p w:rsidR="00200F61" w:rsidRPr="004E50A5" w:rsidRDefault="00200F61" w:rsidP="00AD04A1">
    <w:pPr>
      <w:pStyle w:val="Footer"/>
      <w:tabs>
        <w:tab w:val="clear" w:pos="4320"/>
        <w:tab w:val="clear" w:pos="8640"/>
        <w:tab w:val="left" w:pos="7670"/>
        <w:tab w:val="right" w:pos="9360"/>
        <w:tab w:val="right" w:pos="12780"/>
      </w:tabs>
      <w:jc w:val="both"/>
      <w:rPr>
        <w:rFonts w:cs="Arial"/>
      </w:rPr>
    </w:pPr>
    <w:r w:rsidRPr="004E50A5">
      <w:rPr>
        <w:rFonts w:cs="Arial"/>
      </w:rPr>
      <w:fldChar w:fldCharType="begin"/>
    </w:r>
    <w:r w:rsidRPr="004E50A5">
      <w:rPr>
        <w:rFonts w:cs="Arial"/>
      </w:rPr>
      <w:instrText xml:space="preserve"> FILENAME </w:instrText>
    </w:r>
    <w:r w:rsidRPr="004E50A5">
      <w:rPr>
        <w:rFonts w:cs="Arial"/>
      </w:rPr>
      <w:fldChar w:fldCharType="separate"/>
    </w:r>
    <w:ins w:id="417" w:author="Author">
      <w:r w:rsidR="00E37977">
        <w:rPr>
          <w:rFonts w:cs="Arial"/>
          <w:noProof/>
        </w:rPr>
        <w:t>APIVS_TestPlan_TDS_0104_160714.docx</w:t>
      </w:r>
    </w:ins>
    <w:del w:id="418" w:author="Author">
      <w:r w:rsidDel="008D467B">
        <w:rPr>
          <w:rFonts w:cs="Arial"/>
          <w:noProof/>
        </w:rPr>
        <w:delText>APIVS_TestPlan_TDS_0103_160222.docx</w:delText>
      </w:r>
    </w:del>
    <w:r w:rsidRPr="004E50A5">
      <w:rPr>
        <w:rFonts w:cs="Arial"/>
      </w:rPr>
      <w:fldChar w:fldCharType="end"/>
    </w:r>
    <w:r>
      <w:rPr>
        <w:rFonts w:cs="Arial"/>
      </w:rPr>
      <w:tab/>
    </w:r>
    <w:r>
      <w:rPr>
        <w:rFonts w:cs="Arial"/>
      </w:rPr>
      <w:tab/>
    </w:r>
    <w:r w:rsidRPr="00221ADE">
      <w:rPr>
        <w:rFonts w:cs="Arial"/>
      </w:rPr>
      <w:t xml:space="preserve">Page </w:t>
    </w:r>
    <w:r w:rsidRPr="00221ADE">
      <w:rPr>
        <w:rFonts w:cs="Arial"/>
      </w:rPr>
      <w:fldChar w:fldCharType="begin"/>
    </w:r>
    <w:r w:rsidRPr="00221ADE">
      <w:rPr>
        <w:rFonts w:cs="Arial"/>
      </w:rPr>
      <w:instrText xml:space="preserve"> PAGE </w:instrText>
    </w:r>
    <w:r w:rsidRPr="00221ADE">
      <w:rPr>
        <w:rFonts w:cs="Arial"/>
      </w:rPr>
      <w:fldChar w:fldCharType="separate"/>
    </w:r>
    <w:r w:rsidR="00E37977">
      <w:rPr>
        <w:rFonts w:cs="Arial"/>
        <w:noProof/>
      </w:rPr>
      <w:t>26</w:t>
    </w:r>
    <w:r w:rsidRPr="00221ADE">
      <w:rPr>
        <w:rFonts w:cs="Arial"/>
      </w:rPr>
      <w:fldChar w:fldCharType="end"/>
    </w:r>
    <w:r w:rsidRPr="00221ADE">
      <w:rPr>
        <w:rFonts w:cs="Arial"/>
      </w:rPr>
      <w:t xml:space="preserve"> of </w:t>
    </w:r>
    <w:r w:rsidRPr="00221ADE">
      <w:rPr>
        <w:rFonts w:cs="Arial"/>
      </w:rPr>
      <w:fldChar w:fldCharType="begin"/>
    </w:r>
    <w:r w:rsidRPr="00221ADE">
      <w:rPr>
        <w:rFonts w:cs="Arial"/>
      </w:rPr>
      <w:instrText xml:space="preserve"> NUMPAGES </w:instrText>
    </w:r>
    <w:r w:rsidRPr="00221ADE">
      <w:rPr>
        <w:rFonts w:cs="Arial"/>
      </w:rPr>
      <w:fldChar w:fldCharType="separate"/>
    </w:r>
    <w:r w:rsidR="00E37977">
      <w:rPr>
        <w:rFonts w:cs="Arial"/>
        <w:noProof/>
      </w:rPr>
      <w:t>26</w:t>
    </w:r>
    <w:r w:rsidRPr="00221ADE">
      <w:rPr>
        <w:rFonts w:cs="Arial"/>
      </w:rPr>
      <w:fldChar w:fldCharType="end"/>
    </w:r>
    <w:r w:rsidRPr="004E50A5">
      <w:rPr>
        <w:rFonts w:cs="Arial"/>
      </w:rPr>
      <w:tab/>
    </w:r>
    <w:r w:rsidRPr="004E50A5">
      <w:rPr>
        <w:rFonts w:cs="Arial"/>
      </w:rPr>
      <w:tab/>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sidR="00E37977">
      <w:rPr>
        <w:rFonts w:cs="Arial"/>
        <w:noProof/>
      </w:rPr>
      <w:t>26</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sidR="00E37977">
      <w:rPr>
        <w:rFonts w:cs="Arial"/>
        <w:noProof/>
      </w:rPr>
      <w:t>26</w:t>
    </w:r>
    <w:r w:rsidRPr="004E50A5">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F61" w:rsidRDefault="00200F61">
      <w:r>
        <w:separator/>
      </w:r>
    </w:p>
  </w:footnote>
  <w:footnote w:type="continuationSeparator" w:id="0">
    <w:p w:rsidR="00200F61" w:rsidRDefault="00200F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F61" w:rsidRPr="00221ADE" w:rsidRDefault="00200F61" w:rsidP="00912B76">
    <w:pPr>
      <w:pStyle w:val="Header"/>
      <w:tabs>
        <w:tab w:val="clear" w:pos="8640"/>
        <w:tab w:val="left" w:pos="7920"/>
        <w:tab w:val="right" w:pos="12960"/>
      </w:tabs>
      <w:ind w:right="36"/>
      <w:jc w:val="right"/>
      <w:rPr>
        <w:rFonts w:cs="Arial"/>
      </w:rPr>
    </w:pPr>
    <w:r w:rsidRPr="00221ADE">
      <w:rPr>
        <w:rFonts w:cs="Arial"/>
      </w:rPr>
      <w:fldChar w:fldCharType="begin"/>
    </w:r>
    <w:r w:rsidRPr="00221ADE">
      <w:rPr>
        <w:rFonts w:cs="Arial"/>
      </w:rPr>
      <w:instrText xml:space="preserve"> TITLE   \* MERGEFORMAT </w:instrText>
    </w:r>
    <w:r w:rsidRPr="00221ADE">
      <w:rPr>
        <w:rFonts w:cs="Arial"/>
      </w:rPr>
      <w:fldChar w:fldCharType="separate"/>
    </w:r>
    <w:ins w:id="323" w:author="Author">
      <w:r w:rsidR="00E37977">
        <w:rPr>
          <w:rFonts w:cs="Arial"/>
        </w:rPr>
        <w:t>ATC APIVS Test Plan v01.04</w:t>
      </w:r>
    </w:ins>
    <w:del w:id="324" w:author="Author">
      <w:r w:rsidDel="008D467B">
        <w:rPr>
          <w:rFonts w:cs="Arial"/>
        </w:rPr>
        <w:delText>ATC APIVS Test Plan v01.03</w:delText>
      </w:r>
    </w:del>
    <w:r w:rsidRPr="00221ADE">
      <w:rPr>
        <w:rFonts w:cs="Arial"/>
      </w:rPr>
      <w:fldChar w:fldCharType="end"/>
    </w:r>
  </w:p>
  <w:p w:rsidR="00200F61" w:rsidRPr="00461A8A" w:rsidRDefault="00200F61" w:rsidP="00912B76">
    <w:pPr>
      <w:pStyle w:val="Header"/>
      <w:pBdr>
        <w:top w:val="single" w:sz="18" w:space="1" w:color="auto"/>
      </w:pBdr>
      <w:tabs>
        <w:tab w:val="clear" w:pos="8640"/>
        <w:tab w:val="left" w:pos="7920"/>
        <w:tab w:val="right" w:pos="12960"/>
      </w:tabs>
      <w:ind w:right="36"/>
      <w:rPr>
        <w:rFonts w:cs="Arial"/>
        <w:b/>
      </w:rPr>
    </w:pPr>
  </w:p>
  <w:p w:rsidR="00200F61" w:rsidRDefault="00200F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F61" w:rsidRPr="00221ADE" w:rsidRDefault="00200F61" w:rsidP="00011319">
    <w:pPr>
      <w:pStyle w:val="Header"/>
      <w:tabs>
        <w:tab w:val="clear" w:pos="8640"/>
        <w:tab w:val="left" w:pos="7920"/>
        <w:tab w:val="right" w:pos="12960"/>
      </w:tabs>
      <w:ind w:right="36"/>
      <w:jc w:val="right"/>
      <w:rPr>
        <w:rFonts w:cs="Arial"/>
      </w:rPr>
    </w:pPr>
    <w:r w:rsidRPr="00221ADE">
      <w:rPr>
        <w:rFonts w:cs="Arial"/>
      </w:rPr>
      <w:fldChar w:fldCharType="begin"/>
    </w:r>
    <w:r w:rsidRPr="00221ADE">
      <w:rPr>
        <w:rFonts w:cs="Arial"/>
      </w:rPr>
      <w:instrText xml:space="preserve"> TITLE   \* MERGEFORMAT </w:instrText>
    </w:r>
    <w:r w:rsidRPr="00221ADE">
      <w:rPr>
        <w:rFonts w:cs="Arial"/>
      </w:rPr>
      <w:fldChar w:fldCharType="separate"/>
    </w:r>
    <w:ins w:id="410" w:author="Author">
      <w:r w:rsidR="00E37977">
        <w:rPr>
          <w:rFonts w:cs="Arial"/>
        </w:rPr>
        <w:t>ATC APIVS Test Plan v01.04</w:t>
      </w:r>
    </w:ins>
    <w:del w:id="411" w:author="Author">
      <w:r w:rsidDel="008D467B">
        <w:rPr>
          <w:rFonts w:cs="Arial"/>
        </w:rPr>
        <w:delText>ATC APIVS Test Plan v01.03</w:delText>
      </w:r>
    </w:del>
    <w:r w:rsidRPr="00221ADE">
      <w:rPr>
        <w:rFonts w:cs="Arial"/>
      </w:rPr>
      <w:fldChar w:fldCharType="end"/>
    </w:r>
  </w:p>
  <w:p w:rsidR="00200F61" w:rsidRPr="00461A8A" w:rsidRDefault="00200F61" w:rsidP="00011319">
    <w:pPr>
      <w:pStyle w:val="Header"/>
      <w:pBdr>
        <w:top w:val="single" w:sz="18" w:space="1" w:color="auto"/>
      </w:pBdr>
      <w:tabs>
        <w:tab w:val="clear" w:pos="8640"/>
        <w:tab w:val="left" w:pos="7920"/>
        <w:tab w:val="right" w:pos="12960"/>
      </w:tabs>
      <w:ind w:right="36"/>
      <w:rPr>
        <w:rFonts w:cs="Arial"/>
        <w:b/>
      </w:rPr>
    </w:pPr>
  </w:p>
  <w:p w:rsidR="00200F61" w:rsidRDefault="00200F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F61" w:rsidRPr="00221ADE" w:rsidRDefault="00200F61" w:rsidP="005D20EA">
    <w:pPr>
      <w:pStyle w:val="Header"/>
      <w:tabs>
        <w:tab w:val="clear" w:pos="8640"/>
        <w:tab w:val="left" w:pos="7920"/>
        <w:tab w:val="right" w:pos="12960"/>
      </w:tabs>
      <w:ind w:right="36"/>
      <w:jc w:val="right"/>
      <w:rPr>
        <w:rFonts w:cs="Arial"/>
      </w:rPr>
    </w:pPr>
    <w:r w:rsidRPr="00221ADE">
      <w:rPr>
        <w:rFonts w:cs="Arial"/>
      </w:rPr>
      <w:fldChar w:fldCharType="begin"/>
    </w:r>
    <w:r w:rsidRPr="00221ADE">
      <w:rPr>
        <w:rFonts w:cs="Arial"/>
      </w:rPr>
      <w:instrText xml:space="preserve"> TITLE   \* MERGEFORMAT </w:instrText>
    </w:r>
    <w:r w:rsidRPr="00221ADE">
      <w:rPr>
        <w:rFonts w:cs="Arial"/>
      </w:rPr>
      <w:fldChar w:fldCharType="separate"/>
    </w:r>
    <w:ins w:id="415" w:author="Author">
      <w:r w:rsidR="00E37977">
        <w:rPr>
          <w:rFonts w:cs="Arial"/>
        </w:rPr>
        <w:t>ATC APIVS Test Plan v01.04</w:t>
      </w:r>
    </w:ins>
    <w:del w:id="416" w:author="Author">
      <w:r w:rsidDel="008D467B">
        <w:rPr>
          <w:rFonts w:cs="Arial"/>
        </w:rPr>
        <w:delText>ATC APIVS Test Plan v01.03</w:delText>
      </w:r>
    </w:del>
    <w:r w:rsidRPr="00221ADE">
      <w:rPr>
        <w:rFonts w:cs="Arial"/>
      </w:rPr>
      <w:fldChar w:fldCharType="end"/>
    </w:r>
  </w:p>
  <w:p w:rsidR="00200F61" w:rsidRPr="00461A8A" w:rsidRDefault="00200F61" w:rsidP="005D20EA">
    <w:pPr>
      <w:pStyle w:val="Header"/>
      <w:pBdr>
        <w:top w:val="single" w:sz="18" w:space="1" w:color="auto"/>
      </w:pBdr>
      <w:tabs>
        <w:tab w:val="clear" w:pos="8640"/>
        <w:tab w:val="left" w:pos="7920"/>
        <w:tab w:val="right" w:pos="12960"/>
      </w:tabs>
      <w:ind w:right="36"/>
      <w:rPr>
        <w:rFonts w:cs="Arial"/>
        <w:b/>
      </w:rPr>
    </w:pPr>
  </w:p>
  <w:p w:rsidR="00200F61" w:rsidRDefault="00200F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E78D3"/>
    <w:multiLevelType w:val="multilevel"/>
    <w:tmpl w:val="3FC00A7E"/>
    <w:lvl w:ilvl="0">
      <w:start w:val="1"/>
      <w:numFmt w:val="decimal"/>
      <w:pStyle w:val="Heading1"/>
      <w:lvlText w:val="%1"/>
      <w:lvlJc w:val="left"/>
      <w:pPr>
        <w:tabs>
          <w:tab w:val="num" w:pos="0"/>
        </w:tabs>
        <w:ind w:left="0" w:firstLine="0"/>
      </w:pPr>
      <w:rPr>
        <w:rFonts w:ascii="Arial Bold" w:hAnsi="Arial Bold"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70"/>
        </w:tabs>
        <w:ind w:left="270" w:firstLine="0"/>
      </w:pPr>
      <w:rPr>
        <w:rFonts w:ascii="Arial Bold" w:hAnsi="Arial Bold" w:hint="default"/>
        <w:b/>
        <w:i w:val="0"/>
        <w:sz w:val="20"/>
      </w:rPr>
    </w:lvl>
    <w:lvl w:ilvl="2">
      <w:start w:val="1"/>
      <w:numFmt w:val="decimal"/>
      <w:pStyle w:val="Heading3"/>
      <w:lvlText w:val="%1.%2.%3"/>
      <w:lvlJc w:val="left"/>
      <w:pPr>
        <w:tabs>
          <w:tab w:val="num" w:pos="180"/>
        </w:tabs>
        <w:ind w:left="180" w:firstLine="0"/>
      </w:pPr>
      <w:rPr>
        <w:rFonts w:ascii="Arial Bold" w:hAnsi="Arial Bold" w:hint="default"/>
        <w:b/>
        <w:i w:val="0"/>
        <w:sz w:val="20"/>
      </w:rPr>
    </w:lvl>
    <w:lvl w:ilvl="3">
      <w:start w:val="1"/>
      <w:numFmt w:val="decimal"/>
      <w:pStyle w:val="Heading4"/>
      <w:lvlText w:val="%1.%2.%3.%4"/>
      <w:lvlJc w:val="left"/>
      <w:pPr>
        <w:tabs>
          <w:tab w:val="num" w:pos="0"/>
        </w:tabs>
        <w:ind w:left="0" w:firstLine="0"/>
      </w:pPr>
      <w:rPr>
        <w:rFonts w:ascii="Arial Bold" w:hAnsi="Arial Bold" w:hint="default"/>
        <w:b/>
        <w:i w:val="0"/>
        <w:sz w:val="20"/>
      </w:rPr>
    </w:lvl>
    <w:lvl w:ilvl="4">
      <w:start w:val="1"/>
      <w:numFmt w:val="decimal"/>
      <w:pStyle w:val="Heading5"/>
      <w:lvlText w:val="%1.%2.%3.%4.%5"/>
      <w:lvlJc w:val="left"/>
      <w:pPr>
        <w:tabs>
          <w:tab w:val="num" w:pos="0"/>
        </w:tabs>
        <w:ind w:left="0" w:firstLine="0"/>
      </w:pPr>
      <w:rPr>
        <w:rFonts w:hint="default"/>
      </w:rPr>
    </w:lvl>
    <w:lvl w:ilvl="5">
      <w:start w:val="1"/>
      <w:numFmt w:val="upperLetter"/>
      <w:lvlRestart w:val="0"/>
      <w:pStyle w:val="Heading6"/>
      <w:suff w:val="nothing"/>
      <w:lvlText w:val="Annex %6"/>
      <w:lvlJc w:val="left"/>
      <w:pPr>
        <w:ind w:left="0" w:firstLine="0"/>
      </w:pPr>
      <w:rPr>
        <w:rFonts w:hint="default"/>
      </w:rPr>
    </w:lvl>
    <w:lvl w:ilvl="6">
      <w:start w:val="1"/>
      <w:numFmt w:val="decimal"/>
      <w:pStyle w:val="Heading7"/>
      <w:lvlText w:val="%6.%7"/>
      <w:lvlJc w:val="left"/>
      <w:pPr>
        <w:tabs>
          <w:tab w:val="num" w:pos="360"/>
        </w:tabs>
        <w:ind w:left="0" w:firstLine="0"/>
      </w:pPr>
      <w:rPr>
        <w:rFonts w:hint="default"/>
      </w:rPr>
    </w:lvl>
    <w:lvl w:ilvl="7">
      <w:start w:val="1"/>
      <w:numFmt w:val="decimal"/>
      <w:pStyle w:val="Heading8"/>
      <w:lvlText w:val="%6.%7.%8"/>
      <w:lvlJc w:val="left"/>
      <w:pPr>
        <w:tabs>
          <w:tab w:val="num" w:pos="720"/>
        </w:tabs>
        <w:ind w:left="0" w:firstLine="0"/>
      </w:pPr>
      <w:rPr>
        <w:rFonts w:hint="default"/>
      </w:rPr>
    </w:lvl>
    <w:lvl w:ilvl="8">
      <w:start w:val="1"/>
      <w:numFmt w:val="decimal"/>
      <w:pStyle w:val="Heading9"/>
      <w:lvlText w:val="%6.%7.%8.%9"/>
      <w:lvlJc w:val="left"/>
      <w:pPr>
        <w:tabs>
          <w:tab w:val="num" w:pos="720"/>
        </w:tabs>
        <w:ind w:left="0" w:firstLine="0"/>
      </w:pPr>
      <w:rPr>
        <w:rFonts w:hint="default"/>
      </w:rPr>
    </w:lvl>
  </w:abstractNum>
  <w:abstractNum w:abstractNumId="1">
    <w:nsid w:val="1FC63867"/>
    <w:multiLevelType w:val="hybridMultilevel"/>
    <w:tmpl w:val="1F820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12225E"/>
    <w:multiLevelType w:val="hybridMultilevel"/>
    <w:tmpl w:val="2C562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2D09B8"/>
    <w:multiLevelType w:val="hybridMultilevel"/>
    <w:tmpl w:val="306E455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6434C1"/>
    <w:multiLevelType w:val="hybridMultilevel"/>
    <w:tmpl w:val="F80A2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A90F79"/>
    <w:multiLevelType w:val="hybridMultilevel"/>
    <w:tmpl w:val="AADC2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43861F3C"/>
    <w:multiLevelType w:val="multilevel"/>
    <w:tmpl w:val="96D6F668"/>
    <w:lvl w:ilvl="0">
      <w:start w:val="1"/>
      <w:numFmt w:val="decimal"/>
      <w:lvlText w:val="%1"/>
      <w:lvlJc w:val="left"/>
      <w:pPr>
        <w:tabs>
          <w:tab w:val="num" w:pos="495"/>
        </w:tabs>
        <w:ind w:left="495" w:hanging="495"/>
      </w:pPr>
      <w:rPr>
        <w:rFonts w:hint="default"/>
        <w:b/>
        <w:sz w:val="36"/>
      </w:rPr>
    </w:lvl>
    <w:lvl w:ilvl="1">
      <w:start w:val="1"/>
      <w:numFmt w:val="decimal"/>
      <w:pStyle w:val="CDPD2"/>
      <w:lvlText w:val="%1.%2"/>
      <w:lvlJc w:val="left"/>
      <w:pPr>
        <w:tabs>
          <w:tab w:val="num" w:pos="495"/>
        </w:tabs>
        <w:ind w:left="495" w:hanging="495"/>
      </w:pPr>
      <w:rPr>
        <w:rFonts w:hint="default"/>
        <w:b/>
        <w:sz w:val="28"/>
      </w:rPr>
    </w:lvl>
    <w:lvl w:ilvl="2">
      <w:start w:val="1"/>
      <w:numFmt w:val="decimal"/>
      <w:lvlText w:val="%1.%2.%3"/>
      <w:lvlJc w:val="left"/>
      <w:pPr>
        <w:tabs>
          <w:tab w:val="num" w:pos="720"/>
        </w:tabs>
        <w:ind w:left="720" w:hanging="720"/>
      </w:pPr>
      <w:rPr>
        <w:rFonts w:hint="default"/>
        <w:b/>
        <w:sz w:val="28"/>
      </w:rPr>
    </w:lvl>
    <w:lvl w:ilvl="3">
      <w:start w:val="1"/>
      <w:numFmt w:val="decimal"/>
      <w:lvlText w:val="%1.%2.%3.%4"/>
      <w:lvlJc w:val="left"/>
      <w:pPr>
        <w:tabs>
          <w:tab w:val="num" w:pos="720"/>
        </w:tabs>
        <w:ind w:left="720" w:hanging="720"/>
      </w:pPr>
      <w:rPr>
        <w:rFonts w:hint="default"/>
        <w:b/>
        <w:sz w:val="28"/>
      </w:rPr>
    </w:lvl>
    <w:lvl w:ilvl="4">
      <w:start w:val="1"/>
      <w:numFmt w:val="decimal"/>
      <w:lvlText w:val="%1.%2.%3.%4.%5"/>
      <w:lvlJc w:val="left"/>
      <w:pPr>
        <w:tabs>
          <w:tab w:val="num" w:pos="1080"/>
        </w:tabs>
        <w:ind w:left="1080" w:hanging="1080"/>
      </w:pPr>
      <w:rPr>
        <w:rFonts w:hint="default"/>
        <w:b/>
        <w:sz w:val="28"/>
      </w:rPr>
    </w:lvl>
    <w:lvl w:ilvl="5">
      <w:start w:val="1"/>
      <w:numFmt w:val="decimal"/>
      <w:lvlText w:val="%1.%2.%3.%4.%5.%6"/>
      <w:lvlJc w:val="left"/>
      <w:pPr>
        <w:tabs>
          <w:tab w:val="num" w:pos="1080"/>
        </w:tabs>
        <w:ind w:left="1080" w:hanging="1080"/>
      </w:pPr>
      <w:rPr>
        <w:rFonts w:hint="default"/>
        <w:b/>
        <w:sz w:val="28"/>
      </w:rPr>
    </w:lvl>
    <w:lvl w:ilvl="6">
      <w:start w:val="1"/>
      <w:numFmt w:val="decimal"/>
      <w:lvlText w:val="%1.%2.%3.%4.%5.%6.%7"/>
      <w:lvlJc w:val="left"/>
      <w:pPr>
        <w:tabs>
          <w:tab w:val="num" w:pos="1440"/>
        </w:tabs>
        <w:ind w:left="1440" w:hanging="1440"/>
      </w:pPr>
      <w:rPr>
        <w:rFonts w:hint="default"/>
        <w:b/>
        <w:sz w:val="28"/>
      </w:rPr>
    </w:lvl>
    <w:lvl w:ilvl="7">
      <w:start w:val="1"/>
      <w:numFmt w:val="decimal"/>
      <w:lvlText w:val="%1.%2.%3.%4.%5.%6.%7.%8"/>
      <w:lvlJc w:val="left"/>
      <w:pPr>
        <w:tabs>
          <w:tab w:val="num" w:pos="1440"/>
        </w:tabs>
        <w:ind w:left="1440" w:hanging="1440"/>
      </w:pPr>
      <w:rPr>
        <w:rFonts w:hint="default"/>
        <w:b/>
        <w:sz w:val="28"/>
      </w:rPr>
    </w:lvl>
    <w:lvl w:ilvl="8">
      <w:start w:val="1"/>
      <w:numFmt w:val="decimal"/>
      <w:lvlText w:val="%1.%2.%3.%4.%5.%6.%7.%8.%9"/>
      <w:lvlJc w:val="left"/>
      <w:pPr>
        <w:tabs>
          <w:tab w:val="num" w:pos="1800"/>
        </w:tabs>
        <w:ind w:left="1800" w:hanging="1800"/>
      </w:pPr>
      <w:rPr>
        <w:rFonts w:hint="default"/>
        <w:b/>
        <w:sz w:val="28"/>
      </w:rPr>
    </w:lvl>
  </w:abstractNum>
  <w:abstractNum w:abstractNumId="7">
    <w:nsid w:val="5FFF7F46"/>
    <w:multiLevelType w:val="hybridMultilevel"/>
    <w:tmpl w:val="0E2CFD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2"/>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34"/>
    <w:rsid w:val="0000025A"/>
    <w:rsid w:val="00000568"/>
    <w:rsid w:val="000010D9"/>
    <w:rsid w:val="0000156F"/>
    <w:rsid w:val="0000275D"/>
    <w:rsid w:val="000029BD"/>
    <w:rsid w:val="000033D1"/>
    <w:rsid w:val="0000352D"/>
    <w:rsid w:val="000038EC"/>
    <w:rsid w:val="00003A26"/>
    <w:rsid w:val="000040A4"/>
    <w:rsid w:val="00004D69"/>
    <w:rsid w:val="0000544C"/>
    <w:rsid w:val="000058F1"/>
    <w:rsid w:val="00005A34"/>
    <w:rsid w:val="00005B50"/>
    <w:rsid w:val="00005BAC"/>
    <w:rsid w:val="00006044"/>
    <w:rsid w:val="00006B2A"/>
    <w:rsid w:val="00006BF5"/>
    <w:rsid w:val="00006BFC"/>
    <w:rsid w:val="00006CB8"/>
    <w:rsid w:val="00006E74"/>
    <w:rsid w:val="00007C6D"/>
    <w:rsid w:val="00010F7E"/>
    <w:rsid w:val="0001105E"/>
    <w:rsid w:val="00011319"/>
    <w:rsid w:val="0001134A"/>
    <w:rsid w:val="00011E26"/>
    <w:rsid w:val="00012FE9"/>
    <w:rsid w:val="00013569"/>
    <w:rsid w:val="00013ED8"/>
    <w:rsid w:val="00014237"/>
    <w:rsid w:val="00014B9A"/>
    <w:rsid w:val="000155CC"/>
    <w:rsid w:val="000156F9"/>
    <w:rsid w:val="00015831"/>
    <w:rsid w:val="00015AC2"/>
    <w:rsid w:val="00016790"/>
    <w:rsid w:val="00016A43"/>
    <w:rsid w:val="000179AB"/>
    <w:rsid w:val="00020B69"/>
    <w:rsid w:val="00020EA1"/>
    <w:rsid w:val="000222AE"/>
    <w:rsid w:val="0002282C"/>
    <w:rsid w:val="00022B5B"/>
    <w:rsid w:val="00023080"/>
    <w:rsid w:val="00023AB1"/>
    <w:rsid w:val="00023EBC"/>
    <w:rsid w:val="000254F8"/>
    <w:rsid w:val="0002583B"/>
    <w:rsid w:val="000265A1"/>
    <w:rsid w:val="000269CA"/>
    <w:rsid w:val="0002722D"/>
    <w:rsid w:val="00027DC3"/>
    <w:rsid w:val="00030109"/>
    <w:rsid w:val="0003042D"/>
    <w:rsid w:val="00030B54"/>
    <w:rsid w:val="00030EFC"/>
    <w:rsid w:val="00031B7F"/>
    <w:rsid w:val="00031F89"/>
    <w:rsid w:val="000322C0"/>
    <w:rsid w:val="000348FE"/>
    <w:rsid w:val="00034ADE"/>
    <w:rsid w:val="00034E74"/>
    <w:rsid w:val="00035297"/>
    <w:rsid w:val="000353DC"/>
    <w:rsid w:val="00035664"/>
    <w:rsid w:val="000356D8"/>
    <w:rsid w:val="0003581C"/>
    <w:rsid w:val="00035BEA"/>
    <w:rsid w:val="00035C9F"/>
    <w:rsid w:val="00036478"/>
    <w:rsid w:val="00036788"/>
    <w:rsid w:val="00036840"/>
    <w:rsid w:val="00037A84"/>
    <w:rsid w:val="00040B07"/>
    <w:rsid w:val="000416A8"/>
    <w:rsid w:val="000418EA"/>
    <w:rsid w:val="00042608"/>
    <w:rsid w:val="0004281F"/>
    <w:rsid w:val="00042900"/>
    <w:rsid w:val="00042CCB"/>
    <w:rsid w:val="00042E24"/>
    <w:rsid w:val="00043659"/>
    <w:rsid w:val="00043BD1"/>
    <w:rsid w:val="000445C4"/>
    <w:rsid w:val="000445F2"/>
    <w:rsid w:val="0004482E"/>
    <w:rsid w:val="00045372"/>
    <w:rsid w:val="00045FD6"/>
    <w:rsid w:val="0004605C"/>
    <w:rsid w:val="000461FD"/>
    <w:rsid w:val="00047259"/>
    <w:rsid w:val="000479A8"/>
    <w:rsid w:val="00047FB5"/>
    <w:rsid w:val="00050093"/>
    <w:rsid w:val="000510A3"/>
    <w:rsid w:val="000512DE"/>
    <w:rsid w:val="000514E1"/>
    <w:rsid w:val="00051849"/>
    <w:rsid w:val="00052086"/>
    <w:rsid w:val="00052410"/>
    <w:rsid w:val="000528F3"/>
    <w:rsid w:val="00052C55"/>
    <w:rsid w:val="00052D6C"/>
    <w:rsid w:val="000537A4"/>
    <w:rsid w:val="00053C75"/>
    <w:rsid w:val="00053D18"/>
    <w:rsid w:val="00054792"/>
    <w:rsid w:val="00054977"/>
    <w:rsid w:val="00055664"/>
    <w:rsid w:val="0005578D"/>
    <w:rsid w:val="0005613C"/>
    <w:rsid w:val="00056B40"/>
    <w:rsid w:val="00056CFC"/>
    <w:rsid w:val="00056DB6"/>
    <w:rsid w:val="00057046"/>
    <w:rsid w:val="00057417"/>
    <w:rsid w:val="00057CB0"/>
    <w:rsid w:val="0006029B"/>
    <w:rsid w:val="0006035E"/>
    <w:rsid w:val="0006040F"/>
    <w:rsid w:val="000616D6"/>
    <w:rsid w:val="00061AD8"/>
    <w:rsid w:val="0006201F"/>
    <w:rsid w:val="00062392"/>
    <w:rsid w:val="00064281"/>
    <w:rsid w:val="00064945"/>
    <w:rsid w:val="000651FE"/>
    <w:rsid w:val="0006538C"/>
    <w:rsid w:val="00065CFE"/>
    <w:rsid w:val="00066137"/>
    <w:rsid w:val="00066235"/>
    <w:rsid w:val="000662D4"/>
    <w:rsid w:val="00067114"/>
    <w:rsid w:val="000673A7"/>
    <w:rsid w:val="000674CA"/>
    <w:rsid w:val="00070129"/>
    <w:rsid w:val="00071148"/>
    <w:rsid w:val="00071394"/>
    <w:rsid w:val="0007166D"/>
    <w:rsid w:val="00071D72"/>
    <w:rsid w:val="00072CA4"/>
    <w:rsid w:val="00072E75"/>
    <w:rsid w:val="000736DF"/>
    <w:rsid w:val="00073EF5"/>
    <w:rsid w:val="0007400E"/>
    <w:rsid w:val="000744F4"/>
    <w:rsid w:val="00074B32"/>
    <w:rsid w:val="00075B74"/>
    <w:rsid w:val="00075BAA"/>
    <w:rsid w:val="00075D52"/>
    <w:rsid w:val="00076C52"/>
    <w:rsid w:val="000774AD"/>
    <w:rsid w:val="00077BA7"/>
    <w:rsid w:val="0008055A"/>
    <w:rsid w:val="0008133F"/>
    <w:rsid w:val="000816B1"/>
    <w:rsid w:val="000823A8"/>
    <w:rsid w:val="00082525"/>
    <w:rsid w:val="000826D5"/>
    <w:rsid w:val="0008304A"/>
    <w:rsid w:val="00083068"/>
    <w:rsid w:val="000834D3"/>
    <w:rsid w:val="00083AA4"/>
    <w:rsid w:val="00083C8D"/>
    <w:rsid w:val="00083ECA"/>
    <w:rsid w:val="00085F02"/>
    <w:rsid w:val="000864FB"/>
    <w:rsid w:val="00086545"/>
    <w:rsid w:val="000870D8"/>
    <w:rsid w:val="00087458"/>
    <w:rsid w:val="0008761E"/>
    <w:rsid w:val="000920F8"/>
    <w:rsid w:val="00092635"/>
    <w:rsid w:val="000934A4"/>
    <w:rsid w:val="00093A6D"/>
    <w:rsid w:val="00093E97"/>
    <w:rsid w:val="0009425B"/>
    <w:rsid w:val="000942C4"/>
    <w:rsid w:val="000946D5"/>
    <w:rsid w:val="000946FC"/>
    <w:rsid w:val="00094A09"/>
    <w:rsid w:val="000952AF"/>
    <w:rsid w:val="00096111"/>
    <w:rsid w:val="000968DF"/>
    <w:rsid w:val="00096C8C"/>
    <w:rsid w:val="00097333"/>
    <w:rsid w:val="000973EF"/>
    <w:rsid w:val="000974D9"/>
    <w:rsid w:val="000976D4"/>
    <w:rsid w:val="00097F4B"/>
    <w:rsid w:val="000A0452"/>
    <w:rsid w:val="000A0489"/>
    <w:rsid w:val="000A0714"/>
    <w:rsid w:val="000A2126"/>
    <w:rsid w:val="000A24D1"/>
    <w:rsid w:val="000A29DB"/>
    <w:rsid w:val="000A2F33"/>
    <w:rsid w:val="000A3126"/>
    <w:rsid w:val="000A3251"/>
    <w:rsid w:val="000A33D5"/>
    <w:rsid w:val="000A35FE"/>
    <w:rsid w:val="000A38E3"/>
    <w:rsid w:val="000A3DE6"/>
    <w:rsid w:val="000A4247"/>
    <w:rsid w:val="000A4D80"/>
    <w:rsid w:val="000A4F57"/>
    <w:rsid w:val="000A519A"/>
    <w:rsid w:val="000A54F6"/>
    <w:rsid w:val="000A603E"/>
    <w:rsid w:val="000A60C2"/>
    <w:rsid w:val="000A6840"/>
    <w:rsid w:val="000A7BF7"/>
    <w:rsid w:val="000B001E"/>
    <w:rsid w:val="000B0125"/>
    <w:rsid w:val="000B0638"/>
    <w:rsid w:val="000B0C05"/>
    <w:rsid w:val="000B11DE"/>
    <w:rsid w:val="000B14C6"/>
    <w:rsid w:val="000B1DF0"/>
    <w:rsid w:val="000B36D8"/>
    <w:rsid w:val="000B39C1"/>
    <w:rsid w:val="000B3C03"/>
    <w:rsid w:val="000B4070"/>
    <w:rsid w:val="000B4212"/>
    <w:rsid w:val="000B5905"/>
    <w:rsid w:val="000B5978"/>
    <w:rsid w:val="000B6193"/>
    <w:rsid w:val="000B6575"/>
    <w:rsid w:val="000B683F"/>
    <w:rsid w:val="000B6DDE"/>
    <w:rsid w:val="000B7384"/>
    <w:rsid w:val="000B77FA"/>
    <w:rsid w:val="000B7C60"/>
    <w:rsid w:val="000B7D42"/>
    <w:rsid w:val="000C06F3"/>
    <w:rsid w:val="000C0784"/>
    <w:rsid w:val="000C1335"/>
    <w:rsid w:val="000C1832"/>
    <w:rsid w:val="000C2138"/>
    <w:rsid w:val="000C2DE9"/>
    <w:rsid w:val="000C2E78"/>
    <w:rsid w:val="000C448B"/>
    <w:rsid w:val="000C45FC"/>
    <w:rsid w:val="000C5538"/>
    <w:rsid w:val="000C5BCE"/>
    <w:rsid w:val="000C6268"/>
    <w:rsid w:val="000C6EAE"/>
    <w:rsid w:val="000C6F6C"/>
    <w:rsid w:val="000C7508"/>
    <w:rsid w:val="000C7AF5"/>
    <w:rsid w:val="000D028E"/>
    <w:rsid w:val="000D02D7"/>
    <w:rsid w:val="000D0F20"/>
    <w:rsid w:val="000D11A8"/>
    <w:rsid w:val="000D1261"/>
    <w:rsid w:val="000D1291"/>
    <w:rsid w:val="000D151B"/>
    <w:rsid w:val="000D1637"/>
    <w:rsid w:val="000D1A52"/>
    <w:rsid w:val="000D25E5"/>
    <w:rsid w:val="000D27D5"/>
    <w:rsid w:val="000D2C53"/>
    <w:rsid w:val="000D3113"/>
    <w:rsid w:val="000D36A5"/>
    <w:rsid w:val="000D37FF"/>
    <w:rsid w:val="000D4616"/>
    <w:rsid w:val="000D4EFB"/>
    <w:rsid w:val="000D51D8"/>
    <w:rsid w:val="000D569B"/>
    <w:rsid w:val="000D5D0A"/>
    <w:rsid w:val="000D6191"/>
    <w:rsid w:val="000D6351"/>
    <w:rsid w:val="000D726C"/>
    <w:rsid w:val="000D783B"/>
    <w:rsid w:val="000D7976"/>
    <w:rsid w:val="000D7F79"/>
    <w:rsid w:val="000D7FCB"/>
    <w:rsid w:val="000E0BC4"/>
    <w:rsid w:val="000E0E63"/>
    <w:rsid w:val="000E1501"/>
    <w:rsid w:val="000E1CAF"/>
    <w:rsid w:val="000E1D3E"/>
    <w:rsid w:val="000E2564"/>
    <w:rsid w:val="000E2850"/>
    <w:rsid w:val="000E28C6"/>
    <w:rsid w:val="000E32FA"/>
    <w:rsid w:val="000E34B0"/>
    <w:rsid w:val="000E36A0"/>
    <w:rsid w:val="000E3851"/>
    <w:rsid w:val="000E4325"/>
    <w:rsid w:val="000E463F"/>
    <w:rsid w:val="000E4921"/>
    <w:rsid w:val="000E4DA6"/>
    <w:rsid w:val="000E5D36"/>
    <w:rsid w:val="000E5DA2"/>
    <w:rsid w:val="000E62D7"/>
    <w:rsid w:val="000E662B"/>
    <w:rsid w:val="000E687E"/>
    <w:rsid w:val="000E7A80"/>
    <w:rsid w:val="000E7F50"/>
    <w:rsid w:val="000F0233"/>
    <w:rsid w:val="000F08FD"/>
    <w:rsid w:val="000F09F7"/>
    <w:rsid w:val="000F0B85"/>
    <w:rsid w:val="000F0ED0"/>
    <w:rsid w:val="000F19D5"/>
    <w:rsid w:val="000F22FA"/>
    <w:rsid w:val="000F24A3"/>
    <w:rsid w:val="000F27FD"/>
    <w:rsid w:val="000F2A52"/>
    <w:rsid w:val="000F478C"/>
    <w:rsid w:val="000F51B7"/>
    <w:rsid w:val="000F56CF"/>
    <w:rsid w:val="000F5BBA"/>
    <w:rsid w:val="000F6729"/>
    <w:rsid w:val="000F67E3"/>
    <w:rsid w:val="000F6948"/>
    <w:rsid w:val="000F69BD"/>
    <w:rsid w:val="000F6B8F"/>
    <w:rsid w:val="000F6F7B"/>
    <w:rsid w:val="000F718A"/>
    <w:rsid w:val="000F754D"/>
    <w:rsid w:val="000F799E"/>
    <w:rsid w:val="000F7BB6"/>
    <w:rsid w:val="00100439"/>
    <w:rsid w:val="001007C5"/>
    <w:rsid w:val="00101063"/>
    <w:rsid w:val="00101A58"/>
    <w:rsid w:val="00101B83"/>
    <w:rsid w:val="001025E4"/>
    <w:rsid w:val="001025FF"/>
    <w:rsid w:val="001028A1"/>
    <w:rsid w:val="00102C50"/>
    <w:rsid w:val="001030CD"/>
    <w:rsid w:val="001031FD"/>
    <w:rsid w:val="00103B63"/>
    <w:rsid w:val="00105C78"/>
    <w:rsid w:val="001061E9"/>
    <w:rsid w:val="00106344"/>
    <w:rsid w:val="0010666B"/>
    <w:rsid w:val="001066AB"/>
    <w:rsid w:val="001068F4"/>
    <w:rsid w:val="00106CC5"/>
    <w:rsid w:val="00106FCA"/>
    <w:rsid w:val="00107329"/>
    <w:rsid w:val="0010736D"/>
    <w:rsid w:val="001074AE"/>
    <w:rsid w:val="00107921"/>
    <w:rsid w:val="00110069"/>
    <w:rsid w:val="0011097A"/>
    <w:rsid w:val="001109E0"/>
    <w:rsid w:val="00110C14"/>
    <w:rsid w:val="00110E44"/>
    <w:rsid w:val="00110FBB"/>
    <w:rsid w:val="00111121"/>
    <w:rsid w:val="00111A63"/>
    <w:rsid w:val="00111FA5"/>
    <w:rsid w:val="001120F0"/>
    <w:rsid w:val="00112521"/>
    <w:rsid w:val="0011256C"/>
    <w:rsid w:val="001136BC"/>
    <w:rsid w:val="00113F82"/>
    <w:rsid w:val="0011462C"/>
    <w:rsid w:val="001147D9"/>
    <w:rsid w:val="0011490E"/>
    <w:rsid w:val="00114C03"/>
    <w:rsid w:val="00114C7E"/>
    <w:rsid w:val="001151AA"/>
    <w:rsid w:val="0011565A"/>
    <w:rsid w:val="001156FD"/>
    <w:rsid w:val="00115AAE"/>
    <w:rsid w:val="00115AFB"/>
    <w:rsid w:val="00117214"/>
    <w:rsid w:val="0011756E"/>
    <w:rsid w:val="001175C0"/>
    <w:rsid w:val="00117836"/>
    <w:rsid w:val="00117F40"/>
    <w:rsid w:val="00117F48"/>
    <w:rsid w:val="00120A4E"/>
    <w:rsid w:val="001216E7"/>
    <w:rsid w:val="00121CD6"/>
    <w:rsid w:val="001225ED"/>
    <w:rsid w:val="00123586"/>
    <w:rsid w:val="00123620"/>
    <w:rsid w:val="001239FE"/>
    <w:rsid w:val="001240CA"/>
    <w:rsid w:val="001245EB"/>
    <w:rsid w:val="00124F87"/>
    <w:rsid w:val="00125644"/>
    <w:rsid w:val="0012571F"/>
    <w:rsid w:val="00125CF8"/>
    <w:rsid w:val="00126483"/>
    <w:rsid w:val="00127817"/>
    <w:rsid w:val="00127C22"/>
    <w:rsid w:val="00127FCC"/>
    <w:rsid w:val="001309D0"/>
    <w:rsid w:val="00130EDE"/>
    <w:rsid w:val="001310CD"/>
    <w:rsid w:val="00131439"/>
    <w:rsid w:val="00131CCF"/>
    <w:rsid w:val="001320C1"/>
    <w:rsid w:val="0013272F"/>
    <w:rsid w:val="00132852"/>
    <w:rsid w:val="00132D6D"/>
    <w:rsid w:val="00133875"/>
    <w:rsid w:val="001344D7"/>
    <w:rsid w:val="001350EB"/>
    <w:rsid w:val="0013595B"/>
    <w:rsid w:val="00135CAC"/>
    <w:rsid w:val="0013685F"/>
    <w:rsid w:val="00136A7F"/>
    <w:rsid w:val="00136E69"/>
    <w:rsid w:val="00136F8D"/>
    <w:rsid w:val="001376D4"/>
    <w:rsid w:val="00137FEB"/>
    <w:rsid w:val="00140388"/>
    <w:rsid w:val="001403F6"/>
    <w:rsid w:val="001414A3"/>
    <w:rsid w:val="00141503"/>
    <w:rsid w:val="00141744"/>
    <w:rsid w:val="00141804"/>
    <w:rsid w:val="00141BB9"/>
    <w:rsid w:val="00141E86"/>
    <w:rsid w:val="00141F0F"/>
    <w:rsid w:val="00142647"/>
    <w:rsid w:val="00142CAF"/>
    <w:rsid w:val="00142E07"/>
    <w:rsid w:val="001431DB"/>
    <w:rsid w:val="00144444"/>
    <w:rsid w:val="00144981"/>
    <w:rsid w:val="00145744"/>
    <w:rsid w:val="001457DE"/>
    <w:rsid w:val="00146864"/>
    <w:rsid w:val="00146B72"/>
    <w:rsid w:val="00146CF0"/>
    <w:rsid w:val="001476DF"/>
    <w:rsid w:val="00150539"/>
    <w:rsid w:val="00151986"/>
    <w:rsid w:val="00152F90"/>
    <w:rsid w:val="001541F3"/>
    <w:rsid w:val="0015437C"/>
    <w:rsid w:val="001549E7"/>
    <w:rsid w:val="00154A4E"/>
    <w:rsid w:val="00154D3F"/>
    <w:rsid w:val="0015681C"/>
    <w:rsid w:val="00157002"/>
    <w:rsid w:val="0015702D"/>
    <w:rsid w:val="00157C44"/>
    <w:rsid w:val="00157E92"/>
    <w:rsid w:val="00160436"/>
    <w:rsid w:val="001611B9"/>
    <w:rsid w:val="001611F4"/>
    <w:rsid w:val="00161B82"/>
    <w:rsid w:val="00161C09"/>
    <w:rsid w:val="00162051"/>
    <w:rsid w:val="0016226A"/>
    <w:rsid w:val="0016228D"/>
    <w:rsid w:val="001623E1"/>
    <w:rsid w:val="00162F65"/>
    <w:rsid w:val="0016325F"/>
    <w:rsid w:val="001632C0"/>
    <w:rsid w:val="0016390D"/>
    <w:rsid w:val="00163CF8"/>
    <w:rsid w:val="00163F1A"/>
    <w:rsid w:val="00164349"/>
    <w:rsid w:val="00164491"/>
    <w:rsid w:val="0016475B"/>
    <w:rsid w:val="001649BF"/>
    <w:rsid w:val="00164A16"/>
    <w:rsid w:val="00164BEF"/>
    <w:rsid w:val="00164FAB"/>
    <w:rsid w:val="00165865"/>
    <w:rsid w:val="00165A18"/>
    <w:rsid w:val="0016662E"/>
    <w:rsid w:val="00167813"/>
    <w:rsid w:val="00167DA1"/>
    <w:rsid w:val="001703B5"/>
    <w:rsid w:val="00170795"/>
    <w:rsid w:val="00170D04"/>
    <w:rsid w:val="00170E33"/>
    <w:rsid w:val="00170EB8"/>
    <w:rsid w:val="0017125D"/>
    <w:rsid w:val="001712CD"/>
    <w:rsid w:val="001716AA"/>
    <w:rsid w:val="00173800"/>
    <w:rsid w:val="00173957"/>
    <w:rsid w:val="001742D5"/>
    <w:rsid w:val="00174887"/>
    <w:rsid w:val="00174C21"/>
    <w:rsid w:val="00175367"/>
    <w:rsid w:val="00175A58"/>
    <w:rsid w:val="00175E97"/>
    <w:rsid w:val="00176069"/>
    <w:rsid w:val="00177D4F"/>
    <w:rsid w:val="00181A90"/>
    <w:rsid w:val="00182387"/>
    <w:rsid w:val="001826E6"/>
    <w:rsid w:val="001829A7"/>
    <w:rsid w:val="00182C6E"/>
    <w:rsid w:val="001830A4"/>
    <w:rsid w:val="0018368B"/>
    <w:rsid w:val="00183E3F"/>
    <w:rsid w:val="00183F82"/>
    <w:rsid w:val="001842CA"/>
    <w:rsid w:val="0018439F"/>
    <w:rsid w:val="001847A5"/>
    <w:rsid w:val="00184D60"/>
    <w:rsid w:val="00185B51"/>
    <w:rsid w:val="00185CE9"/>
    <w:rsid w:val="00186281"/>
    <w:rsid w:val="00186685"/>
    <w:rsid w:val="00186B47"/>
    <w:rsid w:val="00186CC7"/>
    <w:rsid w:val="00186CE3"/>
    <w:rsid w:val="001872DD"/>
    <w:rsid w:val="001878AE"/>
    <w:rsid w:val="00187A9D"/>
    <w:rsid w:val="00187D7A"/>
    <w:rsid w:val="00190DDA"/>
    <w:rsid w:val="00190E02"/>
    <w:rsid w:val="00190E66"/>
    <w:rsid w:val="001910E0"/>
    <w:rsid w:val="00191279"/>
    <w:rsid w:val="001914C6"/>
    <w:rsid w:val="001916B6"/>
    <w:rsid w:val="001919C2"/>
    <w:rsid w:val="00191FA1"/>
    <w:rsid w:val="001920C4"/>
    <w:rsid w:val="001923E3"/>
    <w:rsid w:val="00192844"/>
    <w:rsid w:val="00192878"/>
    <w:rsid w:val="001949E6"/>
    <w:rsid w:val="001949EC"/>
    <w:rsid w:val="001959A1"/>
    <w:rsid w:val="00195EAE"/>
    <w:rsid w:val="00196492"/>
    <w:rsid w:val="001A0BB0"/>
    <w:rsid w:val="001A0D71"/>
    <w:rsid w:val="001A1177"/>
    <w:rsid w:val="001A1666"/>
    <w:rsid w:val="001A1C96"/>
    <w:rsid w:val="001A2006"/>
    <w:rsid w:val="001A24B8"/>
    <w:rsid w:val="001A2699"/>
    <w:rsid w:val="001A29A5"/>
    <w:rsid w:val="001A30D8"/>
    <w:rsid w:val="001A3381"/>
    <w:rsid w:val="001A353E"/>
    <w:rsid w:val="001A4937"/>
    <w:rsid w:val="001A4C02"/>
    <w:rsid w:val="001A4C07"/>
    <w:rsid w:val="001A50D2"/>
    <w:rsid w:val="001A5AD4"/>
    <w:rsid w:val="001A5C88"/>
    <w:rsid w:val="001A61BE"/>
    <w:rsid w:val="001A6507"/>
    <w:rsid w:val="001A68FB"/>
    <w:rsid w:val="001A7007"/>
    <w:rsid w:val="001A7617"/>
    <w:rsid w:val="001B0115"/>
    <w:rsid w:val="001B01F7"/>
    <w:rsid w:val="001B03AF"/>
    <w:rsid w:val="001B07F2"/>
    <w:rsid w:val="001B19EF"/>
    <w:rsid w:val="001B1AFC"/>
    <w:rsid w:val="001B1D2B"/>
    <w:rsid w:val="001B23BD"/>
    <w:rsid w:val="001B2564"/>
    <w:rsid w:val="001B37CE"/>
    <w:rsid w:val="001B4278"/>
    <w:rsid w:val="001B4624"/>
    <w:rsid w:val="001B4B6D"/>
    <w:rsid w:val="001B52E0"/>
    <w:rsid w:val="001B54FA"/>
    <w:rsid w:val="001B68BE"/>
    <w:rsid w:val="001B6AA8"/>
    <w:rsid w:val="001B7100"/>
    <w:rsid w:val="001B7443"/>
    <w:rsid w:val="001B7649"/>
    <w:rsid w:val="001B787A"/>
    <w:rsid w:val="001B794D"/>
    <w:rsid w:val="001C0067"/>
    <w:rsid w:val="001C0F30"/>
    <w:rsid w:val="001C1043"/>
    <w:rsid w:val="001C107B"/>
    <w:rsid w:val="001C10AD"/>
    <w:rsid w:val="001C2798"/>
    <w:rsid w:val="001C2E65"/>
    <w:rsid w:val="001C3ECE"/>
    <w:rsid w:val="001C48B0"/>
    <w:rsid w:val="001C581E"/>
    <w:rsid w:val="001C5F15"/>
    <w:rsid w:val="001C6942"/>
    <w:rsid w:val="001C6B48"/>
    <w:rsid w:val="001C7800"/>
    <w:rsid w:val="001C7CAF"/>
    <w:rsid w:val="001D01E1"/>
    <w:rsid w:val="001D0ACD"/>
    <w:rsid w:val="001D0BD2"/>
    <w:rsid w:val="001D0FEF"/>
    <w:rsid w:val="001D15AD"/>
    <w:rsid w:val="001D1CE6"/>
    <w:rsid w:val="001D1E92"/>
    <w:rsid w:val="001D291F"/>
    <w:rsid w:val="001D2F6B"/>
    <w:rsid w:val="001D31C7"/>
    <w:rsid w:val="001D3A87"/>
    <w:rsid w:val="001D3E34"/>
    <w:rsid w:val="001D4C67"/>
    <w:rsid w:val="001D516C"/>
    <w:rsid w:val="001D56AF"/>
    <w:rsid w:val="001D58FD"/>
    <w:rsid w:val="001D5DB6"/>
    <w:rsid w:val="001D6080"/>
    <w:rsid w:val="001D6B67"/>
    <w:rsid w:val="001E0D55"/>
    <w:rsid w:val="001E13A1"/>
    <w:rsid w:val="001E1B0E"/>
    <w:rsid w:val="001E2A54"/>
    <w:rsid w:val="001E2D9E"/>
    <w:rsid w:val="001E2F69"/>
    <w:rsid w:val="001E38D5"/>
    <w:rsid w:val="001E3AA1"/>
    <w:rsid w:val="001E3EAF"/>
    <w:rsid w:val="001E3F4D"/>
    <w:rsid w:val="001E417B"/>
    <w:rsid w:val="001E48F9"/>
    <w:rsid w:val="001E506E"/>
    <w:rsid w:val="001E52DE"/>
    <w:rsid w:val="001E54CC"/>
    <w:rsid w:val="001E69A1"/>
    <w:rsid w:val="001E6EF0"/>
    <w:rsid w:val="001E75C8"/>
    <w:rsid w:val="001E760D"/>
    <w:rsid w:val="001E7624"/>
    <w:rsid w:val="001E7F95"/>
    <w:rsid w:val="001F08A7"/>
    <w:rsid w:val="001F0E20"/>
    <w:rsid w:val="001F14B7"/>
    <w:rsid w:val="001F164F"/>
    <w:rsid w:val="001F17B3"/>
    <w:rsid w:val="001F1BF6"/>
    <w:rsid w:val="001F256C"/>
    <w:rsid w:val="001F38BD"/>
    <w:rsid w:val="001F452C"/>
    <w:rsid w:val="001F500D"/>
    <w:rsid w:val="001F518B"/>
    <w:rsid w:val="001F535D"/>
    <w:rsid w:val="001F660F"/>
    <w:rsid w:val="001F6688"/>
    <w:rsid w:val="001F6C2D"/>
    <w:rsid w:val="001F6E79"/>
    <w:rsid w:val="001F7CA2"/>
    <w:rsid w:val="001F7D42"/>
    <w:rsid w:val="00200062"/>
    <w:rsid w:val="0020086E"/>
    <w:rsid w:val="00200B0A"/>
    <w:rsid w:val="00200B24"/>
    <w:rsid w:val="00200F61"/>
    <w:rsid w:val="00201462"/>
    <w:rsid w:val="00201C71"/>
    <w:rsid w:val="00202179"/>
    <w:rsid w:val="00202693"/>
    <w:rsid w:val="00202FF5"/>
    <w:rsid w:val="0020468B"/>
    <w:rsid w:val="00204D00"/>
    <w:rsid w:val="00204EC2"/>
    <w:rsid w:val="0020522C"/>
    <w:rsid w:val="00205C9D"/>
    <w:rsid w:val="002064A0"/>
    <w:rsid w:val="00207F15"/>
    <w:rsid w:val="00207F80"/>
    <w:rsid w:val="00210EE0"/>
    <w:rsid w:val="00211166"/>
    <w:rsid w:val="00211C74"/>
    <w:rsid w:val="00212075"/>
    <w:rsid w:val="002124E0"/>
    <w:rsid w:val="00212DF2"/>
    <w:rsid w:val="002136DA"/>
    <w:rsid w:val="00213F36"/>
    <w:rsid w:val="002143D6"/>
    <w:rsid w:val="0021471D"/>
    <w:rsid w:val="002154CF"/>
    <w:rsid w:val="00215758"/>
    <w:rsid w:val="002157B4"/>
    <w:rsid w:val="0021580A"/>
    <w:rsid w:val="00215FD6"/>
    <w:rsid w:val="00216C12"/>
    <w:rsid w:val="00216E7D"/>
    <w:rsid w:val="0021708C"/>
    <w:rsid w:val="002170F0"/>
    <w:rsid w:val="00217C0A"/>
    <w:rsid w:val="00220403"/>
    <w:rsid w:val="00220D3C"/>
    <w:rsid w:val="002219A4"/>
    <w:rsid w:val="00221ADE"/>
    <w:rsid w:val="00221D44"/>
    <w:rsid w:val="0022281E"/>
    <w:rsid w:val="00222A38"/>
    <w:rsid w:val="00222B01"/>
    <w:rsid w:val="00224A16"/>
    <w:rsid w:val="00224C21"/>
    <w:rsid w:val="00224C4F"/>
    <w:rsid w:val="00224D6A"/>
    <w:rsid w:val="00224EE4"/>
    <w:rsid w:val="002255B4"/>
    <w:rsid w:val="00225F7D"/>
    <w:rsid w:val="00226287"/>
    <w:rsid w:val="002263F6"/>
    <w:rsid w:val="00227851"/>
    <w:rsid w:val="002301E4"/>
    <w:rsid w:val="002302BC"/>
    <w:rsid w:val="0023046C"/>
    <w:rsid w:val="00231C19"/>
    <w:rsid w:val="00232A51"/>
    <w:rsid w:val="00232CDD"/>
    <w:rsid w:val="002337CA"/>
    <w:rsid w:val="00234291"/>
    <w:rsid w:val="00234699"/>
    <w:rsid w:val="00234C1E"/>
    <w:rsid w:val="00235382"/>
    <w:rsid w:val="0023557E"/>
    <w:rsid w:val="0023585E"/>
    <w:rsid w:val="00235ACA"/>
    <w:rsid w:val="00236289"/>
    <w:rsid w:val="00236704"/>
    <w:rsid w:val="00237648"/>
    <w:rsid w:val="00240614"/>
    <w:rsid w:val="00240FC6"/>
    <w:rsid w:val="00242C65"/>
    <w:rsid w:val="00242C8E"/>
    <w:rsid w:val="00243371"/>
    <w:rsid w:val="00243396"/>
    <w:rsid w:val="00243BE6"/>
    <w:rsid w:val="00243D6C"/>
    <w:rsid w:val="00245084"/>
    <w:rsid w:val="00245217"/>
    <w:rsid w:val="0024583B"/>
    <w:rsid w:val="00245A61"/>
    <w:rsid w:val="00246D36"/>
    <w:rsid w:val="002470C9"/>
    <w:rsid w:val="0024761D"/>
    <w:rsid w:val="00247C57"/>
    <w:rsid w:val="0025007B"/>
    <w:rsid w:val="0025015B"/>
    <w:rsid w:val="002502C5"/>
    <w:rsid w:val="00250426"/>
    <w:rsid w:val="00251FAA"/>
    <w:rsid w:val="002521EE"/>
    <w:rsid w:val="00252204"/>
    <w:rsid w:val="00252289"/>
    <w:rsid w:val="002525B6"/>
    <w:rsid w:val="00252720"/>
    <w:rsid w:val="00253064"/>
    <w:rsid w:val="002538D3"/>
    <w:rsid w:val="00253E54"/>
    <w:rsid w:val="002541BD"/>
    <w:rsid w:val="00254266"/>
    <w:rsid w:val="00254A2F"/>
    <w:rsid w:val="00254AB5"/>
    <w:rsid w:val="00254D8B"/>
    <w:rsid w:val="002552FA"/>
    <w:rsid w:val="002555C0"/>
    <w:rsid w:val="0025579E"/>
    <w:rsid w:val="00255B0F"/>
    <w:rsid w:val="00256002"/>
    <w:rsid w:val="002563F3"/>
    <w:rsid w:val="00256498"/>
    <w:rsid w:val="002569FF"/>
    <w:rsid w:val="00260552"/>
    <w:rsid w:val="00260BF0"/>
    <w:rsid w:val="00260E3D"/>
    <w:rsid w:val="002636BA"/>
    <w:rsid w:val="00263751"/>
    <w:rsid w:val="002637C1"/>
    <w:rsid w:val="00264086"/>
    <w:rsid w:val="00264414"/>
    <w:rsid w:val="00264A12"/>
    <w:rsid w:val="00264E82"/>
    <w:rsid w:val="00264F8E"/>
    <w:rsid w:val="002650BB"/>
    <w:rsid w:val="002654E6"/>
    <w:rsid w:val="00265B3C"/>
    <w:rsid w:val="00265C72"/>
    <w:rsid w:val="00265E3B"/>
    <w:rsid w:val="002664FB"/>
    <w:rsid w:val="002667A8"/>
    <w:rsid w:val="002667FD"/>
    <w:rsid w:val="00266A0E"/>
    <w:rsid w:val="00266AE7"/>
    <w:rsid w:val="00266CA4"/>
    <w:rsid w:val="002670BF"/>
    <w:rsid w:val="002674DC"/>
    <w:rsid w:val="00270BED"/>
    <w:rsid w:val="002714EF"/>
    <w:rsid w:val="0027157E"/>
    <w:rsid w:val="0027177D"/>
    <w:rsid w:val="00271879"/>
    <w:rsid w:val="00272F57"/>
    <w:rsid w:val="002738CC"/>
    <w:rsid w:val="00273B46"/>
    <w:rsid w:val="0027577B"/>
    <w:rsid w:val="00275AD4"/>
    <w:rsid w:val="00275B77"/>
    <w:rsid w:val="00275E2C"/>
    <w:rsid w:val="00275E40"/>
    <w:rsid w:val="00276ACD"/>
    <w:rsid w:val="00276CE5"/>
    <w:rsid w:val="002779E0"/>
    <w:rsid w:val="00277BAA"/>
    <w:rsid w:val="00280185"/>
    <w:rsid w:val="0028025E"/>
    <w:rsid w:val="002802AE"/>
    <w:rsid w:val="002803CE"/>
    <w:rsid w:val="00280637"/>
    <w:rsid w:val="00280954"/>
    <w:rsid w:val="002809BE"/>
    <w:rsid w:val="002809D5"/>
    <w:rsid w:val="00280B3E"/>
    <w:rsid w:val="00281071"/>
    <w:rsid w:val="00281615"/>
    <w:rsid w:val="00281861"/>
    <w:rsid w:val="00281CC4"/>
    <w:rsid w:val="00283385"/>
    <w:rsid w:val="00284AF5"/>
    <w:rsid w:val="00284D41"/>
    <w:rsid w:val="002855BD"/>
    <w:rsid w:val="002862DC"/>
    <w:rsid w:val="002865A6"/>
    <w:rsid w:val="002866E8"/>
    <w:rsid w:val="00286FFE"/>
    <w:rsid w:val="00287069"/>
    <w:rsid w:val="002873E6"/>
    <w:rsid w:val="002877D6"/>
    <w:rsid w:val="002879A3"/>
    <w:rsid w:val="0029006C"/>
    <w:rsid w:val="00290919"/>
    <w:rsid w:val="00290F8A"/>
    <w:rsid w:val="00291171"/>
    <w:rsid w:val="002922D6"/>
    <w:rsid w:val="002929B9"/>
    <w:rsid w:val="00292CFC"/>
    <w:rsid w:val="00292F8C"/>
    <w:rsid w:val="002931BA"/>
    <w:rsid w:val="00293406"/>
    <w:rsid w:val="00293733"/>
    <w:rsid w:val="002938CF"/>
    <w:rsid w:val="00293C80"/>
    <w:rsid w:val="00294029"/>
    <w:rsid w:val="002945DE"/>
    <w:rsid w:val="002947EA"/>
    <w:rsid w:val="00294B94"/>
    <w:rsid w:val="00295125"/>
    <w:rsid w:val="002955A3"/>
    <w:rsid w:val="00295EAE"/>
    <w:rsid w:val="00295F1F"/>
    <w:rsid w:val="00296235"/>
    <w:rsid w:val="00296531"/>
    <w:rsid w:val="00296EA5"/>
    <w:rsid w:val="002975A9"/>
    <w:rsid w:val="00297AB5"/>
    <w:rsid w:val="00297BDA"/>
    <w:rsid w:val="00297D76"/>
    <w:rsid w:val="00297E7F"/>
    <w:rsid w:val="00297F33"/>
    <w:rsid w:val="002A01B6"/>
    <w:rsid w:val="002A1705"/>
    <w:rsid w:val="002A336E"/>
    <w:rsid w:val="002A3A7C"/>
    <w:rsid w:val="002A3D07"/>
    <w:rsid w:val="002A4098"/>
    <w:rsid w:val="002A445C"/>
    <w:rsid w:val="002A4ADA"/>
    <w:rsid w:val="002A4CC0"/>
    <w:rsid w:val="002A58C2"/>
    <w:rsid w:val="002A5E2B"/>
    <w:rsid w:val="002A5FE5"/>
    <w:rsid w:val="002A6560"/>
    <w:rsid w:val="002A6920"/>
    <w:rsid w:val="002A6A75"/>
    <w:rsid w:val="002A757F"/>
    <w:rsid w:val="002A7EB1"/>
    <w:rsid w:val="002A7FF9"/>
    <w:rsid w:val="002B0385"/>
    <w:rsid w:val="002B089D"/>
    <w:rsid w:val="002B12DB"/>
    <w:rsid w:val="002B14D2"/>
    <w:rsid w:val="002B161D"/>
    <w:rsid w:val="002B23DA"/>
    <w:rsid w:val="002B2A11"/>
    <w:rsid w:val="002B2B3B"/>
    <w:rsid w:val="002B2DAB"/>
    <w:rsid w:val="002B34E5"/>
    <w:rsid w:val="002B368D"/>
    <w:rsid w:val="002B3F9B"/>
    <w:rsid w:val="002B4912"/>
    <w:rsid w:val="002B4AA2"/>
    <w:rsid w:val="002B4D70"/>
    <w:rsid w:val="002B4E9D"/>
    <w:rsid w:val="002B52B5"/>
    <w:rsid w:val="002B5555"/>
    <w:rsid w:val="002B5840"/>
    <w:rsid w:val="002B591D"/>
    <w:rsid w:val="002B5C9A"/>
    <w:rsid w:val="002B63D3"/>
    <w:rsid w:val="002B6717"/>
    <w:rsid w:val="002B6860"/>
    <w:rsid w:val="002B69AB"/>
    <w:rsid w:val="002B6A27"/>
    <w:rsid w:val="002B6E9C"/>
    <w:rsid w:val="002B7183"/>
    <w:rsid w:val="002B7EC9"/>
    <w:rsid w:val="002C036C"/>
    <w:rsid w:val="002C0C39"/>
    <w:rsid w:val="002C1820"/>
    <w:rsid w:val="002C2194"/>
    <w:rsid w:val="002C21B3"/>
    <w:rsid w:val="002C2254"/>
    <w:rsid w:val="002C2DDC"/>
    <w:rsid w:val="002C2F4C"/>
    <w:rsid w:val="002C3066"/>
    <w:rsid w:val="002C3728"/>
    <w:rsid w:val="002C393A"/>
    <w:rsid w:val="002C3A47"/>
    <w:rsid w:val="002C4090"/>
    <w:rsid w:val="002C4678"/>
    <w:rsid w:val="002C4AAC"/>
    <w:rsid w:val="002C4B42"/>
    <w:rsid w:val="002C4B76"/>
    <w:rsid w:val="002C4BC6"/>
    <w:rsid w:val="002C4CAF"/>
    <w:rsid w:val="002C4E20"/>
    <w:rsid w:val="002C4EBF"/>
    <w:rsid w:val="002C51F3"/>
    <w:rsid w:val="002C569B"/>
    <w:rsid w:val="002C6616"/>
    <w:rsid w:val="002C69EF"/>
    <w:rsid w:val="002C6D65"/>
    <w:rsid w:val="002C7153"/>
    <w:rsid w:val="002C7A03"/>
    <w:rsid w:val="002C7A23"/>
    <w:rsid w:val="002C7A7F"/>
    <w:rsid w:val="002C7BF8"/>
    <w:rsid w:val="002C7D8D"/>
    <w:rsid w:val="002C7F4B"/>
    <w:rsid w:val="002D0853"/>
    <w:rsid w:val="002D089C"/>
    <w:rsid w:val="002D1274"/>
    <w:rsid w:val="002D1748"/>
    <w:rsid w:val="002D179A"/>
    <w:rsid w:val="002D1C2D"/>
    <w:rsid w:val="002D1FC3"/>
    <w:rsid w:val="002D28D8"/>
    <w:rsid w:val="002D2C68"/>
    <w:rsid w:val="002D2CC4"/>
    <w:rsid w:val="002D2F85"/>
    <w:rsid w:val="002D3BE5"/>
    <w:rsid w:val="002D4198"/>
    <w:rsid w:val="002D512F"/>
    <w:rsid w:val="002D52C9"/>
    <w:rsid w:val="002D5CA4"/>
    <w:rsid w:val="002D63D0"/>
    <w:rsid w:val="002D63F0"/>
    <w:rsid w:val="002D6812"/>
    <w:rsid w:val="002E04FA"/>
    <w:rsid w:val="002E0A43"/>
    <w:rsid w:val="002E17D6"/>
    <w:rsid w:val="002E1D00"/>
    <w:rsid w:val="002E2346"/>
    <w:rsid w:val="002E25C1"/>
    <w:rsid w:val="002E2BAD"/>
    <w:rsid w:val="002E359F"/>
    <w:rsid w:val="002E3801"/>
    <w:rsid w:val="002E3C6F"/>
    <w:rsid w:val="002E47F8"/>
    <w:rsid w:val="002E4B7D"/>
    <w:rsid w:val="002E4CC1"/>
    <w:rsid w:val="002E4F9E"/>
    <w:rsid w:val="002E621C"/>
    <w:rsid w:val="002E640A"/>
    <w:rsid w:val="002E6421"/>
    <w:rsid w:val="002E6AB5"/>
    <w:rsid w:val="002E6ABF"/>
    <w:rsid w:val="002E7925"/>
    <w:rsid w:val="002E7AE8"/>
    <w:rsid w:val="002E7E35"/>
    <w:rsid w:val="002F01E4"/>
    <w:rsid w:val="002F2107"/>
    <w:rsid w:val="002F29A7"/>
    <w:rsid w:val="002F29E2"/>
    <w:rsid w:val="002F3161"/>
    <w:rsid w:val="002F3709"/>
    <w:rsid w:val="002F4172"/>
    <w:rsid w:val="002F4620"/>
    <w:rsid w:val="002F4655"/>
    <w:rsid w:val="002F4BA9"/>
    <w:rsid w:val="002F4BEA"/>
    <w:rsid w:val="002F4D00"/>
    <w:rsid w:val="002F518B"/>
    <w:rsid w:val="002F51B9"/>
    <w:rsid w:val="002F5AF8"/>
    <w:rsid w:val="002F6021"/>
    <w:rsid w:val="002F63AD"/>
    <w:rsid w:val="002F644E"/>
    <w:rsid w:val="002F65D1"/>
    <w:rsid w:val="002F745F"/>
    <w:rsid w:val="002F77CC"/>
    <w:rsid w:val="003000BE"/>
    <w:rsid w:val="00301097"/>
    <w:rsid w:val="0030180F"/>
    <w:rsid w:val="003026D1"/>
    <w:rsid w:val="0030272F"/>
    <w:rsid w:val="00302AC4"/>
    <w:rsid w:val="003037B0"/>
    <w:rsid w:val="00303E8B"/>
    <w:rsid w:val="00304467"/>
    <w:rsid w:val="00304617"/>
    <w:rsid w:val="003055CA"/>
    <w:rsid w:val="00305991"/>
    <w:rsid w:val="00305A71"/>
    <w:rsid w:val="00305FB2"/>
    <w:rsid w:val="003068E3"/>
    <w:rsid w:val="00306B33"/>
    <w:rsid w:val="00307625"/>
    <w:rsid w:val="00307A84"/>
    <w:rsid w:val="0031031A"/>
    <w:rsid w:val="003108CA"/>
    <w:rsid w:val="00310C40"/>
    <w:rsid w:val="00311368"/>
    <w:rsid w:val="003118D6"/>
    <w:rsid w:val="00311959"/>
    <w:rsid w:val="00311D13"/>
    <w:rsid w:val="00312D06"/>
    <w:rsid w:val="00312FCF"/>
    <w:rsid w:val="00313052"/>
    <w:rsid w:val="0031312E"/>
    <w:rsid w:val="003132AA"/>
    <w:rsid w:val="00313523"/>
    <w:rsid w:val="00313B54"/>
    <w:rsid w:val="00313C95"/>
    <w:rsid w:val="00313E66"/>
    <w:rsid w:val="00315464"/>
    <w:rsid w:val="003156FC"/>
    <w:rsid w:val="00315B93"/>
    <w:rsid w:val="00315C6B"/>
    <w:rsid w:val="00316051"/>
    <w:rsid w:val="003163B6"/>
    <w:rsid w:val="00316EDE"/>
    <w:rsid w:val="00317ABC"/>
    <w:rsid w:val="003202B8"/>
    <w:rsid w:val="003207AF"/>
    <w:rsid w:val="00320D4C"/>
    <w:rsid w:val="00321708"/>
    <w:rsid w:val="00321744"/>
    <w:rsid w:val="00321BEB"/>
    <w:rsid w:val="00322ABF"/>
    <w:rsid w:val="00322F9D"/>
    <w:rsid w:val="00323080"/>
    <w:rsid w:val="00323159"/>
    <w:rsid w:val="00323350"/>
    <w:rsid w:val="0032340B"/>
    <w:rsid w:val="0032378A"/>
    <w:rsid w:val="00323ADB"/>
    <w:rsid w:val="00323F06"/>
    <w:rsid w:val="00324142"/>
    <w:rsid w:val="003248FE"/>
    <w:rsid w:val="003250AB"/>
    <w:rsid w:val="003251D2"/>
    <w:rsid w:val="003255B0"/>
    <w:rsid w:val="00325C00"/>
    <w:rsid w:val="003268C2"/>
    <w:rsid w:val="00326E44"/>
    <w:rsid w:val="003273DA"/>
    <w:rsid w:val="00327406"/>
    <w:rsid w:val="003278EB"/>
    <w:rsid w:val="00327A99"/>
    <w:rsid w:val="00327C08"/>
    <w:rsid w:val="00327EA4"/>
    <w:rsid w:val="00327EF6"/>
    <w:rsid w:val="00330201"/>
    <w:rsid w:val="00330467"/>
    <w:rsid w:val="00330670"/>
    <w:rsid w:val="0033078A"/>
    <w:rsid w:val="0033099B"/>
    <w:rsid w:val="003309AD"/>
    <w:rsid w:val="00330B93"/>
    <w:rsid w:val="00330D7C"/>
    <w:rsid w:val="00331617"/>
    <w:rsid w:val="00332E2E"/>
    <w:rsid w:val="0033315A"/>
    <w:rsid w:val="00333C39"/>
    <w:rsid w:val="00333DF8"/>
    <w:rsid w:val="0033419B"/>
    <w:rsid w:val="003354C4"/>
    <w:rsid w:val="00335B04"/>
    <w:rsid w:val="003365E6"/>
    <w:rsid w:val="00336C1A"/>
    <w:rsid w:val="00336E12"/>
    <w:rsid w:val="00337384"/>
    <w:rsid w:val="0033775C"/>
    <w:rsid w:val="0034000F"/>
    <w:rsid w:val="003409E1"/>
    <w:rsid w:val="0034152F"/>
    <w:rsid w:val="003415FE"/>
    <w:rsid w:val="003420E5"/>
    <w:rsid w:val="00343AD8"/>
    <w:rsid w:val="00344A12"/>
    <w:rsid w:val="00344B8B"/>
    <w:rsid w:val="0034505C"/>
    <w:rsid w:val="00345341"/>
    <w:rsid w:val="003460A9"/>
    <w:rsid w:val="00346125"/>
    <w:rsid w:val="0034670D"/>
    <w:rsid w:val="00346B9B"/>
    <w:rsid w:val="00346C8A"/>
    <w:rsid w:val="00346EFA"/>
    <w:rsid w:val="00346F24"/>
    <w:rsid w:val="003472CF"/>
    <w:rsid w:val="00347334"/>
    <w:rsid w:val="00347744"/>
    <w:rsid w:val="00347890"/>
    <w:rsid w:val="00350100"/>
    <w:rsid w:val="00350121"/>
    <w:rsid w:val="0035051E"/>
    <w:rsid w:val="003505D6"/>
    <w:rsid w:val="003510A5"/>
    <w:rsid w:val="00351BD2"/>
    <w:rsid w:val="00351CB5"/>
    <w:rsid w:val="003525DB"/>
    <w:rsid w:val="00352619"/>
    <w:rsid w:val="00352E5E"/>
    <w:rsid w:val="00353233"/>
    <w:rsid w:val="003539E6"/>
    <w:rsid w:val="00353A81"/>
    <w:rsid w:val="00354AA0"/>
    <w:rsid w:val="00354E2E"/>
    <w:rsid w:val="003557F8"/>
    <w:rsid w:val="00355D1D"/>
    <w:rsid w:val="003561C1"/>
    <w:rsid w:val="00356278"/>
    <w:rsid w:val="003563FF"/>
    <w:rsid w:val="003564C1"/>
    <w:rsid w:val="00356D43"/>
    <w:rsid w:val="003579DF"/>
    <w:rsid w:val="003603C7"/>
    <w:rsid w:val="00360DC1"/>
    <w:rsid w:val="003612F0"/>
    <w:rsid w:val="0036152E"/>
    <w:rsid w:val="00361A02"/>
    <w:rsid w:val="00362667"/>
    <w:rsid w:val="003627AC"/>
    <w:rsid w:val="003628B0"/>
    <w:rsid w:val="00363AF8"/>
    <w:rsid w:val="00364C7E"/>
    <w:rsid w:val="003652CF"/>
    <w:rsid w:val="00366107"/>
    <w:rsid w:val="0036631A"/>
    <w:rsid w:val="00366B38"/>
    <w:rsid w:val="00366D86"/>
    <w:rsid w:val="00366EB3"/>
    <w:rsid w:val="00367C43"/>
    <w:rsid w:val="00370112"/>
    <w:rsid w:val="00371873"/>
    <w:rsid w:val="00371902"/>
    <w:rsid w:val="003719E4"/>
    <w:rsid w:val="003729A5"/>
    <w:rsid w:val="00372FAA"/>
    <w:rsid w:val="0037306E"/>
    <w:rsid w:val="00373592"/>
    <w:rsid w:val="0037401F"/>
    <w:rsid w:val="00374333"/>
    <w:rsid w:val="003745E4"/>
    <w:rsid w:val="0037535D"/>
    <w:rsid w:val="003759F7"/>
    <w:rsid w:val="00375A38"/>
    <w:rsid w:val="00376394"/>
    <w:rsid w:val="003774DD"/>
    <w:rsid w:val="003776FA"/>
    <w:rsid w:val="00377B40"/>
    <w:rsid w:val="00381177"/>
    <w:rsid w:val="00381689"/>
    <w:rsid w:val="00381884"/>
    <w:rsid w:val="00383D74"/>
    <w:rsid w:val="0038427C"/>
    <w:rsid w:val="00384365"/>
    <w:rsid w:val="003845A1"/>
    <w:rsid w:val="00384726"/>
    <w:rsid w:val="00384A84"/>
    <w:rsid w:val="00384A8A"/>
    <w:rsid w:val="003857D4"/>
    <w:rsid w:val="00385A22"/>
    <w:rsid w:val="0038682D"/>
    <w:rsid w:val="00386F28"/>
    <w:rsid w:val="00387055"/>
    <w:rsid w:val="00387AD1"/>
    <w:rsid w:val="003900D0"/>
    <w:rsid w:val="003907F2"/>
    <w:rsid w:val="00390A10"/>
    <w:rsid w:val="00390AF8"/>
    <w:rsid w:val="00390B31"/>
    <w:rsid w:val="00391AC0"/>
    <w:rsid w:val="00391B40"/>
    <w:rsid w:val="00392E84"/>
    <w:rsid w:val="00394CF2"/>
    <w:rsid w:val="0039593E"/>
    <w:rsid w:val="00396573"/>
    <w:rsid w:val="00396BF7"/>
    <w:rsid w:val="003970D2"/>
    <w:rsid w:val="003972CC"/>
    <w:rsid w:val="003974C1"/>
    <w:rsid w:val="0039758B"/>
    <w:rsid w:val="0039762D"/>
    <w:rsid w:val="003A0D89"/>
    <w:rsid w:val="003A139C"/>
    <w:rsid w:val="003A149B"/>
    <w:rsid w:val="003A2218"/>
    <w:rsid w:val="003A2850"/>
    <w:rsid w:val="003A2DCA"/>
    <w:rsid w:val="003A2FCC"/>
    <w:rsid w:val="003A30B3"/>
    <w:rsid w:val="003A399E"/>
    <w:rsid w:val="003A4665"/>
    <w:rsid w:val="003A4E6C"/>
    <w:rsid w:val="003A5DA7"/>
    <w:rsid w:val="003A5EA4"/>
    <w:rsid w:val="003A5EDB"/>
    <w:rsid w:val="003A5FFC"/>
    <w:rsid w:val="003A699D"/>
    <w:rsid w:val="003A6E3D"/>
    <w:rsid w:val="003A6F05"/>
    <w:rsid w:val="003A7116"/>
    <w:rsid w:val="003A75E5"/>
    <w:rsid w:val="003A7B4A"/>
    <w:rsid w:val="003A7B9D"/>
    <w:rsid w:val="003B0B14"/>
    <w:rsid w:val="003B0D90"/>
    <w:rsid w:val="003B0E21"/>
    <w:rsid w:val="003B14F1"/>
    <w:rsid w:val="003B1947"/>
    <w:rsid w:val="003B1B27"/>
    <w:rsid w:val="003B1ED8"/>
    <w:rsid w:val="003B236C"/>
    <w:rsid w:val="003B2BC9"/>
    <w:rsid w:val="003B300B"/>
    <w:rsid w:val="003B3228"/>
    <w:rsid w:val="003B408F"/>
    <w:rsid w:val="003B59E7"/>
    <w:rsid w:val="003B6343"/>
    <w:rsid w:val="003B6935"/>
    <w:rsid w:val="003B6C67"/>
    <w:rsid w:val="003C12E5"/>
    <w:rsid w:val="003C33DB"/>
    <w:rsid w:val="003C361C"/>
    <w:rsid w:val="003C39A0"/>
    <w:rsid w:val="003C3C7A"/>
    <w:rsid w:val="003C3ECC"/>
    <w:rsid w:val="003C4244"/>
    <w:rsid w:val="003C4B0D"/>
    <w:rsid w:val="003C622E"/>
    <w:rsid w:val="003C63A8"/>
    <w:rsid w:val="003C640F"/>
    <w:rsid w:val="003C6655"/>
    <w:rsid w:val="003C6DE9"/>
    <w:rsid w:val="003C6FBB"/>
    <w:rsid w:val="003C7615"/>
    <w:rsid w:val="003C76B5"/>
    <w:rsid w:val="003C7785"/>
    <w:rsid w:val="003C794B"/>
    <w:rsid w:val="003C7DFB"/>
    <w:rsid w:val="003D0000"/>
    <w:rsid w:val="003D09AA"/>
    <w:rsid w:val="003D0CB5"/>
    <w:rsid w:val="003D0DEE"/>
    <w:rsid w:val="003D0E43"/>
    <w:rsid w:val="003D11FB"/>
    <w:rsid w:val="003D151C"/>
    <w:rsid w:val="003D179C"/>
    <w:rsid w:val="003D17DD"/>
    <w:rsid w:val="003D1870"/>
    <w:rsid w:val="003D1FB4"/>
    <w:rsid w:val="003D2456"/>
    <w:rsid w:val="003D26C4"/>
    <w:rsid w:val="003D288B"/>
    <w:rsid w:val="003D28A5"/>
    <w:rsid w:val="003D2DA2"/>
    <w:rsid w:val="003D38C9"/>
    <w:rsid w:val="003D3C10"/>
    <w:rsid w:val="003D48F2"/>
    <w:rsid w:val="003D4D05"/>
    <w:rsid w:val="003D589D"/>
    <w:rsid w:val="003D58FF"/>
    <w:rsid w:val="003D5C82"/>
    <w:rsid w:val="003D5CE3"/>
    <w:rsid w:val="003D5F83"/>
    <w:rsid w:val="003D62F7"/>
    <w:rsid w:val="003D6C9F"/>
    <w:rsid w:val="003D7360"/>
    <w:rsid w:val="003E03FE"/>
    <w:rsid w:val="003E0665"/>
    <w:rsid w:val="003E06B1"/>
    <w:rsid w:val="003E0DFA"/>
    <w:rsid w:val="003E115F"/>
    <w:rsid w:val="003E15FA"/>
    <w:rsid w:val="003E1727"/>
    <w:rsid w:val="003E1D73"/>
    <w:rsid w:val="003E1DDD"/>
    <w:rsid w:val="003E23CA"/>
    <w:rsid w:val="003E258C"/>
    <w:rsid w:val="003E3566"/>
    <w:rsid w:val="003E3A29"/>
    <w:rsid w:val="003E3A71"/>
    <w:rsid w:val="003E42FD"/>
    <w:rsid w:val="003E4653"/>
    <w:rsid w:val="003E4940"/>
    <w:rsid w:val="003E4D0A"/>
    <w:rsid w:val="003E5E4D"/>
    <w:rsid w:val="003E61B6"/>
    <w:rsid w:val="003E63C7"/>
    <w:rsid w:val="003E6BD9"/>
    <w:rsid w:val="003E6D4A"/>
    <w:rsid w:val="003E6FA3"/>
    <w:rsid w:val="003E75BA"/>
    <w:rsid w:val="003E7694"/>
    <w:rsid w:val="003E7AC6"/>
    <w:rsid w:val="003F008D"/>
    <w:rsid w:val="003F033F"/>
    <w:rsid w:val="003F1182"/>
    <w:rsid w:val="003F1763"/>
    <w:rsid w:val="003F1B14"/>
    <w:rsid w:val="003F2CC6"/>
    <w:rsid w:val="003F3756"/>
    <w:rsid w:val="003F3793"/>
    <w:rsid w:val="003F4625"/>
    <w:rsid w:val="003F50FB"/>
    <w:rsid w:val="003F536E"/>
    <w:rsid w:val="003F5CAA"/>
    <w:rsid w:val="003F5EA2"/>
    <w:rsid w:val="003F601A"/>
    <w:rsid w:val="003F611D"/>
    <w:rsid w:val="003F6B64"/>
    <w:rsid w:val="003F6B8B"/>
    <w:rsid w:val="003F70DC"/>
    <w:rsid w:val="003F71F3"/>
    <w:rsid w:val="003F79BF"/>
    <w:rsid w:val="004007B1"/>
    <w:rsid w:val="00400903"/>
    <w:rsid w:val="00400DA4"/>
    <w:rsid w:val="004011D3"/>
    <w:rsid w:val="0040159F"/>
    <w:rsid w:val="00401EB9"/>
    <w:rsid w:val="004020D9"/>
    <w:rsid w:val="00402379"/>
    <w:rsid w:val="00402A01"/>
    <w:rsid w:val="00402D07"/>
    <w:rsid w:val="00402F00"/>
    <w:rsid w:val="0040353F"/>
    <w:rsid w:val="00403577"/>
    <w:rsid w:val="00403C53"/>
    <w:rsid w:val="00403DC8"/>
    <w:rsid w:val="00404030"/>
    <w:rsid w:val="004041AD"/>
    <w:rsid w:val="00404DF2"/>
    <w:rsid w:val="00405240"/>
    <w:rsid w:val="0040526E"/>
    <w:rsid w:val="00405ED3"/>
    <w:rsid w:val="00405F57"/>
    <w:rsid w:val="0040714B"/>
    <w:rsid w:val="00407426"/>
    <w:rsid w:val="004078B8"/>
    <w:rsid w:val="004100BA"/>
    <w:rsid w:val="004103D4"/>
    <w:rsid w:val="004107E4"/>
    <w:rsid w:val="00410F36"/>
    <w:rsid w:val="00411548"/>
    <w:rsid w:val="0041192B"/>
    <w:rsid w:val="00411944"/>
    <w:rsid w:val="00411EA7"/>
    <w:rsid w:val="0041276E"/>
    <w:rsid w:val="004128B7"/>
    <w:rsid w:val="00412F91"/>
    <w:rsid w:val="00413166"/>
    <w:rsid w:val="0041336C"/>
    <w:rsid w:val="00413772"/>
    <w:rsid w:val="00413D0E"/>
    <w:rsid w:val="004142E3"/>
    <w:rsid w:val="004144A4"/>
    <w:rsid w:val="00414FF7"/>
    <w:rsid w:val="004150C2"/>
    <w:rsid w:val="00415A1D"/>
    <w:rsid w:val="004173EB"/>
    <w:rsid w:val="00420196"/>
    <w:rsid w:val="00421404"/>
    <w:rsid w:val="00421BAE"/>
    <w:rsid w:val="00421E64"/>
    <w:rsid w:val="00422111"/>
    <w:rsid w:val="004226C4"/>
    <w:rsid w:val="00422E9E"/>
    <w:rsid w:val="00422F91"/>
    <w:rsid w:val="00423333"/>
    <w:rsid w:val="0042352C"/>
    <w:rsid w:val="004239EC"/>
    <w:rsid w:val="00423DBB"/>
    <w:rsid w:val="00424D72"/>
    <w:rsid w:val="00424FC8"/>
    <w:rsid w:val="0042510D"/>
    <w:rsid w:val="004255F7"/>
    <w:rsid w:val="004259EC"/>
    <w:rsid w:val="00426D4B"/>
    <w:rsid w:val="00426F02"/>
    <w:rsid w:val="004272A8"/>
    <w:rsid w:val="004302B6"/>
    <w:rsid w:val="00430938"/>
    <w:rsid w:val="00430A86"/>
    <w:rsid w:val="004311EB"/>
    <w:rsid w:val="004311EE"/>
    <w:rsid w:val="0043178D"/>
    <w:rsid w:val="0043197E"/>
    <w:rsid w:val="004320E0"/>
    <w:rsid w:val="00432362"/>
    <w:rsid w:val="00432600"/>
    <w:rsid w:val="00432672"/>
    <w:rsid w:val="00432F0C"/>
    <w:rsid w:val="0043366C"/>
    <w:rsid w:val="0043388F"/>
    <w:rsid w:val="00433B90"/>
    <w:rsid w:val="00433F22"/>
    <w:rsid w:val="004347F5"/>
    <w:rsid w:val="004356E8"/>
    <w:rsid w:val="00435814"/>
    <w:rsid w:val="00435CC3"/>
    <w:rsid w:val="00436490"/>
    <w:rsid w:val="0043675D"/>
    <w:rsid w:val="00436CC6"/>
    <w:rsid w:val="00436FEC"/>
    <w:rsid w:val="004374B2"/>
    <w:rsid w:val="0043778C"/>
    <w:rsid w:val="00437BF3"/>
    <w:rsid w:val="0044030C"/>
    <w:rsid w:val="004404F1"/>
    <w:rsid w:val="00440557"/>
    <w:rsid w:val="00440756"/>
    <w:rsid w:val="00440E2E"/>
    <w:rsid w:val="00440FE8"/>
    <w:rsid w:val="004410D0"/>
    <w:rsid w:val="004411DE"/>
    <w:rsid w:val="00441329"/>
    <w:rsid w:val="00441566"/>
    <w:rsid w:val="00441A45"/>
    <w:rsid w:val="00441D3F"/>
    <w:rsid w:val="00441F3A"/>
    <w:rsid w:val="00442934"/>
    <w:rsid w:val="00443194"/>
    <w:rsid w:val="00443260"/>
    <w:rsid w:val="0044334D"/>
    <w:rsid w:val="0044479B"/>
    <w:rsid w:val="00444FFD"/>
    <w:rsid w:val="00445108"/>
    <w:rsid w:val="00446FA8"/>
    <w:rsid w:val="00447761"/>
    <w:rsid w:val="004479C4"/>
    <w:rsid w:val="00447AE2"/>
    <w:rsid w:val="00447E19"/>
    <w:rsid w:val="004503A3"/>
    <w:rsid w:val="00450BAA"/>
    <w:rsid w:val="00451B57"/>
    <w:rsid w:val="0045292B"/>
    <w:rsid w:val="00452EC2"/>
    <w:rsid w:val="00454898"/>
    <w:rsid w:val="00454C86"/>
    <w:rsid w:val="004558A8"/>
    <w:rsid w:val="00455BE4"/>
    <w:rsid w:val="00455CAB"/>
    <w:rsid w:val="004565B9"/>
    <w:rsid w:val="004575AD"/>
    <w:rsid w:val="00457953"/>
    <w:rsid w:val="004608C5"/>
    <w:rsid w:val="0046093F"/>
    <w:rsid w:val="004614AD"/>
    <w:rsid w:val="004614C3"/>
    <w:rsid w:val="00461785"/>
    <w:rsid w:val="0046193D"/>
    <w:rsid w:val="00461A8A"/>
    <w:rsid w:val="00461D18"/>
    <w:rsid w:val="00462A25"/>
    <w:rsid w:val="00462CE0"/>
    <w:rsid w:val="00462F45"/>
    <w:rsid w:val="00464BA0"/>
    <w:rsid w:val="00465574"/>
    <w:rsid w:val="004659B7"/>
    <w:rsid w:val="00465A17"/>
    <w:rsid w:val="00465D29"/>
    <w:rsid w:val="004669D0"/>
    <w:rsid w:val="00466EE3"/>
    <w:rsid w:val="00467C64"/>
    <w:rsid w:val="00467C66"/>
    <w:rsid w:val="00470465"/>
    <w:rsid w:val="00470919"/>
    <w:rsid w:val="004709C8"/>
    <w:rsid w:val="00470D03"/>
    <w:rsid w:val="00470E05"/>
    <w:rsid w:val="004710D3"/>
    <w:rsid w:val="004712BC"/>
    <w:rsid w:val="00471425"/>
    <w:rsid w:val="00471E2B"/>
    <w:rsid w:val="00471F05"/>
    <w:rsid w:val="004720D6"/>
    <w:rsid w:val="0047370B"/>
    <w:rsid w:val="00474169"/>
    <w:rsid w:val="004741BB"/>
    <w:rsid w:val="0047438D"/>
    <w:rsid w:val="004749D1"/>
    <w:rsid w:val="00474CC7"/>
    <w:rsid w:val="00474D0E"/>
    <w:rsid w:val="004753C7"/>
    <w:rsid w:val="00475FBC"/>
    <w:rsid w:val="00477792"/>
    <w:rsid w:val="00477A23"/>
    <w:rsid w:val="004803E7"/>
    <w:rsid w:val="00480A04"/>
    <w:rsid w:val="00480DE6"/>
    <w:rsid w:val="004822FE"/>
    <w:rsid w:val="00482377"/>
    <w:rsid w:val="004827C9"/>
    <w:rsid w:val="004831B9"/>
    <w:rsid w:val="004843DC"/>
    <w:rsid w:val="00485576"/>
    <w:rsid w:val="00485644"/>
    <w:rsid w:val="004860D7"/>
    <w:rsid w:val="00486C47"/>
    <w:rsid w:val="00487F61"/>
    <w:rsid w:val="0049039C"/>
    <w:rsid w:val="00490774"/>
    <w:rsid w:val="00490C66"/>
    <w:rsid w:val="00492188"/>
    <w:rsid w:val="00492321"/>
    <w:rsid w:val="00493016"/>
    <w:rsid w:val="004931D4"/>
    <w:rsid w:val="00495218"/>
    <w:rsid w:val="004957DA"/>
    <w:rsid w:val="004958A5"/>
    <w:rsid w:val="00495A4D"/>
    <w:rsid w:val="00496EB3"/>
    <w:rsid w:val="0049703C"/>
    <w:rsid w:val="00497BF0"/>
    <w:rsid w:val="00497DCF"/>
    <w:rsid w:val="004A0612"/>
    <w:rsid w:val="004A069A"/>
    <w:rsid w:val="004A0E60"/>
    <w:rsid w:val="004A1999"/>
    <w:rsid w:val="004A1D69"/>
    <w:rsid w:val="004A1DF1"/>
    <w:rsid w:val="004A2158"/>
    <w:rsid w:val="004A2ED6"/>
    <w:rsid w:val="004A3912"/>
    <w:rsid w:val="004A3D5B"/>
    <w:rsid w:val="004A3E45"/>
    <w:rsid w:val="004A426A"/>
    <w:rsid w:val="004A4646"/>
    <w:rsid w:val="004A48E7"/>
    <w:rsid w:val="004A563A"/>
    <w:rsid w:val="004A57EE"/>
    <w:rsid w:val="004A677C"/>
    <w:rsid w:val="004A69C6"/>
    <w:rsid w:val="004A6D05"/>
    <w:rsid w:val="004A6F06"/>
    <w:rsid w:val="004A7AC5"/>
    <w:rsid w:val="004A7D7E"/>
    <w:rsid w:val="004B086E"/>
    <w:rsid w:val="004B09CA"/>
    <w:rsid w:val="004B0D39"/>
    <w:rsid w:val="004B0E4B"/>
    <w:rsid w:val="004B0E73"/>
    <w:rsid w:val="004B0F4C"/>
    <w:rsid w:val="004B1720"/>
    <w:rsid w:val="004B1976"/>
    <w:rsid w:val="004B1BE7"/>
    <w:rsid w:val="004B22CE"/>
    <w:rsid w:val="004B2474"/>
    <w:rsid w:val="004B2BAE"/>
    <w:rsid w:val="004B33B0"/>
    <w:rsid w:val="004B4146"/>
    <w:rsid w:val="004B43EA"/>
    <w:rsid w:val="004B5041"/>
    <w:rsid w:val="004B50CD"/>
    <w:rsid w:val="004B5629"/>
    <w:rsid w:val="004B5D86"/>
    <w:rsid w:val="004B5E84"/>
    <w:rsid w:val="004B5FD6"/>
    <w:rsid w:val="004B6287"/>
    <w:rsid w:val="004B6916"/>
    <w:rsid w:val="004B7362"/>
    <w:rsid w:val="004B7394"/>
    <w:rsid w:val="004B7C49"/>
    <w:rsid w:val="004C0410"/>
    <w:rsid w:val="004C0471"/>
    <w:rsid w:val="004C0CE3"/>
    <w:rsid w:val="004C0DA2"/>
    <w:rsid w:val="004C0ED1"/>
    <w:rsid w:val="004C1338"/>
    <w:rsid w:val="004C1690"/>
    <w:rsid w:val="004C18AE"/>
    <w:rsid w:val="004C1F65"/>
    <w:rsid w:val="004C21DF"/>
    <w:rsid w:val="004C25C8"/>
    <w:rsid w:val="004C2AE9"/>
    <w:rsid w:val="004C34AF"/>
    <w:rsid w:val="004C3AAC"/>
    <w:rsid w:val="004C4FEB"/>
    <w:rsid w:val="004C5159"/>
    <w:rsid w:val="004C529E"/>
    <w:rsid w:val="004C5904"/>
    <w:rsid w:val="004C59C5"/>
    <w:rsid w:val="004C5BA9"/>
    <w:rsid w:val="004C5D49"/>
    <w:rsid w:val="004C61E0"/>
    <w:rsid w:val="004C71A4"/>
    <w:rsid w:val="004C7847"/>
    <w:rsid w:val="004C7D2B"/>
    <w:rsid w:val="004D0023"/>
    <w:rsid w:val="004D0B28"/>
    <w:rsid w:val="004D0C33"/>
    <w:rsid w:val="004D0FA8"/>
    <w:rsid w:val="004D150A"/>
    <w:rsid w:val="004D169C"/>
    <w:rsid w:val="004D1B75"/>
    <w:rsid w:val="004D1F1C"/>
    <w:rsid w:val="004D239E"/>
    <w:rsid w:val="004D3C5A"/>
    <w:rsid w:val="004D3F9A"/>
    <w:rsid w:val="004D414D"/>
    <w:rsid w:val="004D425C"/>
    <w:rsid w:val="004D460F"/>
    <w:rsid w:val="004D5493"/>
    <w:rsid w:val="004D569B"/>
    <w:rsid w:val="004D651F"/>
    <w:rsid w:val="004D66DE"/>
    <w:rsid w:val="004D76BB"/>
    <w:rsid w:val="004E106B"/>
    <w:rsid w:val="004E1BEC"/>
    <w:rsid w:val="004E4A85"/>
    <w:rsid w:val="004E4BFB"/>
    <w:rsid w:val="004E4D32"/>
    <w:rsid w:val="004E4D5D"/>
    <w:rsid w:val="004E50A5"/>
    <w:rsid w:val="004E5706"/>
    <w:rsid w:val="004E58C3"/>
    <w:rsid w:val="004E6A8F"/>
    <w:rsid w:val="004E7195"/>
    <w:rsid w:val="004E7922"/>
    <w:rsid w:val="004E7966"/>
    <w:rsid w:val="004E7BFD"/>
    <w:rsid w:val="004F00C6"/>
    <w:rsid w:val="004F09D4"/>
    <w:rsid w:val="004F11BD"/>
    <w:rsid w:val="004F12DA"/>
    <w:rsid w:val="004F15A8"/>
    <w:rsid w:val="004F1974"/>
    <w:rsid w:val="004F23EF"/>
    <w:rsid w:val="004F2810"/>
    <w:rsid w:val="004F2B30"/>
    <w:rsid w:val="004F2E3C"/>
    <w:rsid w:val="004F3B5C"/>
    <w:rsid w:val="004F3B81"/>
    <w:rsid w:val="004F3D2C"/>
    <w:rsid w:val="004F3F01"/>
    <w:rsid w:val="004F416E"/>
    <w:rsid w:val="004F453B"/>
    <w:rsid w:val="004F4B6C"/>
    <w:rsid w:val="004F5243"/>
    <w:rsid w:val="004F5647"/>
    <w:rsid w:val="004F5995"/>
    <w:rsid w:val="004F62CE"/>
    <w:rsid w:val="004F6354"/>
    <w:rsid w:val="004F6819"/>
    <w:rsid w:val="004F6C7C"/>
    <w:rsid w:val="004F6E3C"/>
    <w:rsid w:val="004F6FE1"/>
    <w:rsid w:val="004F70C6"/>
    <w:rsid w:val="004F7EE2"/>
    <w:rsid w:val="0050090E"/>
    <w:rsid w:val="00500CFB"/>
    <w:rsid w:val="0050164B"/>
    <w:rsid w:val="00501811"/>
    <w:rsid w:val="00501BBD"/>
    <w:rsid w:val="00501CA0"/>
    <w:rsid w:val="0050232A"/>
    <w:rsid w:val="005025FD"/>
    <w:rsid w:val="005026D5"/>
    <w:rsid w:val="0050274C"/>
    <w:rsid w:val="0050296B"/>
    <w:rsid w:val="00502ABF"/>
    <w:rsid w:val="00503F69"/>
    <w:rsid w:val="00504019"/>
    <w:rsid w:val="00504B26"/>
    <w:rsid w:val="005051B5"/>
    <w:rsid w:val="0050530E"/>
    <w:rsid w:val="00505391"/>
    <w:rsid w:val="00505530"/>
    <w:rsid w:val="00505AF3"/>
    <w:rsid w:val="00505B97"/>
    <w:rsid w:val="00505F50"/>
    <w:rsid w:val="00505FFD"/>
    <w:rsid w:val="0050641C"/>
    <w:rsid w:val="005069F3"/>
    <w:rsid w:val="00506E02"/>
    <w:rsid w:val="00506E8D"/>
    <w:rsid w:val="0050706A"/>
    <w:rsid w:val="00507886"/>
    <w:rsid w:val="00507DA2"/>
    <w:rsid w:val="005103FA"/>
    <w:rsid w:val="00511A1B"/>
    <w:rsid w:val="00511E4D"/>
    <w:rsid w:val="00511F5F"/>
    <w:rsid w:val="005120AA"/>
    <w:rsid w:val="00512FEB"/>
    <w:rsid w:val="0051341B"/>
    <w:rsid w:val="005134EF"/>
    <w:rsid w:val="00513E31"/>
    <w:rsid w:val="00514522"/>
    <w:rsid w:val="00515734"/>
    <w:rsid w:val="0051589A"/>
    <w:rsid w:val="0051631E"/>
    <w:rsid w:val="00516744"/>
    <w:rsid w:val="005167B3"/>
    <w:rsid w:val="0051691F"/>
    <w:rsid w:val="00517145"/>
    <w:rsid w:val="005171FD"/>
    <w:rsid w:val="00517667"/>
    <w:rsid w:val="005178DA"/>
    <w:rsid w:val="00521061"/>
    <w:rsid w:val="00521538"/>
    <w:rsid w:val="005219AE"/>
    <w:rsid w:val="00521C33"/>
    <w:rsid w:val="00522BB2"/>
    <w:rsid w:val="00523018"/>
    <w:rsid w:val="00523AEC"/>
    <w:rsid w:val="0052424B"/>
    <w:rsid w:val="00526F4F"/>
    <w:rsid w:val="00527461"/>
    <w:rsid w:val="00527AB2"/>
    <w:rsid w:val="005300A7"/>
    <w:rsid w:val="005300F9"/>
    <w:rsid w:val="0053014B"/>
    <w:rsid w:val="0053031D"/>
    <w:rsid w:val="005303AB"/>
    <w:rsid w:val="005308C6"/>
    <w:rsid w:val="00530EA8"/>
    <w:rsid w:val="00530F9B"/>
    <w:rsid w:val="0053146A"/>
    <w:rsid w:val="0053238E"/>
    <w:rsid w:val="00532515"/>
    <w:rsid w:val="005330F2"/>
    <w:rsid w:val="005333AE"/>
    <w:rsid w:val="00533D5E"/>
    <w:rsid w:val="0053418E"/>
    <w:rsid w:val="0053433C"/>
    <w:rsid w:val="005348EF"/>
    <w:rsid w:val="00534915"/>
    <w:rsid w:val="0053493E"/>
    <w:rsid w:val="00534B12"/>
    <w:rsid w:val="00535C85"/>
    <w:rsid w:val="00535CDB"/>
    <w:rsid w:val="00535D8C"/>
    <w:rsid w:val="00535F06"/>
    <w:rsid w:val="00535F32"/>
    <w:rsid w:val="00535F58"/>
    <w:rsid w:val="00536F83"/>
    <w:rsid w:val="00537035"/>
    <w:rsid w:val="005372AC"/>
    <w:rsid w:val="00537805"/>
    <w:rsid w:val="00537A7B"/>
    <w:rsid w:val="00537E5C"/>
    <w:rsid w:val="005403CF"/>
    <w:rsid w:val="005405EE"/>
    <w:rsid w:val="005407D0"/>
    <w:rsid w:val="00540966"/>
    <w:rsid w:val="00540A11"/>
    <w:rsid w:val="00540B68"/>
    <w:rsid w:val="00540CE0"/>
    <w:rsid w:val="00542A35"/>
    <w:rsid w:val="005430CA"/>
    <w:rsid w:val="00544406"/>
    <w:rsid w:val="00544844"/>
    <w:rsid w:val="005454BA"/>
    <w:rsid w:val="00545889"/>
    <w:rsid w:val="00545D53"/>
    <w:rsid w:val="00546131"/>
    <w:rsid w:val="0054625A"/>
    <w:rsid w:val="005462A3"/>
    <w:rsid w:val="00546BC7"/>
    <w:rsid w:val="00546CE8"/>
    <w:rsid w:val="005478FF"/>
    <w:rsid w:val="00547AE7"/>
    <w:rsid w:val="00547B73"/>
    <w:rsid w:val="00547F93"/>
    <w:rsid w:val="00550418"/>
    <w:rsid w:val="00550BC5"/>
    <w:rsid w:val="005510C3"/>
    <w:rsid w:val="00551A8E"/>
    <w:rsid w:val="00551D62"/>
    <w:rsid w:val="0055228F"/>
    <w:rsid w:val="00552391"/>
    <w:rsid w:val="005524E2"/>
    <w:rsid w:val="005528CC"/>
    <w:rsid w:val="00552A4F"/>
    <w:rsid w:val="00552DE6"/>
    <w:rsid w:val="00552EFF"/>
    <w:rsid w:val="005548DB"/>
    <w:rsid w:val="00554B99"/>
    <w:rsid w:val="00555C99"/>
    <w:rsid w:val="005569F3"/>
    <w:rsid w:val="00556C6C"/>
    <w:rsid w:val="00556DA9"/>
    <w:rsid w:val="0055747F"/>
    <w:rsid w:val="0056054D"/>
    <w:rsid w:val="005606DC"/>
    <w:rsid w:val="005615C7"/>
    <w:rsid w:val="00561826"/>
    <w:rsid w:val="0056187C"/>
    <w:rsid w:val="00561E4D"/>
    <w:rsid w:val="0056200E"/>
    <w:rsid w:val="0056226D"/>
    <w:rsid w:val="00563028"/>
    <w:rsid w:val="005630B8"/>
    <w:rsid w:val="0056404B"/>
    <w:rsid w:val="005641B9"/>
    <w:rsid w:val="00564293"/>
    <w:rsid w:val="00564461"/>
    <w:rsid w:val="0056446B"/>
    <w:rsid w:val="005658B6"/>
    <w:rsid w:val="00565946"/>
    <w:rsid w:val="00565A76"/>
    <w:rsid w:val="0056600B"/>
    <w:rsid w:val="005662DD"/>
    <w:rsid w:val="00566A50"/>
    <w:rsid w:val="00566D4A"/>
    <w:rsid w:val="00567510"/>
    <w:rsid w:val="00567536"/>
    <w:rsid w:val="005702A5"/>
    <w:rsid w:val="00570587"/>
    <w:rsid w:val="00570906"/>
    <w:rsid w:val="0057144C"/>
    <w:rsid w:val="00571BED"/>
    <w:rsid w:val="00573135"/>
    <w:rsid w:val="00573782"/>
    <w:rsid w:val="00573B9F"/>
    <w:rsid w:val="0057413B"/>
    <w:rsid w:val="00574154"/>
    <w:rsid w:val="0057420B"/>
    <w:rsid w:val="0057496B"/>
    <w:rsid w:val="00575F52"/>
    <w:rsid w:val="0057652F"/>
    <w:rsid w:val="00576A94"/>
    <w:rsid w:val="00576B7D"/>
    <w:rsid w:val="00577054"/>
    <w:rsid w:val="00577B4B"/>
    <w:rsid w:val="00577EBA"/>
    <w:rsid w:val="0058002A"/>
    <w:rsid w:val="0058013E"/>
    <w:rsid w:val="0058031B"/>
    <w:rsid w:val="0058055D"/>
    <w:rsid w:val="005808FF"/>
    <w:rsid w:val="005817FC"/>
    <w:rsid w:val="00581A88"/>
    <w:rsid w:val="00581BC1"/>
    <w:rsid w:val="00581C54"/>
    <w:rsid w:val="00581E22"/>
    <w:rsid w:val="0058210D"/>
    <w:rsid w:val="0058254A"/>
    <w:rsid w:val="005826C9"/>
    <w:rsid w:val="00582A6D"/>
    <w:rsid w:val="005832F7"/>
    <w:rsid w:val="0058369B"/>
    <w:rsid w:val="00584191"/>
    <w:rsid w:val="00584618"/>
    <w:rsid w:val="005847B2"/>
    <w:rsid w:val="00584852"/>
    <w:rsid w:val="005854E7"/>
    <w:rsid w:val="0058699E"/>
    <w:rsid w:val="00586BE9"/>
    <w:rsid w:val="005872D6"/>
    <w:rsid w:val="005878D6"/>
    <w:rsid w:val="00587B3D"/>
    <w:rsid w:val="00587BAA"/>
    <w:rsid w:val="00587D2B"/>
    <w:rsid w:val="00587D42"/>
    <w:rsid w:val="00587DD7"/>
    <w:rsid w:val="00590129"/>
    <w:rsid w:val="00590289"/>
    <w:rsid w:val="00590326"/>
    <w:rsid w:val="00590D10"/>
    <w:rsid w:val="00590DD9"/>
    <w:rsid w:val="00590FDB"/>
    <w:rsid w:val="005918DE"/>
    <w:rsid w:val="00592B2B"/>
    <w:rsid w:val="00592EBF"/>
    <w:rsid w:val="00592F28"/>
    <w:rsid w:val="00593885"/>
    <w:rsid w:val="00593B9D"/>
    <w:rsid w:val="005941D5"/>
    <w:rsid w:val="0059439B"/>
    <w:rsid w:val="005951DE"/>
    <w:rsid w:val="005954F3"/>
    <w:rsid w:val="005956D6"/>
    <w:rsid w:val="005959FB"/>
    <w:rsid w:val="00595A9F"/>
    <w:rsid w:val="00596227"/>
    <w:rsid w:val="0059667D"/>
    <w:rsid w:val="005969CF"/>
    <w:rsid w:val="00596A58"/>
    <w:rsid w:val="00596C7E"/>
    <w:rsid w:val="00596D85"/>
    <w:rsid w:val="00597E16"/>
    <w:rsid w:val="005A0033"/>
    <w:rsid w:val="005A0463"/>
    <w:rsid w:val="005A08E5"/>
    <w:rsid w:val="005A0B55"/>
    <w:rsid w:val="005A1413"/>
    <w:rsid w:val="005A14EB"/>
    <w:rsid w:val="005A1890"/>
    <w:rsid w:val="005A1CE0"/>
    <w:rsid w:val="005A25FA"/>
    <w:rsid w:val="005A2F87"/>
    <w:rsid w:val="005A3293"/>
    <w:rsid w:val="005A3AE5"/>
    <w:rsid w:val="005A4348"/>
    <w:rsid w:val="005A4541"/>
    <w:rsid w:val="005A6195"/>
    <w:rsid w:val="005A6B25"/>
    <w:rsid w:val="005A703E"/>
    <w:rsid w:val="005B0162"/>
    <w:rsid w:val="005B01BB"/>
    <w:rsid w:val="005B0334"/>
    <w:rsid w:val="005B10CD"/>
    <w:rsid w:val="005B1B54"/>
    <w:rsid w:val="005B25EA"/>
    <w:rsid w:val="005B2E76"/>
    <w:rsid w:val="005B33F7"/>
    <w:rsid w:val="005B3D33"/>
    <w:rsid w:val="005B410D"/>
    <w:rsid w:val="005B53B7"/>
    <w:rsid w:val="005B5508"/>
    <w:rsid w:val="005B58DB"/>
    <w:rsid w:val="005B6074"/>
    <w:rsid w:val="005B65B2"/>
    <w:rsid w:val="005B6A74"/>
    <w:rsid w:val="005B7422"/>
    <w:rsid w:val="005B7A59"/>
    <w:rsid w:val="005B7CA4"/>
    <w:rsid w:val="005C0385"/>
    <w:rsid w:val="005C0B04"/>
    <w:rsid w:val="005C129F"/>
    <w:rsid w:val="005C2056"/>
    <w:rsid w:val="005C25D9"/>
    <w:rsid w:val="005C2855"/>
    <w:rsid w:val="005C28CE"/>
    <w:rsid w:val="005C2A4D"/>
    <w:rsid w:val="005C3930"/>
    <w:rsid w:val="005C3D6C"/>
    <w:rsid w:val="005C3E9F"/>
    <w:rsid w:val="005C4952"/>
    <w:rsid w:val="005C510D"/>
    <w:rsid w:val="005C5179"/>
    <w:rsid w:val="005C62F2"/>
    <w:rsid w:val="005C6B5E"/>
    <w:rsid w:val="005C6C3D"/>
    <w:rsid w:val="005C6E59"/>
    <w:rsid w:val="005C6FCD"/>
    <w:rsid w:val="005C7145"/>
    <w:rsid w:val="005C7483"/>
    <w:rsid w:val="005C7714"/>
    <w:rsid w:val="005C7DF6"/>
    <w:rsid w:val="005D18D1"/>
    <w:rsid w:val="005D1C1B"/>
    <w:rsid w:val="005D1E0D"/>
    <w:rsid w:val="005D1EFB"/>
    <w:rsid w:val="005D207F"/>
    <w:rsid w:val="005D20EA"/>
    <w:rsid w:val="005D2732"/>
    <w:rsid w:val="005D35C3"/>
    <w:rsid w:val="005D3D9B"/>
    <w:rsid w:val="005D3F3B"/>
    <w:rsid w:val="005D418C"/>
    <w:rsid w:val="005D44ED"/>
    <w:rsid w:val="005D45FC"/>
    <w:rsid w:val="005D4860"/>
    <w:rsid w:val="005D49A1"/>
    <w:rsid w:val="005D49E7"/>
    <w:rsid w:val="005D4BC2"/>
    <w:rsid w:val="005D5198"/>
    <w:rsid w:val="005D55D6"/>
    <w:rsid w:val="005D625A"/>
    <w:rsid w:val="005D6390"/>
    <w:rsid w:val="005D69A2"/>
    <w:rsid w:val="005D6FDF"/>
    <w:rsid w:val="005E07C7"/>
    <w:rsid w:val="005E086C"/>
    <w:rsid w:val="005E0CE8"/>
    <w:rsid w:val="005E0F68"/>
    <w:rsid w:val="005E15CD"/>
    <w:rsid w:val="005E1E84"/>
    <w:rsid w:val="005E2677"/>
    <w:rsid w:val="005E2A0A"/>
    <w:rsid w:val="005E2B41"/>
    <w:rsid w:val="005E321C"/>
    <w:rsid w:val="005E32A2"/>
    <w:rsid w:val="005E382F"/>
    <w:rsid w:val="005E4691"/>
    <w:rsid w:val="005E46BF"/>
    <w:rsid w:val="005E4B20"/>
    <w:rsid w:val="005E4ED7"/>
    <w:rsid w:val="005E52CF"/>
    <w:rsid w:val="005E534D"/>
    <w:rsid w:val="005E5468"/>
    <w:rsid w:val="005E5C58"/>
    <w:rsid w:val="005E6406"/>
    <w:rsid w:val="005E6995"/>
    <w:rsid w:val="005E7104"/>
    <w:rsid w:val="005E7E06"/>
    <w:rsid w:val="005F091D"/>
    <w:rsid w:val="005F0A41"/>
    <w:rsid w:val="005F11A7"/>
    <w:rsid w:val="005F1563"/>
    <w:rsid w:val="005F18CD"/>
    <w:rsid w:val="005F1BDD"/>
    <w:rsid w:val="005F2811"/>
    <w:rsid w:val="005F28A4"/>
    <w:rsid w:val="005F29F2"/>
    <w:rsid w:val="005F2AE9"/>
    <w:rsid w:val="005F32A8"/>
    <w:rsid w:val="005F36CD"/>
    <w:rsid w:val="005F3CCC"/>
    <w:rsid w:val="005F3CFC"/>
    <w:rsid w:val="005F4226"/>
    <w:rsid w:val="005F4AA0"/>
    <w:rsid w:val="005F4B1F"/>
    <w:rsid w:val="005F59AF"/>
    <w:rsid w:val="005F6432"/>
    <w:rsid w:val="005F6821"/>
    <w:rsid w:val="005F6B65"/>
    <w:rsid w:val="005F7526"/>
    <w:rsid w:val="005F7DF9"/>
    <w:rsid w:val="005F7E82"/>
    <w:rsid w:val="006004E8"/>
    <w:rsid w:val="00600B4D"/>
    <w:rsid w:val="006014EA"/>
    <w:rsid w:val="00601B87"/>
    <w:rsid w:val="00601F06"/>
    <w:rsid w:val="006026B9"/>
    <w:rsid w:val="00602CA3"/>
    <w:rsid w:val="00602E7A"/>
    <w:rsid w:val="00602FE0"/>
    <w:rsid w:val="006036E6"/>
    <w:rsid w:val="006039E0"/>
    <w:rsid w:val="00603BAF"/>
    <w:rsid w:val="00603DEF"/>
    <w:rsid w:val="00604039"/>
    <w:rsid w:val="00604596"/>
    <w:rsid w:val="006051E5"/>
    <w:rsid w:val="0060532D"/>
    <w:rsid w:val="00605B20"/>
    <w:rsid w:val="00605E3A"/>
    <w:rsid w:val="00606304"/>
    <w:rsid w:val="0060646E"/>
    <w:rsid w:val="006068E9"/>
    <w:rsid w:val="00606B1E"/>
    <w:rsid w:val="00606E06"/>
    <w:rsid w:val="0060704F"/>
    <w:rsid w:val="00607CD3"/>
    <w:rsid w:val="00611245"/>
    <w:rsid w:val="006117C7"/>
    <w:rsid w:val="00611900"/>
    <w:rsid w:val="006122DA"/>
    <w:rsid w:val="0061243D"/>
    <w:rsid w:val="006128F6"/>
    <w:rsid w:val="00613B04"/>
    <w:rsid w:val="00613D04"/>
    <w:rsid w:val="00614368"/>
    <w:rsid w:val="00614E92"/>
    <w:rsid w:val="006153EB"/>
    <w:rsid w:val="0061553E"/>
    <w:rsid w:val="0061599D"/>
    <w:rsid w:val="00615E7B"/>
    <w:rsid w:val="00615F8E"/>
    <w:rsid w:val="006160C0"/>
    <w:rsid w:val="00616D97"/>
    <w:rsid w:val="006170B2"/>
    <w:rsid w:val="00617816"/>
    <w:rsid w:val="00617A03"/>
    <w:rsid w:val="00617D4E"/>
    <w:rsid w:val="006201E6"/>
    <w:rsid w:val="00620315"/>
    <w:rsid w:val="00621D28"/>
    <w:rsid w:val="00622619"/>
    <w:rsid w:val="006228A5"/>
    <w:rsid w:val="006228FB"/>
    <w:rsid w:val="00622C6F"/>
    <w:rsid w:val="00623392"/>
    <w:rsid w:val="00623663"/>
    <w:rsid w:val="0062498C"/>
    <w:rsid w:val="0062540B"/>
    <w:rsid w:val="00625D74"/>
    <w:rsid w:val="006262FB"/>
    <w:rsid w:val="00626948"/>
    <w:rsid w:val="006272FB"/>
    <w:rsid w:val="006273DD"/>
    <w:rsid w:val="00627881"/>
    <w:rsid w:val="00627B92"/>
    <w:rsid w:val="00627F4F"/>
    <w:rsid w:val="0063047B"/>
    <w:rsid w:val="006305F2"/>
    <w:rsid w:val="00630D5C"/>
    <w:rsid w:val="00630FDD"/>
    <w:rsid w:val="00631CA6"/>
    <w:rsid w:val="006323F2"/>
    <w:rsid w:val="0063262E"/>
    <w:rsid w:val="006327A3"/>
    <w:rsid w:val="00632C0E"/>
    <w:rsid w:val="00633B5F"/>
    <w:rsid w:val="00633CA6"/>
    <w:rsid w:val="00633ECD"/>
    <w:rsid w:val="006348BC"/>
    <w:rsid w:val="00634DF5"/>
    <w:rsid w:val="00635108"/>
    <w:rsid w:val="006359DC"/>
    <w:rsid w:val="00635B26"/>
    <w:rsid w:val="00635F48"/>
    <w:rsid w:val="00636014"/>
    <w:rsid w:val="00636B70"/>
    <w:rsid w:val="00636F48"/>
    <w:rsid w:val="00637B1C"/>
    <w:rsid w:val="00641509"/>
    <w:rsid w:val="00641938"/>
    <w:rsid w:val="00641A31"/>
    <w:rsid w:val="006425BC"/>
    <w:rsid w:val="00642771"/>
    <w:rsid w:val="00642B6A"/>
    <w:rsid w:val="00642F07"/>
    <w:rsid w:val="00643305"/>
    <w:rsid w:val="006435F5"/>
    <w:rsid w:val="0064374E"/>
    <w:rsid w:val="00643CF5"/>
    <w:rsid w:val="00643ED8"/>
    <w:rsid w:val="00644E44"/>
    <w:rsid w:val="006450FC"/>
    <w:rsid w:val="00645278"/>
    <w:rsid w:val="00645529"/>
    <w:rsid w:val="006461BC"/>
    <w:rsid w:val="006464EE"/>
    <w:rsid w:val="00647BB4"/>
    <w:rsid w:val="00647DC2"/>
    <w:rsid w:val="006508C2"/>
    <w:rsid w:val="00650CF8"/>
    <w:rsid w:val="0065151E"/>
    <w:rsid w:val="006516A8"/>
    <w:rsid w:val="00651730"/>
    <w:rsid w:val="00652194"/>
    <w:rsid w:val="0065223A"/>
    <w:rsid w:val="006527EC"/>
    <w:rsid w:val="00652ED0"/>
    <w:rsid w:val="00652F79"/>
    <w:rsid w:val="00654BDB"/>
    <w:rsid w:val="00655030"/>
    <w:rsid w:val="0065530F"/>
    <w:rsid w:val="006559CF"/>
    <w:rsid w:val="006568BB"/>
    <w:rsid w:val="006569B0"/>
    <w:rsid w:val="00656CA2"/>
    <w:rsid w:val="006572FF"/>
    <w:rsid w:val="0065765D"/>
    <w:rsid w:val="00657721"/>
    <w:rsid w:val="006578B1"/>
    <w:rsid w:val="00657A7F"/>
    <w:rsid w:val="00660691"/>
    <w:rsid w:val="00660A98"/>
    <w:rsid w:val="0066134D"/>
    <w:rsid w:val="00661773"/>
    <w:rsid w:val="0066190C"/>
    <w:rsid w:val="006624E7"/>
    <w:rsid w:val="00663674"/>
    <w:rsid w:val="00663720"/>
    <w:rsid w:val="006637E9"/>
    <w:rsid w:val="00663A89"/>
    <w:rsid w:val="00664188"/>
    <w:rsid w:val="0066431A"/>
    <w:rsid w:val="00665151"/>
    <w:rsid w:val="00665A67"/>
    <w:rsid w:val="00665ABB"/>
    <w:rsid w:val="00665D70"/>
    <w:rsid w:val="00665F80"/>
    <w:rsid w:val="00666124"/>
    <w:rsid w:val="0066619D"/>
    <w:rsid w:val="00666350"/>
    <w:rsid w:val="006668B5"/>
    <w:rsid w:val="006675BB"/>
    <w:rsid w:val="00667761"/>
    <w:rsid w:val="00667858"/>
    <w:rsid w:val="00667D4C"/>
    <w:rsid w:val="00670CD5"/>
    <w:rsid w:val="0067124A"/>
    <w:rsid w:val="0067125E"/>
    <w:rsid w:val="006712DA"/>
    <w:rsid w:val="006716BA"/>
    <w:rsid w:val="0067184C"/>
    <w:rsid w:val="00671BA3"/>
    <w:rsid w:val="00672460"/>
    <w:rsid w:val="006729BB"/>
    <w:rsid w:val="00673434"/>
    <w:rsid w:val="006734C0"/>
    <w:rsid w:val="006737E0"/>
    <w:rsid w:val="00673870"/>
    <w:rsid w:val="006739B0"/>
    <w:rsid w:val="00673E6A"/>
    <w:rsid w:val="00674134"/>
    <w:rsid w:val="0067457D"/>
    <w:rsid w:val="00674C29"/>
    <w:rsid w:val="006756AF"/>
    <w:rsid w:val="0067602F"/>
    <w:rsid w:val="00676094"/>
    <w:rsid w:val="00676437"/>
    <w:rsid w:val="006774A7"/>
    <w:rsid w:val="0067761C"/>
    <w:rsid w:val="006777E5"/>
    <w:rsid w:val="006779FB"/>
    <w:rsid w:val="00680D52"/>
    <w:rsid w:val="00680D87"/>
    <w:rsid w:val="00680E76"/>
    <w:rsid w:val="00680E81"/>
    <w:rsid w:val="006811C4"/>
    <w:rsid w:val="006812FB"/>
    <w:rsid w:val="0068158C"/>
    <w:rsid w:val="006820F2"/>
    <w:rsid w:val="00683298"/>
    <w:rsid w:val="00683404"/>
    <w:rsid w:val="00683FD4"/>
    <w:rsid w:val="00684354"/>
    <w:rsid w:val="00684D4F"/>
    <w:rsid w:val="0068506E"/>
    <w:rsid w:val="006851EF"/>
    <w:rsid w:val="00685B0D"/>
    <w:rsid w:val="0068628B"/>
    <w:rsid w:val="006862BB"/>
    <w:rsid w:val="006865A9"/>
    <w:rsid w:val="006877D5"/>
    <w:rsid w:val="0069019A"/>
    <w:rsid w:val="00690477"/>
    <w:rsid w:val="006927A0"/>
    <w:rsid w:val="00692E00"/>
    <w:rsid w:val="00692EA0"/>
    <w:rsid w:val="00692EB8"/>
    <w:rsid w:val="006938BB"/>
    <w:rsid w:val="00693D53"/>
    <w:rsid w:val="00694340"/>
    <w:rsid w:val="00694431"/>
    <w:rsid w:val="0069458D"/>
    <w:rsid w:val="00694F27"/>
    <w:rsid w:val="0069565A"/>
    <w:rsid w:val="006958A6"/>
    <w:rsid w:val="006960E8"/>
    <w:rsid w:val="006969A0"/>
    <w:rsid w:val="00696FC5"/>
    <w:rsid w:val="00697001"/>
    <w:rsid w:val="0069765D"/>
    <w:rsid w:val="006A004C"/>
    <w:rsid w:val="006A0364"/>
    <w:rsid w:val="006A03BC"/>
    <w:rsid w:val="006A04AC"/>
    <w:rsid w:val="006A0CEC"/>
    <w:rsid w:val="006A14F0"/>
    <w:rsid w:val="006A1D04"/>
    <w:rsid w:val="006A21C6"/>
    <w:rsid w:val="006A240D"/>
    <w:rsid w:val="006A2598"/>
    <w:rsid w:val="006A2AA5"/>
    <w:rsid w:val="006A317E"/>
    <w:rsid w:val="006A3228"/>
    <w:rsid w:val="006A3B34"/>
    <w:rsid w:val="006A457E"/>
    <w:rsid w:val="006A460F"/>
    <w:rsid w:val="006A4D30"/>
    <w:rsid w:val="006A5323"/>
    <w:rsid w:val="006A5CDA"/>
    <w:rsid w:val="006A5E68"/>
    <w:rsid w:val="006A6BDD"/>
    <w:rsid w:val="006A6D45"/>
    <w:rsid w:val="006A6EEC"/>
    <w:rsid w:val="006A70E6"/>
    <w:rsid w:val="006A7C71"/>
    <w:rsid w:val="006A7CBC"/>
    <w:rsid w:val="006A7E48"/>
    <w:rsid w:val="006B1426"/>
    <w:rsid w:val="006B1707"/>
    <w:rsid w:val="006B17E9"/>
    <w:rsid w:val="006B2550"/>
    <w:rsid w:val="006B2A10"/>
    <w:rsid w:val="006B2AAE"/>
    <w:rsid w:val="006B2F21"/>
    <w:rsid w:val="006B325C"/>
    <w:rsid w:val="006B3518"/>
    <w:rsid w:val="006B3741"/>
    <w:rsid w:val="006B413D"/>
    <w:rsid w:val="006B4425"/>
    <w:rsid w:val="006B4AE7"/>
    <w:rsid w:val="006B54B3"/>
    <w:rsid w:val="006B5742"/>
    <w:rsid w:val="006B5AEC"/>
    <w:rsid w:val="006B609D"/>
    <w:rsid w:val="006B6661"/>
    <w:rsid w:val="006B6A71"/>
    <w:rsid w:val="006B7175"/>
    <w:rsid w:val="006B7B54"/>
    <w:rsid w:val="006B7E77"/>
    <w:rsid w:val="006C000A"/>
    <w:rsid w:val="006C109D"/>
    <w:rsid w:val="006C130A"/>
    <w:rsid w:val="006C13F1"/>
    <w:rsid w:val="006C1E8A"/>
    <w:rsid w:val="006C1E9E"/>
    <w:rsid w:val="006C24ED"/>
    <w:rsid w:val="006C2EB2"/>
    <w:rsid w:val="006C3031"/>
    <w:rsid w:val="006C31E5"/>
    <w:rsid w:val="006C32DB"/>
    <w:rsid w:val="006C36FC"/>
    <w:rsid w:val="006C4438"/>
    <w:rsid w:val="006C4724"/>
    <w:rsid w:val="006C545C"/>
    <w:rsid w:val="006C6DF4"/>
    <w:rsid w:val="006C73E6"/>
    <w:rsid w:val="006C792C"/>
    <w:rsid w:val="006C7A0C"/>
    <w:rsid w:val="006C7B3C"/>
    <w:rsid w:val="006C7CEA"/>
    <w:rsid w:val="006D037F"/>
    <w:rsid w:val="006D06A3"/>
    <w:rsid w:val="006D13FD"/>
    <w:rsid w:val="006D1C42"/>
    <w:rsid w:val="006D1EE9"/>
    <w:rsid w:val="006D1F3E"/>
    <w:rsid w:val="006D2927"/>
    <w:rsid w:val="006D303F"/>
    <w:rsid w:val="006D3152"/>
    <w:rsid w:val="006D358C"/>
    <w:rsid w:val="006D46C0"/>
    <w:rsid w:val="006D48AC"/>
    <w:rsid w:val="006D4B34"/>
    <w:rsid w:val="006D4C43"/>
    <w:rsid w:val="006D543D"/>
    <w:rsid w:val="006D547D"/>
    <w:rsid w:val="006D5547"/>
    <w:rsid w:val="006D577B"/>
    <w:rsid w:val="006D5E35"/>
    <w:rsid w:val="006D60D5"/>
    <w:rsid w:val="006D7178"/>
    <w:rsid w:val="006D74F0"/>
    <w:rsid w:val="006D7520"/>
    <w:rsid w:val="006D75C1"/>
    <w:rsid w:val="006D7C5C"/>
    <w:rsid w:val="006E0722"/>
    <w:rsid w:val="006E0F2F"/>
    <w:rsid w:val="006E1E8F"/>
    <w:rsid w:val="006E28FE"/>
    <w:rsid w:val="006E2EF0"/>
    <w:rsid w:val="006E3042"/>
    <w:rsid w:val="006E39B2"/>
    <w:rsid w:val="006E4D5C"/>
    <w:rsid w:val="006E5342"/>
    <w:rsid w:val="006E5B73"/>
    <w:rsid w:val="006E5D90"/>
    <w:rsid w:val="006E61EB"/>
    <w:rsid w:val="006E646D"/>
    <w:rsid w:val="006E7D54"/>
    <w:rsid w:val="006E7EAF"/>
    <w:rsid w:val="006F0A95"/>
    <w:rsid w:val="006F0AB8"/>
    <w:rsid w:val="006F0AFC"/>
    <w:rsid w:val="006F0B43"/>
    <w:rsid w:val="006F0D66"/>
    <w:rsid w:val="006F17B5"/>
    <w:rsid w:val="006F210C"/>
    <w:rsid w:val="006F3111"/>
    <w:rsid w:val="006F37F0"/>
    <w:rsid w:val="006F3B79"/>
    <w:rsid w:val="006F3D4D"/>
    <w:rsid w:val="006F3EAB"/>
    <w:rsid w:val="006F4533"/>
    <w:rsid w:val="006F4642"/>
    <w:rsid w:val="006F48AE"/>
    <w:rsid w:val="006F4D47"/>
    <w:rsid w:val="006F50A5"/>
    <w:rsid w:val="006F5576"/>
    <w:rsid w:val="006F5A18"/>
    <w:rsid w:val="006F5ECF"/>
    <w:rsid w:val="006F6447"/>
    <w:rsid w:val="006F6579"/>
    <w:rsid w:val="006F74C1"/>
    <w:rsid w:val="006F7503"/>
    <w:rsid w:val="006F77BA"/>
    <w:rsid w:val="006F7DD8"/>
    <w:rsid w:val="00700BA4"/>
    <w:rsid w:val="00700C0C"/>
    <w:rsid w:val="00700E5D"/>
    <w:rsid w:val="00701518"/>
    <w:rsid w:val="00701856"/>
    <w:rsid w:val="00701989"/>
    <w:rsid w:val="00702B50"/>
    <w:rsid w:val="0070333B"/>
    <w:rsid w:val="0070334D"/>
    <w:rsid w:val="00703481"/>
    <w:rsid w:val="007035C4"/>
    <w:rsid w:val="00703746"/>
    <w:rsid w:val="00703B4A"/>
    <w:rsid w:val="00703C7D"/>
    <w:rsid w:val="00703CD8"/>
    <w:rsid w:val="007041CF"/>
    <w:rsid w:val="00704F9A"/>
    <w:rsid w:val="0070522C"/>
    <w:rsid w:val="00705242"/>
    <w:rsid w:val="0070556B"/>
    <w:rsid w:val="0070586F"/>
    <w:rsid w:val="00705DAA"/>
    <w:rsid w:val="00705F03"/>
    <w:rsid w:val="007061A5"/>
    <w:rsid w:val="00706ED5"/>
    <w:rsid w:val="0070795A"/>
    <w:rsid w:val="00710211"/>
    <w:rsid w:val="007105FA"/>
    <w:rsid w:val="0071070F"/>
    <w:rsid w:val="00710990"/>
    <w:rsid w:val="00710A6E"/>
    <w:rsid w:val="00710C2D"/>
    <w:rsid w:val="00710C44"/>
    <w:rsid w:val="00710CB4"/>
    <w:rsid w:val="007113A7"/>
    <w:rsid w:val="00711708"/>
    <w:rsid w:val="00711909"/>
    <w:rsid w:val="00711988"/>
    <w:rsid w:val="00711BDC"/>
    <w:rsid w:val="00711FF2"/>
    <w:rsid w:val="00712A8B"/>
    <w:rsid w:val="00712BCE"/>
    <w:rsid w:val="00712FF4"/>
    <w:rsid w:val="00713451"/>
    <w:rsid w:val="00713647"/>
    <w:rsid w:val="0071475F"/>
    <w:rsid w:val="00714766"/>
    <w:rsid w:val="00715120"/>
    <w:rsid w:val="007158F3"/>
    <w:rsid w:val="00715B7C"/>
    <w:rsid w:val="00715FA7"/>
    <w:rsid w:val="00716999"/>
    <w:rsid w:val="00716C2D"/>
    <w:rsid w:val="00716E5B"/>
    <w:rsid w:val="007178D7"/>
    <w:rsid w:val="0071799B"/>
    <w:rsid w:val="007179B4"/>
    <w:rsid w:val="00717F0D"/>
    <w:rsid w:val="00720BFB"/>
    <w:rsid w:val="00720C7A"/>
    <w:rsid w:val="00721234"/>
    <w:rsid w:val="00721530"/>
    <w:rsid w:val="00721EC6"/>
    <w:rsid w:val="0072263D"/>
    <w:rsid w:val="0072279C"/>
    <w:rsid w:val="00723216"/>
    <w:rsid w:val="0072396D"/>
    <w:rsid w:val="00725B98"/>
    <w:rsid w:val="007260D6"/>
    <w:rsid w:val="0072643A"/>
    <w:rsid w:val="00726615"/>
    <w:rsid w:val="00726BCD"/>
    <w:rsid w:val="00727E8D"/>
    <w:rsid w:val="0073058C"/>
    <w:rsid w:val="00730720"/>
    <w:rsid w:val="00730A3E"/>
    <w:rsid w:val="00730D2B"/>
    <w:rsid w:val="00731D5A"/>
    <w:rsid w:val="007320D8"/>
    <w:rsid w:val="00732ACC"/>
    <w:rsid w:val="007330D4"/>
    <w:rsid w:val="007336D6"/>
    <w:rsid w:val="00733BF1"/>
    <w:rsid w:val="00733D87"/>
    <w:rsid w:val="00733E8B"/>
    <w:rsid w:val="00734182"/>
    <w:rsid w:val="00734F92"/>
    <w:rsid w:val="007350AD"/>
    <w:rsid w:val="00735AF8"/>
    <w:rsid w:val="00735EF3"/>
    <w:rsid w:val="0073636B"/>
    <w:rsid w:val="0073642A"/>
    <w:rsid w:val="007376B2"/>
    <w:rsid w:val="007379D4"/>
    <w:rsid w:val="007406A0"/>
    <w:rsid w:val="0074084C"/>
    <w:rsid w:val="00740971"/>
    <w:rsid w:val="00740BEC"/>
    <w:rsid w:val="0074127F"/>
    <w:rsid w:val="00741862"/>
    <w:rsid w:val="00741F4C"/>
    <w:rsid w:val="0074229C"/>
    <w:rsid w:val="0074280A"/>
    <w:rsid w:val="00742C1D"/>
    <w:rsid w:val="00743020"/>
    <w:rsid w:val="00743452"/>
    <w:rsid w:val="00743BE1"/>
    <w:rsid w:val="00743DBD"/>
    <w:rsid w:val="00743FA0"/>
    <w:rsid w:val="00743FE8"/>
    <w:rsid w:val="0074494F"/>
    <w:rsid w:val="00746A5C"/>
    <w:rsid w:val="00746D29"/>
    <w:rsid w:val="00746D71"/>
    <w:rsid w:val="00746EF3"/>
    <w:rsid w:val="00747158"/>
    <w:rsid w:val="007471B5"/>
    <w:rsid w:val="00750E37"/>
    <w:rsid w:val="007511B8"/>
    <w:rsid w:val="007515A4"/>
    <w:rsid w:val="00751EC2"/>
    <w:rsid w:val="00752947"/>
    <w:rsid w:val="00753A99"/>
    <w:rsid w:val="00753EDC"/>
    <w:rsid w:val="0075475D"/>
    <w:rsid w:val="0075483A"/>
    <w:rsid w:val="00754B24"/>
    <w:rsid w:val="00754FAE"/>
    <w:rsid w:val="007555B0"/>
    <w:rsid w:val="00755A78"/>
    <w:rsid w:val="00755B52"/>
    <w:rsid w:val="007560B5"/>
    <w:rsid w:val="00756960"/>
    <w:rsid w:val="00756A34"/>
    <w:rsid w:val="00756DD9"/>
    <w:rsid w:val="00757017"/>
    <w:rsid w:val="0075735F"/>
    <w:rsid w:val="00757411"/>
    <w:rsid w:val="007577F0"/>
    <w:rsid w:val="00757BCE"/>
    <w:rsid w:val="0076046F"/>
    <w:rsid w:val="00760596"/>
    <w:rsid w:val="00760DF4"/>
    <w:rsid w:val="00762449"/>
    <w:rsid w:val="00762545"/>
    <w:rsid w:val="007627D6"/>
    <w:rsid w:val="00762A5E"/>
    <w:rsid w:val="00762DB0"/>
    <w:rsid w:val="00762F9D"/>
    <w:rsid w:val="00763216"/>
    <w:rsid w:val="00763657"/>
    <w:rsid w:val="00763D46"/>
    <w:rsid w:val="00763D57"/>
    <w:rsid w:val="00763EEF"/>
    <w:rsid w:val="00764108"/>
    <w:rsid w:val="00764366"/>
    <w:rsid w:val="00764AA6"/>
    <w:rsid w:val="00765449"/>
    <w:rsid w:val="00765C38"/>
    <w:rsid w:val="0076605D"/>
    <w:rsid w:val="00766761"/>
    <w:rsid w:val="0076678A"/>
    <w:rsid w:val="00766969"/>
    <w:rsid w:val="00766F9A"/>
    <w:rsid w:val="0076729C"/>
    <w:rsid w:val="00767793"/>
    <w:rsid w:val="00767C0B"/>
    <w:rsid w:val="00770A69"/>
    <w:rsid w:val="00770B1A"/>
    <w:rsid w:val="00771335"/>
    <w:rsid w:val="0077187C"/>
    <w:rsid w:val="00771963"/>
    <w:rsid w:val="00772086"/>
    <w:rsid w:val="00772617"/>
    <w:rsid w:val="00772D99"/>
    <w:rsid w:val="00772F16"/>
    <w:rsid w:val="007730B5"/>
    <w:rsid w:val="00773112"/>
    <w:rsid w:val="00773575"/>
    <w:rsid w:val="0077375F"/>
    <w:rsid w:val="0077388C"/>
    <w:rsid w:val="0077476C"/>
    <w:rsid w:val="007747BC"/>
    <w:rsid w:val="00774840"/>
    <w:rsid w:val="007761B1"/>
    <w:rsid w:val="00776A97"/>
    <w:rsid w:val="00776D0F"/>
    <w:rsid w:val="00777FEA"/>
    <w:rsid w:val="00780185"/>
    <w:rsid w:val="00780264"/>
    <w:rsid w:val="007807A2"/>
    <w:rsid w:val="00780ACB"/>
    <w:rsid w:val="00780FA6"/>
    <w:rsid w:val="0078124C"/>
    <w:rsid w:val="00781619"/>
    <w:rsid w:val="00781921"/>
    <w:rsid w:val="00781C31"/>
    <w:rsid w:val="007823C7"/>
    <w:rsid w:val="007826C8"/>
    <w:rsid w:val="00782810"/>
    <w:rsid w:val="00782F8D"/>
    <w:rsid w:val="0078395B"/>
    <w:rsid w:val="007847D1"/>
    <w:rsid w:val="007847FC"/>
    <w:rsid w:val="00784838"/>
    <w:rsid w:val="00785BE8"/>
    <w:rsid w:val="00785F0A"/>
    <w:rsid w:val="007868DF"/>
    <w:rsid w:val="007869E5"/>
    <w:rsid w:val="00786FD7"/>
    <w:rsid w:val="00787B4B"/>
    <w:rsid w:val="00787BBD"/>
    <w:rsid w:val="007900D8"/>
    <w:rsid w:val="0079024B"/>
    <w:rsid w:val="00790C38"/>
    <w:rsid w:val="0079138B"/>
    <w:rsid w:val="007917C8"/>
    <w:rsid w:val="00791805"/>
    <w:rsid w:val="00791997"/>
    <w:rsid w:val="00791B8B"/>
    <w:rsid w:val="00791C36"/>
    <w:rsid w:val="007927C0"/>
    <w:rsid w:val="00792F6B"/>
    <w:rsid w:val="0079319D"/>
    <w:rsid w:val="00793341"/>
    <w:rsid w:val="00793E28"/>
    <w:rsid w:val="007945B2"/>
    <w:rsid w:val="007946C9"/>
    <w:rsid w:val="00794AA1"/>
    <w:rsid w:val="00794EC8"/>
    <w:rsid w:val="00794EEF"/>
    <w:rsid w:val="007951E5"/>
    <w:rsid w:val="0079650F"/>
    <w:rsid w:val="00796938"/>
    <w:rsid w:val="00796DF0"/>
    <w:rsid w:val="00797BF3"/>
    <w:rsid w:val="007A0070"/>
    <w:rsid w:val="007A016F"/>
    <w:rsid w:val="007A0510"/>
    <w:rsid w:val="007A0975"/>
    <w:rsid w:val="007A0C0C"/>
    <w:rsid w:val="007A1411"/>
    <w:rsid w:val="007A1925"/>
    <w:rsid w:val="007A1AF9"/>
    <w:rsid w:val="007A1DE3"/>
    <w:rsid w:val="007A1E76"/>
    <w:rsid w:val="007A1F99"/>
    <w:rsid w:val="007A2175"/>
    <w:rsid w:val="007A2BC1"/>
    <w:rsid w:val="007A30C4"/>
    <w:rsid w:val="007A3790"/>
    <w:rsid w:val="007A3AEA"/>
    <w:rsid w:val="007A3EFC"/>
    <w:rsid w:val="007A3F2D"/>
    <w:rsid w:val="007A58D5"/>
    <w:rsid w:val="007A5AB2"/>
    <w:rsid w:val="007A68C7"/>
    <w:rsid w:val="007A6B23"/>
    <w:rsid w:val="007A7165"/>
    <w:rsid w:val="007A7F79"/>
    <w:rsid w:val="007B061E"/>
    <w:rsid w:val="007B0B44"/>
    <w:rsid w:val="007B0E45"/>
    <w:rsid w:val="007B26A4"/>
    <w:rsid w:val="007B26E0"/>
    <w:rsid w:val="007B2830"/>
    <w:rsid w:val="007B2C64"/>
    <w:rsid w:val="007B2F29"/>
    <w:rsid w:val="007B3386"/>
    <w:rsid w:val="007B3F73"/>
    <w:rsid w:val="007B4922"/>
    <w:rsid w:val="007B4E26"/>
    <w:rsid w:val="007B50CD"/>
    <w:rsid w:val="007B5C8C"/>
    <w:rsid w:val="007B5F32"/>
    <w:rsid w:val="007B762D"/>
    <w:rsid w:val="007B7786"/>
    <w:rsid w:val="007B7A7E"/>
    <w:rsid w:val="007C0296"/>
    <w:rsid w:val="007C0518"/>
    <w:rsid w:val="007C0985"/>
    <w:rsid w:val="007C3702"/>
    <w:rsid w:val="007C3D87"/>
    <w:rsid w:val="007C41A7"/>
    <w:rsid w:val="007C4419"/>
    <w:rsid w:val="007C482A"/>
    <w:rsid w:val="007C4A29"/>
    <w:rsid w:val="007C5011"/>
    <w:rsid w:val="007C515B"/>
    <w:rsid w:val="007C5441"/>
    <w:rsid w:val="007C75F4"/>
    <w:rsid w:val="007C7AE7"/>
    <w:rsid w:val="007C7F35"/>
    <w:rsid w:val="007D0009"/>
    <w:rsid w:val="007D0EB1"/>
    <w:rsid w:val="007D1721"/>
    <w:rsid w:val="007D1746"/>
    <w:rsid w:val="007D1756"/>
    <w:rsid w:val="007D183E"/>
    <w:rsid w:val="007D2305"/>
    <w:rsid w:val="007D25DE"/>
    <w:rsid w:val="007D3566"/>
    <w:rsid w:val="007D3C3F"/>
    <w:rsid w:val="007D4D72"/>
    <w:rsid w:val="007D5222"/>
    <w:rsid w:val="007D6505"/>
    <w:rsid w:val="007D69B2"/>
    <w:rsid w:val="007D7600"/>
    <w:rsid w:val="007D76B6"/>
    <w:rsid w:val="007E1186"/>
    <w:rsid w:val="007E1695"/>
    <w:rsid w:val="007E2206"/>
    <w:rsid w:val="007E240E"/>
    <w:rsid w:val="007E27AC"/>
    <w:rsid w:val="007E2BDE"/>
    <w:rsid w:val="007E2C70"/>
    <w:rsid w:val="007E313C"/>
    <w:rsid w:val="007E38CA"/>
    <w:rsid w:val="007E3E69"/>
    <w:rsid w:val="007E4037"/>
    <w:rsid w:val="007E4B01"/>
    <w:rsid w:val="007E56C2"/>
    <w:rsid w:val="007E6928"/>
    <w:rsid w:val="007E7151"/>
    <w:rsid w:val="007E7764"/>
    <w:rsid w:val="007E7A6B"/>
    <w:rsid w:val="007E7C0C"/>
    <w:rsid w:val="007F02FE"/>
    <w:rsid w:val="007F09DB"/>
    <w:rsid w:val="007F10FA"/>
    <w:rsid w:val="007F12EF"/>
    <w:rsid w:val="007F18D1"/>
    <w:rsid w:val="007F1C31"/>
    <w:rsid w:val="007F1E01"/>
    <w:rsid w:val="007F240A"/>
    <w:rsid w:val="007F28D8"/>
    <w:rsid w:val="007F2ABD"/>
    <w:rsid w:val="007F2FC2"/>
    <w:rsid w:val="007F313D"/>
    <w:rsid w:val="007F4340"/>
    <w:rsid w:val="007F5601"/>
    <w:rsid w:val="007F5651"/>
    <w:rsid w:val="007F67FE"/>
    <w:rsid w:val="008003BF"/>
    <w:rsid w:val="008007CD"/>
    <w:rsid w:val="00800B63"/>
    <w:rsid w:val="00800D89"/>
    <w:rsid w:val="0080112A"/>
    <w:rsid w:val="008011FF"/>
    <w:rsid w:val="0080184D"/>
    <w:rsid w:val="00801913"/>
    <w:rsid w:val="00801C69"/>
    <w:rsid w:val="00801D0C"/>
    <w:rsid w:val="00801F30"/>
    <w:rsid w:val="008023AE"/>
    <w:rsid w:val="008025C5"/>
    <w:rsid w:val="00802EB9"/>
    <w:rsid w:val="0080339C"/>
    <w:rsid w:val="008033E4"/>
    <w:rsid w:val="00803667"/>
    <w:rsid w:val="00803A64"/>
    <w:rsid w:val="00803CE8"/>
    <w:rsid w:val="008042F3"/>
    <w:rsid w:val="00804448"/>
    <w:rsid w:val="008045DF"/>
    <w:rsid w:val="008046B8"/>
    <w:rsid w:val="0080497B"/>
    <w:rsid w:val="00804BCA"/>
    <w:rsid w:val="00804C95"/>
    <w:rsid w:val="00805252"/>
    <w:rsid w:val="00806DB7"/>
    <w:rsid w:val="00807462"/>
    <w:rsid w:val="008100C0"/>
    <w:rsid w:val="008115EF"/>
    <w:rsid w:val="0081162D"/>
    <w:rsid w:val="00811A2A"/>
    <w:rsid w:val="00811F6E"/>
    <w:rsid w:val="0081280F"/>
    <w:rsid w:val="008128E7"/>
    <w:rsid w:val="00812ADC"/>
    <w:rsid w:val="0081324A"/>
    <w:rsid w:val="00813626"/>
    <w:rsid w:val="00813C63"/>
    <w:rsid w:val="00814043"/>
    <w:rsid w:val="00814FBE"/>
    <w:rsid w:val="008161F4"/>
    <w:rsid w:val="008165E4"/>
    <w:rsid w:val="00816F0A"/>
    <w:rsid w:val="00817A21"/>
    <w:rsid w:val="0082023F"/>
    <w:rsid w:val="00820EA0"/>
    <w:rsid w:val="00820FE4"/>
    <w:rsid w:val="00821239"/>
    <w:rsid w:val="008216C1"/>
    <w:rsid w:val="00821907"/>
    <w:rsid w:val="008219FB"/>
    <w:rsid w:val="00821C63"/>
    <w:rsid w:val="00821E56"/>
    <w:rsid w:val="00822BD8"/>
    <w:rsid w:val="008244D2"/>
    <w:rsid w:val="00824689"/>
    <w:rsid w:val="00824B0D"/>
    <w:rsid w:val="00824F8A"/>
    <w:rsid w:val="00825638"/>
    <w:rsid w:val="00825F6D"/>
    <w:rsid w:val="008261EE"/>
    <w:rsid w:val="008264BA"/>
    <w:rsid w:val="00826D83"/>
    <w:rsid w:val="00826EE9"/>
    <w:rsid w:val="008274DE"/>
    <w:rsid w:val="0082751C"/>
    <w:rsid w:val="00827D00"/>
    <w:rsid w:val="0083028B"/>
    <w:rsid w:val="008306D8"/>
    <w:rsid w:val="00830E5D"/>
    <w:rsid w:val="00830F98"/>
    <w:rsid w:val="008312A1"/>
    <w:rsid w:val="00831796"/>
    <w:rsid w:val="008317BE"/>
    <w:rsid w:val="0083197D"/>
    <w:rsid w:val="0083203A"/>
    <w:rsid w:val="00832715"/>
    <w:rsid w:val="008328CD"/>
    <w:rsid w:val="00833F64"/>
    <w:rsid w:val="0083427E"/>
    <w:rsid w:val="008342F8"/>
    <w:rsid w:val="00834744"/>
    <w:rsid w:val="00835A55"/>
    <w:rsid w:val="00836AD7"/>
    <w:rsid w:val="00836C73"/>
    <w:rsid w:val="00837181"/>
    <w:rsid w:val="00837289"/>
    <w:rsid w:val="00837650"/>
    <w:rsid w:val="0084033D"/>
    <w:rsid w:val="0084055C"/>
    <w:rsid w:val="0084060A"/>
    <w:rsid w:val="00840864"/>
    <w:rsid w:val="008413AA"/>
    <w:rsid w:val="00841642"/>
    <w:rsid w:val="00841EE5"/>
    <w:rsid w:val="00841EEC"/>
    <w:rsid w:val="00842508"/>
    <w:rsid w:val="0084288B"/>
    <w:rsid w:val="008439C1"/>
    <w:rsid w:val="00843C32"/>
    <w:rsid w:val="00844415"/>
    <w:rsid w:val="00844BEF"/>
    <w:rsid w:val="00844FCE"/>
    <w:rsid w:val="00845431"/>
    <w:rsid w:val="0084562F"/>
    <w:rsid w:val="008463E2"/>
    <w:rsid w:val="0084651F"/>
    <w:rsid w:val="008465C4"/>
    <w:rsid w:val="008466FA"/>
    <w:rsid w:val="008468EA"/>
    <w:rsid w:val="00847536"/>
    <w:rsid w:val="00847C07"/>
    <w:rsid w:val="008500EF"/>
    <w:rsid w:val="008501B0"/>
    <w:rsid w:val="00850516"/>
    <w:rsid w:val="00850C82"/>
    <w:rsid w:val="00851F89"/>
    <w:rsid w:val="00851FDC"/>
    <w:rsid w:val="008520DD"/>
    <w:rsid w:val="0085255D"/>
    <w:rsid w:val="00853A05"/>
    <w:rsid w:val="00853D03"/>
    <w:rsid w:val="00855960"/>
    <w:rsid w:val="00856286"/>
    <w:rsid w:val="00857DD1"/>
    <w:rsid w:val="0086041C"/>
    <w:rsid w:val="00860C48"/>
    <w:rsid w:val="00860EA9"/>
    <w:rsid w:val="0086157D"/>
    <w:rsid w:val="008615CA"/>
    <w:rsid w:val="00862371"/>
    <w:rsid w:val="008627DB"/>
    <w:rsid w:val="008631B1"/>
    <w:rsid w:val="00863669"/>
    <w:rsid w:val="00863A24"/>
    <w:rsid w:val="00863BFE"/>
    <w:rsid w:val="008641BF"/>
    <w:rsid w:val="00864759"/>
    <w:rsid w:val="00864F7E"/>
    <w:rsid w:val="00865B38"/>
    <w:rsid w:val="00866C00"/>
    <w:rsid w:val="008674F7"/>
    <w:rsid w:val="00867C2A"/>
    <w:rsid w:val="00867DAE"/>
    <w:rsid w:val="00870134"/>
    <w:rsid w:val="00871124"/>
    <w:rsid w:val="008716AF"/>
    <w:rsid w:val="00871ABB"/>
    <w:rsid w:val="00871BF9"/>
    <w:rsid w:val="00871EC6"/>
    <w:rsid w:val="00872227"/>
    <w:rsid w:val="00872758"/>
    <w:rsid w:val="0087280B"/>
    <w:rsid w:val="00872BA2"/>
    <w:rsid w:val="00872BD0"/>
    <w:rsid w:val="00873A42"/>
    <w:rsid w:val="00873ADE"/>
    <w:rsid w:val="008746A2"/>
    <w:rsid w:val="00874A6B"/>
    <w:rsid w:val="00874B35"/>
    <w:rsid w:val="00874C12"/>
    <w:rsid w:val="00875E63"/>
    <w:rsid w:val="00876507"/>
    <w:rsid w:val="008768DC"/>
    <w:rsid w:val="00876C79"/>
    <w:rsid w:val="00876D01"/>
    <w:rsid w:val="008776D2"/>
    <w:rsid w:val="0087792F"/>
    <w:rsid w:val="00877B14"/>
    <w:rsid w:val="00877E4B"/>
    <w:rsid w:val="0088025A"/>
    <w:rsid w:val="0088070D"/>
    <w:rsid w:val="00881B35"/>
    <w:rsid w:val="00881D15"/>
    <w:rsid w:val="00882CBD"/>
    <w:rsid w:val="00883313"/>
    <w:rsid w:val="0088375E"/>
    <w:rsid w:val="008844CC"/>
    <w:rsid w:val="00884DB5"/>
    <w:rsid w:val="00885664"/>
    <w:rsid w:val="00885681"/>
    <w:rsid w:val="00885D62"/>
    <w:rsid w:val="00885ECC"/>
    <w:rsid w:val="00885F35"/>
    <w:rsid w:val="00886052"/>
    <w:rsid w:val="00886A09"/>
    <w:rsid w:val="00890759"/>
    <w:rsid w:val="008907FC"/>
    <w:rsid w:val="00890E15"/>
    <w:rsid w:val="00890FD8"/>
    <w:rsid w:val="008914A8"/>
    <w:rsid w:val="00891AE3"/>
    <w:rsid w:val="008922E9"/>
    <w:rsid w:val="00892551"/>
    <w:rsid w:val="00892CEB"/>
    <w:rsid w:val="00893092"/>
    <w:rsid w:val="008939C2"/>
    <w:rsid w:val="00893A84"/>
    <w:rsid w:val="00893B65"/>
    <w:rsid w:val="0089427E"/>
    <w:rsid w:val="00894CFE"/>
    <w:rsid w:val="00895101"/>
    <w:rsid w:val="0089520F"/>
    <w:rsid w:val="008954FC"/>
    <w:rsid w:val="00896187"/>
    <w:rsid w:val="008967DD"/>
    <w:rsid w:val="00896E0D"/>
    <w:rsid w:val="00897441"/>
    <w:rsid w:val="008975F2"/>
    <w:rsid w:val="008A02E6"/>
    <w:rsid w:val="008A06F1"/>
    <w:rsid w:val="008A08C3"/>
    <w:rsid w:val="008A08D6"/>
    <w:rsid w:val="008A1041"/>
    <w:rsid w:val="008A163D"/>
    <w:rsid w:val="008A1641"/>
    <w:rsid w:val="008A1723"/>
    <w:rsid w:val="008A1B8F"/>
    <w:rsid w:val="008A22AE"/>
    <w:rsid w:val="008A31FB"/>
    <w:rsid w:val="008A33A8"/>
    <w:rsid w:val="008A408A"/>
    <w:rsid w:val="008A4A35"/>
    <w:rsid w:val="008A4A48"/>
    <w:rsid w:val="008A5004"/>
    <w:rsid w:val="008A5190"/>
    <w:rsid w:val="008A5617"/>
    <w:rsid w:val="008A5998"/>
    <w:rsid w:val="008A670F"/>
    <w:rsid w:val="008A6DEA"/>
    <w:rsid w:val="008A7267"/>
    <w:rsid w:val="008A7662"/>
    <w:rsid w:val="008A7D98"/>
    <w:rsid w:val="008B00F2"/>
    <w:rsid w:val="008B01CF"/>
    <w:rsid w:val="008B13D1"/>
    <w:rsid w:val="008B1711"/>
    <w:rsid w:val="008B1AB0"/>
    <w:rsid w:val="008B1CFD"/>
    <w:rsid w:val="008B3769"/>
    <w:rsid w:val="008B402F"/>
    <w:rsid w:val="008B40A4"/>
    <w:rsid w:val="008B4A63"/>
    <w:rsid w:val="008B51C4"/>
    <w:rsid w:val="008B5658"/>
    <w:rsid w:val="008B57B5"/>
    <w:rsid w:val="008B63C5"/>
    <w:rsid w:val="008B7598"/>
    <w:rsid w:val="008C25A1"/>
    <w:rsid w:val="008C2845"/>
    <w:rsid w:val="008C49E2"/>
    <w:rsid w:val="008C4DDE"/>
    <w:rsid w:val="008C5350"/>
    <w:rsid w:val="008C615C"/>
    <w:rsid w:val="008C6223"/>
    <w:rsid w:val="008C6398"/>
    <w:rsid w:val="008C65B9"/>
    <w:rsid w:val="008C6F97"/>
    <w:rsid w:val="008C7074"/>
    <w:rsid w:val="008C762E"/>
    <w:rsid w:val="008C79A9"/>
    <w:rsid w:val="008D00CC"/>
    <w:rsid w:val="008D03BC"/>
    <w:rsid w:val="008D04C9"/>
    <w:rsid w:val="008D08D7"/>
    <w:rsid w:val="008D1577"/>
    <w:rsid w:val="008D1762"/>
    <w:rsid w:val="008D1BBB"/>
    <w:rsid w:val="008D1C39"/>
    <w:rsid w:val="008D1DF3"/>
    <w:rsid w:val="008D23A0"/>
    <w:rsid w:val="008D2A17"/>
    <w:rsid w:val="008D2AC7"/>
    <w:rsid w:val="008D2B54"/>
    <w:rsid w:val="008D31E4"/>
    <w:rsid w:val="008D341F"/>
    <w:rsid w:val="008D3552"/>
    <w:rsid w:val="008D35CD"/>
    <w:rsid w:val="008D3CFA"/>
    <w:rsid w:val="008D435F"/>
    <w:rsid w:val="008D44DC"/>
    <w:rsid w:val="008D467B"/>
    <w:rsid w:val="008D46CB"/>
    <w:rsid w:val="008D48FC"/>
    <w:rsid w:val="008D4D5C"/>
    <w:rsid w:val="008D4E28"/>
    <w:rsid w:val="008D507D"/>
    <w:rsid w:val="008D55F4"/>
    <w:rsid w:val="008D5C45"/>
    <w:rsid w:val="008D5D6F"/>
    <w:rsid w:val="008D6368"/>
    <w:rsid w:val="008D6A38"/>
    <w:rsid w:val="008D6EDF"/>
    <w:rsid w:val="008D720B"/>
    <w:rsid w:val="008D72DA"/>
    <w:rsid w:val="008D7396"/>
    <w:rsid w:val="008D79CC"/>
    <w:rsid w:val="008D7C23"/>
    <w:rsid w:val="008D7DDA"/>
    <w:rsid w:val="008E0226"/>
    <w:rsid w:val="008E0613"/>
    <w:rsid w:val="008E0770"/>
    <w:rsid w:val="008E09AF"/>
    <w:rsid w:val="008E0B1F"/>
    <w:rsid w:val="008E18FB"/>
    <w:rsid w:val="008E248F"/>
    <w:rsid w:val="008E2913"/>
    <w:rsid w:val="008E3088"/>
    <w:rsid w:val="008E3D46"/>
    <w:rsid w:val="008E441F"/>
    <w:rsid w:val="008E47E0"/>
    <w:rsid w:val="008E5A4C"/>
    <w:rsid w:val="008E5FE9"/>
    <w:rsid w:val="008E60CE"/>
    <w:rsid w:val="008E679F"/>
    <w:rsid w:val="008E6DA8"/>
    <w:rsid w:val="008E6F0E"/>
    <w:rsid w:val="008E77AE"/>
    <w:rsid w:val="008E7BB3"/>
    <w:rsid w:val="008F0899"/>
    <w:rsid w:val="008F0C2B"/>
    <w:rsid w:val="008F0E6D"/>
    <w:rsid w:val="008F269E"/>
    <w:rsid w:val="008F3290"/>
    <w:rsid w:val="008F32E1"/>
    <w:rsid w:val="008F3367"/>
    <w:rsid w:val="008F3772"/>
    <w:rsid w:val="008F37BE"/>
    <w:rsid w:val="008F3AE6"/>
    <w:rsid w:val="008F3B46"/>
    <w:rsid w:val="008F3F8D"/>
    <w:rsid w:val="008F4065"/>
    <w:rsid w:val="008F43AC"/>
    <w:rsid w:val="008F4737"/>
    <w:rsid w:val="008F4B87"/>
    <w:rsid w:val="008F4F9D"/>
    <w:rsid w:val="008F55A8"/>
    <w:rsid w:val="008F5B68"/>
    <w:rsid w:val="008F5DE6"/>
    <w:rsid w:val="008F693F"/>
    <w:rsid w:val="009007CA"/>
    <w:rsid w:val="00900A66"/>
    <w:rsid w:val="0090166C"/>
    <w:rsid w:val="009019AD"/>
    <w:rsid w:val="00902121"/>
    <w:rsid w:val="009025AC"/>
    <w:rsid w:val="0090260A"/>
    <w:rsid w:val="009027E4"/>
    <w:rsid w:val="00902AF7"/>
    <w:rsid w:val="00903E21"/>
    <w:rsid w:val="00903E7F"/>
    <w:rsid w:val="009045F2"/>
    <w:rsid w:val="00904824"/>
    <w:rsid w:val="0090511A"/>
    <w:rsid w:val="00906315"/>
    <w:rsid w:val="00906578"/>
    <w:rsid w:val="00906F0D"/>
    <w:rsid w:val="00907EEF"/>
    <w:rsid w:val="0091078B"/>
    <w:rsid w:val="00910881"/>
    <w:rsid w:val="00910D6F"/>
    <w:rsid w:val="00910E9A"/>
    <w:rsid w:val="00910EE8"/>
    <w:rsid w:val="00911A97"/>
    <w:rsid w:val="00911E1A"/>
    <w:rsid w:val="0091202D"/>
    <w:rsid w:val="009127BD"/>
    <w:rsid w:val="009127CA"/>
    <w:rsid w:val="009128CA"/>
    <w:rsid w:val="00912B76"/>
    <w:rsid w:val="009138EB"/>
    <w:rsid w:val="00913AE5"/>
    <w:rsid w:val="00913E29"/>
    <w:rsid w:val="00914050"/>
    <w:rsid w:val="00914443"/>
    <w:rsid w:val="00914714"/>
    <w:rsid w:val="00915D22"/>
    <w:rsid w:val="00915E79"/>
    <w:rsid w:val="00916634"/>
    <w:rsid w:val="009168F4"/>
    <w:rsid w:val="00916C35"/>
    <w:rsid w:val="00916C40"/>
    <w:rsid w:val="00916DF2"/>
    <w:rsid w:val="0091798A"/>
    <w:rsid w:val="0091799F"/>
    <w:rsid w:val="00917D80"/>
    <w:rsid w:val="00917F16"/>
    <w:rsid w:val="009207FC"/>
    <w:rsid w:val="00920BF3"/>
    <w:rsid w:val="00920C9E"/>
    <w:rsid w:val="00920F3E"/>
    <w:rsid w:val="00920F59"/>
    <w:rsid w:val="0092150F"/>
    <w:rsid w:val="009215F5"/>
    <w:rsid w:val="009221B4"/>
    <w:rsid w:val="009225EB"/>
    <w:rsid w:val="00922C88"/>
    <w:rsid w:val="00922E93"/>
    <w:rsid w:val="0092300C"/>
    <w:rsid w:val="0092315E"/>
    <w:rsid w:val="009237E6"/>
    <w:rsid w:val="00923B40"/>
    <w:rsid w:val="00923BDC"/>
    <w:rsid w:val="009247AA"/>
    <w:rsid w:val="00924F02"/>
    <w:rsid w:val="0092516E"/>
    <w:rsid w:val="009251C2"/>
    <w:rsid w:val="0092542C"/>
    <w:rsid w:val="00925705"/>
    <w:rsid w:val="00925D05"/>
    <w:rsid w:val="0092601D"/>
    <w:rsid w:val="00926694"/>
    <w:rsid w:val="00926DE9"/>
    <w:rsid w:val="00927BF0"/>
    <w:rsid w:val="00927DF2"/>
    <w:rsid w:val="00930092"/>
    <w:rsid w:val="009306C5"/>
    <w:rsid w:val="00931536"/>
    <w:rsid w:val="009320E6"/>
    <w:rsid w:val="009324DB"/>
    <w:rsid w:val="0093296F"/>
    <w:rsid w:val="00933010"/>
    <w:rsid w:val="00933313"/>
    <w:rsid w:val="009333BD"/>
    <w:rsid w:val="00933DCB"/>
    <w:rsid w:val="009341B1"/>
    <w:rsid w:val="009346FC"/>
    <w:rsid w:val="009348A3"/>
    <w:rsid w:val="0093499A"/>
    <w:rsid w:val="00935C6C"/>
    <w:rsid w:val="00935E49"/>
    <w:rsid w:val="00936AB5"/>
    <w:rsid w:val="00937515"/>
    <w:rsid w:val="00937837"/>
    <w:rsid w:val="00937DD0"/>
    <w:rsid w:val="00937E78"/>
    <w:rsid w:val="00937F46"/>
    <w:rsid w:val="00937F6B"/>
    <w:rsid w:val="009404FE"/>
    <w:rsid w:val="00940B90"/>
    <w:rsid w:val="009415C4"/>
    <w:rsid w:val="009416C1"/>
    <w:rsid w:val="00941957"/>
    <w:rsid w:val="00941AC3"/>
    <w:rsid w:val="00941C09"/>
    <w:rsid w:val="00941DB2"/>
    <w:rsid w:val="00941F15"/>
    <w:rsid w:val="0094332F"/>
    <w:rsid w:val="00943861"/>
    <w:rsid w:val="00943D09"/>
    <w:rsid w:val="00944BF2"/>
    <w:rsid w:val="009450DA"/>
    <w:rsid w:val="009452A7"/>
    <w:rsid w:val="009454D6"/>
    <w:rsid w:val="00945D3A"/>
    <w:rsid w:val="009475A4"/>
    <w:rsid w:val="00947CB3"/>
    <w:rsid w:val="00947CCD"/>
    <w:rsid w:val="009504A2"/>
    <w:rsid w:val="00950DC3"/>
    <w:rsid w:val="009512B7"/>
    <w:rsid w:val="00951488"/>
    <w:rsid w:val="00951A57"/>
    <w:rsid w:val="00951B4F"/>
    <w:rsid w:val="00951E8F"/>
    <w:rsid w:val="00951E92"/>
    <w:rsid w:val="00952C14"/>
    <w:rsid w:val="00952DEA"/>
    <w:rsid w:val="0095301F"/>
    <w:rsid w:val="0095311B"/>
    <w:rsid w:val="009534BC"/>
    <w:rsid w:val="009551C7"/>
    <w:rsid w:val="009556C0"/>
    <w:rsid w:val="00955970"/>
    <w:rsid w:val="009559A1"/>
    <w:rsid w:val="00955A09"/>
    <w:rsid w:val="00955EC5"/>
    <w:rsid w:val="00955FB8"/>
    <w:rsid w:val="0095616F"/>
    <w:rsid w:val="009567E6"/>
    <w:rsid w:val="00956F0E"/>
    <w:rsid w:val="00957230"/>
    <w:rsid w:val="0096015B"/>
    <w:rsid w:val="0096054C"/>
    <w:rsid w:val="00960C5C"/>
    <w:rsid w:val="00960CE5"/>
    <w:rsid w:val="00961071"/>
    <w:rsid w:val="009613B4"/>
    <w:rsid w:val="00961415"/>
    <w:rsid w:val="00961A15"/>
    <w:rsid w:val="00961CE1"/>
    <w:rsid w:val="009621C3"/>
    <w:rsid w:val="00962D62"/>
    <w:rsid w:val="00962EE6"/>
    <w:rsid w:val="00963C1D"/>
    <w:rsid w:val="00964100"/>
    <w:rsid w:val="00964364"/>
    <w:rsid w:val="0096495A"/>
    <w:rsid w:val="009651AB"/>
    <w:rsid w:val="0096581D"/>
    <w:rsid w:val="009669A4"/>
    <w:rsid w:val="0096771F"/>
    <w:rsid w:val="009706AC"/>
    <w:rsid w:val="00970AF7"/>
    <w:rsid w:val="00970B7D"/>
    <w:rsid w:val="00970E53"/>
    <w:rsid w:val="00970F85"/>
    <w:rsid w:val="009712C6"/>
    <w:rsid w:val="009714D2"/>
    <w:rsid w:val="00971962"/>
    <w:rsid w:val="00971FBE"/>
    <w:rsid w:val="009720C4"/>
    <w:rsid w:val="009722BE"/>
    <w:rsid w:val="00972999"/>
    <w:rsid w:val="00972F8C"/>
    <w:rsid w:val="0097325E"/>
    <w:rsid w:val="0097342C"/>
    <w:rsid w:val="00973874"/>
    <w:rsid w:val="009740A3"/>
    <w:rsid w:val="00974B2A"/>
    <w:rsid w:val="00974ED2"/>
    <w:rsid w:val="00975447"/>
    <w:rsid w:val="009754A2"/>
    <w:rsid w:val="009755EA"/>
    <w:rsid w:val="00975777"/>
    <w:rsid w:val="00975D49"/>
    <w:rsid w:val="00976150"/>
    <w:rsid w:val="00976760"/>
    <w:rsid w:val="009768F5"/>
    <w:rsid w:val="00976D3A"/>
    <w:rsid w:val="00976DB3"/>
    <w:rsid w:val="00977147"/>
    <w:rsid w:val="009804F8"/>
    <w:rsid w:val="00980C16"/>
    <w:rsid w:val="00982003"/>
    <w:rsid w:val="00982180"/>
    <w:rsid w:val="00982ECB"/>
    <w:rsid w:val="00983197"/>
    <w:rsid w:val="009833E7"/>
    <w:rsid w:val="00983473"/>
    <w:rsid w:val="009834F7"/>
    <w:rsid w:val="009839B9"/>
    <w:rsid w:val="00983A36"/>
    <w:rsid w:val="00983A67"/>
    <w:rsid w:val="009841AD"/>
    <w:rsid w:val="00984E80"/>
    <w:rsid w:val="00985511"/>
    <w:rsid w:val="009860B8"/>
    <w:rsid w:val="009865B9"/>
    <w:rsid w:val="00986DC5"/>
    <w:rsid w:val="00987114"/>
    <w:rsid w:val="009879F4"/>
    <w:rsid w:val="00987CE7"/>
    <w:rsid w:val="009904A6"/>
    <w:rsid w:val="00990663"/>
    <w:rsid w:val="00990EDE"/>
    <w:rsid w:val="00991CED"/>
    <w:rsid w:val="00991D88"/>
    <w:rsid w:val="00991F2A"/>
    <w:rsid w:val="009921DD"/>
    <w:rsid w:val="00992ADD"/>
    <w:rsid w:val="009932B7"/>
    <w:rsid w:val="00994635"/>
    <w:rsid w:val="009948A6"/>
    <w:rsid w:val="00994E2D"/>
    <w:rsid w:val="00995460"/>
    <w:rsid w:val="009957F1"/>
    <w:rsid w:val="0099593D"/>
    <w:rsid w:val="00996B48"/>
    <w:rsid w:val="0099739B"/>
    <w:rsid w:val="009977DD"/>
    <w:rsid w:val="009A0C3A"/>
    <w:rsid w:val="009A10C4"/>
    <w:rsid w:val="009A14C9"/>
    <w:rsid w:val="009A195C"/>
    <w:rsid w:val="009A23ED"/>
    <w:rsid w:val="009A2BA6"/>
    <w:rsid w:val="009A35E3"/>
    <w:rsid w:val="009A37EC"/>
    <w:rsid w:val="009A4245"/>
    <w:rsid w:val="009A43AE"/>
    <w:rsid w:val="009A4455"/>
    <w:rsid w:val="009A45CA"/>
    <w:rsid w:val="009A4EAE"/>
    <w:rsid w:val="009A4EF3"/>
    <w:rsid w:val="009A51E1"/>
    <w:rsid w:val="009A5270"/>
    <w:rsid w:val="009A55A2"/>
    <w:rsid w:val="009A5B5D"/>
    <w:rsid w:val="009A5B99"/>
    <w:rsid w:val="009A62DA"/>
    <w:rsid w:val="009A68EC"/>
    <w:rsid w:val="009A7A86"/>
    <w:rsid w:val="009B0731"/>
    <w:rsid w:val="009B0C70"/>
    <w:rsid w:val="009B1063"/>
    <w:rsid w:val="009B1706"/>
    <w:rsid w:val="009B17AB"/>
    <w:rsid w:val="009B1C39"/>
    <w:rsid w:val="009B1F38"/>
    <w:rsid w:val="009B1FEF"/>
    <w:rsid w:val="009B2178"/>
    <w:rsid w:val="009B26D3"/>
    <w:rsid w:val="009B358B"/>
    <w:rsid w:val="009B3C78"/>
    <w:rsid w:val="009B3FAA"/>
    <w:rsid w:val="009B43D7"/>
    <w:rsid w:val="009B4577"/>
    <w:rsid w:val="009B491D"/>
    <w:rsid w:val="009B5764"/>
    <w:rsid w:val="009B58DE"/>
    <w:rsid w:val="009B5F22"/>
    <w:rsid w:val="009B63DE"/>
    <w:rsid w:val="009B672A"/>
    <w:rsid w:val="009B691F"/>
    <w:rsid w:val="009B6F6A"/>
    <w:rsid w:val="009B7E0B"/>
    <w:rsid w:val="009C04AD"/>
    <w:rsid w:val="009C074B"/>
    <w:rsid w:val="009C08D5"/>
    <w:rsid w:val="009C0904"/>
    <w:rsid w:val="009C0A47"/>
    <w:rsid w:val="009C0DBB"/>
    <w:rsid w:val="009C0DEB"/>
    <w:rsid w:val="009C0F12"/>
    <w:rsid w:val="009C0FF9"/>
    <w:rsid w:val="009C1D39"/>
    <w:rsid w:val="009C2123"/>
    <w:rsid w:val="009C2377"/>
    <w:rsid w:val="009C2418"/>
    <w:rsid w:val="009C2471"/>
    <w:rsid w:val="009C30B6"/>
    <w:rsid w:val="009C337A"/>
    <w:rsid w:val="009C344A"/>
    <w:rsid w:val="009C3AA2"/>
    <w:rsid w:val="009C468E"/>
    <w:rsid w:val="009C47D0"/>
    <w:rsid w:val="009C48F3"/>
    <w:rsid w:val="009C4FB3"/>
    <w:rsid w:val="009C5762"/>
    <w:rsid w:val="009C5833"/>
    <w:rsid w:val="009C59CF"/>
    <w:rsid w:val="009C61DB"/>
    <w:rsid w:val="009C71EB"/>
    <w:rsid w:val="009C76B0"/>
    <w:rsid w:val="009C7818"/>
    <w:rsid w:val="009C7AA5"/>
    <w:rsid w:val="009C7E2A"/>
    <w:rsid w:val="009C7E89"/>
    <w:rsid w:val="009D068E"/>
    <w:rsid w:val="009D0CF3"/>
    <w:rsid w:val="009D1491"/>
    <w:rsid w:val="009D1C60"/>
    <w:rsid w:val="009D22C3"/>
    <w:rsid w:val="009D250E"/>
    <w:rsid w:val="009D30FE"/>
    <w:rsid w:val="009D3ACE"/>
    <w:rsid w:val="009D3E3F"/>
    <w:rsid w:val="009D42C4"/>
    <w:rsid w:val="009D4693"/>
    <w:rsid w:val="009D5257"/>
    <w:rsid w:val="009D537D"/>
    <w:rsid w:val="009D5CC4"/>
    <w:rsid w:val="009D64DF"/>
    <w:rsid w:val="009D66E6"/>
    <w:rsid w:val="009D6E4A"/>
    <w:rsid w:val="009D733F"/>
    <w:rsid w:val="009D7EC6"/>
    <w:rsid w:val="009D7F7E"/>
    <w:rsid w:val="009D7FD2"/>
    <w:rsid w:val="009E06B5"/>
    <w:rsid w:val="009E0B86"/>
    <w:rsid w:val="009E0DF9"/>
    <w:rsid w:val="009E10BE"/>
    <w:rsid w:val="009E1964"/>
    <w:rsid w:val="009E2433"/>
    <w:rsid w:val="009E27AF"/>
    <w:rsid w:val="009E32A4"/>
    <w:rsid w:val="009E3588"/>
    <w:rsid w:val="009E3DB2"/>
    <w:rsid w:val="009E58FD"/>
    <w:rsid w:val="009E59B2"/>
    <w:rsid w:val="009E5A05"/>
    <w:rsid w:val="009E5C36"/>
    <w:rsid w:val="009E5F16"/>
    <w:rsid w:val="009E65DA"/>
    <w:rsid w:val="009E6B01"/>
    <w:rsid w:val="009E7314"/>
    <w:rsid w:val="009E75D5"/>
    <w:rsid w:val="009E799F"/>
    <w:rsid w:val="009E7DDF"/>
    <w:rsid w:val="009F04EB"/>
    <w:rsid w:val="009F08C2"/>
    <w:rsid w:val="009F1DA8"/>
    <w:rsid w:val="009F260F"/>
    <w:rsid w:val="009F26DB"/>
    <w:rsid w:val="009F2C41"/>
    <w:rsid w:val="009F3388"/>
    <w:rsid w:val="009F33C0"/>
    <w:rsid w:val="009F3444"/>
    <w:rsid w:val="009F3885"/>
    <w:rsid w:val="009F44F1"/>
    <w:rsid w:val="009F45E8"/>
    <w:rsid w:val="009F5953"/>
    <w:rsid w:val="009F5A20"/>
    <w:rsid w:val="009F5CA9"/>
    <w:rsid w:val="009F65CE"/>
    <w:rsid w:val="009F68BA"/>
    <w:rsid w:val="009F68BB"/>
    <w:rsid w:val="009F79E8"/>
    <w:rsid w:val="009F7E3E"/>
    <w:rsid w:val="00A0095C"/>
    <w:rsid w:val="00A0152F"/>
    <w:rsid w:val="00A019B2"/>
    <w:rsid w:val="00A01A7E"/>
    <w:rsid w:val="00A01B13"/>
    <w:rsid w:val="00A01E70"/>
    <w:rsid w:val="00A0236D"/>
    <w:rsid w:val="00A02521"/>
    <w:rsid w:val="00A02D45"/>
    <w:rsid w:val="00A02E8F"/>
    <w:rsid w:val="00A02E94"/>
    <w:rsid w:val="00A0327C"/>
    <w:rsid w:val="00A0387F"/>
    <w:rsid w:val="00A03F00"/>
    <w:rsid w:val="00A044C3"/>
    <w:rsid w:val="00A046C6"/>
    <w:rsid w:val="00A0470E"/>
    <w:rsid w:val="00A04914"/>
    <w:rsid w:val="00A04FCA"/>
    <w:rsid w:val="00A051D7"/>
    <w:rsid w:val="00A065C6"/>
    <w:rsid w:val="00A06D77"/>
    <w:rsid w:val="00A07336"/>
    <w:rsid w:val="00A07866"/>
    <w:rsid w:val="00A11162"/>
    <w:rsid w:val="00A12F18"/>
    <w:rsid w:val="00A1324E"/>
    <w:rsid w:val="00A132C2"/>
    <w:rsid w:val="00A133C1"/>
    <w:rsid w:val="00A13818"/>
    <w:rsid w:val="00A14DC4"/>
    <w:rsid w:val="00A1514B"/>
    <w:rsid w:val="00A16132"/>
    <w:rsid w:val="00A171A7"/>
    <w:rsid w:val="00A175A6"/>
    <w:rsid w:val="00A201BB"/>
    <w:rsid w:val="00A20503"/>
    <w:rsid w:val="00A206C0"/>
    <w:rsid w:val="00A20C66"/>
    <w:rsid w:val="00A21098"/>
    <w:rsid w:val="00A2124B"/>
    <w:rsid w:val="00A21633"/>
    <w:rsid w:val="00A21C17"/>
    <w:rsid w:val="00A224E6"/>
    <w:rsid w:val="00A226FB"/>
    <w:rsid w:val="00A22C22"/>
    <w:rsid w:val="00A231F7"/>
    <w:rsid w:val="00A23426"/>
    <w:rsid w:val="00A24364"/>
    <w:rsid w:val="00A2439B"/>
    <w:rsid w:val="00A24632"/>
    <w:rsid w:val="00A24B1E"/>
    <w:rsid w:val="00A25191"/>
    <w:rsid w:val="00A25566"/>
    <w:rsid w:val="00A25B55"/>
    <w:rsid w:val="00A25E0C"/>
    <w:rsid w:val="00A261BC"/>
    <w:rsid w:val="00A2620B"/>
    <w:rsid w:val="00A263EE"/>
    <w:rsid w:val="00A265EF"/>
    <w:rsid w:val="00A26744"/>
    <w:rsid w:val="00A26A57"/>
    <w:rsid w:val="00A26B86"/>
    <w:rsid w:val="00A27056"/>
    <w:rsid w:val="00A27BB4"/>
    <w:rsid w:val="00A301BA"/>
    <w:rsid w:val="00A3021D"/>
    <w:rsid w:val="00A31BC6"/>
    <w:rsid w:val="00A31EED"/>
    <w:rsid w:val="00A3207D"/>
    <w:rsid w:val="00A32760"/>
    <w:rsid w:val="00A32820"/>
    <w:rsid w:val="00A32D5D"/>
    <w:rsid w:val="00A33029"/>
    <w:rsid w:val="00A331B2"/>
    <w:rsid w:val="00A332D7"/>
    <w:rsid w:val="00A3331F"/>
    <w:rsid w:val="00A3346B"/>
    <w:rsid w:val="00A33819"/>
    <w:rsid w:val="00A33AF3"/>
    <w:rsid w:val="00A33B4C"/>
    <w:rsid w:val="00A34B51"/>
    <w:rsid w:val="00A3511C"/>
    <w:rsid w:val="00A3535D"/>
    <w:rsid w:val="00A360EB"/>
    <w:rsid w:val="00A36ADF"/>
    <w:rsid w:val="00A36E1A"/>
    <w:rsid w:val="00A37A86"/>
    <w:rsid w:val="00A4073E"/>
    <w:rsid w:val="00A41412"/>
    <w:rsid w:val="00A41817"/>
    <w:rsid w:val="00A41903"/>
    <w:rsid w:val="00A4190C"/>
    <w:rsid w:val="00A41A2C"/>
    <w:rsid w:val="00A41E59"/>
    <w:rsid w:val="00A42324"/>
    <w:rsid w:val="00A4256A"/>
    <w:rsid w:val="00A433BF"/>
    <w:rsid w:val="00A43430"/>
    <w:rsid w:val="00A43448"/>
    <w:rsid w:val="00A4453D"/>
    <w:rsid w:val="00A46615"/>
    <w:rsid w:val="00A46A0E"/>
    <w:rsid w:val="00A46AA6"/>
    <w:rsid w:val="00A47208"/>
    <w:rsid w:val="00A47588"/>
    <w:rsid w:val="00A47BFA"/>
    <w:rsid w:val="00A50779"/>
    <w:rsid w:val="00A50944"/>
    <w:rsid w:val="00A509F9"/>
    <w:rsid w:val="00A5142E"/>
    <w:rsid w:val="00A51952"/>
    <w:rsid w:val="00A51ACF"/>
    <w:rsid w:val="00A51B3F"/>
    <w:rsid w:val="00A526D6"/>
    <w:rsid w:val="00A5297F"/>
    <w:rsid w:val="00A53146"/>
    <w:rsid w:val="00A5323B"/>
    <w:rsid w:val="00A538FE"/>
    <w:rsid w:val="00A53933"/>
    <w:rsid w:val="00A53BCD"/>
    <w:rsid w:val="00A53EDB"/>
    <w:rsid w:val="00A53FAF"/>
    <w:rsid w:val="00A54008"/>
    <w:rsid w:val="00A54570"/>
    <w:rsid w:val="00A54BF9"/>
    <w:rsid w:val="00A54DD2"/>
    <w:rsid w:val="00A55697"/>
    <w:rsid w:val="00A55711"/>
    <w:rsid w:val="00A55DAC"/>
    <w:rsid w:val="00A56C56"/>
    <w:rsid w:val="00A56D76"/>
    <w:rsid w:val="00A57D8D"/>
    <w:rsid w:val="00A605A5"/>
    <w:rsid w:val="00A605FD"/>
    <w:rsid w:val="00A60722"/>
    <w:rsid w:val="00A60795"/>
    <w:rsid w:val="00A60A46"/>
    <w:rsid w:val="00A60E97"/>
    <w:rsid w:val="00A6256E"/>
    <w:rsid w:val="00A63A8D"/>
    <w:rsid w:val="00A63C19"/>
    <w:rsid w:val="00A64021"/>
    <w:rsid w:val="00A642B9"/>
    <w:rsid w:val="00A644D8"/>
    <w:rsid w:val="00A64549"/>
    <w:rsid w:val="00A64B3A"/>
    <w:rsid w:val="00A64C1A"/>
    <w:rsid w:val="00A64C46"/>
    <w:rsid w:val="00A65386"/>
    <w:rsid w:val="00A65F67"/>
    <w:rsid w:val="00A666BF"/>
    <w:rsid w:val="00A667BB"/>
    <w:rsid w:val="00A66A6C"/>
    <w:rsid w:val="00A66F8F"/>
    <w:rsid w:val="00A70020"/>
    <w:rsid w:val="00A7065D"/>
    <w:rsid w:val="00A70AE8"/>
    <w:rsid w:val="00A715BE"/>
    <w:rsid w:val="00A71634"/>
    <w:rsid w:val="00A719DA"/>
    <w:rsid w:val="00A71A10"/>
    <w:rsid w:val="00A71E16"/>
    <w:rsid w:val="00A72360"/>
    <w:rsid w:val="00A72924"/>
    <w:rsid w:val="00A72D46"/>
    <w:rsid w:val="00A730C3"/>
    <w:rsid w:val="00A731B7"/>
    <w:rsid w:val="00A7331E"/>
    <w:rsid w:val="00A734CB"/>
    <w:rsid w:val="00A735AA"/>
    <w:rsid w:val="00A738D8"/>
    <w:rsid w:val="00A738E5"/>
    <w:rsid w:val="00A74B44"/>
    <w:rsid w:val="00A752B9"/>
    <w:rsid w:val="00A757D9"/>
    <w:rsid w:val="00A76795"/>
    <w:rsid w:val="00A76A2A"/>
    <w:rsid w:val="00A76D65"/>
    <w:rsid w:val="00A773BA"/>
    <w:rsid w:val="00A77696"/>
    <w:rsid w:val="00A776BD"/>
    <w:rsid w:val="00A7778F"/>
    <w:rsid w:val="00A7790C"/>
    <w:rsid w:val="00A77951"/>
    <w:rsid w:val="00A77D76"/>
    <w:rsid w:val="00A800BA"/>
    <w:rsid w:val="00A80B69"/>
    <w:rsid w:val="00A80D49"/>
    <w:rsid w:val="00A80F28"/>
    <w:rsid w:val="00A80FA3"/>
    <w:rsid w:val="00A810CD"/>
    <w:rsid w:val="00A810EF"/>
    <w:rsid w:val="00A81A9D"/>
    <w:rsid w:val="00A81E38"/>
    <w:rsid w:val="00A81EEC"/>
    <w:rsid w:val="00A83118"/>
    <w:rsid w:val="00A8373F"/>
    <w:rsid w:val="00A8380A"/>
    <w:rsid w:val="00A83A91"/>
    <w:rsid w:val="00A84232"/>
    <w:rsid w:val="00A84A08"/>
    <w:rsid w:val="00A84FEF"/>
    <w:rsid w:val="00A853EC"/>
    <w:rsid w:val="00A85609"/>
    <w:rsid w:val="00A866DB"/>
    <w:rsid w:val="00A86E6A"/>
    <w:rsid w:val="00A871DA"/>
    <w:rsid w:val="00A873DD"/>
    <w:rsid w:val="00A87474"/>
    <w:rsid w:val="00A8756F"/>
    <w:rsid w:val="00A875C3"/>
    <w:rsid w:val="00A90885"/>
    <w:rsid w:val="00A90B23"/>
    <w:rsid w:val="00A91F2B"/>
    <w:rsid w:val="00A9213C"/>
    <w:rsid w:val="00A92583"/>
    <w:rsid w:val="00A928AF"/>
    <w:rsid w:val="00A92960"/>
    <w:rsid w:val="00A935D5"/>
    <w:rsid w:val="00A93908"/>
    <w:rsid w:val="00A940E0"/>
    <w:rsid w:val="00A9481B"/>
    <w:rsid w:val="00A94F14"/>
    <w:rsid w:val="00A94F47"/>
    <w:rsid w:val="00A95847"/>
    <w:rsid w:val="00A95CCB"/>
    <w:rsid w:val="00A96044"/>
    <w:rsid w:val="00A9636A"/>
    <w:rsid w:val="00A96D21"/>
    <w:rsid w:val="00AA0207"/>
    <w:rsid w:val="00AA1014"/>
    <w:rsid w:val="00AA12DC"/>
    <w:rsid w:val="00AA39E0"/>
    <w:rsid w:val="00AA3EF0"/>
    <w:rsid w:val="00AA4584"/>
    <w:rsid w:val="00AA4A4A"/>
    <w:rsid w:val="00AA4C74"/>
    <w:rsid w:val="00AA4DE3"/>
    <w:rsid w:val="00AA4F68"/>
    <w:rsid w:val="00AA527D"/>
    <w:rsid w:val="00AA55C4"/>
    <w:rsid w:val="00AA5D54"/>
    <w:rsid w:val="00AA5EA2"/>
    <w:rsid w:val="00AA6ECE"/>
    <w:rsid w:val="00AA77A5"/>
    <w:rsid w:val="00AA7881"/>
    <w:rsid w:val="00AA79F1"/>
    <w:rsid w:val="00AA7F9D"/>
    <w:rsid w:val="00AB027E"/>
    <w:rsid w:val="00AB06F6"/>
    <w:rsid w:val="00AB0FEC"/>
    <w:rsid w:val="00AB152B"/>
    <w:rsid w:val="00AB1603"/>
    <w:rsid w:val="00AB1834"/>
    <w:rsid w:val="00AB1A0D"/>
    <w:rsid w:val="00AB2347"/>
    <w:rsid w:val="00AB36AA"/>
    <w:rsid w:val="00AB38E1"/>
    <w:rsid w:val="00AB3E6A"/>
    <w:rsid w:val="00AB3FDC"/>
    <w:rsid w:val="00AB51E8"/>
    <w:rsid w:val="00AB626E"/>
    <w:rsid w:val="00AB6993"/>
    <w:rsid w:val="00AB6D60"/>
    <w:rsid w:val="00AB73D0"/>
    <w:rsid w:val="00AB74B6"/>
    <w:rsid w:val="00AB7629"/>
    <w:rsid w:val="00AB7757"/>
    <w:rsid w:val="00AC01AF"/>
    <w:rsid w:val="00AC0B6C"/>
    <w:rsid w:val="00AC165E"/>
    <w:rsid w:val="00AC17CD"/>
    <w:rsid w:val="00AC18A4"/>
    <w:rsid w:val="00AC18B1"/>
    <w:rsid w:val="00AC1F62"/>
    <w:rsid w:val="00AC23F9"/>
    <w:rsid w:val="00AC2EF0"/>
    <w:rsid w:val="00AC305F"/>
    <w:rsid w:val="00AC30E3"/>
    <w:rsid w:val="00AC3C28"/>
    <w:rsid w:val="00AC3E6F"/>
    <w:rsid w:val="00AC3E84"/>
    <w:rsid w:val="00AC4DEE"/>
    <w:rsid w:val="00AC4EDA"/>
    <w:rsid w:val="00AC59B6"/>
    <w:rsid w:val="00AC5BE6"/>
    <w:rsid w:val="00AC658B"/>
    <w:rsid w:val="00AC6D62"/>
    <w:rsid w:val="00AC6E73"/>
    <w:rsid w:val="00AC7B4C"/>
    <w:rsid w:val="00AC7DE0"/>
    <w:rsid w:val="00AC7E2F"/>
    <w:rsid w:val="00AD04A1"/>
    <w:rsid w:val="00AD051A"/>
    <w:rsid w:val="00AD0A97"/>
    <w:rsid w:val="00AD121E"/>
    <w:rsid w:val="00AD1D94"/>
    <w:rsid w:val="00AD2380"/>
    <w:rsid w:val="00AD2384"/>
    <w:rsid w:val="00AD3433"/>
    <w:rsid w:val="00AD36DD"/>
    <w:rsid w:val="00AD3B1D"/>
    <w:rsid w:val="00AD409F"/>
    <w:rsid w:val="00AD4F60"/>
    <w:rsid w:val="00AD5759"/>
    <w:rsid w:val="00AD5898"/>
    <w:rsid w:val="00AD6605"/>
    <w:rsid w:val="00AD687D"/>
    <w:rsid w:val="00AD6D40"/>
    <w:rsid w:val="00AD7270"/>
    <w:rsid w:val="00AD7481"/>
    <w:rsid w:val="00AD75CF"/>
    <w:rsid w:val="00AD7EE0"/>
    <w:rsid w:val="00AE0A7F"/>
    <w:rsid w:val="00AE0B62"/>
    <w:rsid w:val="00AE10F3"/>
    <w:rsid w:val="00AE13B8"/>
    <w:rsid w:val="00AE1420"/>
    <w:rsid w:val="00AE1BB2"/>
    <w:rsid w:val="00AE1C58"/>
    <w:rsid w:val="00AE21C8"/>
    <w:rsid w:val="00AE24C6"/>
    <w:rsid w:val="00AE2830"/>
    <w:rsid w:val="00AE290D"/>
    <w:rsid w:val="00AE2927"/>
    <w:rsid w:val="00AE356E"/>
    <w:rsid w:val="00AE3A5F"/>
    <w:rsid w:val="00AE3D7D"/>
    <w:rsid w:val="00AE3E8C"/>
    <w:rsid w:val="00AE3F8A"/>
    <w:rsid w:val="00AE42C5"/>
    <w:rsid w:val="00AE4659"/>
    <w:rsid w:val="00AE4C8A"/>
    <w:rsid w:val="00AE5265"/>
    <w:rsid w:val="00AE57BD"/>
    <w:rsid w:val="00AE74EA"/>
    <w:rsid w:val="00AE7CE9"/>
    <w:rsid w:val="00AE7F0F"/>
    <w:rsid w:val="00AF0C67"/>
    <w:rsid w:val="00AF1BDA"/>
    <w:rsid w:val="00AF1D1E"/>
    <w:rsid w:val="00AF241B"/>
    <w:rsid w:val="00AF24A9"/>
    <w:rsid w:val="00AF263C"/>
    <w:rsid w:val="00AF313A"/>
    <w:rsid w:val="00AF333B"/>
    <w:rsid w:val="00AF37DA"/>
    <w:rsid w:val="00AF3E42"/>
    <w:rsid w:val="00AF4707"/>
    <w:rsid w:val="00AF4DE0"/>
    <w:rsid w:val="00AF51B6"/>
    <w:rsid w:val="00AF55B2"/>
    <w:rsid w:val="00AF581A"/>
    <w:rsid w:val="00AF5E02"/>
    <w:rsid w:val="00AF657E"/>
    <w:rsid w:val="00AF681C"/>
    <w:rsid w:val="00AF6E7D"/>
    <w:rsid w:val="00AF6F7E"/>
    <w:rsid w:val="00AF76C1"/>
    <w:rsid w:val="00AF7E9C"/>
    <w:rsid w:val="00AF7EF5"/>
    <w:rsid w:val="00B001BF"/>
    <w:rsid w:val="00B009B4"/>
    <w:rsid w:val="00B01661"/>
    <w:rsid w:val="00B017E4"/>
    <w:rsid w:val="00B01CAE"/>
    <w:rsid w:val="00B02003"/>
    <w:rsid w:val="00B02338"/>
    <w:rsid w:val="00B02946"/>
    <w:rsid w:val="00B02F3F"/>
    <w:rsid w:val="00B0306D"/>
    <w:rsid w:val="00B037F9"/>
    <w:rsid w:val="00B03ACE"/>
    <w:rsid w:val="00B03FCA"/>
    <w:rsid w:val="00B040FE"/>
    <w:rsid w:val="00B04B6D"/>
    <w:rsid w:val="00B05390"/>
    <w:rsid w:val="00B05B19"/>
    <w:rsid w:val="00B0614D"/>
    <w:rsid w:val="00B06A8D"/>
    <w:rsid w:val="00B0726B"/>
    <w:rsid w:val="00B1009B"/>
    <w:rsid w:val="00B10635"/>
    <w:rsid w:val="00B10E26"/>
    <w:rsid w:val="00B1127E"/>
    <w:rsid w:val="00B11551"/>
    <w:rsid w:val="00B1162D"/>
    <w:rsid w:val="00B11E32"/>
    <w:rsid w:val="00B11F21"/>
    <w:rsid w:val="00B1275A"/>
    <w:rsid w:val="00B12D3A"/>
    <w:rsid w:val="00B12FDF"/>
    <w:rsid w:val="00B13009"/>
    <w:rsid w:val="00B1336E"/>
    <w:rsid w:val="00B139D0"/>
    <w:rsid w:val="00B1421B"/>
    <w:rsid w:val="00B1446A"/>
    <w:rsid w:val="00B14F01"/>
    <w:rsid w:val="00B157A2"/>
    <w:rsid w:val="00B16117"/>
    <w:rsid w:val="00B1654B"/>
    <w:rsid w:val="00B165DB"/>
    <w:rsid w:val="00B16CDD"/>
    <w:rsid w:val="00B16EA6"/>
    <w:rsid w:val="00B17692"/>
    <w:rsid w:val="00B2034E"/>
    <w:rsid w:val="00B20901"/>
    <w:rsid w:val="00B210A3"/>
    <w:rsid w:val="00B21F18"/>
    <w:rsid w:val="00B22528"/>
    <w:rsid w:val="00B22AFC"/>
    <w:rsid w:val="00B22CD3"/>
    <w:rsid w:val="00B2334B"/>
    <w:rsid w:val="00B23912"/>
    <w:rsid w:val="00B24118"/>
    <w:rsid w:val="00B246F2"/>
    <w:rsid w:val="00B24E2A"/>
    <w:rsid w:val="00B24F8F"/>
    <w:rsid w:val="00B25F0C"/>
    <w:rsid w:val="00B264AA"/>
    <w:rsid w:val="00B27C85"/>
    <w:rsid w:val="00B302AF"/>
    <w:rsid w:val="00B30329"/>
    <w:rsid w:val="00B30D1A"/>
    <w:rsid w:val="00B30E08"/>
    <w:rsid w:val="00B3138C"/>
    <w:rsid w:val="00B31744"/>
    <w:rsid w:val="00B31DC5"/>
    <w:rsid w:val="00B31E26"/>
    <w:rsid w:val="00B32228"/>
    <w:rsid w:val="00B328E4"/>
    <w:rsid w:val="00B32F8A"/>
    <w:rsid w:val="00B34D2B"/>
    <w:rsid w:val="00B34E09"/>
    <w:rsid w:val="00B34F9C"/>
    <w:rsid w:val="00B3560F"/>
    <w:rsid w:val="00B357B8"/>
    <w:rsid w:val="00B357E1"/>
    <w:rsid w:val="00B3582B"/>
    <w:rsid w:val="00B35F1F"/>
    <w:rsid w:val="00B372DA"/>
    <w:rsid w:val="00B37864"/>
    <w:rsid w:val="00B37C7F"/>
    <w:rsid w:val="00B37C9D"/>
    <w:rsid w:val="00B40351"/>
    <w:rsid w:val="00B40719"/>
    <w:rsid w:val="00B411AA"/>
    <w:rsid w:val="00B417AB"/>
    <w:rsid w:val="00B4185F"/>
    <w:rsid w:val="00B41ED4"/>
    <w:rsid w:val="00B42417"/>
    <w:rsid w:val="00B4256D"/>
    <w:rsid w:val="00B4266F"/>
    <w:rsid w:val="00B42A29"/>
    <w:rsid w:val="00B42F41"/>
    <w:rsid w:val="00B4305E"/>
    <w:rsid w:val="00B4347B"/>
    <w:rsid w:val="00B443CF"/>
    <w:rsid w:val="00B445AE"/>
    <w:rsid w:val="00B4476A"/>
    <w:rsid w:val="00B457C1"/>
    <w:rsid w:val="00B45AD5"/>
    <w:rsid w:val="00B46214"/>
    <w:rsid w:val="00B46392"/>
    <w:rsid w:val="00B46B54"/>
    <w:rsid w:val="00B46EEF"/>
    <w:rsid w:val="00B47182"/>
    <w:rsid w:val="00B500CB"/>
    <w:rsid w:val="00B50695"/>
    <w:rsid w:val="00B51068"/>
    <w:rsid w:val="00B51642"/>
    <w:rsid w:val="00B51AFB"/>
    <w:rsid w:val="00B52C76"/>
    <w:rsid w:val="00B5403F"/>
    <w:rsid w:val="00B55885"/>
    <w:rsid w:val="00B55B1F"/>
    <w:rsid w:val="00B56408"/>
    <w:rsid w:val="00B564D9"/>
    <w:rsid w:val="00B5707B"/>
    <w:rsid w:val="00B57506"/>
    <w:rsid w:val="00B57DCB"/>
    <w:rsid w:val="00B602F5"/>
    <w:rsid w:val="00B60772"/>
    <w:rsid w:val="00B61750"/>
    <w:rsid w:val="00B62216"/>
    <w:rsid w:val="00B62317"/>
    <w:rsid w:val="00B6239A"/>
    <w:rsid w:val="00B62E6A"/>
    <w:rsid w:val="00B632B5"/>
    <w:rsid w:val="00B6334B"/>
    <w:rsid w:val="00B634F0"/>
    <w:rsid w:val="00B63A3B"/>
    <w:rsid w:val="00B6418A"/>
    <w:rsid w:val="00B64C1E"/>
    <w:rsid w:val="00B64E38"/>
    <w:rsid w:val="00B654F8"/>
    <w:rsid w:val="00B65730"/>
    <w:rsid w:val="00B65BEE"/>
    <w:rsid w:val="00B65E45"/>
    <w:rsid w:val="00B6657D"/>
    <w:rsid w:val="00B66E5B"/>
    <w:rsid w:val="00B67198"/>
    <w:rsid w:val="00B671BA"/>
    <w:rsid w:val="00B6761C"/>
    <w:rsid w:val="00B67D3E"/>
    <w:rsid w:val="00B7080E"/>
    <w:rsid w:val="00B709A3"/>
    <w:rsid w:val="00B70B0B"/>
    <w:rsid w:val="00B70E60"/>
    <w:rsid w:val="00B71091"/>
    <w:rsid w:val="00B711A4"/>
    <w:rsid w:val="00B7137D"/>
    <w:rsid w:val="00B71481"/>
    <w:rsid w:val="00B71514"/>
    <w:rsid w:val="00B71D48"/>
    <w:rsid w:val="00B7251E"/>
    <w:rsid w:val="00B72959"/>
    <w:rsid w:val="00B73294"/>
    <w:rsid w:val="00B74965"/>
    <w:rsid w:val="00B74EA4"/>
    <w:rsid w:val="00B75047"/>
    <w:rsid w:val="00B75771"/>
    <w:rsid w:val="00B75943"/>
    <w:rsid w:val="00B75F5F"/>
    <w:rsid w:val="00B76442"/>
    <w:rsid w:val="00B77340"/>
    <w:rsid w:val="00B777B5"/>
    <w:rsid w:val="00B778B2"/>
    <w:rsid w:val="00B8063F"/>
    <w:rsid w:val="00B816EF"/>
    <w:rsid w:val="00B81B4B"/>
    <w:rsid w:val="00B81DC7"/>
    <w:rsid w:val="00B81EFF"/>
    <w:rsid w:val="00B820BD"/>
    <w:rsid w:val="00B820F7"/>
    <w:rsid w:val="00B8225D"/>
    <w:rsid w:val="00B82799"/>
    <w:rsid w:val="00B82812"/>
    <w:rsid w:val="00B82E34"/>
    <w:rsid w:val="00B830C4"/>
    <w:rsid w:val="00B8373E"/>
    <w:rsid w:val="00B8383D"/>
    <w:rsid w:val="00B83F61"/>
    <w:rsid w:val="00B842CE"/>
    <w:rsid w:val="00B84610"/>
    <w:rsid w:val="00B84BF5"/>
    <w:rsid w:val="00B85240"/>
    <w:rsid w:val="00B852C7"/>
    <w:rsid w:val="00B8547A"/>
    <w:rsid w:val="00B85627"/>
    <w:rsid w:val="00B856D4"/>
    <w:rsid w:val="00B85CFD"/>
    <w:rsid w:val="00B85D2F"/>
    <w:rsid w:val="00B860C8"/>
    <w:rsid w:val="00B86813"/>
    <w:rsid w:val="00B86AE6"/>
    <w:rsid w:val="00B8782A"/>
    <w:rsid w:val="00B905AF"/>
    <w:rsid w:val="00B9189F"/>
    <w:rsid w:val="00B91C84"/>
    <w:rsid w:val="00B91E29"/>
    <w:rsid w:val="00B92131"/>
    <w:rsid w:val="00B92A29"/>
    <w:rsid w:val="00B92E43"/>
    <w:rsid w:val="00B930C0"/>
    <w:rsid w:val="00B93B12"/>
    <w:rsid w:val="00B94FD4"/>
    <w:rsid w:val="00B95166"/>
    <w:rsid w:val="00B953F8"/>
    <w:rsid w:val="00B95841"/>
    <w:rsid w:val="00B95C2C"/>
    <w:rsid w:val="00B95E34"/>
    <w:rsid w:val="00B963DE"/>
    <w:rsid w:val="00B97158"/>
    <w:rsid w:val="00B97471"/>
    <w:rsid w:val="00B97E78"/>
    <w:rsid w:val="00BA0B2C"/>
    <w:rsid w:val="00BA12BC"/>
    <w:rsid w:val="00BA16F3"/>
    <w:rsid w:val="00BA195B"/>
    <w:rsid w:val="00BA1C6A"/>
    <w:rsid w:val="00BA20ED"/>
    <w:rsid w:val="00BA2976"/>
    <w:rsid w:val="00BA2B6C"/>
    <w:rsid w:val="00BA2FB5"/>
    <w:rsid w:val="00BA37DB"/>
    <w:rsid w:val="00BA387F"/>
    <w:rsid w:val="00BA423B"/>
    <w:rsid w:val="00BA4359"/>
    <w:rsid w:val="00BA4617"/>
    <w:rsid w:val="00BA474F"/>
    <w:rsid w:val="00BA4D1A"/>
    <w:rsid w:val="00BA4EB7"/>
    <w:rsid w:val="00BA4F5A"/>
    <w:rsid w:val="00BA5647"/>
    <w:rsid w:val="00BA5686"/>
    <w:rsid w:val="00BA5B4C"/>
    <w:rsid w:val="00BA6152"/>
    <w:rsid w:val="00BA64A2"/>
    <w:rsid w:val="00BA74D2"/>
    <w:rsid w:val="00BA75C1"/>
    <w:rsid w:val="00BA76DF"/>
    <w:rsid w:val="00BB0016"/>
    <w:rsid w:val="00BB0080"/>
    <w:rsid w:val="00BB0A45"/>
    <w:rsid w:val="00BB137C"/>
    <w:rsid w:val="00BB1870"/>
    <w:rsid w:val="00BB18D4"/>
    <w:rsid w:val="00BB1AF5"/>
    <w:rsid w:val="00BB216E"/>
    <w:rsid w:val="00BB2362"/>
    <w:rsid w:val="00BB23F2"/>
    <w:rsid w:val="00BB3101"/>
    <w:rsid w:val="00BB3972"/>
    <w:rsid w:val="00BB3AFB"/>
    <w:rsid w:val="00BB4D9B"/>
    <w:rsid w:val="00BB5EB5"/>
    <w:rsid w:val="00BB5FAE"/>
    <w:rsid w:val="00BB6FF3"/>
    <w:rsid w:val="00BB738A"/>
    <w:rsid w:val="00BB792F"/>
    <w:rsid w:val="00BC0529"/>
    <w:rsid w:val="00BC06E0"/>
    <w:rsid w:val="00BC0966"/>
    <w:rsid w:val="00BC11DE"/>
    <w:rsid w:val="00BC1813"/>
    <w:rsid w:val="00BC1EC1"/>
    <w:rsid w:val="00BC1F74"/>
    <w:rsid w:val="00BC24F3"/>
    <w:rsid w:val="00BC264B"/>
    <w:rsid w:val="00BC26A1"/>
    <w:rsid w:val="00BC27B0"/>
    <w:rsid w:val="00BC2A0C"/>
    <w:rsid w:val="00BC3248"/>
    <w:rsid w:val="00BC37D8"/>
    <w:rsid w:val="00BC3960"/>
    <w:rsid w:val="00BC42EC"/>
    <w:rsid w:val="00BC43E6"/>
    <w:rsid w:val="00BC44BE"/>
    <w:rsid w:val="00BC47B5"/>
    <w:rsid w:val="00BC48F6"/>
    <w:rsid w:val="00BC49C7"/>
    <w:rsid w:val="00BC4C6B"/>
    <w:rsid w:val="00BC5284"/>
    <w:rsid w:val="00BC5303"/>
    <w:rsid w:val="00BC5F8D"/>
    <w:rsid w:val="00BC67C7"/>
    <w:rsid w:val="00BC6F8D"/>
    <w:rsid w:val="00BC7055"/>
    <w:rsid w:val="00BC7AB1"/>
    <w:rsid w:val="00BD05EC"/>
    <w:rsid w:val="00BD0E0E"/>
    <w:rsid w:val="00BD0F3A"/>
    <w:rsid w:val="00BD0F94"/>
    <w:rsid w:val="00BD1016"/>
    <w:rsid w:val="00BD11A3"/>
    <w:rsid w:val="00BD11AB"/>
    <w:rsid w:val="00BD1383"/>
    <w:rsid w:val="00BD1F6F"/>
    <w:rsid w:val="00BD2088"/>
    <w:rsid w:val="00BD246A"/>
    <w:rsid w:val="00BD24AE"/>
    <w:rsid w:val="00BD253F"/>
    <w:rsid w:val="00BD2725"/>
    <w:rsid w:val="00BD2C13"/>
    <w:rsid w:val="00BD3BB6"/>
    <w:rsid w:val="00BD414A"/>
    <w:rsid w:val="00BD439F"/>
    <w:rsid w:val="00BD57FB"/>
    <w:rsid w:val="00BD655E"/>
    <w:rsid w:val="00BD6BED"/>
    <w:rsid w:val="00BD7714"/>
    <w:rsid w:val="00BD7A5B"/>
    <w:rsid w:val="00BE0919"/>
    <w:rsid w:val="00BE0B70"/>
    <w:rsid w:val="00BE0E4A"/>
    <w:rsid w:val="00BE15F8"/>
    <w:rsid w:val="00BE1857"/>
    <w:rsid w:val="00BE2509"/>
    <w:rsid w:val="00BE2633"/>
    <w:rsid w:val="00BE29DB"/>
    <w:rsid w:val="00BE2E0E"/>
    <w:rsid w:val="00BE30EC"/>
    <w:rsid w:val="00BE365D"/>
    <w:rsid w:val="00BE3B5C"/>
    <w:rsid w:val="00BE3F05"/>
    <w:rsid w:val="00BE5DB8"/>
    <w:rsid w:val="00BE6143"/>
    <w:rsid w:val="00BE68A6"/>
    <w:rsid w:val="00BE7EEB"/>
    <w:rsid w:val="00BF06BC"/>
    <w:rsid w:val="00BF0A41"/>
    <w:rsid w:val="00BF0ECE"/>
    <w:rsid w:val="00BF2383"/>
    <w:rsid w:val="00BF24A4"/>
    <w:rsid w:val="00BF2F71"/>
    <w:rsid w:val="00BF3043"/>
    <w:rsid w:val="00BF39F3"/>
    <w:rsid w:val="00BF3EBB"/>
    <w:rsid w:val="00BF4DBC"/>
    <w:rsid w:val="00BF5693"/>
    <w:rsid w:val="00BF5B1E"/>
    <w:rsid w:val="00BF6063"/>
    <w:rsid w:val="00BF6102"/>
    <w:rsid w:val="00BF641B"/>
    <w:rsid w:val="00BF6E64"/>
    <w:rsid w:val="00BF7063"/>
    <w:rsid w:val="00BF7689"/>
    <w:rsid w:val="00C00256"/>
    <w:rsid w:val="00C005AA"/>
    <w:rsid w:val="00C006C8"/>
    <w:rsid w:val="00C010D7"/>
    <w:rsid w:val="00C01803"/>
    <w:rsid w:val="00C024C1"/>
    <w:rsid w:val="00C033D4"/>
    <w:rsid w:val="00C03405"/>
    <w:rsid w:val="00C03577"/>
    <w:rsid w:val="00C04C83"/>
    <w:rsid w:val="00C06B8C"/>
    <w:rsid w:val="00C06FAD"/>
    <w:rsid w:val="00C0732E"/>
    <w:rsid w:val="00C0733F"/>
    <w:rsid w:val="00C0755A"/>
    <w:rsid w:val="00C07E0F"/>
    <w:rsid w:val="00C103DD"/>
    <w:rsid w:val="00C11832"/>
    <w:rsid w:val="00C11DE2"/>
    <w:rsid w:val="00C1208A"/>
    <w:rsid w:val="00C12471"/>
    <w:rsid w:val="00C128C8"/>
    <w:rsid w:val="00C12A43"/>
    <w:rsid w:val="00C139C6"/>
    <w:rsid w:val="00C13B55"/>
    <w:rsid w:val="00C13F72"/>
    <w:rsid w:val="00C1404F"/>
    <w:rsid w:val="00C14403"/>
    <w:rsid w:val="00C147C0"/>
    <w:rsid w:val="00C14876"/>
    <w:rsid w:val="00C14986"/>
    <w:rsid w:val="00C153C3"/>
    <w:rsid w:val="00C15753"/>
    <w:rsid w:val="00C15CC5"/>
    <w:rsid w:val="00C15DD7"/>
    <w:rsid w:val="00C16002"/>
    <w:rsid w:val="00C164B5"/>
    <w:rsid w:val="00C167C2"/>
    <w:rsid w:val="00C16E6C"/>
    <w:rsid w:val="00C16E7C"/>
    <w:rsid w:val="00C16FDF"/>
    <w:rsid w:val="00C17DEF"/>
    <w:rsid w:val="00C17ECD"/>
    <w:rsid w:val="00C2057E"/>
    <w:rsid w:val="00C206C8"/>
    <w:rsid w:val="00C2081B"/>
    <w:rsid w:val="00C20F06"/>
    <w:rsid w:val="00C2158D"/>
    <w:rsid w:val="00C2161F"/>
    <w:rsid w:val="00C229E6"/>
    <w:rsid w:val="00C22B65"/>
    <w:rsid w:val="00C22E18"/>
    <w:rsid w:val="00C230C3"/>
    <w:rsid w:val="00C235B8"/>
    <w:rsid w:val="00C23AB6"/>
    <w:rsid w:val="00C24237"/>
    <w:rsid w:val="00C244D7"/>
    <w:rsid w:val="00C244E0"/>
    <w:rsid w:val="00C24940"/>
    <w:rsid w:val="00C24CD3"/>
    <w:rsid w:val="00C24E9C"/>
    <w:rsid w:val="00C25068"/>
    <w:rsid w:val="00C25D23"/>
    <w:rsid w:val="00C25F3C"/>
    <w:rsid w:val="00C26089"/>
    <w:rsid w:val="00C26D94"/>
    <w:rsid w:val="00C2750F"/>
    <w:rsid w:val="00C27BD3"/>
    <w:rsid w:val="00C27DDD"/>
    <w:rsid w:val="00C27FDD"/>
    <w:rsid w:val="00C302CD"/>
    <w:rsid w:val="00C30844"/>
    <w:rsid w:val="00C30DBB"/>
    <w:rsid w:val="00C30FFC"/>
    <w:rsid w:val="00C31880"/>
    <w:rsid w:val="00C31C15"/>
    <w:rsid w:val="00C3336A"/>
    <w:rsid w:val="00C338F9"/>
    <w:rsid w:val="00C3418C"/>
    <w:rsid w:val="00C343EE"/>
    <w:rsid w:val="00C34545"/>
    <w:rsid w:val="00C34BD5"/>
    <w:rsid w:val="00C354C0"/>
    <w:rsid w:val="00C3553C"/>
    <w:rsid w:val="00C35599"/>
    <w:rsid w:val="00C3606A"/>
    <w:rsid w:val="00C40925"/>
    <w:rsid w:val="00C409E5"/>
    <w:rsid w:val="00C40C21"/>
    <w:rsid w:val="00C41886"/>
    <w:rsid w:val="00C41E45"/>
    <w:rsid w:val="00C41F65"/>
    <w:rsid w:val="00C420C2"/>
    <w:rsid w:val="00C42E6B"/>
    <w:rsid w:val="00C433CD"/>
    <w:rsid w:val="00C43C55"/>
    <w:rsid w:val="00C43EFA"/>
    <w:rsid w:val="00C44081"/>
    <w:rsid w:val="00C4496F"/>
    <w:rsid w:val="00C44DBA"/>
    <w:rsid w:val="00C45069"/>
    <w:rsid w:val="00C45719"/>
    <w:rsid w:val="00C46E69"/>
    <w:rsid w:val="00C4794E"/>
    <w:rsid w:val="00C47A45"/>
    <w:rsid w:val="00C47E51"/>
    <w:rsid w:val="00C5019B"/>
    <w:rsid w:val="00C5039E"/>
    <w:rsid w:val="00C508A4"/>
    <w:rsid w:val="00C51630"/>
    <w:rsid w:val="00C52366"/>
    <w:rsid w:val="00C530FB"/>
    <w:rsid w:val="00C531DC"/>
    <w:rsid w:val="00C54950"/>
    <w:rsid w:val="00C54AEE"/>
    <w:rsid w:val="00C54B81"/>
    <w:rsid w:val="00C54BA8"/>
    <w:rsid w:val="00C551EB"/>
    <w:rsid w:val="00C5594C"/>
    <w:rsid w:val="00C55FA7"/>
    <w:rsid w:val="00C55FCD"/>
    <w:rsid w:val="00C56224"/>
    <w:rsid w:val="00C5662A"/>
    <w:rsid w:val="00C56A58"/>
    <w:rsid w:val="00C56AB5"/>
    <w:rsid w:val="00C56F1E"/>
    <w:rsid w:val="00C57231"/>
    <w:rsid w:val="00C573E2"/>
    <w:rsid w:val="00C57607"/>
    <w:rsid w:val="00C602E2"/>
    <w:rsid w:val="00C60393"/>
    <w:rsid w:val="00C60E8E"/>
    <w:rsid w:val="00C6187B"/>
    <w:rsid w:val="00C63125"/>
    <w:rsid w:val="00C637B2"/>
    <w:rsid w:val="00C63CDD"/>
    <w:rsid w:val="00C648AC"/>
    <w:rsid w:val="00C648EE"/>
    <w:rsid w:val="00C652FC"/>
    <w:rsid w:val="00C6580E"/>
    <w:rsid w:val="00C65F35"/>
    <w:rsid w:val="00C65F9C"/>
    <w:rsid w:val="00C67C03"/>
    <w:rsid w:val="00C67D19"/>
    <w:rsid w:val="00C7001C"/>
    <w:rsid w:val="00C70BEC"/>
    <w:rsid w:val="00C71981"/>
    <w:rsid w:val="00C7215B"/>
    <w:rsid w:val="00C721C3"/>
    <w:rsid w:val="00C729C3"/>
    <w:rsid w:val="00C739D4"/>
    <w:rsid w:val="00C74B0F"/>
    <w:rsid w:val="00C74D07"/>
    <w:rsid w:val="00C74ECE"/>
    <w:rsid w:val="00C751A2"/>
    <w:rsid w:val="00C754C9"/>
    <w:rsid w:val="00C759CF"/>
    <w:rsid w:val="00C76082"/>
    <w:rsid w:val="00C76196"/>
    <w:rsid w:val="00C76680"/>
    <w:rsid w:val="00C76A46"/>
    <w:rsid w:val="00C76B8D"/>
    <w:rsid w:val="00C772BC"/>
    <w:rsid w:val="00C77A34"/>
    <w:rsid w:val="00C77A67"/>
    <w:rsid w:val="00C77D26"/>
    <w:rsid w:val="00C808B3"/>
    <w:rsid w:val="00C808EA"/>
    <w:rsid w:val="00C80DD1"/>
    <w:rsid w:val="00C810BA"/>
    <w:rsid w:val="00C82261"/>
    <w:rsid w:val="00C82386"/>
    <w:rsid w:val="00C82F7D"/>
    <w:rsid w:val="00C82F8C"/>
    <w:rsid w:val="00C83CCA"/>
    <w:rsid w:val="00C83F54"/>
    <w:rsid w:val="00C84630"/>
    <w:rsid w:val="00C8550C"/>
    <w:rsid w:val="00C85729"/>
    <w:rsid w:val="00C86D06"/>
    <w:rsid w:val="00C86D6D"/>
    <w:rsid w:val="00C87187"/>
    <w:rsid w:val="00C874CC"/>
    <w:rsid w:val="00C87733"/>
    <w:rsid w:val="00C87841"/>
    <w:rsid w:val="00C87BAD"/>
    <w:rsid w:val="00C87D5B"/>
    <w:rsid w:val="00C9006D"/>
    <w:rsid w:val="00C9038C"/>
    <w:rsid w:val="00C909C2"/>
    <w:rsid w:val="00C9156D"/>
    <w:rsid w:val="00C92026"/>
    <w:rsid w:val="00C92236"/>
    <w:rsid w:val="00C9240D"/>
    <w:rsid w:val="00C927FE"/>
    <w:rsid w:val="00C92A86"/>
    <w:rsid w:val="00C92D34"/>
    <w:rsid w:val="00C92EA3"/>
    <w:rsid w:val="00C9405D"/>
    <w:rsid w:val="00C945E7"/>
    <w:rsid w:val="00C946AE"/>
    <w:rsid w:val="00C949E6"/>
    <w:rsid w:val="00C9565B"/>
    <w:rsid w:val="00C956D4"/>
    <w:rsid w:val="00C9578F"/>
    <w:rsid w:val="00C95AFA"/>
    <w:rsid w:val="00C96114"/>
    <w:rsid w:val="00C963FF"/>
    <w:rsid w:val="00C96AA4"/>
    <w:rsid w:val="00C96CF0"/>
    <w:rsid w:val="00C972C3"/>
    <w:rsid w:val="00C97654"/>
    <w:rsid w:val="00C97A29"/>
    <w:rsid w:val="00C97B7D"/>
    <w:rsid w:val="00CA022C"/>
    <w:rsid w:val="00CA0924"/>
    <w:rsid w:val="00CA1A0E"/>
    <w:rsid w:val="00CA1E40"/>
    <w:rsid w:val="00CA248C"/>
    <w:rsid w:val="00CA27F3"/>
    <w:rsid w:val="00CA2A2A"/>
    <w:rsid w:val="00CA314E"/>
    <w:rsid w:val="00CA3933"/>
    <w:rsid w:val="00CA3F6E"/>
    <w:rsid w:val="00CA4116"/>
    <w:rsid w:val="00CA4139"/>
    <w:rsid w:val="00CA45D6"/>
    <w:rsid w:val="00CA5885"/>
    <w:rsid w:val="00CA5985"/>
    <w:rsid w:val="00CA6300"/>
    <w:rsid w:val="00CA7207"/>
    <w:rsid w:val="00CA7834"/>
    <w:rsid w:val="00CA7903"/>
    <w:rsid w:val="00CB0211"/>
    <w:rsid w:val="00CB04B7"/>
    <w:rsid w:val="00CB06A7"/>
    <w:rsid w:val="00CB0BA3"/>
    <w:rsid w:val="00CB0BB8"/>
    <w:rsid w:val="00CB0DEA"/>
    <w:rsid w:val="00CB13C4"/>
    <w:rsid w:val="00CB14FF"/>
    <w:rsid w:val="00CB1D50"/>
    <w:rsid w:val="00CB2769"/>
    <w:rsid w:val="00CB2E56"/>
    <w:rsid w:val="00CB2F52"/>
    <w:rsid w:val="00CB3009"/>
    <w:rsid w:val="00CB3781"/>
    <w:rsid w:val="00CB37B2"/>
    <w:rsid w:val="00CB475B"/>
    <w:rsid w:val="00CB55EA"/>
    <w:rsid w:val="00CB6B47"/>
    <w:rsid w:val="00CB749F"/>
    <w:rsid w:val="00CC0100"/>
    <w:rsid w:val="00CC0BD8"/>
    <w:rsid w:val="00CC1028"/>
    <w:rsid w:val="00CC1AD7"/>
    <w:rsid w:val="00CC3685"/>
    <w:rsid w:val="00CC4072"/>
    <w:rsid w:val="00CC48F7"/>
    <w:rsid w:val="00CC495F"/>
    <w:rsid w:val="00CC4FC5"/>
    <w:rsid w:val="00CC5612"/>
    <w:rsid w:val="00CC587B"/>
    <w:rsid w:val="00CC63FD"/>
    <w:rsid w:val="00CC67EE"/>
    <w:rsid w:val="00CC70A1"/>
    <w:rsid w:val="00CC78A0"/>
    <w:rsid w:val="00CC7C1B"/>
    <w:rsid w:val="00CC7C67"/>
    <w:rsid w:val="00CD0752"/>
    <w:rsid w:val="00CD0863"/>
    <w:rsid w:val="00CD0AEC"/>
    <w:rsid w:val="00CD0EB7"/>
    <w:rsid w:val="00CD0EC7"/>
    <w:rsid w:val="00CD0F71"/>
    <w:rsid w:val="00CD1F13"/>
    <w:rsid w:val="00CD331A"/>
    <w:rsid w:val="00CD348C"/>
    <w:rsid w:val="00CD3657"/>
    <w:rsid w:val="00CD3847"/>
    <w:rsid w:val="00CD3955"/>
    <w:rsid w:val="00CD4B41"/>
    <w:rsid w:val="00CD4FB0"/>
    <w:rsid w:val="00CD504F"/>
    <w:rsid w:val="00CD5A04"/>
    <w:rsid w:val="00CD5DEC"/>
    <w:rsid w:val="00CD64BE"/>
    <w:rsid w:val="00CD6A0A"/>
    <w:rsid w:val="00CD6C83"/>
    <w:rsid w:val="00CD715E"/>
    <w:rsid w:val="00CD72CB"/>
    <w:rsid w:val="00CD74E3"/>
    <w:rsid w:val="00CD7DAE"/>
    <w:rsid w:val="00CE08AD"/>
    <w:rsid w:val="00CE1C40"/>
    <w:rsid w:val="00CE1E33"/>
    <w:rsid w:val="00CE2BC8"/>
    <w:rsid w:val="00CE36D2"/>
    <w:rsid w:val="00CE3F62"/>
    <w:rsid w:val="00CE4252"/>
    <w:rsid w:val="00CE4373"/>
    <w:rsid w:val="00CE4B62"/>
    <w:rsid w:val="00CE4CC9"/>
    <w:rsid w:val="00CE5555"/>
    <w:rsid w:val="00CE5BC7"/>
    <w:rsid w:val="00CE676B"/>
    <w:rsid w:val="00CE6DF7"/>
    <w:rsid w:val="00CE6EF5"/>
    <w:rsid w:val="00CF0A31"/>
    <w:rsid w:val="00CF0E23"/>
    <w:rsid w:val="00CF1464"/>
    <w:rsid w:val="00CF16C6"/>
    <w:rsid w:val="00CF2C48"/>
    <w:rsid w:val="00CF2CC1"/>
    <w:rsid w:val="00CF2E2B"/>
    <w:rsid w:val="00CF323E"/>
    <w:rsid w:val="00CF3B6C"/>
    <w:rsid w:val="00CF4181"/>
    <w:rsid w:val="00CF494E"/>
    <w:rsid w:val="00CF4B4F"/>
    <w:rsid w:val="00CF5304"/>
    <w:rsid w:val="00CF5665"/>
    <w:rsid w:val="00CF57F0"/>
    <w:rsid w:val="00CF5C3A"/>
    <w:rsid w:val="00CF6012"/>
    <w:rsid w:val="00CF64A4"/>
    <w:rsid w:val="00CF65C9"/>
    <w:rsid w:val="00CF67DE"/>
    <w:rsid w:val="00CF6F8B"/>
    <w:rsid w:val="00CF6FB9"/>
    <w:rsid w:val="00CF7558"/>
    <w:rsid w:val="00CF75B3"/>
    <w:rsid w:val="00CF79ED"/>
    <w:rsid w:val="00CF7CDB"/>
    <w:rsid w:val="00D00160"/>
    <w:rsid w:val="00D0040F"/>
    <w:rsid w:val="00D01009"/>
    <w:rsid w:val="00D01FD5"/>
    <w:rsid w:val="00D03555"/>
    <w:rsid w:val="00D03A59"/>
    <w:rsid w:val="00D03FB0"/>
    <w:rsid w:val="00D04356"/>
    <w:rsid w:val="00D04870"/>
    <w:rsid w:val="00D048B1"/>
    <w:rsid w:val="00D057FB"/>
    <w:rsid w:val="00D05A27"/>
    <w:rsid w:val="00D066D5"/>
    <w:rsid w:val="00D0677B"/>
    <w:rsid w:val="00D067B6"/>
    <w:rsid w:val="00D06D49"/>
    <w:rsid w:val="00D06DD9"/>
    <w:rsid w:val="00D0753B"/>
    <w:rsid w:val="00D07BC6"/>
    <w:rsid w:val="00D10288"/>
    <w:rsid w:val="00D1068E"/>
    <w:rsid w:val="00D10735"/>
    <w:rsid w:val="00D1191F"/>
    <w:rsid w:val="00D11A6B"/>
    <w:rsid w:val="00D1202D"/>
    <w:rsid w:val="00D120D9"/>
    <w:rsid w:val="00D12104"/>
    <w:rsid w:val="00D1236F"/>
    <w:rsid w:val="00D129B0"/>
    <w:rsid w:val="00D12F71"/>
    <w:rsid w:val="00D130BA"/>
    <w:rsid w:val="00D130C5"/>
    <w:rsid w:val="00D135D2"/>
    <w:rsid w:val="00D13A15"/>
    <w:rsid w:val="00D14E78"/>
    <w:rsid w:val="00D153FE"/>
    <w:rsid w:val="00D154E0"/>
    <w:rsid w:val="00D167D0"/>
    <w:rsid w:val="00D17913"/>
    <w:rsid w:val="00D17C17"/>
    <w:rsid w:val="00D20036"/>
    <w:rsid w:val="00D2008B"/>
    <w:rsid w:val="00D20A24"/>
    <w:rsid w:val="00D20BAE"/>
    <w:rsid w:val="00D211BB"/>
    <w:rsid w:val="00D212F3"/>
    <w:rsid w:val="00D21714"/>
    <w:rsid w:val="00D21C08"/>
    <w:rsid w:val="00D21D11"/>
    <w:rsid w:val="00D22508"/>
    <w:rsid w:val="00D2255E"/>
    <w:rsid w:val="00D22C97"/>
    <w:rsid w:val="00D231E0"/>
    <w:rsid w:val="00D23282"/>
    <w:rsid w:val="00D2350B"/>
    <w:rsid w:val="00D235A7"/>
    <w:rsid w:val="00D2368C"/>
    <w:rsid w:val="00D247A8"/>
    <w:rsid w:val="00D24861"/>
    <w:rsid w:val="00D24D0B"/>
    <w:rsid w:val="00D24DF5"/>
    <w:rsid w:val="00D2699B"/>
    <w:rsid w:val="00D26EF4"/>
    <w:rsid w:val="00D27DCF"/>
    <w:rsid w:val="00D3080E"/>
    <w:rsid w:val="00D30E4C"/>
    <w:rsid w:val="00D30FC0"/>
    <w:rsid w:val="00D31259"/>
    <w:rsid w:val="00D3128B"/>
    <w:rsid w:val="00D31652"/>
    <w:rsid w:val="00D32420"/>
    <w:rsid w:val="00D325B5"/>
    <w:rsid w:val="00D33068"/>
    <w:rsid w:val="00D332BF"/>
    <w:rsid w:val="00D33D01"/>
    <w:rsid w:val="00D34C7D"/>
    <w:rsid w:val="00D34DD3"/>
    <w:rsid w:val="00D3525B"/>
    <w:rsid w:val="00D35842"/>
    <w:rsid w:val="00D365AA"/>
    <w:rsid w:val="00D3680D"/>
    <w:rsid w:val="00D36D50"/>
    <w:rsid w:val="00D36D79"/>
    <w:rsid w:val="00D37999"/>
    <w:rsid w:val="00D408E0"/>
    <w:rsid w:val="00D410E0"/>
    <w:rsid w:val="00D4140D"/>
    <w:rsid w:val="00D42848"/>
    <w:rsid w:val="00D43057"/>
    <w:rsid w:val="00D43059"/>
    <w:rsid w:val="00D43731"/>
    <w:rsid w:val="00D437E1"/>
    <w:rsid w:val="00D43D88"/>
    <w:rsid w:val="00D44278"/>
    <w:rsid w:val="00D4484A"/>
    <w:rsid w:val="00D452A7"/>
    <w:rsid w:val="00D457CB"/>
    <w:rsid w:val="00D45EDC"/>
    <w:rsid w:val="00D462F7"/>
    <w:rsid w:val="00D46B59"/>
    <w:rsid w:val="00D46BEE"/>
    <w:rsid w:val="00D46D66"/>
    <w:rsid w:val="00D47075"/>
    <w:rsid w:val="00D4709D"/>
    <w:rsid w:val="00D470D0"/>
    <w:rsid w:val="00D477F8"/>
    <w:rsid w:val="00D5068C"/>
    <w:rsid w:val="00D50BB3"/>
    <w:rsid w:val="00D51009"/>
    <w:rsid w:val="00D51D63"/>
    <w:rsid w:val="00D52921"/>
    <w:rsid w:val="00D529D5"/>
    <w:rsid w:val="00D52C69"/>
    <w:rsid w:val="00D52F0D"/>
    <w:rsid w:val="00D53037"/>
    <w:rsid w:val="00D54478"/>
    <w:rsid w:val="00D545D5"/>
    <w:rsid w:val="00D548B6"/>
    <w:rsid w:val="00D54D69"/>
    <w:rsid w:val="00D5546E"/>
    <w:rsid w:val="00D55E6E"/>
    <w:rsid w:val="00D56301"/>
    <w:rsid w:val="00D567CB"/>
    <w:rsid w:val="00D56E4C"/>
    <w:rsid w:val="00D57206"/>
    <w:rsid w:val="00D57290"/>
    <w:rsid w:val="00D57353"/>
    <w:rsid w:val="00D573C2"/>
    <w:rsid w:val="00D57469"/>
    <w:rsid w:val="00D57B41"/>
    <w:rsid w:val="00D57F4E"/>
    <w:rsid w:val="00D6015F"/>
    <w:rsid w:val="00D60173"/>
    <w:rsid w:val="00D606F1"/>
    <w:rsid w:val="00D608B8"/>
    <w:rsid w:val="00D609EF"/>
    <w:rsid w:val="00D60BA4"/>
    <w:rsid w:val="00D60D8A"/>
    <w:rsid w:val="00D612B5"/>
    <w:rsid w:val="00D61B45"/>
    <w:rsid w:val="00D62198"/>
    <w:rsid w:val="00D6394B"/>
    <w:rsid w:val="00D63BF4"/>
    <w:rsid w:val="00D63F21"/>
    <w:rsid w:val="00D63F4E"/>
    <w:rsid w:val="00D640A6"/>
    <w:rsid w:val="00D64A6A"/>
    <w:rsid w:val="00D654C1"/>
    <w:rsid w:val="00D6551E"/>
    <w:rsid w:val="00D655CE"/>
    <w:rsid w:val="00D6562F"/>
    <w:rsid w:val="00D656AB"/>
    <w:rsid w:val="00D65893"/>
    <w:rsid w:val="00D6666C"/>
    <w:rsid w:val="00D669E4"/>
    <w:rsid w:val="00D66D0F"/>
    <w:rsid w:val="00D66D1E"/>
    <w:rsid w:val="00D67249"/>
    <w:rsid w:val="00D67896"/>
    <w:rsid w:val="00D67BA2"/>
    <w:rsid w:val="00D701F3"/>
    <w:rsid w:val="00D71DC1"/>
    <w:rsid w:val="00D72329"/>
    <w:rsid w:val="00D72D5D"/>
    <w:rsid w:val="00D73CE2"/>
    <w:rsid w:val="00D73F36"/>
    <w:rsid w:val="00D74AD0"/>
    <w:rsid w:val="00D750F7"/>
    <w:rsid w:val="00D75425"/>
    <w:rsid w:val="00D754F7"/>
    <w:rsid w:val="00D75D6B"/>
    <w:rsid w:val="00D7639E"/>
    <w:rsid w:val="00D767AF"/>
    <w:rsid w:val="00D7681E"/>
    <w:rsid w:val="00D76BFA"/>
    <w:rsid w:val="00D77279"/>
    <w:rsid w:val="00D77BCB"/>
    <w:rsid w:val="00D800A8"/>
    <w:rsid w:val="00D801DD"/>
    <w:rsid w:val="00D8034B"/>
    <w:rsid w:val="00D807F4"/>
    <w:rsid w:val="00D80D0D"/>
    <w:rsid w:val="00D80F18"/>
    <w:rsid w:val="00D80F4E"/>
    <w:rsid w:val="00D816F9"/>
    <w:rsid w:val="00D81F47"/>
    <w:rsid w:val="00D822A1"/>
    <w:rsid w:val="00D82573"/>
    <w:rsid w:val="00D83233"/>
    <w:rsid w:val="00D838EF"/>
    <w:rsid w:val="00D83CF8"/>
    <w:rsid w:val="00D853DB"/>
    <w:rsid w:val="00D85564"/>
    <w:rsid w:val="00D8575E"/>
    <w:rsid w:val="00D8668D"/>
    <w:rsid w:val="00D86C4C"/>
    <w:rsid w:val="00D8717A"/>
    <w:rsid w:val="00D87D67"/>
    <w:rsid w:val="00D902D6"/>
    <w:rsid w:val="00D907B8"/>
    <w:rsid w:val="00D90A76"/>
    <w:rsid w:val="00D90B23"/>
    <w:rsid w:val="00D90BD2"/>
    <w:rsid w:val="00D922AF"/>
    <w:rsid w:val="00D92AA2"/>
    <w:rsid w:val="00D92DA6"/>
    <w:rsid w:val="00D9302A"/>
    <w:rsid w:val="00D93318"/>
    <w:rsid w:val="00D9374A"/>
    <w:rsid w:val="00D93910"/>
    <w:rsid w:val="00D9468D"/>
    <w:rsid w:val="00D9489F"/>
    <w:rsid w:val="00D94E01"/>
    <w:rsid w:val="00D954C5"/>
    <w:rsid w:val="00D958E2"/>
    <w:rsid w:val="00D95B23"/>
    <w:rsid w:val="00D95FD0"/>
    <w:rsid w:val="00D9626B"/>
    <w:rsid w:val="00D96406"/>
    <w:rsid w:val="00D96478"/>
    <w:rsid w:val="00D967FF"/>
    <w:rsid w:val="00D971D9"/>
    <w:rsid w:val="00D973AF"/>
    <w:rsid w:val="00D97B43"/>
    <w:rsid w:val="00DA0071"/>
    <w:rsid w:val="00DA119A"/>
    <w:rsid w:val="00DA11D2"/>
    <w:rsid w:val="00DA188C"/>
    <w:rsid w:val="00DA1CDF"/>
    <w:rsid w:val="00DA20E6"/>
    <w:rsid w:val="00DA22D7"/>
    <w:rsid w:val="00DA2693"/>
    <w:rsid w:val="00DA2B1E"/>
    <w:rsid w:val="00DA2BAA"/>
    <w:rsid w:val="00DA323A"/>
    <w:rsid w:val="00DA35F2"/>
    <w:rsid w:val="00DA36E7"/>
    <w:rsid w:val="00DA38DC"/>
    <w:rsid w:val="00DA416E"/>
    <w:rsid w:val="00DA49CA"/>
    <w:rsid w:val="00DA4E9B"/>
    <w:rsid w:val="00DA5238"/>
    <w:rsid w:val="00DA5310"/>
    <w:rsid w:val="00DA54E4"/>
    <w:rsid w:val="00DA5CF6"/>
    <w:rsid w:val="00DA65CD"/>
    <w:rsid w:val="00DA66AE"/>
    <w:rsid w:val="00DA69D6"/>
    <w:rsid w:val="00DA6ADE"/>
    <w:rsid w:val="00DA7756"/>
    <w:rsid w:val="00DA7998"/>
    <w:rsid w:val="00DA79AF"/>
    <w:rsid w:val="00DA7B1A"/>
    <w:rsid w:val="00DA7C0A"/>
    <w:rsid w:val="00DA7CBC"/>
    <w:rsid w:val="00DA7E48"/>
    <w:rsid w:val="00DB0650"/>
    <w:rsid w:val="00DB079B"/>
    <w:rsid w:val="00DB097F"/>
    <w:rsid w:val="00DB0FD7"/>
    <w:rsid w:val="00DB1411"/>
    <w:rsid w:val="00DB19C0"/>
    <w:rsid w:val="00DB20A2"/>
    <w:rsid w:val="00DB2108"/>
    <w:rsid w:val="00DB21B0"/>
    <w:rsid w:val="00DB21ED"/>
    <w:rsid w:val="00DB26CD"/>
    <w:rsid w:val="00DB39E1"/>
    <w:rsid w:val="00DB468E"/>
    <w:rsid w:val="00DB5739"/>
    <w:rsid w:val="00DB5DF6"/>
    <w:rsid w:val="00DB6868"/>
    <w:rsid w:val="00DB6B8B"/>
    <w:rsid w:val="00DB75A7"/>
    <w:rsid w:val="00DC062D"/>
    <w:rsid w:val="00DC0CFD"/>
    <w:rsid w:val="00DC23B2"/>
    <w:rsid w:val="00DC3C81"/>
    <w:rsid w:val="00DC3DB4"/>
    <w:rsid w:val="00DC4476"/>
    <w:rsid w:val="00DC452B"/>
    <w:rsid w:val="00DC452C"/>
    <w:rsid w:val="00DC4EC7"/>
    <w:rsid w:val="00DC4F96"/>
    <w:rsid w:val="00DC585B"/>
    <w:rsid w:val="00DC591F"/>
    <w:rsid w:val="00DC5EE1"/>
    <w:rsid w:val="00DC6069"/>
    <w:rsid w:val="00DC64DA"/>
    <w:rsid w:val="00DC6696"/>
    <w:rsid w:val="00DC6C35"/>
    <w:rsid w:val="00DC7615"/>
    <w:rsid w:val="00DC7B5B"/>
    <w:rsid w:val="00DD0208"/>
    <w:rsid w:val="00DD05A3"/>
    <w:rsid w:val="00DD149C"/>
    <w:rsid w:val="00DD166D"/>
    <w:rsid w:val="00DD1BC1"/>
    <w:rsid w:val="00DD1C90"/>
    <w:rsid w:val="00DD1F0D"/>
    <w:rsid w:val="00DD2495"/>
    <w:rsid w:val="00DD3458"/>
    <w:rsid w:val="00DD3A80"/>
    <w:rsid w:val="00DD3F17"/>
    <w:rsid w:val="00DD4387"/>
    <w:rsid w:val="00DD4699"/>
    <w:rsid w:val="00DD4B61"/>
    <w:rsid w:val="00DD4CDC"/>
    <w:rsid w:val="00DD4D22"/>
    <w:rsid w:val="00DD5453"/>
    <w:rsid w:val="00DD58E0"/>
    <w:rsid w:val="00DD5CCA"/>
    <w:rsid w:val="00DD5FC4"/>
    <w:rsid w:val="00DD60F5"/>
    <w:rsid w:val="00DD6464"/>
    <w:rsid w:val="00DD67CE"/>
    <w:rsid w:val="00DD67E2"/>
    <w:rsid w:val="00DD6926"/>
    <w:rsid w:val="00DD69B0"/>
    <w:rsid w:val="00DD7E2F"/>
    <w:rsid w:val="00DE06F7"/>
    <w:rsid w:val="00DE2029"/>
    <w:rsid w:val="00DE2AD0"/>
    <w:rsid w:val="00DE2FDA"/>
    <w:rsid w:val="00DE3161"/>
    <w:rsid w:val="00DE3186"/>
    <w:rsid w:val="00DE364A"/>
    <w:rsid w:val="00DE3A38"/>
    <w:rsid w:val="00DE3D12"/>
    <w:rsid w:val="00DE4104"/>
    <w:rsid w:val="00DE45AF"/>
    <w:rsid w:val="00DE45CD"/>
    <w:rsid w:val="00DE5D1A"/>
    <w:rsid w:val="00DE5D1B"/>
    <w:rsid w:val="00DE600A"/>
    <w:rsid w:val="00DE6D1D"/>
    <w:rsid w:val="00DE752D"/>
    <w:rsid w:val="00DE765A"/>
    <w:rsid w:val="00DE7BDC"/>
    <w:rsid w:val="00DE7EF7"/>
    <w:rsid w:val="00DF0071"/>
    <w:rsid w:val="00DF048C"/>
    <w:rsid w:val="00DF0FA7"/>
    <w:rsid w:val="00DF1B51"/>
    <w:rsid w:val="00DF4162"/>
    <w:rsid w:val="00DF4E45"/>
    <w:rsid w:val="00DF5104"/>
    <w:rsid w:val="00DF6C60"/>
    <w:rsid w:val="00DF6EF1"/>
    <w:rsid w:val="00DF7408"/>
    <w:rsid w:val="00DF79C2"/>
    <w:rsid w:val="00DF7A1D"/>
    <w:rsid w:val="00DF7C04"/>
    <w:rsid w:val="00DF7D49"/>
    <w:rsid w:val="00DF7E33"/>
    <w:rsid w:val="00E00122"/>
    <w:rsid w:val="00E01900"/>
    <w:rsid w:val="00E024D8"/>
    <w:rsid w:val="00E02833"/>
    <w:rsid w:val="00E038D9"/>
    <w:rsid w:val="00E03944"/>
    <w:rsid w:val="00E03FFF"/>
    <w:rsid w:val="00E0454E"/>
    <w:rsid w:val="00E0476C"/>
    <w:rsid w:val="00E04DFC"/>
    <w:rsid w:val="00E04ECE"/>
    <w:rsid w:val="00E04FE5"/>
    <w:rsid w:val="00E054C0"/>
    <w:rsid w:val="00E05D29"/>
    <w:rsid w:val="00E06030"/>
    <w:rsid w:val="00E06737"/>
    <w:rsid w:val="00E0678A"/>
    <w:rsid w:val="00E068B0"/>
    <w:rsid w:val="00E075DD"/>
    <w:rsid w:val="00E101C9"/>
    <w:rsid w:val="00E106C2"/>
    <w:rsid w:val="00E10FD8"/>
    <w:rsid w:val="00E11624"/>
    <w:rsid w:val="00E12F5F"/>
    <w:rsid w:val="00E13842"/>
    <w:rsid w:val="00E138F8"/>
    <w:rsid w:val="00E13BB2"/>
    <w:rsid w:val="00E13D7C"/>
    <w:rsid w:val="00E1456B"/>
    <w:rsid w:val="00E14AAB"/>
    <w:rsid w:val="00E14AAD"/>
    <w:rsid w:val="00E154F2"/>
    <w:rsid w:val="00E159CE"/>
    <w:rsid w:val="00E15D42"/>
    <w:rsid w:val="00E16302"/>
    <w:rsid w:val="00E167C6"/>
    <w:rsid w:val="00E169F8"/>
    <w:rsid w:val="00E16ACA"/>
    <w:rsid w:val="00E16B8C"/>
    <w:rsid w:val="00E16E08"/>
    <w:rsid w:val="00E16F8F"/>
    <w:rsid w:val="00E174D8"/>
    <w:rsid w:val="00E17C88"/>
    <w:rsid w:val="00E20370"/>
    <w:rsid w:val="00E20A2B"/>
    <w:rsid w:val="00E20D01"/>
    <w:rsid w:val="00E21171"/>
    <w:rsid w:val="00E2124C"/>
    <w:rsid w:val="00E21C36"/>
    <w:rsid w:val="00E22B13"/>
    <w:rsid w:val="00E22EFE"/>
    <w:rsid w:val="00E23836"/>
    <w:rsid w:val="00E23A1D"/>
    <w:rsid w:val="00E23EB9"/>
    <w:rsid w:val="00E24290"/>
    <w:rsid w:val="00E24C09"/>
    <w:rsid w:val="00E24D35"/>
    <w:rsid w:val="00E24EE5"/>
    <w:rsid w:val="00E2547F"/>
    <w:rsid w:val="00E25727"/>
    <w:rsid w:val="00E25B7D"/>
    <w:rsid w:val="00E25D92"/>
    <w:rsid w:val="00E26739"/>
    <w:rsid w:val="00E27D77"/>
    <w:rsid w:val="00E27F5A"/>
    <w:rsid w:val="00E30EED"/>
    <w:rsid w:val="00E31525"/>
    <w:rsid w:val="00E31E96"/>
    <w:rsid w:val="00E32CBB"/>
    <w:rsid w:val="00E32CF7"/>
    <w:rsid w:val="00E3361E"/>
    <w:rsid w:val="00E34366"/>
    <w:rsid w:val="00E34A31"/>
    <w:rsid w:val="00E34F7A"/>
    <w:rsid w:val="00E35027"/>
    <w:rsid w:val="00E35D71"/>
    <w:rsid w:val="00E3646B"/>
    <w:rsid w:val="00E36738"/>
    <w:rsid w:val="00E3694F"/>
    <w:rsid w:val="00E36CE6"/>
    <w:rsid w:val="00E37977"/>
    <w:rsid w:val="00E40470"/>
    <w:rsid w:val="00E407C9"/>
    <w:rsid w:val="00E40A29"/>
    <w:rsid w:val="00E40BEC"/>
    <w:rsid w:val="00E40CA6"/>
    <w:rsid w:val="00E41147"/>
    <w:rsid w:val="00E41179"/>
    <w:rsid w:val="00E41455"/>
    <w:rsid w:val="00E428CE"/>
    <w:rsid w:val="00E4328E"/>
    <w:rsid w:val="00E439CB"/>
    <w:rsid w:val="00E440BE"/>
    <w:rsid w:val="00E4416E"/>
    <w:rsid w:val="00E44473"/>
    <w:rsid w:val="00E45146"/>
    <w:rsid w:val="00E462D9"/>
    <w:rsid w:val="00E4634B"/>
    <w:rsid w:val="00E463F0"/>
    <w:rsid w:val="00E46A07"/>
    <w:rsid w:val="00E47682"/>
    <w:rsid w:val="00E478DB"/>
    <w:rsid w:val="00E50A60"/>
    <w:rsid w:val="00E50B71"/>
    <w:rsid w:val="00E50ED9"/>
    <w:rsid w:val="00E510A5"/>
    <w:rsid w:val="00E51133"/>
    <w:rsid w:val="00E51CE0"/>
    <w:rsid w:val="00E52103"/>
    <w:rsid w:val="00E52123"/>
    <w:rsid w:val="00E52748"/>
    <w:rsid w:val="00E5277B"/>
    <w:rsid w:val="00E52F46"/>
    <w:rsid w:val="00E54BE7"/>
    <w:rsid w:val="00E54D33"/>
    <w:rsid w:val="00E550C2"/>
    <w:rsid w:val="00E554DF"/>
    <w:rsid w:val="00E55681"/>
    <w:rsid w:val="00E55AB3"/>
    <w:rsid w:val="00E55AEC"/>
    <w:rsid w:val="00E55F36"/>
    <w:rsid w:val="00E5617C"/>
    <w:rsid w:val="00E56196"/>
    <w:rsid w:val="00E56A00"/>
    <w:rsid w:val="00E56A73"/>
    <w:rsid w:val="00E570AC"/>
    <w:rsid w:val="00E575BE"/>
    <w:rsid w:val="00E57980"/>
    <w:rsid w:val="00E601A9"/>
    <w:rsid w:val="00E619D1"/>
    <w:rsid w:val="00E61A0F"/>
    <w:rsid w:val="00E61CA0"/>
    <w:rsid w:val="00E624E3"/>
    <w:rsid w:val="00E626DA"/>
    <w:rsid w:val="00E62D15"/>
    <w:rsid w:val="00E62E68"/>
    <w:rsid w:val="00E63BAA"/>
    <w:rsid w:val="00E6488D"/>
    <w:rsid w:val="00E64A25"/>
    <w:rsid w:val="00E64A7B"/>
    <w:rsid w:val="00E64DCF"/>
    <w:rsid w:val="00E65174"/>
    <w:rsid w:val="00E653A8"/>
    <w:rsid w:val="00E65598"/>
    <w:rsid w:val="00E659B2"/>
    <w:rsid w:val="00E66AB0"/>
    <w:rsid w:val="00E66C76"/>
    <w:rsid w:val="00E677ED"/>
    <w:rsid w:val="00E678A8"/>
    <w:rsid w:val="00E679A0"/>
    <w:rsid w:val="00E67B13"/>
    <w:rsid w:val="00E67C7A"/>
    <w:rsid w:val="00E70747"/>
    <w:rsid w:val="00E70788"/>
    <w:rsid w:val="00E707D0"/>
    <w:rsid w:val="00E70E7A"/>
    <w:rsid w:val="00E71537"/>
    <w:rsid w:val="00E71D2B"/>
    <w:rsid w:val="00E72179"/>
    <w:rsid w:val="00E724F2"/>
    <w:rsid w:val="00E72A15"/>
    <w:rsid w:val="00E744CE"/>
    <w:rsid w:val="00E74865"/>
    <w:rsid w:val="00E74A7A"/>
    <w:rsid w:val="00E74B1F"/>
    <w:rsid w:val="00E74BCC"/>
    <w:rsid w:val="00E75851"/>
    <w:rsid w:val="00E759A2"/>
    <w:rsid w:val="00E75DC9"/>
    <w:rsid w:val="00E76051"/>
    <w:rsid w:val="00E7643F"/>
    <w:rsid w:val="00E76A7A"/>
    <w:rsid w:val="00E8091E"/>
    <w:rsid w:val="00E81848"/>
    <w:rsid w:val="00E8190D"/>
    <w:rsid w:val="00E819A7"/>
    <w:rsid w:val="00E81A02"/>
    <w:rsid w:val="00E82984"/>
    <w:rsid w:val="00E8369B"/>
    <w:rsid w:val="00E83CB0"/>
    <w:rsid w:val="00E843AA"/>
    <w:rsid w:val="00E847A9"/>
    <w:rsid w:val="00E848B6"/>
    <w:rsid w:val="00E85340"/>
    <w:rsid w:val="00E85D48"/>
    <w:rsid w:val="00E85FAD"/>
    <w:rsid w:val="00E8641B"/>
    <w:rsid w:val="00E86557"/>
    <w:rsid w:val="00E86A1D"/>
    <w:rsid w:val="00E86AB6"/>
    <w:rsid w:val="00E86BEF"/>
    <w:rsid w:val="00E87CD8"/>
    <w:rsid w:val="00E90239"/>
    <w:rsid w:val="00E90412"/>
    <w:rsid w:val="00E907A9"/>
    <w:rsid w:val="00E90C55"/>
    <w:rsid w:val="00E90F93"/>
    <w:rsid w:val="00E91294"/>
    <w:rsid w:val="00E9182B"/>
    <w:rsid w:val="00E91B5A"/>
    <w:rsid w:val="00E92166"/>
    <w:rsid w:val="00E925D2"/>
    <w:rsid w:val="00E926CE"/>
    <w:rsid w:val="00E92AC6"/>
    <w:rsid w:val="00E92B64"/>
    <w:rsid w:val="00E92E35"/>
    <w:rsid w:val="00E92F48"/>
    <w:rsid w:val="00E93F4D"/>
    <w:rsid w:val="00E93F50"/>
    <w:rsid w:val="00E93F8A"/>
    <w:rsid w:val="00E9442C"/>
    <w:rsid w:val="00E94535"/>
    <w:rsid w:val="00E94BA5"/>
    <w:rsid w:val="00E94DEC"/>
    <w:rsid w:val="00E9556C"/>
    <w:rsid w:val="00E95684"/>
    <w:rsid w:val="00E958C8"/>
    <w:rsid w:val="00E95A1C"/>
    <w:rsid w:val="00E95A82"/>
    <w:rsid w:val="00E95DCC"/>
    <w:rsid w:val="00E9627F"/>
    <w:rsid w:val="00E966E9"/>
    <w:rsid w:val="00E96975"/>
    <w:rsid w:val="00E96C98"/>
    <w:rsid w:val="00E9740E"/>
    <w:rsid w:val="00E9767A"/>
    <w:rsid w:val="00EA00C6"/>
    <w:rsid w:val="00EA09AA"/>
    <w:rsid w:val="00EA0F81"/>
    <w:rsid w:val="00EA2637"/>
    <w:rsid w:val="00EA2987"/>
    <w:rsid w:val="00EA37D4"/>
    <w:rsid w:val="00EA3B7C"/>
    <w:rsid w:val="00EA3C91"/>
    <w:rsid w:val="00EA3E0B"/>
    <w:rsid w:val="00EA50A3"/>
    <w:rsid w:val="00EA5221"/>
    <w:rsid w:val="00EA54D8"/>
    <w:rsid w:val="00EA5E36"/>
    <w:rsid w:val="00EA6160"/>
    <w:rsid w:val="00EA6411"/>
    <w:rsid w:val="00EA6A76"/>
    <w:rsid w:val="00EA6E4B"/>
    <w:rsid w:val="00EA6FB4"/>
    <w:rsid w:val="00EA7739"/>
    <w:rsid w:val="00EA7F62"/>
    <w:rsid w:val="00EB0119"/>
    <w:rsid w:val="00EB03DB"/>
    <w:rsid w:val="00EB07B0"/>
    <w:rsid w:val="00EB0C75"/>
    <w:rsid w:val="00EB0D04"/>
    <w:rsid w:val="00EB0F94"/>
    <w:rsid w:val="00EB1927"/>
    <w:rsid w:val="00EB244F"/>
    <w:rsid w:val="00EB2739"/>
    <w:rsid w:val="00EB35B6"/>
    <w:rsid w:val="00EB395D"/>
    <w:rsid w:val="00EB4416"/>
    <w:rsid w:val="00EB444A"/>
    <w:rsid w:val="00EB4B71"/>
    <w:rsid w:val="00EB4CBE"/>
    <w:rsid w:val="00EB59BB"/>
    <w:rsid w:val="00EB5A79"/>
    <w:rsid w:val="00EB5A9A"/>
    <w:rsid w:val="00EB5C1B"/>
    <w:rsid w:val="00EB5D0A"/>
    <w:rsid w:val="00EB5D77"/>
    <w:rsid w:val="00EB5DC1"/>
    <w:rsid w:val="00EB5F61"/>
    <w:rsid w:val="00EB6041"/>
    <w:rsid w:val="00EB60A9"/>
    <w:rsid w:val="00EB6239"/>
    <w:rsid w:val="00EB64E1"/>
    <w:rsid w:val="00EB671B"/>
    <w:rsid w:val="00EB678F"/>
    <w:rsid w:val="00EB6F3A"/>
    <w:rsid w:val="00EB7060"/>
    <w:rsid w:val="00EC03AF"/>
    <w:rsid w:val="00EC0702"/>
    <w:rsid w:val="00EC0996"/>
    <w:rsid w:val="00EC0F84"/>
    <w:rsid w:val="00EC0FC9"/>
    <w:rsid w:val="00EC101A"/>
    <w:rsid w:val="00EC159F"/>
    <w:rsid w:val="00EC19CC"/>
    <w:rsid w:val="00EC1AA2"/>
    <w:rsid w:val="00EC2290"/>
    <w:rsid w:val="00EC307E"/>
    <w:rsid w:val="00EC328D"/>
    <w:rsid w:val="00EC42CC"/>
    <w:rsid w:val="00EC5409"/>
    <w:rsid w:val="00EC615D"/>
    <w:rsid w:val="00EC6186"/>
    <w:rsid w:val="00EC6277"/>
    <w:rsid w:val="00EC6398"/>
    <w:rsid w:val="00EC67E2"/>
    <w:rsid w:val="00EC783B"/>
    <w:rsid w:val="00EC787C"/>
    <w:rsid w:val="00EC7AE1"/>
    <w:rsid w:val="00EC7BCD"/>
    <w:rsid w:val="00EC7FED"/>
    <w:rsid w:val="00ED02A7"/>
    <w:rsid w:val="00ED0763"/>
    <w:rsid w:val="00ED0F6E"/>
    <w:rsid w:val="00ED108C"/>
    <w:rsid w:val="00ED170E"/>
    <w:rsid w:val="00ED18C0"/>
    <w:rsid w:val="00ED25F3"/>
    <w:rsid w:val="00ED26FF"/>
    <w:rsid w:val="00ED36FD"/>
    <w:rsid w:val="00ED3786"/>
    <w:rsid w:val="00ED42D8"/>
    <w:rsid w:val="00ED4560"/>
    <w:rsid w:val="00ED45C1"/>
    <w:rsid w:val="00ED5464"/>
    <w:rsid w:val="00ED5C9E"/>
    <w:rsid w:val="00ED5EE4"/>
    <w:rsid w:val="00ED5F6A"/>
    <w:rsid w:val="00ED6322"/>
    <w:rsid w:val="00ED685E"/>
    <w:rsid w:val="00ED6A04"/>
    <w:rsid w:val="00ED6C19"/>
    <w:rsid w:val="00ED7763"/>
    <w:rsid w:val="00ED7A33"/>
    <w:rsid w:val="00ED7AED"/>
    <w:rsid w:val="00EE0217"/>
    <w:rsid w:val="00EE089D"/>
    <w:rsid w:val="00EE0B9D"/>
    <w:rsid w:val="00EE0C23"/>
    <w:rsid w:val="00EE0CB4"/>
    <w:rsid w:val="00EE1437"/>
    <w:rsid w:val="00EE147D"/>
    <w:rsid w:val="00EE14F4"/>
    <w:rsid w:val="00EE2E64"/>
    <w:rsid w:val="00EE31AB"/>
    <w:rsid w:val="00EE3DE2"/>
    <w:rsid w:val="00EE456B"/>
    <w:rsid w:val="00EE4687"/>
    <w:rsid w:val="00EE474A"/>
    <w:rsid w:val="00EE47BD"/>
    <w:rsid w:val="00EE5B87"/>
    <w:rsid w:val="00EE63D3"/>
    <w:rsid w:val="00EE64FB"/>
    <w:rsid w:val="00EE65F1"/>
    <w:rsid w:val="00EE6950"/>
    <w:rsid w:val="00EF0C12"/>
    <w:rsid w:val="00EF10AC"/>
    <w:rsid w:val="00EF1A36"/>
    <w:rsid w:val="00EF1B6E"/>
    <w:rsid w:val="00EF1BE1"/>
    <w:rsid w:val="00EF1D88"/>
    <w:rsid w:val="00EF2374"/>
    <w:rsid w:val="00EF25F1"/>
    <w:rsid w:val="00EF2E1A"/>
    <w:rsid w:val="00EF2E7A"/>
    <w:rsid w:val="00EF2F38"/>
    <w:rsid w:val="00EF31F0"/>
    <w:rsid w:val="00EF342C"/>
    <w:rsid w:val="00EF37D8"/>
    <w:rsid w:val="00EF3BAC"/>
    <w:rsid w:val="00EF3E05"/>
    <w:rsid w:val="00EF4191"/>
    <w:rsid w:val="00EF42D5"/>
    <w:rsid w:val="00EF4646"/>
    <w:rsid w:val="00EF49B3"/>
    <w:rsid w:val="00EF53A5"/>
    <w:rsid w:val="00EF681B"/>
    <w:rsid w:val="00EF691E"/>
    <w:rsid w:val="00EF6A92"/>
    <w:rsid w:val="00EF7C78"/>
    <w:rsid w:val="00F00605"/>
    <w:rsid w:val="00F006E3"/>
    <w:rsid w:val="00F00FFA"/>
    <w:rsid w:val="00F0101F"/>
    <w:rsid w:val="00F02057"/>
    <w:rsid w:val="00F02164"/>
    <w:rsid w:val="00F023E0"/>
    <w:rsid w:val="00F02521"/>
    <w:rsid w:val="00F03D38"/>
    <w:rsid w:val="00F04094"/>
    <w:rsid w:val="00F041C3"/>
    <w:rsid w:val="00F04A66"/>
    <w:rsid w:val="00F04FAB"/>
    <w:rsid w:val="00F04FEE"/>
    <w:rsid w:val="00F057DA"/>
    <w:rsid w:val="00F057DF"/>
    <w:rsid w:val="00F0658F"/>
    <w:rsid w:val="00F06CF9"/>
    <w:rsid w:val="00F06D1D"/>
    <w:rsid w:val="00F071F2"/>
    <w:rsid w:val="00F07575"/>
    <w:rsid w:val="00F07F4E"/>
    <w:rsid w:val="00F10A92"/>
    <w:rsid w:val="00F10B03"/>
    <w:rsid w:val="00F114FA"/>
    <w:rsid w:val="00F11925"/>
    <w:rsid w:val="00F11990"/>
    <w:rsid w:val="00F12293"/>
    <w:rsid w:val="00F12E13"/>
    <w:rsid w:val="00F12EA9"/>
    <w:rsid w:val="00F1318B"/>
    <w:rsid w:val="00F1318C"/>
    <w:rsid w:val="00F13639"/>
    <w:rsid w:val="00F136F2"/>
    <w:rsid w:val="00F137E2"/>
    <w:rsid w:val="00F1528C"/>
    <w:rsid w:val="00F15ADE"/>
    <w:rsid w:val="00F16514"/>
    <w:rsid w:val="00F16893"/>
    <w:rsid w:val="00F1699E"/>
    <w:rsid w:val="00F16FA6"/>
    <w:rsid w:val="00F179EF"/>
    <w:rsid w:val="00F17A20"/>
    <w:rsid w:val="00F201DB"/>
    <w:rsid w:val="00F20ABC"/>
    <w:rsid w:val="00F20AD5"/>
    <w:rsid w:val="00F21783"/>
    <w:rsid w:val="00F21D98"/>
    <w:rsid w:val="00F2224A"/>
    <w:rsid w:val="00F22764"/>
    <w:rsid w:val="00F22801"/>
    <w:rsid w:val="00F22B04"/>
    <w:rsid w:val="00F25230"/>
    <w:rsid w:val="00F252B3"/>
    <w:rsid w:val="00F25454"/>
    <w:rsid w:val="00F254C0"/>
    <w:rsid w:val="00F25683"/>
    <w:rsid w:val="00F26189"/>
    <w:rsid w:val="00F2620D"/>
    <w:rsid w:val="00F269FC"/>
    <w:rsid w:val="00F27112"/>
    <w:rsid w:val="00F274CA"/>
    <w:rsid w:val="00F275C0"/>
    <w:rsid w:val="00F300E0"/>
    <w:rsid w:val="00F307DE"/>
    <w:rsid w:val="00F3092A"/>
    <w:rsid w:val="00F30B3F"/>
    <w:rsid w:val="00F30E7D"/>
    <w:rsid w:val="00F30E80"/>
    <w:rsid w:val="00F30ECD"/>
    <w:rsid w:val="00F312E8"/>
    <w:rsid w:val="00F316D8"/>
    <w:rsid w:val="00F31856"/>
    <w:rsid w:val="00F31881"/>
    <w:rsid w:val="00F31921"/>
    <w:rsid w:val="00F31E33"/>
    <w:rsid w:val="00F31E51"/>
    <w:rsid w:val="00F32155"/>
    <w:rsid w:val="00F32DD4"/>
    <w:rsid w:val="00F3317A"/>
    <w:rsid w:val="00F33B8B"/>
    <w:rsid w:val="00F344E4"/>
    <w:rsid w:val="00F35276"/>
    <w:rsid w:val="00F35F90"/>
    <w:rsid w:val="00F368DD"/>
    <w:rsid w:val="00F374F4"/>
    <w:rsid w:val="00F3764E"/>
    <w:rsid w:val="00F3766D"/>
    <w:rsid w:val="00F37707"/>
    <w:rsid w:val="00F37A2A"/>
    <w:rsid w:val="00F40102"/>
    <w:rsid w:val="00F40F6D"/>
    <w:rsid w:val="00F41F45"/>
    <w:rsid w:val="00F43322"/>
    <w:rsid w:val="00F43453"/>
    <w:rsid w:val="00F43BAF"/>
    <w:rsid w:val="00F43D59"/>
    <w:rsid w:val="00F43E93"/>
    <w:rsid w:val="00F44010"/>
    <w:rsid w:val="00F4439D"/>
    <w:rsid w:val="00F4484B"/>
    <w:rsid w:val="00F4525A"/>
    <w:rsid w:val="00F45C47"/>
    <w:rsid w:val="00F46B68"/>
    <w:rsid w:val="00F47059"/>
    <w:rsid w:val="00F504DD"/>
    <w:rsid w:val="00F507FF"/>
    <w:rsid w:val="00F50BC2"/>
    <w:rsid w:val="00F50EB3"/>
    <w:rsid w:val="00F511AF"/>
    <w:rsid w:val="00F51411"/>
    <w:rsid w:val="00F519E0"/>
    <w:rsid w:val="00F51A72"/>
    <w:rsid w:val="00F53231"/>
    <w:rsid w:val="00F537D5"/>
    <w:rsid w:val="00F53D18"/>
    <w:rsid w:val="00F53F3B"/>
    <w:rsid w:val="00F5407F"/>
    <w:rsid w:val="00F5412D"/>
    <w:rsid w:val="00F541DB"/>
    <w:rsid w:val="00F552A3"/>
    <w:rsid w:val="00F55972"/>
    <w:rsid w:val="00F55D4D"/>
    <w:rsid w:val="00F5745F"/>
    <w:rsid w:val="00F579CE"/>
    <w:rsid w:val="00F6064D"/>
    <w:rsid w:val="00F60DA6"/>
    <w:rsid w:val="00F6227C"/>
    <w:rsid w:val="00F628CA"/>
    <w:rsid w:val="00F6324E"/>
    <w:rsid w:val="00F634B7"/>
    <w:rsid w:val="00F63658"/>
    <w:rsid w:val="00F6423B"/>
    <w:rsid w:val="00F64543"/>
    <w:rsid w:val="00F65678"/>
    <w:rsid w:val="00F65E89"/>
    <w:rsid w:val="00F664D8"/>
    <w:rsid w:val="00F66E96"/>
    <w:rsid w:val="00F66F4B"/>
    <w:rsid w:val="00F67192"/>
    <w:rsid w:val="00F67385"/>
    <w:rsid w:val="00F67689"/>
    <w:rsid w:val="00F67FEE"/>
    <w:rsid w:val="00F70171"/>
    <w:rsid w:val="00F7034A"/>
    <w:rsid w:val="00F71AC2"/>
    <w:rsid w:val="00F71C7D"/>
    <w:rsid w:val="00F72FB0"/>
    <w:rsid w:val="00F72FE4"/>
    <w:rsid w:val="00F73111"/>
    <w:rsid w:val="00F73278"/>
    <w:rsid w:val="00F7376D"/>
    <w:rsid w:val="00F7453C"/>
    <w:rsid w:val="00F74684"/>
    <w:rsid w:val="00F747A3"/>
    <w:rsid w:val="00F74A75"/>
    <w:rsid w:val="00F74CDB"/>
    <w:rsid w:val="00F75638"/>
    <w:rsid w:val="00F758A3"/>
    <w:rsid w:val="00F759F6"/>
    <w:rsid w:val="00F75D1C"/>
    <w:rsid w:val="00F75EB5"/>
    <w:rsid w:val="00F766CB"/>
    <w:rsid w:val="00F76A6A"/>
    <w:rsid w:val="00F7713C"/>
    <w:rsid w:val="00F77B1C"/>
    <w:rsid w:val="00F77CA0"/>
    <w:rsid w:val="00F77E02"/>
    <w:rsid w:val="00F80955"/>
    <w:rsid w:val="00F80BF0"/>
    <w:rsid w:val="00F81F42"/>
    <w:rsid w:val="00F82EF7"/>
    <w:rsid w:val="00F8317F"/>
    <w:rsid w:val="00F832C5"/>
    <w:rsid w:val="00F833AF"/>
    <w:rsid w:val="00F8346C"/>
    <w:rsid w:val="00F83507"/>
    <w:rsid w:val="00F83D42"/>
    <w:rsid w:val="00F86172"/>
    <w:rsid w:val="00F8690D"/>
    <w:rsid w:val="00F87331"/>
    <w:rsid w:val="00F874CA"/>
    <w:rsid w:val="00F90192"/>
    <w:rsid w:val="00F911D8"/>
    <w:rsid w:val="00F9218C"/>
    <w:rsid w:val="00F92D09"/>
    <w:rsid w:val="00F92D5B"/>
    <w:rsid w:val="00F9306A"/>
    <w:rsid w:val="00F933A8"/>
    <w:rsid w:val="00F938D4"/>
    <w:rsid w:val="00F93B55"/>
    <w:rsid w:val="00F93B82"/>
    <w:rsid w:val="00F93D72"/>
    <w:rsid w:val="00F9414E"/>
    <w:rsid w:val="00F941B0"/>
    <w:rsid w:val="00F946F2"/>
    <w:rsid w:val="00F94B3D"/>
    <w:rsid w:val="00F94B8D"/>
    <w:rsid w:val="00F94D5C"/>
    <w:rsid w:val="00F94DD8"/>
    <w:rsid w:val="00F9556C"/>
    <w:rsid w:val="00F958C1"/>
    <w:rsid w:val="00F96F1A"/>
    <w:rsid w:val="00F971C9"/>
    <w:rsid w:val="00F976AF"/>
    <w:rsid w:val="00F97C38"/>
    <w:rsid w:val="00FA009E"/>
    <w:rsid w:val="00FA036D"/>
    <w:rsid w:val="00FA05DE"/>
    <w:rsid w:val="00FA05FF"/>
    <w:rsid w:val="00FA0681"/>
    <w:rsid w:val="00FA074D"/>
    <w:rsid w:val="00FA08FC"/>
    <w:rsid w:val="00FA1350"/>
    <w:rsid w:val="00FA1F3F"/>
    <w:rsid w:val="00FA242B"/>
    <w:rsid w:val="00FA2730"/>
    <w:rsid w:val="00FA2ACB"/>
    <w:rsid w:val="00FA3224"/>
    <w:rsid w:val="00FA325D"/>
    <w:rsid w:val="00FA3A8B"/>
    <w:rsid w:val="00FA3BDD"/>
    <w:rsid w:val="00FA5C12"/>
    <w:rsid w:val="00FA6781"/>
    <w:rsid w:val="00FA685B"/>
    <w:rsid w:val="00FA6894"/>
    <w:rsid w:val="00FA70A1"/>
    <w:rsid w:val="00FA71A7"/>
    <w:rsid w:val="00FA73A8"/>
    <w:rsid w:val="00FA7B2B"/>
    <w:rsid w:val="00FB01D4"/>
    <w:rsid w:val="00FB0204"/>
    <w:rsid w:val="00FB03A2"/>
    <w:rsid w:val="00FB06BD"/>
    <w:rsid w:val="00FB083A"/>
    <w:rsid w:val="00FB097F"/>
    <w:rsid w:val="00FB0B1E"/>
    <w:rsid w:val="00FB12E2"/>
    <w:rsid w:val="00FB1B3C"/>
    <w:rsid w:val="00FB2008"/>
    <w:rsid w:val="00FB28CF"/>
    <w:rsid w:val="00FB2BF9"/>
    <w:rsid w:val="00FB3159"/>
    <w:rsid w:val="00FB324D"/>
    <w:rsid w:val="00FB37AC"/>
    <w:rsid w:val="00FB3C2E"/>
    <w:rsid w:val="00FB43CC"/>
    <w:rsid w:val="00FB491F"/>
    <w:rsid w:val="00FB61BB"/>
    <w:rsid w:val="00FB6AF3"/>
    <w:rsid w:val="00FB6B59"/>
    <w:rsid w:val="00FB781A"/>
    <w:rsid w:val="00FB7C6C"/>
    <w:rsid w:val="00FB7CBF"/>
    <w:rsid w:val="00FB7DC0"/>
    <w:rsid w:val="00FC0002"/>
    <w:rsid w:val="00FC0559"/>
    <w:rsid w:val="00FC0592"/>
    <w:rsid w:val="00FC09E1"/>
    <w:rsid w:val="00FC1435"/>
    <w:rsid w:val="00FC154C"/>
    <w:rsid w:val="00FC1848"/>
    <w:rsid w:val="00FC1D68"/>
    <w:rsid w:val="00FC3272"/>
    <w:rsid w:val="00FC3621"/>
    <w:rsid w:val="00FC3672"/>
    <w:rsid w:val="00FC3768"/>
    <w:rsid w:val="00FC3F80"/>
    <w:rsid w:val="00FC44FA"/>
    <w:rsid w:val="00FC507E"/>
    <w:rsid w:val="00FC5CEC"/>
    <w:rsid w:val="00FC5FB5"/>
    <w:rsid w:val="00FC648E"/>
    <w:rsid w:val="00FC6CDD"/>
    <w:rsid w:val="00FC7276"/>
    <w:rsid w:val="00FD0103"/>
    <w:rsid w:val="00FD025A"/>
    <w:rsid w:val="00FD1E73"/>
    <w:rsid w:val="00FD27BF"/>
    <w:rsid w:val="00FD351C"/>
    <w:rsid w:val="00FD3947"/>
    <w:rsid w:val="00FD3CC4"/>
    <w:rsid w:val="00FD3CF5"/>
    <w:rsid w:val="00FD5588"/>
    <w:rsid w:val="00FD577D"/>
    <w:rsid w:val="00FD619E"/>
    <w:rsid w:val="00FD6601"/>
    <w:rsid w:val="00FD69AF"/>
    <w:rsid w:val="00FD7602"/>
    <w:rsid w:val="00FD7E43"/>
    <w:rsid w:val="00FE0C42"/>
    <w:rsid w:val="00FE0CF3"/>
    <w:rsid w:val="00FE10F1"/>
    <w:rsid w:val="00FE12A0"/>
    <w:rsid w:val="00FE180E"/>
    <w:rsid w:val="00FE1E42"/>
    <w:rsid w:val="00FE1FBE"/>
    <w:rsid w:val="00FE2A7B"/>
    <w:rsid w:val="00FE2AFA"/>
    <w:rsid w:val="00FE2DD0"/>
    <w:rsid w:val="00FE2EC5"/>
    <w:rsid w:val="00FE311E"/>
    <w:rsid w:val="00FE332F"/>
    <w:rsid w:val="00FE38D5"/>
    <w:rsid w:val="00FE3A23"/>
    <w:rsid w:val="00FE3AA2"/>
    <w:rsid w:val="00FE3C28"/>
    <w:rsid w:val="00FE3CA5"/>
    <w:rsid w:val="00FE4409"/>
    <w:rsid w:val="00FE441B"/>
    <w:rsid w:val="00FE47CE"/>
    <w:rsid w:val="00FE4E14"/>
    <w:rsid w:val="00FE4F5C"/>
    <w:rsid w:val="00FE54C9"/>
    <w:rsid w:val="00FE5AF5"/>
    <w:rsid w:val="00FE5CAF"/>
    <w:rsid w:val="00FE5F33"/>
    <w:rsid w:val="00FE6475"/>
    <w:rsid w:val="00FE7805"/>
    <w:rsid w:val="00FE792C"/>
    <w:rsid w:val="00FF033A"/>
    <w:rsid w:val="00FF0383"/>
    <w:rsid w:val="00FF0EEF"/>
    <w:rsid w:val="00FF0F01"/>
    <w:rsid w:val="00FF145B"/>
    <w:rsid w:val="00FF15AE"/>
    <w:rsid w:val="00FF164E"/>
    <w:rsid w:val="00FF1CBF"/>
    <w:rsid w:val="00FF1E78"/>
    <w:rsid w:val="00FF2034"/>
    <w:rsid w:val="00FF2C54"/>
    <w:rsid w:val="00FF3048"/>
    <w:rsid w:val="00FF36F7"/>
    <w:rsid w:val="00FF38B9"/>
    <w:rsid w:val="00FF446D"/>
    <w:rsid w:val="00FF494A"/>
    <w:rsid w:val="00FF4DD5"/>
    <w:rsid w:val="00FF5405"/>
    <w:rsid w:val="00FF6231"/>
    <w:rsid w:val="00FF650E"/>
    <w:rsid w:val="00FF7069"/>
    <w:rsid w:val="00FF72BA"/>
    <w:rsid w:val="00FF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50C2"/>
    <w:rPr>
      <w:rFonts w:ascii="Arial" w:hAnsi="Arial"/>
    </w:rPr>
  </w:style>
  <w:style w:type="paragraph" w:styleId="Heading1">
    <w:name w:val="heading 1"/>
    <w:basedOn w:val="Normal"/>
    <w:next w:val="Normal"/>
    <w:link w:val="Heading1Char"/>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
    <w:qFormat/>
    <w:rsid w:val="0075475D"/>
    <w:pPr>
      <w:numPr>
        <w:ilvl w:val="2"/>
      </w:numPr>
      <w:tabs>
        <w:tab w:val="clear" w:pos="720"/>
      </w:tabs>
      <w:ind w:left="0"/>
      <w:outlineLvl w:val="2"/>
    </w:pPr>
    <w:rPr>
      <w:b/>
    </w:rPr>
  </w:style>
  <w:style w:type="paragraph" w:styleId="Heading4">
    <w:name w:val="heading 4"/>
    <w:basedOn w:val="Heading3"/>
    <w:next w:val="Normal"/>
    <w:link w:val="Heading4Char"/>
    <w:qFormat/>
    <w:rsid w:val="00827D00"/>
    <w:pPr>
      <w:widowControl w:val="0"/>
      <w:numPr>
        <w:ilvl w:val="3"/>
      </w:numPr>
      <w:tabs>
        <w:tab w:val="left" w:pos="1440"/>
      </w:tabs>
      <w:outlineLvl w:val="3"/>
    </w:pPr>
    <w:rPr>
      <w:b w:val="0"/>
    </w:rPr>
  </w:style>
  <w:style w:type="paragraph" w:styleId="Heading5">
    <w:name w:val="heading 5"/>
    <w:basedOn w:val="Normal"/>
    <w:next w:val="Normal"/>
    <w:qFormat/>
    <w:rsid w:val="00827D00"/>
    <w:pPr>
      <w:keepNext/>
      <w:numPr>
        <w:ilvl w:val="4"/>
        <w:numId w:val="2"/>
      </w:numPr>
      <w:outlineLvl w:val="4"/>
    </w:pPr>
    <w:rPr>
      <w:b/>
    </w:rPr>
  </w:style>
  <w:style w:type="paragraph" w:styleId="Heading6">
    <w:name w:val="heading 6"/>
    <w:basedOn w:val="Normal"/>
    <w:next w:val="Normal"/>
    <w:qFormat/>
    <w:rsid w:val="00827D00"/>
    <w:pPr>
      <w:keepNext/>
      <w:numPr>
        <w:ilvl w:val="5"/>
        <w:numId w:val="2"/>
      </w:numPr>
      <w:outlineLvl w:val="5"/>
    </w:pPr>
    <w:rPr>
      <w:b/>
    </w:rPr>
  </w:style>
  <w:style w:type="paragraph" w:styleId="Heading7">
    <w:name w:val="heading 7"/>
    <w:basedOn w:val="Normal"/>
    <w:next w:val="Normal"/>
    <w:qFormat/>
    <w:rsid w:val="00827D00"/>
    <w:pPr>
      <w:keepNext/>
      <w:numPr>
        <w:ilvl w:val="6"/>
        <w:numId w:val="2"/>
      </w:numPr>
      <w:outlineLvl w:val="6"/>
    </w:pPr>
    <w:rPr>
      <w:b/>
    </w:rPr>
  </w:style>
  <w:style w:type="paragraph" w:styleId="Heading8">
    <w:name w:val="heading 8"/>
    <w:basedOn w:val="Normal"/>
    <w:next w:val="Normal"/>
    <w:qFormat/>
    <w:rsid w:val="00827D00"/>
    <w:pPr>
      <w:numPr>
        <w:ilvl w:val="7"/>
        <w:numId w:val="2"/>
      </w:numPr>
      <w:spacing w:before="240" w:after="60"/>
      <w:outlineLvl w:val="7"/>
    </w:pPr>
    <w:rPr>
      <w:i/>
    </w:rPr>
  </w:style>
  <w:style w:type="paragraph" w:styleId="Heading9">
    <w:name w:val="heading 9"/>
    <w:basedOn w:val="Normal"/>
    <w:next w:val="Normal"/>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D00"/>
    <w:rPr>
      <w:rFonts w:ascii="Arial Bold" w:hAnsi="Arial Bold" w:cs="Arial"/>
      <w:b/>
      <w:bCs/>
      <w:caps/>
      <w:szCs w:val="32"/>
      <w:lang w:val="en-US" w:eastAsia="en-US" w:bidi="ar-SA"/>
    </w:rPr>
  </w:style>
  <w:style w:type="paragraph" w:styleId="Header">
    <w:name w:val="header"/>
    <w:basedOn w:val="Normal"/>
    <w:rsid w:val="00B16EA6"/>
    <w:pPr>
      <w:tabs>
        <w:tab w:val="center" w:pos="4320"/>
        <w:tab w:val="right" w:pos="8640"/>
      </w:tabs>
    </w:pPr>
  </w:style>
  <w:style w:type="paragraph" w:styleId="Footer">
    <w:name w:val="footer"/>
    <w:basedOn w:val="Normal"/>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rsid w:val="00B16EA6"/>
    <w:pPr>
      <w:spacing w:after="120"/>
    </w:p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basedOn w:val="DefaultParagraphFont"/>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basedOn w:val="DefaultParagraphFont"/>
    <w:semiHidden/>
    <w:rsid w:val="005B33F7"/>
    <w:rPr>
      <w:vertAlign w:val="superscript"/>
    </w:rPr>
  </w:style>
  <w:style w:type="character" w:styleId="FollowedHyperlink">
    <w:name w:val="FollowedHyperlink"/>
    <w:basedOn w:val="DefaultParagraphFont"/>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rsid w:val="00930092"/>
    <w:pPr>
      <w:spacing w:before="100" w:beforeAutospacing="1" w:after="100" w:afterAutospacing="1"/>
    </w:pPr>
    <w:rPr>
      <w:szCs w:val="24"/>
    </w:rPr>
  </w:style>
  <w:style w:type="paragraph" w:styleId="HTMLPreformatted">
    <w:name w:val="HTML Preformatted"/>
    <w:basedOn w:val="Normal"/>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basedOn w:val="DefaultParagraphFont"/>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semiHidden/>
    <w:rsid w:val="00C60393"/>
    <w:pPr>
      <w:shd w:val="clear" w:color="auto" w:fill="000080"/>
    </w:pPr>
    <w:rPr>
      <w:rFonts w:ascii="Tahoma" w:hAnsi="Tahoma" w:cs="Tahoma"/>
    </w:rPr>
  </w:style>
  <w:style w:type="paragraph" w:styleId="EndnoteText">
    <w:name w:val="endnote text"/>
    <w:basedOn w:val="Normal"/>
    <w:semiHidden/>
    <w:rsid w:val="002F01E4"/>
  </w:style>
  <w:style w:type="character" w:styleId="EndnoteReference">
    <w:name w:val="endnote reference"/>
    <w:basedOn w:val="DefaultParagraphFont"/>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basedOn w:val="DefaultParagraphFont"/>
    <w:semiHidden/>
    <w:rsid w:val="00170D04"/>
    <w:rPr>
      <w:sz w:val="16"/>
      <w:szCs w:val="16"/>
    </w:rPr>
  </w:style>
  <w:style w:type="paragraph" w:styleId="CommentText">
    <w:name w:val="annotation text"/>
    <w:basedOn w:val="Normal"/>
    <w:semiHidden/>
    <w:rsid w:val="00170D04"/>
  </w:style>
  <w:style w:type="paragraph" w:styleId="CommentSubject">
    <w:name w:val="annotation subject"/>
    <w:basedOn w:val="CommentText"/>
    <w:next w:val="CommentText"/>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
    <w:name w:val="Heading 2 Char"/>
    <w:basedOn w:val="Heading1Char"/>
    <w:link w:val="Heading2"/>
    <w:rsid w:val="0075475D"/>
    <w:rPr>
      <w:rFonts w:ascii="Arial Bold" w:hAnsi="Arial Bold" w:cs="Arial"/>
      <w:b/>
      <w:bCs/>
      <w:caps/>
      <w:szCs w:val="32"/>
      <w:lang w:val="en-US" w:eastAsia="en-US" w:bidi="ar-SA"/>
    </w:rPr>
  </w:style>
  <w:style w:type="character" w:customStyle="1" w:styleId="Heading3Char">
    <w:name w:val="Heading 3 Char"/>
    <w:basedOn w:val="Heading2Char"/>
    <w:link w:val="Heading3"/>
    <w:rsid w:val="0075475D"/>
    <w:rPr>
      <w:rFonts w:ascii="Arial Bold" w:hAnsi="Arial Bold" w:cs="Arial"/>
      <w:b/>
      <w:bCs/>
      <w:caps/>
      <w:szCs w:val="32"/>
      <w:lang w:val="en-US" w:eastAsia="en-US" w:bidi="ar-SA"/>
    </w:rPr>
  </w:style>
  <w:style w:type="character" w:customStyle="1" w:styleId="Heading4Char">
    <w:name w:val="Heading 4 Char"/>
    <w:basedOn w:val="Heading3Char"/>
    <w:link w:val="Heading4"/>
    <w:rsid w:val="00827D00"/>
    <w:rPr>
      <w:rFonts w:ascii="Arial Bold" w:hAnsi="Arial Bold" w:cs="Arial"/>
      <w:b/>
      <w:bCs/>
      <w:caps/>
      <w:szCs w:val="32"/>
      <w:lang w:val="en-US" w:eastAsia="en-US" w:bidi="ar-SA"/>
    </w:rPr>
  </w:style>
  <w:style w:type="character" w:customStyle="1" w:styleId="CharChar3">
    <w:name w:val="Char Char3"/>
    <w:basedOn w:val="DefaultParagraphFont"/>
    <w:rsid w:val="0034670D"/>
    <w:rPr>
      <w:rFonts w:ascii="Arial Bold" w:hAnsi="Arial Bold" w:cs="Arial"/>
      <w:b/>
      <w:bCs/>
      <w:caps/>
      <w:szCs w:val="32"/>
      <w:lang w:val="en-US" w:eastAsia="en-US" w:bidi="ar-SA"/>
    </w:rPr>
  </w:style>
  <w:style w:type="character" w:customStyle="1" w:styleId="StyleArial10ptJustifiedChar">
    <w:name w:val="Style Arial 10 pt Justified Char"/>
    <w:basedOn w:val="DefaultParagraphFont"/>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basedOn w:val="DefaultParagraphFont"/>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basedOn w:val="DefaultParagraphFont"/>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50C2"/>
    <w:rPr>
      <w:rFonts w:ascii="Arial" w:hAnsi="Arial"/>
    </w:rPr>
  </w:style>
  <w:style w:type="paragraph" w:styleId="Heading1">
    <w:name w:val="heading 1"/>
    <w:basedOn w:val="Normal"/>
    <w:next w:val="Normal"/>
    <w:link w:val="Heading1Char"/>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
    <w:qFormat/>
    <w:rsid w:val="0075475D"/>
    <w:pPr>
      <w:numPr>
        <w:ilvl w:val="2"/>
      </w:numPr>
      <w:tabs>
        <w:tab w:val="clear" w:pos="720"/>
      </w:tabs>
      <w:ind w:left="0"/>
      <w:outlineLvl w:val="2"/>
    </w:pPr>
    <w:rPr>
      <w:b/>
    </w:rPr>
  </w:style>
  <w:style w:type="paragraph" w:styleId="Heading4">
    <w:name w:val="heading 4"/>
    <w:basedOn w:val="Heading3"/>
    <w:next w:val="Normal"/>
    <w:link w:val="Heading4Char"/>
    <w:qFormat/>
    <w:rsid w:val="00827D00"/>
    <w:pPr>
      <w:widowControl w:val="0"/>
      <w:numPr>
        <w:ilvl w:val="3"/>
      </w:numPr>
      <w:tabs>
        <w:tab w:val="left" w:pos="1440"/>
      </w:tabs>
      <w:outlineLvl w:val="3"/>
    </w:pPr>
    <w:rPr>
      <w:b w:val="0"/>
    </w:rPr>
  </w:style>
  <w:style w:type="paragraph" w:styleId="Heading5">
    <w:name w:val="heading 5"/>
    <w:basedOn w:val="Normal"/>
    <w:next w:val="Normal"/>
    <w:qFormat/>
    <w:rsid w:val="00827D00"/>
    <w:pPr>
      <w:keepNext/>
      <w:numPr>
        <w:ilvl w:val="4"/>
        <w:numId w:val="2"/>
      </w:numPr>
      <w:outlineLvl w:val="4"/>
    </w:pPr>
    <w:rPr>
      <w:b/>
    </w:rPr>
  </w:style>
  <w:style w:type="paragraph" w:styleId="Heading6">
    <w:name w:val="heading 6"/>
    <w:basedOn w:val="Normal"/>
    <w:next w:val="Normal"/>
    <w:qFormat/>
    <w:rsid w:val="00827D00"/>
    <w:pPr>
      <w:keepNext/>
      <w:numPr>
        <w:ilvl w:val="5"/>
        <w:numId w:val="2"/>
      </w:numPr>
      <w:outlineLvl w:val="5"/>
    </w:pPr>
    <w:rPr>
      <w:b/>
    </w:rPr>
  </w:style>
  <w:style w:type="paragraph" w:styleId="Heading7">
    <w:name w:val="heading 7"/>
    <w:basedOn w:val="Normal"/>
    <w:next w:val="Normal"/>
    <w:qFormat/>
    <w:rsid w:val="00827D00"/>
    <w:pPr>
      <w:keepNext/>
      <w:numPr>
        <w:ilvl w:val="6"/>
        <w:numId w:val="2"/>
      </w:numPr>
      <w:outlineLvl w:val="6"/>
    </w:pPr>
    <w:rPr>
      <w:b/>
    </w:rPr>
  </w:style>
  <w:style w:type="paragraph" w:styleId="Heading8">
    <w:name w:val="heading 8"/>
    <w:basedOn w:val="Normal"/>
    <w:next w:val="Normal"/>
    <w:qFormat/>
    <w:rsid w:val="00827D00"/>
    <w:pPr>
      <w:numPr>
        <w:ilvl w:val="7"/>
        <w:numId w:val="2"/>
      </w:numPr>
      <w:spacing w:before="240" w:after="60"/>
      <w:outlineLvl w:val="7"/>
    </w:pPr>
    <w:rPr>
      <w:i/>
    </w:rPr>
  </w:style>
  <w:style w:type="paragraph" w:styleId="Heading9">
    <w:name w:val="heading 9"/>
    <w:basedOn w:val="Normal"/>
    <w:next w:val="Normal"/>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D00"/>
    <w:rPr>
      <w:rFonts w:ascii="Arial Bold" w:hAnsi="Arial Bold" w:cs="Arial"/>
      <w:b/>
      <w:bCs/>
      <w:caps/>
      <w:szCs w:val="32"/>
      <w:lang w:val="en-US" w:eastAsia="en-US" w:bidi="ar-SA"/>
    </w:rPr>
  </w:style>
  <w:style w:type="paragraph" w:styleId="Header">
    <w:name w:val="header"/>
    <w:basedOn w:val="Normal"/>
    <w:rsid w:val="00B16EA6"/>
    <w:pPr>
      <w:tabs>
        <w:tab w:val="center" w:pos="4320"/>
        <w:tab w:val="right" w:pos="8640"/>
      </w:tabs>
    </w:pPr>
  </w:style>
  <w:style w:type="paragraph" w:styleId="Footer">
    <w:name w:val="footer"/>
    <w:basedOn w:val="Normal"/>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rsid w:val="00B16EA6"/>
    <w:pPr>
      <w:spacing w:after="120"/>
    </w:p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basedOn w:val="DefaultParagraphFont"/>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basedOn w:val="DefaultParagraphFont"/>
    <w:semiHidden/>
    <w:rsid w:val="005B33F7"/>
    <w:rPr>
      <w:vertAlign w:val="superscript"/>
    </w:rPr>
  </w:style>
  <w:style w:type="character" w:styleId="FollowedHyperlink">
    <w:name w:val="FollowedHyperlink"/>
    <w:basedOn w:val="DefaultParagraphFont"/>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rsid w:val="00930092"/>
    <w:pPr>
      <w:spacing w:before="100" w:beforeAutospacing="1" w:after="100" w:afterAutospacing="1"/>
    </w:pPr>
    <w:rPr>
      <w:szCs w:val="24"/>
    </w:rPr>
  </w:style>
  <w:style w:type="paragraph" w:styleId="HTMLPreformatted">
    <w:name w:val="HTML Preformatted"/>
    <w:basedOn w:val="Normal"/>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basedOn w:val="DefaultParagraphFont"/>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semiHidden/>
    <w:rsid w:val="00C60393"/>
    <w:pPr>
      <w:shd w:val="clear" w:color="auto" w:fill="000080"/>
    </w:pPr>
    <w:rPr>
      <w:rFonts w:ascii="Tahoma" w:hAnsi="Tahoma" w:cs="Tahoma"/>
    </w:rPr>
  </w:style>
  <w:style w:type="paragraph" w:styleId="EndnoteText">
    <w:name w:val="endnote text"/>
    <w:basedOn w:val="Normal"/>
    <w:semiHidden/>
    <w:rsid w:val="002F01E4"/>
  </w:style>
  <w:style w:type="character" w:styleId="EndnoteReference">
    <w:name w:val="endnote reference"/>
    <w:basedOn w:val="DefaultParagraphFont"/>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basedOn w:val="DefaultParagraphFont"/>
    <w:semiHidden/>
    <w:rsid w:val="00170D04"/>
    <w:rPr>
      <w:sz w:val="16"/>
      <w:szCs w:val="16"/>
    </w:rPr>
  </w:style>
  <w:style w:type="paragraph" w:styleId="CommentText">
    <w:name w:val="annotation text"/>
    <w:basedOn w:val="Normal"/>
    <w:semiHidden/>
    <w:rsid w:val="00170D04"/>
  </w:style>
  <w:style w:type="paragraph" w:styleId="CommentSubject">
    <w:name w:val="annotation subject"/>
    <w:basedOn w:val="CommentText"/>
    <w:next w:val="CommentText"/>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
    <w:name w:val="Heading 2 Char"/>
    <w:basedOn w:val="Heading1Char"/>
    <w:link w:val="Heading2"/>
    <w:rsid w:val="0075475D"/>
    <w:rPr>
      <w:rFonts w:ascii="Arial Bold" w:hAnsi="Arial Bold" w:cs="Arial"/>
      <w:b/>
      <w:bCs/>
      <w:caps/>
      <w:szCs w:val="32"/>
      <w:lang w:val="en-US" w:eastAsia="en-US" w:bidi="ar-SA"/>
    </w:rPr>
  </w:style>
  <w:style w:type="character" w:customStyle="1" w:styleId="Heading3Char">
    <w:name w:val="Heading 3 Char"/>
    <w:basedOn w:val="Heading2Char"/>
    <w:link w:val="Heading3"/>
    <w:rsid w:val="0075475D"/>
    <w:rPr>
      <w:rFonts w:ascii="Arial Bold" w:hAnsi="Arial Bold" w:cs="Arial"/>
      <w:b/>
      <w:bCs/>
      <w:caps/>
      <w:szCs w:val="32"/>
      <w:lang w:val="en-US" w:eastAsia="en-US" w:bidi="ar-SA"/>
    </w:rPr>
  </w:style>
  <w:style w:type="character" w:customStyle="1" w:styleId="Heading4Char">
    <w:name w:val="Heading 4 Char"/>
    <w:basedOn w:val="Heading3Char"/>
    <w:link w:val="Heading4"/>
    <w:rsid w:val="00827D00"/>
    <w:rPr>
      <w:rFonts w:ascii="Arial Bold" w:hAnsi="Arial Bold" w:cs="Arial"/>
      <w:b/>
      <w:bCs/>
      <w:caps/>
      <w:szCs w:val="32"/>
      <w:lang w:val="en-US" w:eastAsia="en-US" w:bidi="ar-SA"/>
    </w:rPr>
  </w:style>
  <w:style w:type="character" w:customStyle="1" w:styleId="CharChar3">
    <w:name w:val="Char Char3"/>
    <w:basedOn w:val="DefaultParagraphFont"/>
    <w:rsid w:val="0034670D"/>
    <w:rPr>
      <w:rFonts w:ascii="Arial Bold" w:hAnsi="Arial Bold" w:cs="Arial"/>
      <w:b/>
      <w:bCs/>
      <w:caps/>
      <w:szCs w:val="32"/>
      <w:lang w:val="en-US" w:eastAsia="en-US" w:bidi="ar-SA"/>
    </w:rPr>
  </w:style>
  <w:style w:type="character" w:customStyle="1" w:styleId="StyleArial10ptJustifiedChar">
    <w:name w:val="Style Arial 10 pt Justified Char"/>
    <w:basedOn w:val="DefaultParagraphFont"/>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basedOn w:val="DefaultParagraphFont"/>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basedOn w:val="DefaultParagraphFont"/>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2924">
      <w:bodyDiv w:val="1"/>
      <w:marLeft w:val="0"/>
      <w:marRight w:val="0"/>
      <w:marTop w:val="0"/>
      <w:marBottom w:val="0"/>
      <w:divBdr>
        <w:top w:val="none" w:sz="0" w:space="0" w:color="auto"/>
        <w:left w:val="none" w:sz="0" w:space="0" w:color="auto"/>
        <w:bottom w:val="none" w:sz="0" w:space="0" w:color="auto"/>
        <w:right w:val="none" w:sz="0" w:space="0" w:color="auto"/>
      </w:divBdr>
    </w:div>
    <w:div w:id="105976095">
      <w:bodyDiv w:val="1"/>
      <w:marLeft w:val="0"/>
      <w:marRight w:val="0"/>
      <w:marTop w:val="0"/>
      <w:marBottom w:val="0"/>
      <w:divBdr>
        <w:top w:val="none" w:sz="0" w:space="0" w:color="auto"/>
        <w:left w:val="none" w:sz="0" w:space="0" w:color="auto"/>
        <w:bottom w:val="none" w:sz="0" w:space="0" w:color="auto"/>
        <w:right w:val="none" w:sz="0" w:space="0" w:color="auto"/>
      </w:divBdr>
    </w:div>
    <w:div w:id="162865901">
      <w:bodyDiv w:val="1"/>
      <w:marLeft w:val="0"/>
      <w:marRight w:val="0"/>
      <w:marTop w:val="0"/>
      <w:marBottom w:val="0"/>
      <w:divBdr>
        <w:top w:val="none" w:sz="0" w:space="0" w:color="auto"/>
        <w:left w:val="none" w:sz="0" w:space="0" w:color="auto"/>
        <w:bottom w:val="none" w:sz="0" w:space="0" w:color="auto"/>
        <w:right w:val="none" w:sz="0" w:space="0" w:color="auto"/>
      </w:divBdr>
    </w:div>
    <w:div w:id="190999467">
      <w:bodyDiv w:val="1"/>
      <w:marLeft w:val="0"/>
      <w:marRight w:val="0"/>
      <w:marTop w:val="0"/>
      <w:marBottom w:val="0"/>
      <w:divBdr>
        <w:top w:val="none" w:sz="0" w:space="0" w:color="auto"/>
        <w:left w:val="none" w:sz="0" w:space="0" w:color="auto"/>
        <w:bottom w:val="none" w:sz="0" w:space="0" w:color="auto"/>
        <w:right w:val="none" w:sz="0" w:space="0" w:color="auto"/>
      </w:divBdr>
    </w:div>
    <w:div w:id="337315244">
      <w:bodyDiv w:val="1"/>
      <w:marLeft w:val="0"/>
      <w:marRight w:val="0"/>
      <w:marTop w:val="0"/>
      <w:marBottom w:val="0"/>
      <w:divBdr>
        <w:top w:val="none" w:sz="0" w:space="0" w:color="auto"/>
        <w:left w:val="none" w:sz="0" w:space="0" w:color="auto"/>
        <w:bottom w:val="none" w:sz="0" w:space="0" w:color="auto"/>
        <w:right w:val="none" w:sz="0" w:space="0" w:color="auto"/>
      </w:divBdr>
    </w:div>
    <w:div w:id="575478515">
      <w:bodyDiv w:val="1"/>
      <w:marLeft w:val="0"/>
      <w:marRight w:val="0"/>
      <w:marTop w:val="0"/>
      <w:marBottom w:val="0"/>
      <w:divBdr>
        <w:top w:val="none" w:sz="0" w:space="0" w:color="auto"/>
        <w:left w:val="none" w:sz="0" w:space="0" w:color="auto"/>
        <w:bottom w:val="none" w:sz="0" w:space="0" w:color="auto"/>
        <w:right w:val="none" w:sz="0" w:space="0" w:color="auto"/>
      </w:divBdr>
    </w:div>
    <w:div w:id="613901770">
      <w:bodyDiv w:val="1"/>
      <w:marLeft w:val="0"/>
      <w:marRight w:val="0"/>
      <w:marTop w:val="0"/>
      <w:marBottom w:val="0"/>
      <w:divBdr>
        <w:top w:val="none" w:sz="0" w:space="0" w:color="auto"/>
        <w:left w:val="none" w:sz="0" w:space="0" w:color="auto"/>
        <w:bottom w:val="none" w:sz="0" w:space="0" w:color="auto"/>
        <w:right w:val="none" w:sz="0" w:space="0" w:color="auto"/>
      </w:divBdr>
    </w:div>
    <w:div w:id="779373229">
      <w:bodyDiv w:val="1"/>
      <w:marLeft w:val="0"/>
      <w:marRight w:val="0"/>
      <w:marTop w:val="0"/>
      <w:marBottom w:val="0"/>
      <w:divBdr>
        <w:top w:val="none" w:sz="0" w:space="0" w:color="auto"/>
        <w:left w:val="none" w:sz="0" w:space="0" w:color="auto"/>
        <w:bottom w:val="none" w:sz="0" w:space="0" w:color="auto"/>
        <w:right w:val="none" w:sz="0" w:space="0" w:color="auto"/>
      </w:divBdr>
    </w:div>
    <w:div w:id="1039747225">
      <w:bodyDiv w:val="1"/>
      <w:marLeft w:val="0"/>
      <w:marRight w:val="0"/>
      <w:marTop w:val="0"/>
      <w:marBottom w:val="0"/>
      <w:divBdr>
        <w:top w:val="none" w:sz="0" w:space="0" w:color="auto"/>
        <w:left w:val="none" w:sz="0" w:space="0" w:color="auto"/>
        <w:bottom w:val="none" w:sz="0" w:space="0" w:color="auto"/>
        <w:right w:val="none" w:sz="0" w:space="0" w:color="auto"/>
      </w:divBdr>
    </w:div>
    <w:div w:id="1110902981">
      <w:bodyDiv w:val="1"/>
      <w:marLeft w:val="0"/>
      <w:marRight w:val="0"/>
      <w:marTop w:val="0"/>
      <w:marBottom w:val="0"/>
      <w:divBdr>
        <w:top w:val="none" w:sz="0" w:space="0" w:color="auto"/>
        <w:left w:val="none" w:sz="0" w:space="0" w:color="auto"/>
        <w:bottom w:val="none" w:sz="0" w:space="0" w:color="auto"/>
        <w:right w:val="none" w:sz="0" w:space="0" w:color="auto"/>
      </w:divBdr>
    </w:div>
    <w:div w:id="1270816436">
      <w:bodyDiv w:val="1"/>
      <w:marLeft w:val="0"/>
      <w:marRight w:val="0"/>
      <w:marTop w:val="0"/>
      <w:marBottom w:val="0"/>
      <w:divBdr>
        <w:top w:val="none" w:sz="0" w:space="0" w:color="auto"/>
        <w:left w:val="none" w:sz="0" w:space="0" w:color="auto"/>
        <w:bottom w:val="none" w:sz="0" w:space="0" w:color="auto"/>
        <w:right w:val="none" w:sz="0" w:space="0" w:color="auto"/>
      </w:divBdr>
    </w:div>
    <w:div w:id="1348826819">
      <w:bodyDiv w:val="1"/>
      <w:marLeft w:val="0"/>
      <w:marRight w:val="0"/>
      <w:marTop w:val="0"/>
      <w:marBottom w:val="0"/>
      <w:divBdr>
        <w:top w:val="none" w:sz="0" w:space="0" w:color="auto"/>
        <w:left w:val="none" w:sz="0" w:space="0" w:color="auto"/>
        <w:bottom w:val="none" w:sz="0" w:space="0" w:color="auto"/>
        <w:right w:val="none" w:sz="0" w:space="0" w:color="auto"/>
      </w:divBdr>
    </w:div>
    <w:div w:id="1459251900">
      <w:bodyDiv w:val="1"/>
      <w:marLeft w:val="0"/>
      <w:marRight w:val="0"/>
      <w:marTop w:val="0"/>
      <w:marBottom w:val="0"/>
      <w:divBdr>
        <w:top w:val="none" w:sz="0" w:space="0" w:color="auto"/>
        <w:left w:val="none" w:sz="0" w:space="0" w:color="auto"/>
        <w:bottom w:val="none" w:sz="0" w:space="0" w:color="auto"/>
        <w:right w:val="none" w:sz="0" w:space="0" w:color="auto"/>
      </w:divBdr>
    </w:div>
    <w:div w:id="1474253756">
      <w:bodyDiv w:val="1"/>
      <w:marLeft w:val="0"/>
      <w:marRight w:val="0"/>
      <w:marTop w:val="0"/>
      <w:marBottom w:val="0"/>
      <w:divBdr>
        <w:top w:val="none" w:sz="0" w:space="0" w:color="auto"/>
        <w:left w:val="none" w:sz="0" w:space="0" w:color="auto"/>
        <w:bottom w:val="none" w:sz="0" w:space="0" w:color="auto"/>
        <w:right w:val="none" w:sz="0" w:space="0" w:color="auto"/>
      </w:divBdr>
    </w:div>
    <w:div w:id="1495802255">
      <w:bodyDiv w:val="1"/>
      <w:marLeft w:val="0"/>
      <w:marRight w:val="0"/>
      <w:marTop w:val="0"/>
      <w:marBottom w:val="0"/>
      <w:divBdr>
        <w:top w:val="none" w:sz="0" w:space="0" w:color="auto"/>
        <w:left w:val="none" w:sz="0" w:space="0" w:color="auto"/>
        <w:bottom w:val="none" w:sz="0" w:space="0" w:color="auto"/>
        <w:right w:val="none" w:sz="0" w:space="0" w:color="auto"/>
      </w:divBdr>
    </w:div>
    <w:div w:id="1542552995">
      <w:bodyDiv w:val="1"/>
      <w:marLeft w:val="0"/>
      <w:marRight w:val="0"/>
      <w:marTop w:val="0"/>
      <w:marBottom w:val="0"/>
      <w:divBdr>
        <w:top w:val="none" w:sz="0" w:space="0" w:color="auto"/>
        <w:left w:val="none" w:sz="0" w:space="0" w:color="auto"/>
        <w:bottom w:val="none" w:sz="0" w:space="0" w:color="auto"/>
        <w:right w:val="none" w:sz="0" w:space="0" w:color="auto"/>
      </w:divBdr>
    </w:div>
    <w:div w:id="1567182476">
      <w:bodyDiv w:val="1"/>
      <w:marLeft w:val="0"/>
      <w:marRight w:val="0"/>
      <w:marTop w:val="0"/>
      <w:marBottom w:val="0"/>
      <w:divBdr>
        <w:top w:val="none" w:sz="0" w:space="0" w:color="auto"/>
        <w:left w:val="none" w:sz="0" w:space="0" w:color="auto"/>
        <w:bottom w:val="none" w:sz="0" w:space="0" w:color="auto"/>
        <w:right w:val="none" w:sz="0" w:space="0" w:color="auto"/>
      </w:divBdr>
    </w:div>
    <w:div w:id="1691493846">
      <w:bodyDiv w:val="1"/>
      <w:marLeft w:val="0"/>
      <w:marRight w:val="0"/>
      <w:marTop w:val="0"/>
      <w:marBottom w:val="0"/>
      <w:divBdr>
        <w:top w:val="none" w:sz="0" w:space="0" w:color="auto"/>
        <w:left w:val="none" w:sz="0" w:space="0" w:color="auto"/>
        <w:bottom w:val="none" w:sz="0" w:space="0" w:color="auto"/>
        <w:right w:val="none" w:sz="0" w:space="0" w:color="auto"/>
      </w:divBdr>
    </w:div>
    <w:div w:id="1701858200">
      <w:bodyDiv w:val="1"/>
      <w:marLeft w:val="0"/>
      <w:marRight w:val="0"/>
      <w:marTop w:val="0"/>
      <w:marBottom w:val="0"/>
      <w:divBdr>
        <w:top w:val="none" w:sz="0" w:space="0" w:color="auto"/>
        <w:left w:val="none" w:sz="0" w:space="0" w:color="auto"/>
        <w:bottom w:val="none" w:sz="0" w:space="0" w:color="auto"/>
        <w:right w:val="none" w:sz="0" w:space="0" w:color="auto"/>
      </w:divBdr>
    </w:div>
    <w:div w:id="1871995017">
      <w:bodyDiv w:val="1"/>
      <w:marLeft w:val="0"/>
      <w:marRight w:val="0"/>
      <w:marTop w:val="0"/>
      <w:marBottom w:val="0"/>
      <w:divBdr>
        <w:top w:val="none" w:sz="0" w:space="0" w:color="auto"/>
        <w:left w:val="none" w:sz="0" w:space="0" w:color="auto"/>
        <w:bottom w:val="none" w:sz="0" w:space="0" w:color="auto"/>
        <w:right w:val="none" w:sz="0" w:space="0" w:color="auto"/>
      </w:divBdr>
    </w:div>
    <w:div w:id="1997949634">
      <w:bodyDiv w:val="1"/>
      <w:marLeft w:val="0"/>
      <w:marRight w:val="0"/>
      <w:marTop w:val="0"/>
      <w:marBottom w:val="0"/>
      <w:divBdr>
        <w:top w:val="none" w:sz="0" w:space="0" w:color="auto"/>
        <w:left w:val="none" w:sz="0" w:space="0" w:color="auto"/>
        <w:bottom w:val="none" w:sz="0" w:space="0" w:color="auto"/>
        <w:right w:val="none" w:sz="0" w:space="0" w:color="auto"/>
      </w:divBdr>
      <w:divsChild>
        <w:div w:id="389033797">
          <w:marLeft w:val="0"/>
          <w:marRight w:val="0"/>
          <w:marTop w:val="0"/>
          <w:marBottom w:val="0"/>
          <w:divBdr>
            <w:top w:val="none" w:sz="0" w:space="0" w:color="auto"/>
            <w:left w:val="none" w:sz="0" w:space="0" w:color="auto"/>
            <w:bottom w:val="none" w:sz="0" w:space="0" w:color="auto"/>
            <w:right w:val="none" w:sz="0" w:space="0" w:color="auto"/>
          </w:divBdr>
          <w:divsChild>
            <w:div w:id="5299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7564">
      <w:bodyDiv w:val="1"/>
      <w:marLeft w:val="0"/>
      <w:marRight w:val="0"/>
      <w:marTop w:val="0"/>
      <w:marBottom w:val="0"/>
      <w:divBdr>
        <w:top w:val="none" w:sz="0" w:space="0" w:color="auto"/>
        <w:left w:val="none" w:sz="0" w:space="0" w:color="auto"/>
        <w:bottom w:val="none" w:sz="0" w:space="0" w:color="auto"/>
        <w:right w:val="none" w:sz="0" w:space="0" w:color="auto"/>
      </w:divBdr>
    </w:div>
    <w:div w:id="207519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ite.org/standards/index.asp" TargetMode="External"/><Relationship Id="rId18" Type="http://schemas.openxmlformats.org/officeDocument/2006/relationships/image" Target="media/image2.emf"/><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te.org/standards/index.asp" TargetMode="External"/><Relationship Id="rId17" Type="http://schemas.openxmlformats.org/officeDocument/2006/relationships/hyperlink" Target="http://www.ite.org/standards/index.asp"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www.ite.org/standards/index.asp"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te.org/standards/index.asp"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ite.org/standards/index.asp" TargetMode="Externa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hyperlink" Target="http://www.ite.org/standards/index.asp"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tandards.ieee.org/index.html%20" TargetMode="External"/><Relationship Id="rId14" Type="http://schemas.openxmlformats.org/officeDocument/2006/relationships/hyperlink" Target="http://www.ite.org/standards/index.asp" TargetMode="External"/><Relationship Id="rId22" Type="http://schemas.openxmlformats.org/officeDocument/2006/relationships/footer" Target="footer2.xm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6476</Words>
  <Characters>36919</Characters>
  <Application>Microsoft Office Word</Application>
  <DocSecurity>0</DocSecurity>
  <Lines>307</Lines>
  <Paragraphs>86</Paragraphs>
  <ScaleCrop>false</ScaleCrop>
  <Company/>
  <LinksUpToDate>false</LinksUpToDate>
  <CharactersWithSpaces>43309</CharactersWithSpaces>
  <SharedDoc>false</SharedDoc>
  <HLinks>
    <vt:vector size="186" baseType="variant">
      <vt:variant>
        <vt:i4>3932209</vt:i4>
      </vt:variant>
      <vt:variant>
        <vt:i4>165</vt:i4>
      </vt:variant>
      <vt:variant>
        <vt:i4>0</vt:i4>
      </vt:variant>
      <vt:variant>
        <vt:i4>5</vt:i4>
      </vt:variant>
      <vt:variant>
        <vt:lpwstr>http://www.ite.org/standards/index.asp</vt:lpwstr>
      </vt:variant>
      <vt:variant>
        <vt:lpwstr/>
      </vt:variant>
      <vt:variant>
        <vt:i4>3932209</vt:i4>
      </vt:variant>
      <vt:variant>
        <vt:i4>162</vt:i4>
      </vt:variant>
      <vt:variant>
        <vt:i4>0</vt:i4>
      </vt:variant>
      <vt:variant>
        <vt:i4>5</vt:i4>
      </vt:variant>
      <vt:variant>
        <vt:lpwstr>http://www.ite.org/standards/index.asp</vt:lpwstr>
      </vt:variant>
      <vt:variant>
        <vt:lpwstr/>
      </vt:variant>
      <vt:variant>
        <vt:i4>3932209</vt:i4>
      </vt:variant>
      <vt:variant>
        <vt:i4>159</vt:i4>
      </vt:variant>
      <vt:variant>
        <vt:i4>0</vt:i4>
      </vt:variant>
      <vt:variant>
        <vt:i4>5</vt:i4>
      </vt:variant>
      <vt:variant>
        <vt:lpwstr>http://www.ite.org/standards/index.asp</vt:lpwstr>
      </vt:variant>
      <vt:variant>
        <vt:lpwstr/>
      </vt:variant>
      <vt:variant>
        <vt:i4>3932209</vt:i4>
      </vt:variant>
      <vt:variant>
        <vt:i4>156</vt:i4>
      </vt:variant>
      <vt:variant>
        <vt:i4>0</vt:i4>
      </vt:variant>
      <vt:variant>
        <vt:i4>5</vt:i4>
      </vt:variant>
      <vt:variant>
        <vt:lpwstr>http://www.ite.org/standards/index.asp</vt:lpwstr>
      </vt:variant>
      <vt:variant>
        <vt:lpwstr/>
      </vt:variant>
      <vt:variant>
        <vt:i4>3932209</vt:i4>
      </vt:variant>
      <vt:variant>
        <vt:i4>153</vt:i4>
      </vt:variant>
      <vt:variant>
        <vt:i4>0</vt:i4>
      </vt:variant>
      <vt:variant>
        <vt:i4>5</vt:i4>
      </vt:variant>
      <vt:variant>
        <vt:lpwstr>http://www.ite.org/standards/index.asp</vt:lpwstr>
      </vt:variant>
      <vt:variant>
        <vt:lpwstr/>
      </vt:variant>
      <vt:variant>
        <vt:i4>3932209</vt:i4>
      </vt:variant>
      <vt:variant>
        <vt:i4>150</vt:i4>
      </vt:variant>
      <vt:variant>
        <vt:i4>0</vt:i4>
      </vt:variant>
      <vt:variant>
        <vt:i4>5</vt:i4>
      </vt:variant>
      <vt:variant>
        <vt:lpwstr>http://www.ite.org/standards/index.asp</vt:lpwstr>
      </vt:variant>
      <vt:variant>
        <vt:lpwstr/>
      </vt:variant>
      <vt:variant>
        <vt:i4>3932209</vt:i4>
      </vt:variant>
      <vt:variant>
        <vt:i4>147</vt:i4>
      </vt:variant>
      <vt:variant>
        <vt:i4>0</vt:i4>
      </vt:variant>
      <vt:variant>
        <vt:i4>5</vt:i4>
      </vt:variant>
      <vt:variant>
        <vt:lpwstr>http://www.ite.org/standards/index.asp</vt:lpwstr>
      </vt:variant>
      <vt:variant>
        <vt:lpwstr/>
      </vt:variant>
      <vt:variant>
        <vt:i4>3932209</vt:i4>
      </vt:variant>
      <vt:variant>
        <vt:i4>144</vt:i4>
      </vt:variant>
      <vt:variant>
        <vt:i4>0</vt:i4>
      </vt:variant>
      <vt:variant>
        <vt:i4>5</vt:i4>
      </vt:variant>
      <vt:variant>
        <vt:lpwstr>http://www.ite.org/standards/index.asp</vt:lpwstr>
      </vt:variant>
      <vt:variant>
        <vt:lpwstr/>
      </vt:variant>
      <vt:variant>
        <vt:i4>1966144</vt:i4>
      </vt:variant>
      <vt:variant>
        <vt:i4>141</vt:i4>
      </vt:variant>
      <vt:variant>
        <vt:i4>0</vt:i4>
      </vt:variant>
      <vt:variant>
        <vt:i4>5</vt:i4>
      </vt:variant>
      <vt:variant>
        <vt:lpwstr>http://standards.ieee.org/index.html</vt:lpwstr>
      </vt:variant>
      <vt:variant>
        <vt:lpwstr/>
      </vt:variant>
      <vt:variant>
        <vt:i4>1507389</vt:i4>
      </vt:variant>
      <vt:variant>
        <vt:i4>131</vt:i4>
      </vt:variant>
      <vt:variant>
        <vt:i4>0</vt:i4>
      </vt:variant>
      <vt:variant>
        <vt:i4>5</vt:i4>
      </vt:variant>
      <vt:variant>
        <vt:lpwstr/>
      </vt:variant>
      <vt:variant>
        <vt:lpwstr>_Toc432097240</vt:lpwstr>
      </vt:variant>
      <vt:variant>
        <vt:i4>1048637</vt:i4>
      </vt:variant>
      <vt:variant>
        <vt:i4>125</vt:i4>
      </vt:variant>
      <vt:variant>
        <vt:i4>0</vt:i4>
      </vt:variant>
      <vt:variant>
        <vt:i4>5</vt:i4>
      </vt:variant>
      <vt:variant>
        <vt:lpwstr/>
      </vt:variant>
      <vt:variant>
        <vt:lpwstr>_Toc432097239</vt:lpwstr>
      </vt:variant>
      <vt:variant>
        <vt:i4>1048637</vt:i4>
      </vt:variant>
      <vt:variant>
        <vt:i4>119</vt:i4>
      </vt:variant>
      <vt:variant>
        <vt:i4>0</vt:i4>
      </vt:variant>
      <vt:variant>
        <vt:i4>5</vt:i4>
      </vt:variant>
      <vt:variant>
        <vt:lpwstr/>
      </vt:variant>
      <vt:variant>
        <vt:lpwstr>_Toc432097238</vt:lpwstr>
      </vt:variant>
      <vt:variant>
        <vt:i4>1048637</vt:i4>
      </vt:variant>
      <vt:variant>
        <vt:i4>113</vt:i4>
      </vt:variant>
      <vt:variant>
        <vt:i4>0</vt:i4>
      </vt:variant>
      <vt:variant>
        <vt:i4>5</vt:i4>
      </vt:variant>
      <vt:variant>
        <vt:lpwstr/>
      </vt:variant>
      <vt:variant>
        <vt:lpwstr>_Toc432097237</vt:lpwstr>
      </vt:variant>
      <vt:variant>
        <vt:i4>1048637</vt:i4>
      </vt:variant>
      <vt:variant>
        <vt:i4>107</vt:i4>
      </vt:variant>
      <vt:variant>
        <vt:i4>0</vt:i4>
      </vt:variant>
      <vt:variant>
        <vt:i4>5</vt:i4>
      </vt:variant>
      <vt:variant>
        <vt:lpwstr/>
      </vt:variant>
      <vt:variant>
        <vt:lpwstr>_Toc432097236</vt:lpwstr>
      </vt:variant>
      <vt:variant>
        <vt:i4>1048637</vt:i4>
      </vt:variant>
      <vt:variant>
        <vt:i4>101</vt:i4>
      </vt:variant>
      <vt:variant>
        <vt:i4>0</vt:i4>
      </vt:variant>
      <vt:variant>
        <vt:i4>5</vt:i4>
      </vt:variant>
      <vt:variant>
        <vt:lpwstr/>
      </vt:variant>
      <vt:variant>
        <vt:lpwstr>_Toc432097235</vt:lpwstr>
      </vt:variant>
      <vt:variant>
        <vt:i4>1048637</vt:i4>
      </vt:variant>
      <vt:variant>
        <vt:i4>95</vt:i4>
      </vt:variant>
      <vt:variant>
        <vt:i4>0</vt:i4>
      </vt:variant>
      <vt:variant>
        <vt:i4>5</vt:i4>
      </vt:variant>
      <vt:variant>
        <vt:lpwstr/>
      </vt:variant>
      <vt:variant>
        <vt:lpwstr>_Toc432097234</vt:lpwstr>
      </vt:variant>
      <vt:variant>
        <vt:i4>1048637</vt:i4>
      </vt:variant>
      <vt:variant>
        <vt:i4>89</vt:i4>
      </vt:variant>
      <vt:variant>
        <vt:i4>0</vt:i4>
      </vt:variant>
      <vt:variant>
        <vt:i4>5</vt:i4>
      </vt:variant>
      <vt:variant>
        <vt:lpwstr/>
      </vt:variant>
      <vt:variant>
        <vt:lpwstr>_Toc432097233</vt:lpwstr>
      </vt:variant>
      <vt:variant>
        <vt:i4>1048637</vt:i4>
      </vt:variant>
      <vt:variant>
        <vt:i4>83</vt:i4>
      </vt:variant>
      <vt:variant>
        <vt:i4>0</vt:i4>
      </vt:variant>
      <vt:variant>
        <vt:i4>5</vt:i4>
      </vt:variant>
      <vt:variant>
        <vt:lpwstr/>
      </vt:variant>
      <vt:variant>
        <vt:lpwstr>_Toc432097232</vt:lpwstr>
      </vt:variant>
      <vt:variant>
        <vt:i4>1048637</vt:i4>
      </vt:variant>
      <vt:variant>
        <vt:i4>77</vt:i4>
      </vt:variant>
      <vt:variant>
        <vt:i4>0</vt:i4>
      </vt:variant>
      <vt:variant>
        <vt:i4>5</vt:i4>
      </vt:variant>
      <vt:variant>
        <vt:lpwstr/>
      </vt:variant>
      <vt:variant>
        <vt:lpwstr>_Toc432097231</vt:lpwstr>
      </vt:variant>
      <vt:variant>
        <vt:i4>1048637</vt:i4>
      </vt:variant>
      <vt:variant>
        <vt:i4>71</vt:i4>
      </vt:variant>
      <vt:variant>
        <vt:i4>0</vt:i4>
      </vt:variant>
      <vt:variant>
        <vt:i4>5</vt:i4>
      </vt:variant>
      <vt:variant>
        <vt:lpwstr/>
      </vt:variant>
      <vt:variant>
        <vt:lpwstr>_Toc432097230</vt:lpwstr>
      </vt:variant>
      <vt:variant>
        <vt:i4>1114173</vt:i4>
      </vt:variant>
      <vt:variant>
        <vt:i4>65</vt:i4>
      </vt:variant>
      <vt:variant>
        <vt:i4>0</vt:i4>
      </vt:variant>
      <vt:variant>
        <vt:i4>5</vt:i4>
      </vt:variant>
      <vt:variant>
        <vt:lpwstr/>
      </vt:variant>
      <vt:variant>
        <vt:lpwstr>_Toc432097229</vt:lpwstr>
      </vt:variant>
      <vt:variant>
        <vt:i4>1114173</vt:i4>
      </vt:variant>
      <vt:variant>
        <vt:i4>59</vt:i4>
      </vt:variant>
      <vt:variant>
        <vt:i4>0</vt:i4>
      </vt:variant>
      <vt:variant>
        <vt:i4>5</vt:i4>
      </vt:variant>
      <vt:variant>
        <vt:lpwstr/>
      </vt:variant>
      <vt:variant>
        <vt:lpwstr>_Toc432097228</vt:lpwstr>
      </vt:variant>
      <vt:variant>
        <vt:i4>1114173</vt:i4>
      </vt:variant>
      <vt:variant>
        <vt:i4>53</vt:i4>
      </vt:variant>
      <vt:variant>
        <vt:i4>0</vt:i4>
      </vt:variant>
      <vt:variant>
        <vt:i4>5</vt:i4>
      </vt:variant>
      <vt:variant>
        <vt:lpwstr/>
      </vt:variant>
      <vt:variant>
        <vt:lpwstr>_Toc432097227</vt:lpwstr>
      </vt:variant>
      <vt:variant>
        <vt:i4>1114173</vt:i4>
      </vt:variant>
      <vt:variant>
        <vt:i4>47</vt:i4>
      </vt:variant>
      <vt:variant>
        <vt:i4>0</vt:i4>
      </vt:variant>
      <vt:variant>
        <vt:i4>5</vt:i4>
      </vt:variant>
      <vt:variant>
        <vt:lpwstr/>
      </vt:variant>
      <vt:variant>
        <vt:lpwstr>_Toc432097226</vt:lpwstr>
      </vt:variant>
      <vt:variant>
        <vt:i4>1114173</vt:i4>
      </vt:variant>
      <vt:variant>
        <vt:i4>41</vt:i4>
      </vt:variant>
      <vt:variant>
        <vt:i4>0</vt:i4>
      </vt:variant>
      <vt:variant>
        <vt:i4>5</vt:i4>
      </vt:variant>
      <vt:variant>
        <vt:lpwstr/>
      </vt:variant>
      <vt:variant>
        <vt:lpwstr>_Toc432097225</vt:lpwstr>
      </vt:variant>
      <vt:variant>
        <vt:i4>1114173</vt:i4>
      </vt:variant>
      <vt:variant>
        <vt:i4>35</vt:i4>
      </vt:variant>
      <vt:variant>
        <vt:i4>0</vt:i4>
      </vt:variant>
      <vt:variant>
        <vt:i4>5</vt:i4>
      </vt:variant>
      <vt:variant>
        <vt:lpwstr/>
      </vt:variant>
      <vt:variant>
        <vt:lpwstr>_Toc432097224</vt:lpwstr>
      </vt:variant>
      <vt:variant>
        <vt:i4>1114173</vt:i4>
      </vt:variant>
      <vt:variant>
        <vt:i4>29</vt:i4>
      </vt:variant>
      <vt:variant>
        <vt:i4>0</vt:i4>
      </vt:variant>
      <vt:variant>
        <vt:i4>5</vt:i4>
      </vt:variant>
      <vt:variant>
        <vt:lpwstr/>
      </vt:variant>
      <vt:variant>
        <vt:lpwstr>_Toc432097223</vt:lpwstr>
      </vt:variant>
      <vt:variant>
        <vt:i4>1114173</vt:i4>
      </vt:variant>
      <vt:variant>
        <vt:i4>23</vt:i4>
      </vt:variant>
      <vt:variant>
        <vt:i4>0</vt:i4>
      </vt:variant>
      <vt:variant>
        <vt:i4>5</vt:i4>
      </vt:variant>
      <vt:variant>
        <vt:lpwstr/>
      </vt:variant>
      <vt:variant>
        <vt:lpwstr>_Toc432097222</vt:lpwstr>
      </vt:variant>
      <vt:variant>
        <vt:i4>1114173</vt:i4>
      </vt:variant>
      <vt:variant>
        <vt:i4>17</vt:i4>
      </vt:variant>
      <vt:variant>
        <vt:i4>0</vt:i4>
      </vt:variant>
      <vt:variant>
        <vt:i4>5</vt:i4>
      </vt:variant>
      <vt:variant>
        <vt:lpwstr/>
      </vt:variant>
      <vt:variant>
        <vt:lpwstr>_Toc432097221</vt:lpwstr>
      </vt:variant>
      <vt:variant>
        <vt:i4>1114173</vt:i4>
      </vt:variant>
      <vt:variant>
        <vt:i4>11</vt:i4>
      </vt:variant>
      <vt:variant>
        <vt:i4>0</vt:i4>
      </vt:variant>
      <vt:variant>
        <vt:i4>5</vt:i4>
      </vt:variant>
      <vt:variant>
        <vt:lpwstr/>
      </vt:variant>
      <vt:variant>
        <vt:lpwstr>_Toc432097220</vt:lpwstr>
      </vt:variant>
      <vt:variant>
        <vt:i4>1179709</vt:i4>
      </vt:variant>
      <vt:variant>
        <vt:i4>5</vt:i4>
      </vt:variant>
      <vt:variant>
        <vt:i4>0</vt:i4>
      </vt:variant>
      <vt:variant>
        <vt:i4>5</vt:i4>
      </vt:variant>
      <vt:variant>
        <vt:lpwstr/>
      </vt:variant>
      <vt:variant>
        <vt:lpwstr>_Toc432097219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ATC APIVS Test Plan v01.04</dc:title>
  <dc:subject/>
  <dc:creator/>
  <cp:keywords/>
  <dc:description/>
  <cp:lastModifiedBy/>
  <cp:revision>1</cp:revision>
  <dcterms:created xsi:type="dcterms:W3CDTF">2016-07-14T14:26:00Z</dcterms:created>
  <dcterms:modified xsi:type="dcterms:W3CDTF">2016-07-14T14:29:00Z</dcterms:modified>
</cp:coreProperties>
</file>