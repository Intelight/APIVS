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4D8" w:rsidRDefault="00E024D8" w:rsidP="00E024D8">
      <w:pPr>
        <w:tabs>
          <w:tab w:val="left" w:pos="1440"/>
        </w:tabs>
        <w:jc w:val="center"/>
        <w:rPr>
          <w:rFonts w:cs="Arial"/>
          <w:b/>
          <w:i/>
        </w:rPr>
      </w:pPr>
    </w:p>
    <w:p w:rsidR="004E50A5" w:rsidRDefault="00BF5B1E" w:rsidP="00BF5B1E">
      <w:pPr>
        <w:jc w:val="center"/>
        <w:rPr>
          <w:rFonts w:cs="Arial"/>
          <w:b/>
          <w:i/>
        </w:rPr>
      </w:pPr>
      <w:r w:rsidRPr="0070575D">
        <w:rPr>
          <w:rFonts w:cs="Arial"/>
          <w:b/>
          <w:i/>
        </w:rPr>
        <w:t xml:space="preserve">A </w:t>
      </w:r>
      <w:r w:rsidR="004E50A5">
        <w:rPr>
          <w:rFonts w:cs="Arial"/>
          <w:b/>
          <w:i/>
        </w:rPr>
        <w:t>Project Document</w:t>
      </w:r>
      <w:r w:rsidRPr="0070575D">
        <w:rPr>
          <w:rFonts w:cs="Arial"/>
          <w:b/>
          <w:i/>
        </w:rPr>
        <w:t xml:space="preserve"> of the </w:t>
      </w:r>
    </w:p>
    <w:p w:rsidR="004E50A5" w:rsidRPr="004B3487" w:rsidRDefault="004E50A5" w:rsidP="004E50A5">
      <w:pPr>
        <w:tabs>
          <w:tab w:val="left" w:pos="720"/>
        </w:tabs>
        <w:jc w:val="center"/>
        <w:rPr>
          <w:rFonts w:cs="Arial"/>
          <w:b/>
          <w:i/>
        </w:rPr>
      </w:pPr>
      <w:r w:rsidRPr="004B3487">
        <w:rPr>
          <w:rFonts w:cs="Arial"/>
          <w:b/>
          <w:i/>
        </w:rPr>
        <w:t xml:space="preserve">ATC Application Programming Interface </w:t>
      </w:r>
      <w:r w:rsidR="00500460">
        <w:rPr>
          <w:rFonts w:cs="Arial"/>
          <w:b/>
          <w:i/>
        </w:rPr>
        <w:t xml:space="preserve">(API) </w:t>
      </w:r>
      <w:r w:rsidRPr="004B3487">
        <w:rPr>
          <w:rFonts w:cs="Arial"/>
          <w:b/>
          <w:i/>
        </w:rPr>
        <w:t>Working Group</w:t>
      </w:r>
    </w:p>
    <w:p w:rsidR="00E024D8" w:rsidRPr="00F87B08" w:rsidRDefault="00E024D8" w:rsidP="00E024D8">
      <w:pPr>
        <w:tabs>
          <w:tab w:val="left" w:pos="1440"/>
        </w:tabs>
        <w:jc w:val="center"/>
        <w:rPr>
          <w:rFonts w:cs="Arial"/>
          <w:b/>
          <w:i/>
        </w:rPr>
      </w:pPr>
    </w:p>
    <w:p w:rsidR="00E024D8" w:rsidRDefault="00E024D8" w:rsidP="00E024D8">
      <w:pPr>
        <w:tabs>
          <w:tab w:val="left" w:pos="1440"/>
        </w:tabs>
        <w:jc w:val="center"/>
        <w:rPr>
          <w:rFonts w:cs="Arial"/>
          <w:b/>
          <w:i/>
        </w:rPr>
      </w:pPr>
    </w:p>
    <w:p w:rsidR="00E024D8" w:rsidRPr="00F87B08" w:rsidRDefault="00BF5B1E" w:rsidP="00E024D8">
      <w:pPr>
        <w:tabs>
          <w:tab w:val="left" w:pos="1440"/>
        </w:tabs>
        <w:jc w:val="center"/>
        <w:rPr>
          <w:rFonts w:ascii="Arial Black" w:hAnsi="Arial Black"/>
          <w:sz w:val="40"/>
          <w:szCs w:val="40"/>
        </w:rPr>
      </w:pPr>
      <w:r w:rsidRPr="0070575D">
        <w:rPr>
          <w:rFonts w:ascii="Arial Black" w:hAnsi="Arial Black"/>
          <w:sz w:val="40"/>
          <w:szCs w:val="40"/>
        </w:rPr>
        <w:t>ATC API</w:t>
      </w:r>
      <w:r w:rsidR="0083242E">
        <w:rPr>
          <w:rFonts w:ascii="Arial Black" w:hAnsi="Arial Black"/>
          <w:sz w:val="40"/>
          <w:szCs w:val="40"/>
        </w:rPr>
        <w:t>RI</w:t>
      </w:r>
      <w:r w:rsidRPr="0070575D">
        <w:rPr>
          <w:rFonts w:ascii="Arial Black" w:hAnsi="Arial Black"/>
          <w:sz w:val="40"/>
          <w:szCs w:val="40"/>
        </w:rPr>
        <w:t xml:space="preserve"> </w:t>
      </w:r>
      <w:r w:rsidR="00A91055">
        <w:rPr>
          <w:rFonts w:ascii="Arial Black" w:hAnsi="Arial Black"/>
          <w:sz w:val="40"/>
          <w:szCs w:val="40"/>
        </w:rPr>
        <w:t>TPS</w:t>
      </w:r>
      <w:r w:rsidR="0065151E">
        <w:rPr>
          <w:rFonts w:ascii="Arial Black" w:hAnsi="Arial Black"/>
          <w:sz w:val="40"/>
          <w:szCs w:val="40"/>
        </w:rPr>
        <w:t xml:space="preserve"> v01.</w:t>
      </w:r>
      <w:del w:id="0" w:author="Author">
        <w:r w:rsidR="00CD74E3" w:rsidDel="00BB170C">
          <w:rPr>
            <w:rFonts w:ascii="Arial Black" w:hAnsi="Arial Black"/>
            <w:sz w:val="40"/>
            <w:szCs w:val="40"/>
          </w:rPr>
          <w:delText>0</w:delText>
        </w:r>
        <w:r w:rsidR="004644CC" w:rsidDel="00BB170C">
          <w:rPr>
            <w:rFonts w:ascii="Arial Black" w:hAnsi="Arial Black"/>
            <w:sz w:val="40"/>
            <w:szCs w:val="40"/>
          </w:rPr>
          <w:delText>3</w:delText>
        </w:r>
      </w:del>
      <w:ins w:id="1" w:author="Author">
        <w:r w:rsidR="00BB170C">
          <w:rPr>
            <w:rFonts w:ascii="Arial Black" w:hAnsi="Arial Black"/>
            <w:sz w:val="40"/>
            <w:szCs w:val="40"/>
          </w:rPr>
          <w:t>04</w:t>
        </w:r>
      </w:ins>
    </w:p>
    <w:p w:rsidR="00E024D8" w:rsidRPr="00A07036" w:rsidRDefault="00E024D8" w:rsidP="00E024D8">
      <w:pPr>
        <w:pBdr>
          <w:bottom w:val="single" w:sz="18" w:space="0" w:color="auto"/>
        </w:pBdr>
        <w:tabs>
          <w:tab w:val="left" w:pos="1440"/>
        </w:tabs>
        <w:rPr>
          <w:rFonts w:cs="Arial"/>
        </w:rPr>
      </w:pPr>
    </w:p>
    <w:p w:rsidR="00C27DDD" w:rsidRDefault="00C27DDD" w:rsidP="00E024D8">
      <w:pPr>
        <w:tabs>
          <w:tab w:val="left" w:pos="1440"/>
        </w:tabs>
        <w:rPr>
          <w:rFonts w:ascii="Arial Black" w:hAnsi="Arial Black" w:cs="Arial"/>
          <w:sz w:val="40"/>
          <w:szCs w:val="40"/>
        </w:rPr>
      </w:pPr>
    </w:p>
    <w:p w:rsidR="00E024D8" w:rsidRPr="00F87B08" w:rsidRDefault="00BF5B1E" w:rsidP="00E024D8">
      <w:pPr>
        <w:tabs>
          <w:tab w:val="left" w:pos="1440"/>
        </w:tabs>
        <w:rPr>
          <w:rFonts w:ascii="Arial Black" w:hAnsi="Arial Black" w:cs="Arial"/>
          <w:sz w:val="40"/>
          <w:szCs w:val="40"/>
        </w:rPr>
      </w:pPr>
      <w:r w:rsidRPr="0070575D">
        <w:rPr>
          <w:rFonts w:ascii="Arial Black" w:hAnsi="Arial Black" w:cs="Arial"/>
          <w:sz w:val="40"/>
          <w:szCs w:val="40"/>
        </w:rPr>
        <w:t xml:space="preserve">Test </w:t>
      </w:r>
      <w:r w:rsidR="00A91055">
        <w:rPr>
          <w:rFonts w:ascii="Arial Black" w:hAnsi="Arial Black" w:cs="Arial"/>
          <w:sz w:val="40"/>
          <w:szCs w:val="40"/>
        </w:rPr>
        <w:t>Procedure Specifications</w:t>
      </w:r>
      <w:r w:rsidRPr="0070575D">
        <w:rPr>
          <w:rFonts w:ascii="Arial Black" w:hAnsi="Arial Black" w:cs="Arial"/>
          <w:sz w:val="40"/>
          <w:szCs w:val="40"/>
        </w:rPr>
        <w:t xml:space="preserve"> </w:t>
      </w:r>
      <w:r w:rsidR="00A91055">
        <w:rPr>
          <w:rFonts w:ascii="Arial Black" w:hAnsi="Arial Black" w:cs="Arial"/>
          <w:sz w:val="40"/>
          <w:szCs w:val="40"/>
        </w:rPr>
        <w:t xml:space="preserve">(TPS) </w:t>
      </w:r>
      <w:r w:rsidRPr="0070575D">
        <w:rPr>
          <w:rFonts w:ascii="Arial Black" w:hAnsi="Arial Black" w:cs="Arial"/>
          <w:sz w:val="40"/>
          <w:szCs w:val="40"/>
        </w:rPr>
        <w:t xml:space="preserve">for the Advanced Transportation Controller (ATC) Application Programming Interface </w:t>
      </w:r>
      <w:r w:rsidR="0083242E">
        <w:rPr>
          <w:rFonts w:ascii="Arial Black" w:hAnsi="Arial Black" w:cs="Arial"/>
          <w:sz w:val="40"/>
          <w:szCs w:val="40"/>
        </w:rPr>
        <w:t>Reference Implementation</w:t>
      </w:r>
      <w:r w:rsidR="004E50A5">
        <w:rPr>
          <w:rFonts w:ascii="Arial Black" w:hAnsi="Arial Black" w:cs="Arial"/>
          <w:sz w:val="40"/>
          <w:szCs w:val="40"/>
        </w:rPr>
        <w:t xml:space="preserve"> </w:t>
      </w:r>
      <w:r w:rsidR="004E50A5" w:rsidRPr="0070575D">
        <w:rPr>
          <w:rFonts w:ascii="Arial Black" w:hAnsi="Arial Black" w:cs="Arial"/>
          <w:sz w:val="40"/>
          <w:szCs w:val="40"/>
        </w:rPr>
        <w:t>(API</w:t>
      </w:r>
      <w:r w:rsidR="0083242E">
        <w:rPr>
          <w:rFonts w:ascii="Arial Black" w:hAnsi="Arial Black" w:cs="Arial"/>
          <w:sz w:val="40"/>
          <w:szCs w:val="40"/>
        </w:rPr>
        <w:t>RI</w:t>
      </w:r>
      <w:r w:rsidR="004E50A5" w:rsidRPr="0070575D">
        <w:rPr>
          <w:rFonts w:ascii="Arial Black" w:hAnsi="Arial Black" w:cs="Arial"/>
          <w:sz w:val="40"/>
          <w:szCs w:val="40"/>
        </w:rPr>
        <w:t>)</w:t>
      </w:r>
    </w:p>
    <w:p w:rsidR="00E024D8" w:rsidRDefault="00E024D8" w:rsidP="00E024D8">
      <w:pPr>
        <w:pBdr>
          <w:bottom w:val="single" w:sz="18" w:space="1" w:color="auto"/>
        </w:pBdr>
        <w:tabs>
          <w:tab w:val="left" w:pos="1440"/>
        </w:tabs>
        <w:rPr>
          <w:rFonts w:cs="Arial"/>
        </w:rPr>
      </w:pPr>
    </w:p>
    <w:p w:rsidR="00C27DDD" w:rsidRPr="00A07036" w:rsidRDefault="00C27DDD" w:rsidP="00E024D8">
      <w:pPr>
        <w:pBdr>
          <w:bottom w:val="single" w:sz="18" w:space="1" w:color="auto"/>
        </w:pBdr>
        <w:tabs>
          <w:tab w:val="left" w:pos="1440"/>
        </w:tabs>
        <w:rPr>
          <w:rFonts w:cs="Arial"/>
        </w:rPr>
      </w:pPr>
    </w:p>
    <w:p w:rsidR="00E024D8" w:rsidRPr="00A07036" w:rsidRDefault="00E024D8" w:rsidP="00E024D8">
      <w:pPr>
        <w:tabs>
          <w:tab w:val="left" w:pos="1440"/>
        </w:tabs>
        <w:jc w:val="center"/>
        <w:rPr>
          <w:rFonts w:cs="Arial"/>
        </w:rPr>
      </w:pPr>
    </w:p>
    <w:p w:rsidR="00E024D8" w:rsidRPr="00F87B08" w:rsidRDefault="004644CC" w:rsidP="00E024D8">
      <w:pPr>
        <w:tabs>
          <w:tab w:val="left" w:pos="1440"/>
        </w:tabs>
        <w:jc w:val="center"/>
        <w:rPr>
          <w:rFonts w:cs="Arial"/>
          <w:b/>
        </w:rPr>
      </w:pPr>
      <w:del w:id="2" w:author="Author">
        <w:r w:rsidDel="00BB170C">
          <w:rPr>
            <w:rFonts w:cs="Arial"/>
            <w:b/>
          </w:rPr>
          <w:delText>February 22</w:delText>
        </w:r>
      </w:del>
      <w:ins w:id="3" w:author="Author">
        <w:r w:rsidR="00BB170C">
          <w:rPr>
            <w:rFonts w:cs="Arial"/>
            <w:b/>
          </w:rPr>
          <w:t xml:space="preserve">July </w:t>
        </w:r>
        <w:r w:rsidR="00C21CEB">
          <w:rPr>
            <w:rFonts w:cs="Arial"/>
            <w:b/>
          </w:rPr>
          <w:t>1</w:t>
        </w:r>
        <w:r w:rsidR="00855156">
          <w:rPr>
            <w:rFonts w:cs="Arial"/>
            <w:b/>
          </w:rPr>
          <w:t>4</w:t>
        </w:r>
      </w:ins>
      <w:r w:rsidR="00CD74E3">
        <w:rPr>
          <w:rFonts w:cs="Arial"/>
          <w:b/>
        </w:rPr>
        <w:t>, 201</w:t>
      </w:r>
      <w:r>
        <w:rPr>
          <w:rFonts w:cs="Arial"/>
          <w:b/>
        </w:rPr>
        <w:t>6</w:t>
      </w:r>
    </w:p>
    <w:p w:rsidR="00E024D8" w:rsidRDefault="00E024D8" w:rsidP="00E024D8">
      <w:pPr>
        <w:tabs>
          <w:tab w:val="left" w:pos="1440"/>
        </w:tabs>
        <w:jc w:val="center"/>
        <w:rPr>
          <w:rFonts w:cs="Arial"/>
        </w:rPr>
      </w:pPr>
    </w:p>
    <w:p w:rsidR="00FF72ED" w:rsidRDefault="00FF72ED" w:rsidP="00E024D8">
      <w:pPr>
        <w:tabs>
          <w:tab w:val="left" w:pos="1440"/>
        </w:tabs>
        <w:jc w:val="center"/>
        <w:rPr>
          <w:rFonts w:cs="Arial"/>
        </w:rPr>
      </w:pPr>
    </w:p>
    <w:p w:rsidR="00FF72ED" w:rsidRDefault="00FF72ED" w:rsidP="00FF72ED">
      <w:pPr>
        <w:tabs>
          <w:tab w:val="left" w:pos="1440"/>
        </w:tabs>
        <w:jc w:val="center"/>
        <w:rPr>
          <w:rFonts w:cs="Arial"/>
        </w:rPr>
      </w:pPr>
    </w:p>
    <w:p w:rsidR="004E50A5" w:rsidRPr="00543ED5" w:rsidRDefault="004E50A5" w:rsidP="00FF72ED">
      <w:pPr>
        <w:tabs>
          <w:tab w:val="left" w:pos="1440"/>
        </w:tabs>
        <w:jc w:val="center"/>
        <w:rPr>
          <w:rFonts w:cs="Arial"/>
        </w:rPr>
      </w:pPr>
    </w:p>
    <w:p w:rsidR="004E50A5" w:rsidRPr="00FB116A" w:rsidRDefault="0083242E" w:rsidP="004E50A5">
      <w:pPr>
        <w:tabs>
          <w:tab w:val="left" w:pos="720"/>
          <w:tab w:val="left" w:pos="1440"/>
        </w:tabs>
        <w:rPr>
          <w:rFonts w:cs="Arial"/>
        </w:rPr>
      </w:pPr>
      <w:r>
        <w:rPr>
          <w:rFonts w:cs="Arial"/>
          <w:b/>
        </w:rPr>
        <w:t>I</w:t>
      </w:r>
      <w:r w:rsidR="004E50A5" w:rsidRPr="00FB116A">
        <w:rPr>
          <w:rFonts w:cs="Arial"/>
          <w:b/>
        </w:rPr>
        <w:t>n support of:</w:t>
      </w:r>
      <w:r w:rsidR="004E50A5" w:rsidRPr="00FB116A">
        <w:rPr>
          <w:rFonts w:cs="Arial"/>
        </w:rPr>
        <w:tab/>
      </w:r>
      <w:r>
        <w:rPr>
          <w:rFonts w:cs="Arial"/>
        </w:rPr>
        <w:tab/>
      </w:r>
      <w:r w:rsidR="004E50A5" w:rsidRPr="00FB116A">
        <w:rPr>
          <w:rFonts w:cs="Arial"/>
        </w:rPr>
        <w:t>USDOT Contract # DTFH61-11-D-00052, Task Order # T-13-003</w:t>
      </w:r>
    </w:p>
    <w:p w:rsidR="004E50A5" w:rsidRPr="00FB116A" w:rsidRDefault="004E50A5" w:rsidP="004E50A5">
      <w:pPr>
        <w:tabs>
          <w:tab w:val="left" w:pos="720"/>
          <w:tab w:val="left" w:pos="1440"/>
        </w:tabs>
        <w:jc w:val="center"/>
        <w:rPr>
          <w:rFonts w:cs="Arial"/>
        </w:rPr>
      </w:pPr>
    </w:p>
    <w:p w:rsidR="004E50A5" w:rsidRPr="00FB116A" w:rsidRDefault="004E50A5" w:rsidP="004E50A5">
      <w:pPr>
        <w:tabs>
          <w:tab w:val="left" w:pos="720"/>
          <w:tab w:val="left" w:pos="1440"/>
        </w:tabs>
        <w:rPr>
          <w:rFonts w:cs="Arial"/>
        </w:rPr>
      </w:pPr>
      <w:r w:rsidRPr="00FB116A">
        <w:rPr>
          <w:rFonts w:cs="Arial"/>
          <w:b/>
        </w:rPr>
        <w:t>For use by:</w:t>
      </w:r>
      <w:r w:rsidRPr="00FB116A">
        <w:rPr>
          <w:rFonts w:cs="Arial"/>
        </w:rPr>
        <w:tab/>
      </w:r>
      <w:r w:rsidRPr="00FB116A">
        <w:rPr>
          <w:rFonts w:cs="Arial"/>
        </w:rPr>
        <w:tab/>
        <w:t>Siva Narla, Chief Engineer and ITS Standards Manager</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r>
      <w:smartTag w:uri="urn:schemas-microsoft-com:office:smarttags" w:element="place">
        <w:smartTag w:uri="urn:schemas-microsoft-com:office:smarttags" w:element="PlaceType">
          <w:r w:rsidRPr="00FB116A">
            <w:rPr>
              <w:rFonts w:cs="Arial"/>
            </w:rPr>
            <w:t>Institute</w:t>
          </w:r>
        </w:smartTag>
        <w:r w:rsidRPr="00FB116A">
          <w:rPr>
            <w:rFonts w:cs="Arial"/>
          </w:rPr>
          <w:t xml:space="preserve"> of </w:t>
        </w:r>
        <w:smartTag w:uri="urn:schemas-microsoft-com:office:smarttags" w:element="PlaceName">
          <w:r w:rsidRPr="00FB116A">
            <w:rPr>
              <w:rFonts w:cs="Arial"/>
            </w:rPr>
            <w:t>Transportation</w:t>
          </w:r>
        </w:smartTag>
      </w:smartTag>
      <w:r w:rsidRPr="00FB116A">
        <w:rPr>
          <w:rFonts w:cs="Arial"/>
        </w:rPr>
        <w:t xml:space="preserve"> Engineers</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George Chen and Douglas Tarico, Co-Chairs</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ATC API Working Group</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Ralph W. Boaz, Project Manager and Systems Engineer</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ATC API Reference Implementation Project</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Members of the ATC API Working Group</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Consulting Team for the ATC API RI Project</w:t>
      </w:r>
    </w:p>
    <w:p w:rsidR="004E50A5" w:rsidRPr="00FB116A" w:rsidRDefault="004E50A5" w:rsidP="004E50A5">
      <w:pPr>
        <w:tabs>
          <w:tab w:val="left" w:pos="720"/>
          <w:tab w:val="left" w:pos="1440"/>
        </w:tabs>
        <w:rPr>
          <w:rFonts w:cs="Arial"/>
        </w:rPr>
      </w:pPr>
    </w:p>
    <w:p w:rsidR="004E50A5" w:rsidRDefault="004E50A5" w:rsidP="004E50A5">
      <w:pPr>
        <w:tabs>
          <w:tab w:val="left" w:pos="720"/>
          <w:tab w:val="left" w:pos="1440"/>
        </w:tabs>
        <w:rPr>
          <w:rFonts w:cs="Arial"/>
        </w:rPr>
      </w:pPr>
      <w:r w:rsidRPr="00FB116A">
        <w:rPr>
          <w:rFonts w:cs="Arial"/>
          <w:b/>
        </w:rPr>
        <w:t>Prepared by:</w:t>
      </w:r>
      <w:r w:rsidRPr="00FB116A">
        <w:rPr>
          <w:rFonts w:cs="Arial"/>
        </w:rPr>
        <w:tab/>
      </w:r>
      <w:r>
        <w:rPr>
          <w:rFonts w:cs="Arial"/>
        </w:rPr>
        <w:tab/>
        <w:t>James Kinnard, Test Engineer</w:t>
      </w:r>
    </w:p>
    <w:p w:rsidR="004E50A5" w:rsidRPr="00FB116A" w:rsidRDefault="004E50A5" w:rsidP="004E50A5">
      <w:pPr>
        <w:tabs>
          <w:tab w:val="left" w:pos="720"/>
          <w:tab w:val="left" w:pos="1440"/>
        </w:tabs>
        <w:rPr>
          <w:rFonts w:cs="Arial"/>
        </w:rPr>
      </w:pPr>
      <w:r>
        <w:rPr>
          <w:rFonts w:cs="Arial"/>
        </w:rPr>
        <w:tab/>
      </w:r>
      <w:r>
        <w:rPr>
          <w:rFonts w:cs="Arial"/>
        </w:rPr>
        <w:tab/>
      </w:r>
      <w:r>
        <w:rPr>
          <w:rFonts w:cs="Arial"/>
        </w:rPr>
        <w:tab/>
        <w:t>Adaptive Solutions, Inc.</w:t>
      </w:r>
    </w:p>
    <w:p w:rsidR="004E50A5" w:rsidRPr="00FB116A" w:rsidRDefault="004E50A5" w:rsidP="004E50A5">
      <w:pPr>
        <w:tabs>
          <w:tab w:val="left" w:pos="720"/>
          <w:tab w:val="left" w:pos="1440"/>
        </w:tabs>
        <w:rPr>
          <w:rFonts w:cs="Arial"/>
        </w:rPr>
      </w:pPr>
    </w:p>
    <w:p w:rsidR="004E50A5" w:rsidRDefault="004E50A5" w:rsidP="00E024D8">
      <w:pPr>
        <w:tabs>
          <w:tab w:val="left" w:pos="1440"/>
        </w:tabs>
        <w:rPr>
          <w:rFonts w:cs="Arial"/>
        </w:rPr>
      </w:pPr>
    </w:p>
    <w:p w:rsidR="004E50A5" w:rsidRDefault="004E50A5" w:rsidP="00E024D8">
      <w:pPr>
        <w:tabs>
          <w:tab w:val="left" w:pos="1440"/>
        </w:tabs>
        <w:rPr>
          <w:rFonts w:cs="Arial"/>
        </w:rPr>
      </w:pPr>
    </w:p>
    <w:p w:rsidR="004E50A5" w:rsidRDefault="004E50A5" w:rsidP="00E024D8">
      <w:pPr>
        <w:tabs>
          <w:tab w:val="left" w:pos="1440"/>
        </w:tabs>
        <w:rPr>
          <w:rFonts w:cs="Arial"/>
        </w:rPr>
      </w:pPr>
    </w:p>
    <w:p w:rsidR="004E50A5" w:rsidRDefault="004E50A5" w:rsidP="00E024D8">
      <w:pPr>
        <w:tabs>
          <w:tab w:val="left" w:pos="1440"/>
        </w:tabs>
        <w:rPr>
          <w:rFonts w:cs="Arial"/>
        </w:rPr>
      </w:pPr>
    </w:p>
    <w:p w:rsidR="00E024D8" w:rsidRPr="00F87B08" w:rsidRDefault="00E024D8" w:rsidP="00E024D8">
      <w:pPr>
        <w:tabs>
          <w:tab w:val="left" w:pos="1440"/>
        </w:tabs>
        <w:rPr>
          <w:rFonts w:cs="Arial"/>
        </w:rPr>
      </w:pPr>
    </w:p>
    <w:p w:rsidR="00E024D8" w:rsidRDefault="00E024D8" w:rsidP="00E024D8">
      <w:pPr>
        <w:tabs>
          <w:tab w:val="left" w:pos="1440"/>
        </w:tabs>
        <w:rPr>
          <w:rFonts w:cs="Arial"/>
        </w:rPr>
      </w:pPr>
    </w:p>
    <w:p w:rsidR="00654BDB" w:rsidRPr="00F87B08" w:rsidRDefault="00654BDB" w:rsidP="00E024D8">
      <w:pPr>
        <w:tabs>
          <w:tab w:val="left" w:pos="1440"/>
        </w:tabs>
        <w:rPr>
          <w:rFonts w:cs="Arial"/>
        </w:rPr>
      </w:pPr>
    </w:p>
    <w:p w:rsidR="00E024D8" w:rsidRPr="00F87B08" w:rsidRDefault="00E024D8" w:rsidP="00E024D8">
      <w:pPr>
        <w:pStyle w:val="Copyright"/>
        <w:tabs>
          <w:tab w:val="left" w:pos="1440"/>
        </w:tabs>
        <w:ind w:firstLine="0"/>
        <w:rPr>
          <w:rFonts w:ascii="Arial" w:hAnsi="Arial" w:cs="Arial"/>
          <w:sz w:val="20"/>
        </w:rPr>
      </w:pPr>
      <w:r w:rsidRPr="00F87B08">
        <w:rPr>
          <w:rFonts w:ascii="Arial" w:hAnsi="Arial" w:cs="Arial"/>
          <w:sz w:val="20"/>
        </w:rPr>
        <w:fldChar w:fldCharType="begin"/>
      </w:r>
      <w:r w:rsidRPr="00F87B08">
        <w:rPr>
          <w:rFonts w:ascii="Arial" w:hAnsi="Arial" w:cs="Arial"/>
          <w:sz w:val="20"/>
        </w:rPr>
        <w:instrText>symbol 211 \f "Symbol" \s 8</w:instrText>
      </w:r>
      <w:r w:rsidRPr="00F87B08">
        <w:rPr>
          <w:rFonts w:ascii="Arial" w:hAnsi="Arial" w:cs="Arial"/>
          <w:sz w:val="20"/>
        </w:rPr>
        <w:fldChar w:fldCharType="end"/>
      </w:r>
      <w:r w:rsidRPr="00F87B08">
        <w:rPr>
          <w:rFonts w:ascii="Arial" w:hAnsi="Arial" w:cs="Arial"/>
          <w:sz w:val="20"/>
        </w:rPr>
        <w:t xml:space="preserve"> Copyright </w:t>
      </w:r>
      <w:r w:rsidR="00C27BD3" w:rsidRPr="00F87B08">
        <w:rPr>
          <w:rFonts w:ascii="Arial" w:hAnsi="Arial" w:cs="Arial"/>
          <w:sz w:val="20"/>
        </w:rPr>
        <w:t>20</w:t>
      </w:r>
      <w:r w:rsidR="00C27BD3">
        <w:rPr>
          <w:rFonts w:ascii="Arial" w:hAnsi="Arial" w:cs="Arial"/>
          <w:sz w:val="20"/>
        </w:rPr>
        <w:t>15</w:t>
      </w:r>
      <w:r w:rsidR="004644CC">
        <w:rPr>
          <w:rFonts w:ascii="Arial" w:hAnsi="Arial" w:cs="Arial"/>
          <w:sz w:val="20"/>
        </w:rPr>
        <w:t>-2016</w:t>
      </w:r>
      <w:r w:rsidR="00C27BD3" w:rsidRPr="00F87B08">
        <w:rPr>
          <w:rFonts w:ascii="Arial" w:hAnsi="Arial" w:cs="Arial"/>
          <w:sz w:val="20"/>
        </w:rPr>
        <w:t xml:space="preserve"> </w:t>
      </w:r>
      <w:r w:rsidRPr="00F87B08">
        <w:rPr>
          <w:rFonts w:ascii="Arial" w:hAnsi="Arial" w:cs="Arial"/>
          <w:sz w:val="20"/>
        </w:rPr>
        <w:t>AASHTO/ITE/NEMA. All rights reserved.</w:t>
      </w:r>
    </w:p>
    <w:p w:rsidR="00E024D8" w:rsidRPr="00F87B08" w:rsidRDefault="00E024D8" w:rsidP="00E024D8">
      <w:pPr>
        <w:tabs>
          <w:tab w:val="left" w:pos="1440"/>
        </w:tabs>
        <w:jc w:val="center"/>
        <w:rPr>
          <w:rFonts w:cs="Arial"/>
          <w:b/>
          <w:bCs/>
        </w:rPr>
      </w:pPr>
      <w:r w:rsidRPr="00F87B08">
        <w:rPr>
          <w:rFonts w:cs="Arial"/>
          <w:b/>
          <w:bCs/>
        </w:rPr>
        <w:lastRenderedPageBreak/>
        <w:t>CHANGE HISTORY</w:t>
      </w:r>
    </w:p>
    <w:p w:rsidR="00E024D8" w:rsidRDefault="00E024D8" w:rsidP="00E024D8">
      <w:pPr>
        <w:tabs>
          <w:tab w:val="left" w:pos="1440"/>
        </w:tabs>
        <w:jc w:val="both"/>
        <w:rPr>
          <w:rFonts w:cs="Arial"/>
        </w:rPr>
      </w:pPr>
    </w:p>
    <w:p w:rsidR="00E024D8" w:rsidRPr="00A07036" w:rsidRDefault="00E024D8" w:rsidP="00E024D8">
      <w:pPr>
        <w:tabs>
          <w:tab w:val="left" w:pos="1440"/>
        </w:tabs>
        <w:jc w:val="both"/>
        <w:rPr>
          <w:rFonts w:cs="Arial"/>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098"/>
        <w:gridCol w:w="8478"/>
      </w:tblGrid>
      <w:tr w:rsidR="00E024D8" w:rsidRPr="0046193D">
        <w:tc>
          <w:tcPr>
            <w:tcW w:w="1098" w:type="dxa"/>
            <w:tcBorders>
              <w:top w:val="single" w:sz="12" w:space="0" w:color="auto"/>
              <w:bottom w:val="single" w:sz="12" w:space="0" w:color="auto"/>
            </w:tcBorders>
          </w:tcPr>
          <w:p w:rsidR="00E024D8" w:rsidRPr="0046193D" w:rsidRDefault="00E024D8" w:rsidP="0046193D">
            <w:pPr>
              <w:tabs>
                <w:tab w:val="left" w:pos="1440"/>
              </w:tabs>
              <w:jc w:val="both"/>
              <w:rPr>
                <w:rFonts w:cs="Arial"/>
                <w:b/>
              </w:rPr>
            </w:pPr>
            <w:r w:rsidRPr="0046193D">
              <w:rPr>
                <w:rFonts w:cs="Arial"/>
                <w:b/>
              </w:rPr>
              <w:t>DATE</w:t>
            </w:r>
          </w:p>
        </w:tc>
        <w:tc>
          <w:tcPr>
            <w:tcW w:w="8478" w:type="dxa"/>
            <w:tcBorders>
              <w:top w:val="single" w:sz="12" w:space="0" w:color="auto"/>
              <w:bottom w:val="single" w:sz="12" w:space="0" w:color="auto"/>
            </w:tcBorders>
          </w:tcPr>
          <w:p w:rsidR="00E024D8" w:rsidRPr="0046193D" w:rsidRDefault="00E024D8" w:rsidP="0046193D">
            <w:pPr>
              <w:tabs>
                <w:tab w:val="left" w:pos="1440"/>
              </w:tabs>
              <w:jc w:val="both"/>
              <w:rPr>
                <w:rFonts w:cs="Arial"/>
                <w:b/>
              </w:rPr>
            </w:pPr>
            <w:r w:rsidRPr="0046193D">
              <w:rPr>
                <w:rFonts w:cs="Arial"/>
                <w:b/>
              </w:rPr>
              <w:t>NOTE</w:t>
            </w:r>
          </w:p>
        </w:tc>
      </w:tr>
      <w:tr w:rsidR="00BF5B1E" w:rsidRPr="0046193D">
        <w:tc>
          <w:tcPr>
            <w:tcW w:w="1098" w:type="dxa"/>
            <w:tcBorders>
              <w:top w:val="single" w:sz="12" w:space="0" w:color="auto"/>
            </w:tcBorders>
          </w:tcPr>
          <w:p w:rsidR="00BF5B1E" w:rsidRPr="0046193D" w:rsidRDefault="0083242E" w:rsidP="0046193D">
            <w:pPr>
              <w:tabs>
                <w:tab w:val="left" w:pos="1440"/>
              </w:tabs>
              <w:jc w:val="both"/>
              <w:rPr>
                <w:rFonts w:cs="Arial"/>
              </w:rPr>
            </w:pPr>
            <w:r>
              <w:rPr>
                <w:rFonts w:cs="Arial"/>
              </w:rPr>
              <w:t>10/</w:t>
            </w:r>
            <w:r w:rsidR="00D96982">
              <w:rPr>
                <w:rFonts w:cs="Arial"/>
              </w:rPr>
              <w:t>7</w:t>
            </w:r>
            <w:r>
              <w:rPr>
                <w:rFonts w:cs="Arial"/>
              </w:rPr>
              <w:t>/15</w:t>
            </w:r>
          </w:p>
        </w:tc>
        <w:tc>
          <w:tcPr>
            <w:tcW w:w="8478" w:type="dxa"/>
            <w:tcBorders>
              <w:top w:val="single" w:sz="12" w:space="0" w:color="auto"/>
            </w:tcBorders>
          </w:tcPr>
          <w:p w:rsidR="00BF5B1E" w:rsidRPr="0046193D" w:rsidRDefault="0083242E" w:rsidP="0046193D">
            <w:pPr>
              <w:tabs>
                <w:tab w:val="left" w:pos="1440"/>
              </w:tabs>
              <w:jc w:val="both"/>
              <w:rPr>
                <w:rFonts w:cs="Arial"/>
              </w:rPr>
            </w:pPr>
            <w:r>
              <w:rPr>
                <w:rFonts w:cs="Arial"/>
              </w:rPr>
              <w:t>Initial Draft TPS v01.00</w:t>
            </w:r>
          </w:p>
        </w:tc>
      </w:tr>
      <w:tr w:rsidR="00D30E29" w:rsidRPr="0046193D" w:rsidTr="00D30E29">
        <w:tc>
          <w:tcPr>
            <w:tcW w:w="1098" w:type="dxa"/>
          </w:tcPr>
          <w:p w:rsidR="00D30E29" w:rsidRPr="0046193D" w:rsidRDefault="00D30E29" w:rsidP="00D30E29">
            <w:pPr>
              <w:tabs>
                <w:tab w:val="left" w:pos="1440"/>
              </w:tabs>
              <w:jc w:val="both"/>
              <w:rPr>
                <w:rFonts w:cs="Arial"/>
              </w:rPr>
            </w:pPr>
            <w:r>
              <w:rPr>
                <w:rFonts w:cs="Arial"/>
              </w:rPr>
              <w:t>11/8/15</w:t>
            </w:r>
          </w:p>
        </w:tc>
        <w:tc>
          <w:tcPr>
            <w:tcW w:w="8478" w:type="dxa"/>
          </w:tcPr>
          <w:p w:rsidR="00D30E29" w:rsidRPr="0046193D" w:rsidRDefault="00D30E29" w:rsidP="00D30E29">
            <w:pPr>
              <w:tabs>
                <w:tab w:val="left" w:pos="1440"/>
              </w:tabs>
              <w:jc w:val="both"/>
              <w:rPr>
                <w:rFonts w:cs="Arial"/>
              </w:rPr>
            </w:pPr>
            <w:r>
              <w:rPr>
                <w:rFonts w:cs="Arial"/>
              </w:rPr>
              <w:t>TPS v</w:t>
            </w:r>
            <w:r w:rsidRPr="0070575D">
              <w:rPr>
                <w:rFonts w:cs="Arial"/>
              </w:rPr>
              <w:t>01.0</w:t>
            </w:r>
            <w:r>
              <w:rPr>
                <w:rFonts w:cs="Arial"/>
              </w:rPr>
              <w:t>1</w:t>
            </w:r>
          </w:p>
        </w:tc>
      </w:tr>
      <w:tr w:rsidR="00EC61AB" w:rsidRPr="0046193D">
        <w:tc>
          <w:tcPr>
            <w:tcW w:w="1098" w:type="dxa"/>
          </w:tcPr>
          <w:p w:rsidR="00EC61AB" w:rsidRPr="0046193D" w:rsidRDefault="00EC61AB" w:rsidP="0046193D">
            <w:pPr>
              <w:tabs>
                <w:tab w:val="left" w:pos="1440"/>
              </w:tabs>
              <w:jc w:val="both"/>
              <w:rPr>
                <w:rFonts w:cs="Arial"/>
              </w:rPr>
            </w:pPr>
            <w:r>
              <w:rPr>
                <w:rFonts w:cs="Arial"/>
              </w:rPr>
              <w:t>12/1/15</w:t>
            </w:r>
          </w:p>
        </w:tc>
        <w:tc>
          <w:tcPr>
            <w:tcW w:w="8478" w:type="dxa"/>
          </w:tcPr>
          <w:p w:rsidR="00EC61AB" w:rsidRPr="0046193D" w:rsidRDefault="00EC61AB" w:rsidP="00EC61AB">
            <w:pPr>
              <w:tabs>
                <w:tab w:val="left" w:pos="1440"/>
              </w:tabs>
              <w:jc w:val="both"/>
              <w:rPr>
                <w:rFonts w:cs="Arial"/>
              </w:rPr>
            </w:pPr>
            <w:r>
              <w:rPr>
                <w:rFonts w:cs="Arial"/>
              </w:rPr>
              <w:t>TPS v</w:t>
            </w:r>
            <w:r w:rsidRPr="0070575D">
              <w:rPr>
                <w:rFonts w:cs="Arial"/>
              </w:rPr>
              <w:t>01.0</w:t>
            </w:r>
            <w:r>
              <w:rPr>
                <w:rFonts w:cs="Arial"/>
              </w:rPr>
              <w:t>2</w:t>
            </w:r>
          </w:p>
        </w:tc>
      </w:tr>
      <w:tr w:rsidR="00E024D8" w:rsidRPr="0046193D">
        <w:tc>
          <w:tcPr>
            <w:tcW w:w="1098" w:type="dxa"/>
          </w:tcPr>
          <w:p w:rsidR="00E024D8" w:rsidRPr="0046193D" w:rsidRDefault="004644CC" w:rsidP="0046193D">
            <w:pPr>
              <w:tabs>
                <w:tab w:val="left" w:pos="1440"/>
              </w:tabs>
              <w:jc w:val="both"/>
              <w:rPr>
                <w:rFonts w:cs="Arial"/>
              </w:rPr>
            </w:pPr>
            <w:r>
              <w:rPr>
                <w:rFonts w:cs="Arial"/>
              </w:rPr>
              <w:t>2/22/16</w:t>
            </w:r>
          </w:p>
        </w:tc>
        <w:tc>
          <w:tcPr>
            <w:tcW w:w="8478" w:type="dxa"/>
          </w:tcPr>
          <w:p w:rsidR="00E024D8" w:rsidRPr="0046193D" w:rsidRDefault="004644CC" w:rsidP="0046193D">
            <w:pPr>
              <w:tabs>
                <w:tab w:val="left" w:pos="1440"/>
              </w:tabs>
              <w:jc w:val="both"/>
              <w:rPr>
                <w:rFonts w:cs="Arial"/>
              </w:rPr>
            </w:pPr>
            <w:r>
              <w:rPr>
                <w:rFonts w:cs="Arial"/>
              </w:rPr>
              <w:t>TPS v</w:t>
            </w:r>
            <w:r w:rsidRPr="0070575D">
              <w:rPr>
                <w:rFonts w:cs="Arial"/>
              </w:rPr>
              <w:t>01.0</w:t>
            </w:r>
            <w:r>
              <w:rPr>
                <w:rFonts w:cs="Arial"/>
              </w:rPr>
              <w:t>3 (TRR)</w:t>
            </w:r>
          </w:p>
        </w:tc>
      </w:tr>
      <w:tr w:rsidR="00E024D8" w:rsidRPr="0046193D">
        <w:tc>
          <w:tcPr>
            <w:tcW w:w="1098" w:type="dxa"/>
          </w:tcPr>
          <w:p w:rsidR="00E024D8" w:rsidRPr="0046193D" w:rsidRDefault="00BB170C" w:rsidP="00855156">
            <w:pPr>
              <w:tabs>
                <w:tab w:val="left" w:pos="1440"/>
              </w:tabs>
              <w:jc w:val="both"/>
              <w:rPr>
                <w:rFonts w:cs="Arial"/>
              </w:rPr>
            </w:pPr>
            <w:ins w:id="4" w:author="Author">
              <w:r>
                <w:rPr>
                  <w:rFonts w:cs="Arial"/>
                </w:rPr>
                <w:t>7/</w:t>
              </w:r>
              <w:r w:rsidR="00C21CEB">
                <w:rPr>
                  <w:rFonts w:cs="Arial"/>
                </w:rPr>
                <w:t>1</w:t>
              </w:r>
              <w:r w:rsidR="00855156">
                <w:rPr>
                  <w:rFonts w:cs="Arial"/>
                </w:rPr>
                <w:t>4</w:t>
              </w:r>
              <w:r>
                <w:rPr>
                  <w:rFonts w:cs="Arial"/>
                </w:rPr>
                <w:t>/16</w:t>
              </w:r>
            </w:ins>
          </w:p>
        </w:tc>
        <w:tc>
          <w:tcPr>
            <w:tcW w:w="8478" w:type="dxa"/>
          </w:tcPr>
          <w:p w:rsidR="00E024D8" w:rsidRPr="0046193D" w:rsidRDefault="00BB170C" w:rsidP="00BB170C">
            <w:pPr>
              <w:tabs>
                <w:tab w:val="left" w:pos="1440"/>
              </w:tabs>
              <w:jc w:val="both"/>
              <w:rPr>
                <w:rFonts w:cs="Arial"/>
              </w:rPr>
            </w:pPr>
            <w:ins w:id="5" w:author="Author">
              <w:r>
                <w:rPr>
                  <w:rFonts w:cs="Arial"/>
                </w:rPr>
                <w:t>TPS v</w:t>
              </w:r>
              <w:r w:rsidRPr="0070575D">
                <w:rPr>
                  <w:rFonts w:cs="Arial"/>
                </w:rPr>
                <w:t>01.0</w:t>
              </w:r>
              <w:r>
                <w:rPr>
                  <w:rFonts w:cs="Arial"/>
                </w:rPr>
                <w:t>4 (TRR2)</w:t>
              </w:r>
            </w:ins>
          </w:p>
        </w:tc>
      </w:tr>
      <w:tr w:rsidR="00E024D8" w:rsidRPr="0046193D">
        <w:tc>
          <w:tcPr>
            <w:tcW w:w="1098" w:type="dxa"/>
          </w:tcPr>
          <w:p w:rsidR="00E024D8" w:rsidRPr="0046193D" w:rsidRDefault="00E024D8" w:rsidP="0046193D">
            <w:pPr>
              <w:tabs>
                <w:tab w:val="left" w:pos="1440"/>
              </w:tabs>
              <w:jc w:val="both"/>
              <w:rPr>
                <w:rFonts w:cs="Arial"/>
              </w:rPr>
            </w:pPr>
          </w:p>
        </w:tc>
        <w:tc>
          <w:tcPr>
            <w:tcW w:w="8478" w:type="dxa"/>
          </w:tcPr>
          <w:p w:rsidR="00E024D8" w:rsidRPr="0046193D" w:rsidRDefault="00E024D8" w:rsidP="0046193D">
            <w:pPr>
              <w:tabs>
                <w:tab w:val="left" w:pos="1440"/>
              </w:tabs>
              <w:jc w:val="both"/>
              <w:rPr>
                <w:rFonts w:cs="Arial"/>
              </w:rPr>
            </w:pPr>
          </w:p>
        </w:tc>
      </w:tr>
    </w:tbl>
    <w:p w:rsidR="00E024D8" w:rsidRDefault="00E024D8" w:rsidP="00E024D8">
      <w:pPr>
        <w:tabs>
          <w:tab w:val="left" w:pos="1440"/>
        </w:tabs>
        <w:jc w:val="both"/>
        <w:rPr>
          <w:rFonts w:cs="Arial"/>
        </w:rPr>
      </w:pPr>
    </w:p>
    <w:p w:rsidR="00E024D8" w:rsidRDefault="00E024D8" w:rsidP="00E024D8">
      <w:pPr>
        <w:tabs>
          <w:tab w:val="left" w:pos="1440"/>
        </w:tabs>
        <w:jc w:val="both"/>
        <w:rPr>
          <w:rFonts w:cs="Arial"/>
        </w:rPr>
      </w:pPr>
    </w:p>
    <w:p w:rsidR="00E024D8" w:rsidRDefault="00E024D8" w:rsidP="0041336C">
      <w:pPr>
        <w:tabs>
          <w:tab w:val="left" w:pos="1440"/>
        </w:tabs>
        <w:jc w:val="both"/>
      </w:pPr>
    </w:p>
    <w:p w:rsidR="00E024D8" w:rsidRPr="00F87B08" w:rsidRDefault="00E024D8" w:rsidP="00E024D8">
      <w:pPr>
        <w:tabs>
          <w:tab w:val="left" w:pos="1440"/>
        </w:tabs>
        <w:jc w:val="both"/>
        <w:rPr>
          <w:rFonts w:cs="Arial"/>
        </w:rPr>
      </w:pPr>
      <w:bookmarkStart w:id="6" w:name="_GoBack"/>
      <w:bookmarkEnd w:id="6"/>
      <w:r>
        <w:br w:type="page"/>
      </w:r>
    </w:p>
    <w:p w:rsidR="00E024D8" w:rsidRPr="00F87B08" w:rsidRDefault="00E024D8" w:rsidP="00E024D8">
      <w:pPr>
        <w:tabs>
          <w:tab w:val="left" w:pos="1440"/>
        </w:tabs>
        <w:jc w:val="center"/>
        <w:rPr>
          <w:rFonts w:cs="Arial"/>
          <w:b/>
        </w:rPr>
      </w:pPr>
      <w:r w:rsidRPr="00F87B08">
        <w:rPr>
          <w:rFonts w:cs="Arial"/>
          <w:b/>
        </w:rPr>
        <w:lastRenderedPageBreak/>
        <w:t>NOTICE</w:t>
      </w:r>
    </w:p>
    <w:p w:rsidR="00E024D8" w:rsidRPr="00F87B08" w:rsidRDefault="00E024D8" w:rsidP="00E024D8">
      <w:pPr>
        <w:tabs>
          <w:tab w:val="left" w:pos="1440"/>
        </w:tabs>
        <w:jc w:val="center"/>
        <w:rPr>
          <w:rFonts w:cs="Arial"/>
          <w:b/>
        </w:rPr>
      </w:pPr>
    </w:p>
    <w:p w:rsidR="00E024D8" w:rsidRPr="00F87B08" w:rsidRDefault="00E024D8" w:rsidP="00E024D8">
      <w:pPr>
        <w:tabs>
          <w:tab w:val="left" w:pos="1440"/>
        </w:tabs>
        <w:jc w:val="center"/>
        <w:rPr>
          <w:rFonts w:cs="Arial"/>
          <w:b/>
        </w:rPr>
      </w:pPr>
      <w:r w:rsidRPr="00F87B08">
        <w:rPr>
          <w:rFonts w:cs="Arial"/>
          <w:b/>
        </w:rPr>
        <w:t>Joint NEMA, AASHTO and ITE Copyright and</w:t>
      </w:r>
    </w:p>
    <w:p w:rsidR="00E024D8" w:rsidRPr="00F87B08" w:rsidRDefault="00EA5221" w:rsidP="00E024D8">
      <w:pPr>
        <w:tabs>
          <w:tab w:val="left" w:pos="1440"/>
        </w:tabs>
        <w:jc w:val="center"/>
        <w:rPr>
          <w:rFonts w:cs="Arial"/>
          <w:b/>
        </w:rPr>
      </w:pPr>
      <w:r>
        <w:rPr>
          <w:rFonts w:cs="Arial"/>
          <w:b/>
        </w:rPr>
        <w:t>Intelligent Transportation Systems</w:t>
      </w:r>
      <w:r w:rsidR="00E024D8" w:rsidRPr="00F87B08">
        <w:rPr>
          <w:rFonts w:cs="Arial"/>
          <w:b/>
        </w:rPr>
        <w:t xml:space="preserve"> (</w:t>
      </w:r>
      <w:r>
        <w:rPr>
          <w:rFonts w:cs="Arial"/>
          <w:b/>
        </w:rPr>
        <w:t>ITS</w:t>
      </w:r>
      <w:r w:rsidR="00E024D8" w:rsidRPr="00F87B08">
        <w:rPr>
          <w:rFonts w:cs="Arial"/>
          <w:b/>
        </w:rPr>
        <w:t>) Working Group</w:t>
      </w:r>
    </w:p>
    <w:p w:rsidR="00E024D8" w:rsidRPr="00F87B08" w:rsidRDefault="00E024D8" w:rsidP="00E024D8">
      <w:pPr>
        <w:tabs>
          <w:tab w:val="left" w:pos="1440"/>
        </w:tabs>
        <w:jc w:val="center"/>
        <w:rPr>
          <w:rFonts w:cs="Arial"/>
        </w:rPr>
      </w:pPr>
    </w:p>
    <w:p w:rsidR="00E024D8" w:rsidRPr="00F87B08" w:rsidRDefault="00E024D8" w:rsidP="00E024D8">
      <w:pPr>
        <w:tabs>
          <w:tab w:val="left" w:pos="1440"/>
        </w:tabs>
        <w:jc w:val="both"/>
        <w:rPr>
          <w:rFonts w:cs="Arial"/>
        </w:rPr>
      </w:pPr>
      <w:r w:rsidRPr="00F87B08">
        <w:rPr>
          <w:rFonts w:cs="Arial"/>
        </w:rPr>
        <w:t xml:space="preserve">These materials are delivered "AS IS" without any warranties as to their use or performance. </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AASHTO/ITE/NEMA AND THEIR SUPPLIERS DO NOT WARRANT THE PERFORMANCE OR RESULTS YOU MAY OBTAIN BY USING THESE MATERIALS. AASHTO/ITE/NEMA AND THEIR SUPPLIERS MAKE NO WARRANTIES, EXPRESSED OR IMPLIED, AS TO NON-INFRINGEMENT OF THIRD PARTY RIGHTS, MERCHANTABILITY, OR FITNESS FOR ANY PARTICULAR PURPOSE. IN NO EVENT WILL AASHTO, ITE, NEMA, OR THEIR SUPPLIERS BE LIABLE TO YOU OR ANY THIRD PARTY FOR ANY CLAIM OR FOR ANY CONSEQUENTIAL, INCIDENTAL, OR SPECIAL DAMAGES, INCLUDING ANY LOST PROFITS OR LOST SAVINGS ARISING FROM YOUR REPRODUCTION OR USE OF THESE MATERIALS, EVEN IF AN AASHTO, ITE, OR NEMA REPRESENTATIVE HAS BEEN ADVISED OF THE POSSIBILITY OF SUCH DAMAGES. Some states or jurisdictions do not allow the exclusion or limitation of incidental, consequential, or special damages, or exclusion of implied warranties, so the above limitations may not apply to you.</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Use of these materials does not constitute an endorsement or affiliation by or between AASHTO, ITE, or NEMA and you, your company, or your products and services.</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If you are not willing to accept the foregoing restrictions, you should immediately return these materials.</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b/>
        </w:rPr>
      </w:pPr>
      <w:r w:rsidRPr="00F87B08">
        <w:rPr>
          <w:rFonts w:cs="Arial"/>
        </w:rPr>
        <w:t>ATC is a trademark of NEMA/AASHTO/ITE.</w:t>
      </w:r>
    </w:p>
    <w:p w:rsidR="00E024D8" w:rsidRPr="00F87B08" w:rsidRDefault="00E024D8" w:rsidP="00E024D8">
      <w:pPr>
        <w:tabs>
          <w:tab w:val="left" w:pos="1440"/>
        </w:tabs>
        <w:jc w:val="both"/>
        <w:rPr>
          <w:rFonts w:cs="Arial"/>
          <w:b/>
        </w:rPr>
      </w:pPr>
      <w:r w:rsidRPr="00F87B08">
        <w:rPr>
          <w:rFonts w:cs="Arial"/>
        </w:rPr>
        <w:br w:type="page"/>
      </w:r>
    </w:p>
    <w:p w:rsidR="000E28C6" w:rsidRPr="00A752B9" w:rsidRDefault="000E28C6" w:rsidP="0041336C">
      <w:pPr>
        <w:tabs>
          <w:tab w:val="left" w:pos="1440"/>
        </w:tabs>
        <w:jc w:val="both"/>
        <w:rPr>
          <w:rFonts w:cs="Arial"/>
          <w:b/>
        </w:rPr>
      </w:pPr>
    </w:p>
    <w:p w:rsidR="000E28C6" w:rsidRPr="00A752B9" w:rsidRDefault="000E28C6" w:rsidP="0041336C">
      <w:pPr>
        <w:tabs>
          <w:tab w:val="left" w:pos="1440"/>
        </w:tabs>
        <w:jc w:val="center"/>
        <w:rPr>
          <w:rFonts w:cs="Arial"/>
          <w:b/>
          <w:szCs w:val="24"/>
        </w:rPr>
      </w:pPr>
      <w:r w:rsidRPr="00A752B9">
        <w:rPr>
          <w:rFonts w:cs="Arial"/>
          <w:b/>
          <w:szCs w:val="24"/>
        </w:rPr>
        <w:t>CONTENTS</w:t>
      </w:r>
    </w:p>
    <w:p w:rsidR="000E28C6" w:rsidRPr="000E62D7" w:rsidRDefault="000E28C6" w:rsidP="007C75F4">
      <w:pPr>
        <w:pStyle w:val="StyleArial10ptJustified1"/>
        <w:rPr>
          <w:rFonts w:ascii="Arial Bold" w:hAnsi="Arial Bold" w:cs="Arial"/>
          <w:kern w:val="32"/>
        </w:rPr>
      </w:pPr>
    </w:p>
    <w:p w:rsidR="00855156" w:rsidRDefault="00A54008">
      <w:pPr>
        <w:pStyle w:val="TOC1"/>
        <w:rPr>
          <w:ins w:id="7" w:author="Author"/>
          <w:rFonts w:asciiTheme="minorHAnsi" w:eastAsiaTheme="minorEastAsia" w:hAnsiTheme="minorHAnsi" w:cstheme="minorBidi"/>
          <w:b w:val="0"/>
          <w:bCs w:val="0"/>
          <w:noProof/>
          <w:sz w:val="22"/>
          <w:szCs w:val="22"/>
        </w:rPr>
      </w:pPr>
      <w:r>
        <w:rPr>
          <w:rFonts w:cs="Arial"/>
          <w:b w:val="0"/>
          <w:bCs w:val="0"/>
          <w:caps/>
          <w:kern w:val="32"/>
        </w:rPr>
        <w:fldChar w:fldCharType="begin"/>
      </w:r>
      <w:r>
        <w:rPr>
          <w:rFonts w:cs="Arial"/>
          <w:b w:val="0"/>
          <w:bCs w:val="0"/>
          <w:caps/>
          <w:kern w:val="32"/>
        </w:rPr>
        <w:instrText xml:space="preserve"> TOC \o "1-1" \h \z \t "Heading 2,2" </w:instrText>
      </w:r>
      <w:r>
        <w:rPr>
          <w:rFonts w:cs="Arial"/>
          <w:b w:val="0"/>
          <w:bCs w:val="0"/>
          <w:caps/>
          <w:kern w:val="32"/>
        </w:rPr>
        <w:fldChar w:fldCharType="separate"/>
      </w:r>
      <w:ins w:id="8" w:author="Author">
        <w:r w:rsidR="00855156" w:rsidRPr="0073292D">
          <w:rPr>
            <w:rStyle w:val="Hyperlink"/>
            <w:noProof/>
          </w:rPr>
          <w:fldChar w:fldCharType="begin"/>
        </w:r>
        <w:r w:rsidR="00855156" w:rsidRPr="0073292D">
          <w:rPr>
            <w:rStyle w:val="Hyperlink"/>
            <w:noProof/>
          </w:rPr>
          <w:instrText xml:space="preserve"> </w:instrText>
        </w:r>
        <w:r w:rsidR="00855156">
          <w:rPr>
            <w:noProof/>
          </w:rPr>
          <w:instrText>HYPERLINK \l "_Toc456255173"</w:instrText>
        </w:r>
        <w:r w:rsidR="00855156" w:rsidRPr="0073292D">
          <w:rPr>
            <w:rStyle w:val="Hyperlink"/>
            <w:noProof/>
          </w:rPr>
          <w:instrText xml:space="preserve"> </w:instrText>
        </w:r>
        <w:r w:rsidR="00855156" w:rsidRPr="0073292D">
          <w:rPr>
            <w:rStyle w:val="Hyperlink"/>
            <w:noProof/>
          </w:rPr>
        </w:r>
        <w:r w:rsidR="00855156" w:rsidRPr="0073292D">
          <w:rPr>
            <w:rStyle w:val="Hyperlink"/>
            <w:noProof/>
          </w:rPr>
          <w:fldChar w:fldCharType="separate"/>
        </w:r>
        <w:r w:rsidR="00855156" w:rsidRPr="0073292D">
          <w:rPr>
            <w:rStyle w:val="Hyperlink"/>
            <w:noProof/>
          </w:rPr>
          <w:t>1</w:t>
        </w:r>
        <w:r w:rsidR="00855156">
          <w:rPr>
            <w:rFonts w:asciiTheme="minorHAnsi" w:eastAsiaTheme="minorEastAsia" w:hAnsiTheme="minorHAnsi" w:cstheme="minorBidi"/>
            <w:b w:val="0"/>
            <w:bCs w:val="0"/>
            <w:noProof/>
            <w:sz w:val="22"/>
            <w:szCs w:val="22"/>
          </w:rPr>
          <w:tab/>
        </w:r>
        <w:r w:rsidR="00855156" w:rsidRPr="0073292D">
          <w:rPr>
            <w:rStyle w:val="Hyperlink"/>
            <w:noProof/>
          </w:rPr>
          <w:t>INTRODUCTION</w:t>
        </w:r>
        <w:r w:rsidR="00855156">
          <w:rPr>
            <w:noProof/>
            <w:webHidden/>
          </w:rPr>
          <w:tab/>
        </w:r>
        <w:r w:rsidR="00855156">
          <w:rPr>
            <w:noProof/>
            <w:webHidden/>
          </w:rPr>
          <w:fldChar w:fldCharType="begin"/>
        </w:r>
        <w:r w:rsidR="00855156">
          <w:rPr>
            <w:noProof/>
            <w:webHidden/>
          </w:rPr>
          <w:instrText xml:space="preserve"> PAGEREF _Toc456255173 \h </w:instrText>
        </w:r>
        <w:r w:rsidR="00855156">
          <w:rPr>
            <w:noProof/>
            <w:webHidden/>
          </w:rPr>
        </w:r>
      </w:ins>
      <w:r w:rsidR="00855156">
        <w:rPr>
          <w:noProof/>
          <w:webHidden/>
        </w:rPr>
        <w:fldChar w:fldCharType="separate"/>
      </w:r>
      <w:ins w:id="9" w:author="Author">
        <w:r w:rsidR="00855156">
          <w:rPr>
            <w:noProof/>
            <w:webHidden/>
          </w:rPr>
          <w:t>5</w:t>
        </w:r>
        <w:r w:rsidR="00855156">
          <w:rPr>
            <w:noProof/>
            <w:webHidden/>
          </w:rPr>
          <w:fldChar w:fldCharType="end"/>
        </w:r>
        <w:r w:rsidR="00855156" w:rsidRPr="0073292D">
          <w:rPr>
            <w:rStyle w:val="Hyperlink"/>
            <w:noProof/>
          </w:rPr>
          <w:fldChar w:fldCharType="end"/>
        </w:r>
      </w:ins>
    </w:p>
    <w:p w:rsidR="00855156" w:rsidRDefault="00855156">
      <w:pPr>
        <w:pStyle w:val="TOC1"/>
        <w:rPr>
          <w:ins w:id="10" w:author="Author"/>
          <w:rFonts w:asciiTheme="minorHAnsi" w:eastAsiaTheme="minorEastAsia" w:hAnsiTheme="minorHAnsi" w:cstheme="minorBidi"/>
          <w:b w:val="0"/>
          <w:bCs w:val="0"/>
          <w:noProof/>
          <w:sz w:val="22"/>
          <w:szCs w:val="22"/>
        </w:rPr>
      </w:pPr>
      <w:ins w:id="11" w:author="Author">
        <w:r w:rsidRPr="0073292D">
          <w:rPr>
            <w:rStyle w:val="Hyperlink"/>
            <w:noProof/>
          </w:rPr>
          <w:fldChar w:fldCharType="begin"/>
        </w:r>
        <w:r w:rsidRPr="0073292D">
          <w:rPr>
            <w:rStyle w:val="Hyperlink"/>
            <w:noProof/>
          </w:rPr>
          <w:instrText xml:space="preserve"> </w:instrText>
        </w:r>
        <w:r>
          <w:rPr>
            <w:noProof/>
          </w:rPr>
          <w:instrText>HYPERLINK \l "_Toc456255174"</w:instrText>
        </w:r>
        <w:r w:rsidRPr="0073292D">
          <w:rPr>
            <w:rStyle w:val="Hyperlink"/>
            <w:noProof/>
          </w:rPr>
          <w:instrText xml:space="preserve"> </w:instrText>
        </w:r>
        <w:r w:rsidRPr="0073292D">
          <w:rPr>
            <w:rStyle w:val="Hyperlink"/>
            <w:noProof/>
          </w:rPr>
        </w:r>
        <w:r w:rsidRPr="0073292D">
          <w:rPr>
            <w:rStyle w:val="Hyperlink"/>
            <w:noProof/>
          </w:rPr>
          <w:fldChar w:fldCharType="separate"/>
        </w:r>
        <w:r w:rsidRPr="0073292D">
          <w:rPr>
            <w:rStyle w:val="Hyperlink"/>
            <w:noProof/>
          </w:rPr>
          <w:t>2</w:t>
        </w:r>
        <w:r>
          <w:rPr>
            <w:rFonts w:asciiTheme="minorHAnsi" w:eastAsiaTheme="minorEastAsia" w:hAnsiTheme="minorHAnsi" w:cstheme="minorBidi"/>
            <w:b w:val="0"/>
            <w:bCs w:val="0"/>
            <w:noProof/>
            <w:sz w:val="22"/>
            <w:szCs w:val="22"/>
          </w:rPr>
          <w:tab/>
        </w:r>
        <w:r w:rsidRPr="0073292D">
          <w:rPr>
            <w:rStyle w:val="Hyperlink"/>
            <w:noProof/>
          </w:rPr>
          <w:t>TEST PROCEDURE SPECIFICATIONS</w:t>
        </w:r>
        <w:r>
          <w:rPr>
            <w:noProof/>
            <w:webHidden/>
          </w:rPr>
          <w:tab/>
        </w:r>
        <w:r>
          <w:rPr>
            <w:noProof/>
            <w:webHidden/>
          </w:rPr>
          <w:fldChar w:fldCharType="begin"/>
        </w:r>
        <w:r>
          <w:rPr>
            <w:noProof/>
            <w:webHidden/>
          </w:rPr>
          <w:instrText xml:space="preserve"> PAGEREF _Toc456255174 \h </w:instrText>
        </w:r>
        <w:r>
          <w:rPr>
            <w:noProof/>
            <w:webHidden/>
          </w:rPr>
        </w:r>
      </w:ins>
      <w:r>
        <w:rPr>
          <w:noProof/>
          <w:webHidden/>
        </w:rPr>
        <w:fldChar w:fldCharType="separate"/>
      </w:r>
      <w:ins w:id="12" w:author="Author">
        <w:r>
          <w:rPr>
            <w:noProof/>
            <w:webHidden/>
          </w:rPr>
          <w:t>5</w:t>
        </w:r>
        <w:r>
          <w:rPr>
            <w:noProof/>
            <w:webHidden/>
          </w:rPr>
          <w:fldChar w:fldCharType="end"/>
        </w:r>
        <w:r w:rsidRPr="0073292D">
          <w:rPr>
            <w:rStyle w:val="Hyperlink"/>
            <w:noProof/>
          </w:rPr>
          <w:fldChar w:fldCharType="end"/>
        </w:r>
      </w:ins>
    </w:p>
    <w:p w:rsidR="00855156" w:rsidRDefault="00855156">
      <w:pPr>
        <w:pStyle w:val="TOC2"/>
        <w:rPr>
          <w:ins w:id="13" w:author="Author"/>
          <w:rFonts w:asciiTheme="minorHAnsi" w:eastAsiaTheme="minorEastAsia" w:hAnsiTheme="minorHAnsi" w:cstheme="minorBidi"/>
          <w:bCs w:val="0"/>
          <w:noProof/>
          <w:sz w:val="22"/>
          <w:szCs w:val="22"/>
        </w:rPr>
      </w:pPr>
      <w:ins w:id="14" w:author="Author">
        <w:r w:rsidRPr="0073292D">
          <w:rPr>
            <w:rStyle w:val="Hyperlink"/>
            <w:noProof/>
          </w:rPr>
          <w:fldChar w:fldCharType="begin"/>
        </w:r>
        <w:r w:rsidRPr="0073292D">
          <w:rPr>
            <w:rStyle w:val="Hyperlink"/>
            <w:noProof/>
          </w:rPr>
          <w:instrText xml:space="preserve"> </w:instrText>
        </w:r>
        <w:r>
          <w:rPr>
            <w:noProof/>
          </w:rPr>
          <w:instrText>HYPERLINK \l "_Toc456255175"</w:instrText>
        </w:r>
        <w:r w:rsidRPr="0073292D">
          <w:rPr>
            <w:rStyle w:val="Hyperlink"/>
            <w:noProof/>
          </w:rPr>
          <w:instrText xml:space="preserve"> </w:instrText>
        </w:r>
        <w:r w:rsidRPr="0073292D">
          <w:rPr>
            <w:rStyle w:val="Hyperlink"/>
            <w:noProof/>
          </w:rPr>
        </w:r>
        <w:r w:rsidRPr="0073292D">
          <w:rPr>
            <w:rStyle w:val="Hyperlink"/>
            <w:noProof/>
          </w:rPr>
          <w:fldChar w:fldCharType="separate"/>
        </w:r>
        <w:r w:rsidRPr="0073292D">
          <w:rPr>
            <w:rStyle w:val="Hyperlink"/>
            <w:b/>
            <w:noProof/>
          </w:rPr>
          <w:t>2.1</w:t>
        </w:r>
        <w:r>
          <w:rPr>
            <w:rFonts w:asciiTheme="minorHAnsi" w:eastAsiaTheme="minorEastAsia" w:hAnsiTheme="minorHAnsi" w:cstheme="minorBidi"/>
            <w:bCs w:val="0"/>
            <w:noProof/>
            <w:sz w:val="22"/>
            <w:szCs w:val="22"/>
          </w:rPr>
          <w:tab/>
        </w:r>
        <w:r w:rsidRPr="0073292D">
          <w:rPr>
            <w:rStyle w:val="Hyperlink"/>
            <w:noProof/>
          </w:rPr>
          <w:t>Test Procedure Specification 1 - Auto-Execute Selected APIVS Script(s)</w:t>
        </w:r>
        <w:r>
          <w:rPr>
            <w:noProof/>
            <w:webHidden/>
          </w:rPr>
          <w:tab/>
        </w:r>
        <w:r>
          <w:rPr>
            <w:noProof/>
            <w:webHidden/>
          </w:rPr>
          <w:fldChar w:fldCharType="begin"/>
        </w:r>
        <w:r>
          <w:rPr>
            <w:noProof/>
            <w:webHidden/>
          </w:rPr>
          <w:instrText xml:space="preserve"> PAGEREF _Toc456255175 \h </w:instrText>
        </w:r>
        <w:r>
          <w:rPr>
            <w:noProof/>
            <w:webHidden/>
          </w:rPr>
        </w:r>
      </w:ins>
      <w:r>
        <w:rPr>
          <w:noProof/>
          <w:webHidden/>
        </w:rPr>
        <w:fldChar w:fldCharType="separate"/>
      </w:r>
      <w:ins w:id="15" w:author="Author">
        <w:r>
          <w:rPr>
            <w:noProof/>
            <w:webHidden/>
          </w:rPr>
          <w:t>6</w:t>
        </w:r>
        <w:r>
          <w:rPr>
            <w:noProof/>
            <w:webHidden/>
          </w:rPr>
          <w:fldChar w:fldCharType="end"/>
        </w:r>
        <w:r w:rsidRPr="0073292D">
          <w:rPr>
            <w:rStyle w:val="Hyperlink"/>
            <w:noProof/>
          </w:rPr>
          <w:fldChar w:fldCharType="end"/>
        </w:r>
      </w:ins>
    </w:p>
    <w:p w:rsidR="00855156" w:rsidRDefault="00855156">
      <w:pPr>
        <w:pStyle w:val="TOC2"/>
        <w:rPr>
          <w:ins w:id="16" w:author="Author"/>
          <w:rFonts w:asciiTheme="minorHAnsi" w:eastAsiaTheme="minorEastAsia" w:hAnsiTheme="minorHAnsi" w:cstheme="minorBidi"/>
          <w:bCs w:val="0"/>
          <w:noProof/>
          <w:sz w:val="22"/>
          <w:szCs w:val="22"/>
        </w:rPr>
      </w:pPr>
      <w:ins w:id="17" w:author="Author">
        <w:r w:rsidRPr="0073292D">
          <w:rPr>
            <w:rStyle w:val="Hyperlink"/>
            <w:noProof/>
          </w:rPr>
          <w:fldChar w:fldCharType="begin"/>
        </w:r>
        <w:r w:rsidRPr="0073292D">
          <w:rPr>
            <w:rStyle w:val="Hyperlink"/>
            <w:noProof/>
          </w:rPr>
          <w:instrText xml:space="preserve"> </w:instrText>
        </w:r>
        <w:r>
          <w:rPr>
            <w:noProof/>
          </w:rPr>
          <w:instrText>HYPERLINK \l "_Toc456255176"</w:instrText>
        </w:r>
        <w:r w:rsidRPr="0073292D">
          <w:rPr>
            <w:rStyle w:val="Hyperlink"/>
            <w:noProof/>
          </w:rPr>
          <w:instrText xml:space="preserve"> </w:instrText>
        </w:r>
        <w:r w:rsidRPr="0073292D">
          <w:rPr>
            <w:rStyle w:val="Hyperlink"/>
            <w:noProof/>
          </w:rPr>
        </w:r>
        <w:r w:rsidRPr="0073292D">
          <w:rPr>
            <w:rStyle w:val="Hyperlink"/>
            <w:noProof/>
          </w:rPr>
          <w:fldChar w:fldCharType="separate"/>
        </w:r>
        <w:r w:rsidRPr="0073292D">
          <w:rPr>
            <w:rStyle w:val="Hyperlink"/>
            <w:b/>
            <w:noProof/>
          </w:rPr>
          <w:t>2.2</w:t>
        </w:r>
        <w:r>
          <w:rPr>
            <w:rFonts w:asciiTheme="minorHAnsi" w:eastAsiaTheme="minorEastAsia" w:hAnsiTheme="minorHAnsi" w:cstheme="minorBidi"/>
            <w:bCs w:val="0"/>
            <w:noProof/>
            <w:sz w:val="22"/>
            <w:szCs w:val="22"/>
          </w:rPr>
          <w:tab/>
        </w:r>
        <w:r w:rsidRPr="0073292D">
          <w:rPr>
            <w:rStyle w:val="Hyperlink"/>
            <w:noProof/>
          </w:rPr>
          <w:t>Test Procedure Specification 2 - TOD Time Handling Functions</w:t>
        </w:r>
        <w:r>
          <w:rPr>
            <w:noProof/>
            <w:webHidden/>
          </w:rPr>
          <w:tab/>
        </w:r>
        <w:r>
          <w:rPr>
            <w:noProof/>
            <w:webHidden/>
          </w:rPr>
          <w:fldChar w:fldCharType="begin"/>
        </w:r>
        <w:r>
          <w:rPr>
            <w:noProof/>
            <w:webHidden/>
          </w:rPr>
          <w:instrText xml:space="preserve"> PAGEREF _Toc456255176 \h </w:instrText>
        </w:r>
        <w:r>
          <w:rPr>
            <w:noProof/>
            <w:webHidden/>
          </w:rPr>
        </w:r>
      </w:ins>
      <w:r>
        <w:rPr>
          <w:noProof/>
          <w:webHidden/>
        </w:rPr>
        <w:fldChar w:fldCharType="separate"/>
      </w:r>
      <w:ins w:id="18" w:author="Author">
        <w:r>
          <w:rPr>
            <w:noProof/>
            <w:webHidden/>
          </w:rPr>
          <w:t>10</w:t>
        </w:r>
        <w:r>
          <w:rPr>
            <w:noProof/>
            <w:webHidden/>
          </w:rPr>
          <w:fldChar w:fldCharType="end"/>
        </w:r>
        <w:r w:rsidRPr="0073292D">
          <w:rPr>
            <w:rStyle w:val="Hyperlink"/>
            <w:noProof/>
          </w:rPr>
          <w:fldChar w:fldCharType="end"/>
        </w:r>
      </w:ins>
    </w:p>
    <w:p w:rsidR="00855156" w:rsidRDefault="00855156">
      <w:pPr>
        <w:pStyle w:val="TOC2"/>
        <w:rPr>
          <w:ins w:id="19" w:author="Author"/>
          <w:rFonts w:asciiTheme="minorHAnsi" w:eastAsiaTheme="minorEastAsia" w:hAnsiTheme="minorHAnsi" w:cstheme="minorBidi"/>
          <w:bCs w:val="0"/>
          <w:noProof/>
          <w:sz w:val="22"/>
          <w:szCs w:val="22"/>
        </w:rPr>
      </w:pPr>
      <w:ins w:id="20" w:author="Author">
        <w:r w:rsidRPr="0073292D">
          <w:rPr>
            <w:rStyle w:val="Hyperlink"/>
            <w:noProof/>
          </w:rPr>
          <w:fldChar w:fldCharType="begin"/>
        </w:r>
        <w:r w:rsidRPr="0073292D">
          <w:rPr>
            <w:rStyle w:val="Hyperlink"/>
            <w:noProof/>
          </w:rPr>
          <w:instrText xml:space="preserve"> </w:instrText>
        </w:r>
        <w:r>
          <w:rPr>
            <w:noProof/>
          </w:rPr>
          <w:instrText>HYPERLINK \l "_Toc456255177"</w:instrText>
        </w:r>
        <w:r w:rsidRPr="0073292D">
          <w:rPr>
            <w:rStyle w:val="Hyperlink"/>
            <w:noProof/>
          </w:rPr>
          <w:instrText xml:space="preserve"> </w:instrText>
        </w:r>
        <w:r w:rsidRPr="0073292D">
          <w:rPr>
            <w:rStyle w:val="Hyperlink"/>
            <w:noProof/>
          </w:rPr>
        </w:r>
        <w:r w:rsidRPr="0073292D">
          <w:rPr>
            <w:rStyle w:val="Hyperlink"/>
            <w:noProof/>
          </w:rPr>
          <w:fldChar w:fldCharType="separate"/>
        </w:r>
        <w:r w:rsidRPr="0073292D">
          <w:rPr>
            <w:rStyle w:val="Hyperlink"/>
            <w:b/>
            <w:noProof/>
          </w:rPr>
          <w:t>2.3</w:t>
        </w:r>
        <w:r>
          <w:rPr>
            <w:rFonts w:asciiTheme="minorHAnsi" w:eastAsiaTheme="minorEastAsia" w:hAnsiTheme="minorHAnsi" w:cstheme="minorBidi"/>
            <w:bCs w:val="0"/>
            <w:noProof/>
            <w:sz w:val="22"/>
            <w:szCs w:val="22"/>
          </w:rPr>
          <w:tab/>
        </w:r>
        <w:r w:rsidRPr="0073292D">
          <w:rPr>
            <w:rStyle w:val="Hyperlink"/>
            <w:noProof/>
          </w:rPr>
          <w:t>Test Procedure Specification 3 - Front Panel Manager and ATC Configuration Menu</w:t>
        </w:r>
        <w:r>
          <w:rPr>
            <w:noProof/>
            <w:webHidden/>
          </w:rPr>
          <w:tab/>
        </w:r>
        <w:r>
          <w:rPr>
            <w:noProof/>
            <w:webHidden/>
          </w:rPr>
          <w:fldChar w:fldCharType="begin"/>
        </w:r>
        <w:r>
          <w:rPr>
            <w:noProof/>
            <w:webHidden/>
          </w:rPr>
          <w:instrText xml:space="preserve"> PAGEREF _Toc456255177 \h </w:instrText>
        </w:r>
        <w:r>
          <w:rPr>
            <w:noProof/>
            <w:webHidden/>
          </w:rPr>
        </w:r>
      </w:ins>
      <w:r>
        <w:rPr>
          <w:noProof/>
          <w:webHidden/>
        </w:rPr>
        <w:fldChar w:fldCharType="separate"/>
      </w:r>
      <w:ins w:id="21" w:author="Author">
        <w:r>
          <w:rPr>
            <w:noProof/>
            <w:webHidden/>
          </w:rPr>
          <w:t>12</w:t>
        </w:r>
        <w:r>
          <w:rPr>
            <w:noProof/>
            <w:webHidden/>
          </w:rPr>
          <w:fldChar w:fldCharType="end"/>
        </w:r>
        <w:r w:rsidRPr="0073292D">
          <w:rPr>
            <w:rStyle w:val="Hyperlink"/>
            <w:noProof/>
          </w:rPr>
          <w:fldChar w:fldCharType="end"/>
        </w:r>
      </w:ins>
    </w:p>
    <w:p w:rsidR="00855156" w:rsidRDefault="00855156">
      <w:pPr>
        <w:pStyle w:val="TOC2"/>
        <w:rPr>
          <w:ins w:id="22" w:author="Author"/>
          <w:rFonts w:asciiTheme="minorHAnsi" w:eastAsiaTheme="minorEastAsia" w:hAnsiTheme="minorHAnsi" w:cstheme="minorBidi"/>
          <w:bCs w:val="0"/>
          <w:noProof/>
          <w:sz w:val="22"/>
          <w:szCs w:val="22"/>
        </w:rPr>
      </w:pPr>
      <w:ins w:id="23" w:author="Author">
        <w:r w:rsidRPr="0073292D">
          <w:rPr>
            <w:rStyle w:val="Hyperlink"/>
            <w:noProof/>
          </w:rPr>
          <w:fldChar w:fldCharType="begin"/>
        </w:r>
        <w:r w:rsidRPr="0073292D">
          <w:rPr>
            <w:rStyle w:val="Hyperlink"/>
            <w:noProof/>
          </w:rPr>
          <w:instrText xml:space="preserve"> </w:instrText>
        </w:r>
        <w:r>
          <w:rPr>
            <w:noProof/>
          </w:rPr>
          <w:instrText>HYPERLINK \l "_Toc456255178"</w:instrText>
        </w:r>
        <w:r w:rsidRPr="0073292D">
          <w:rPr>
            <w:rStyle w:val="Hyperlink"/>
            <w:noProof/>
          </w:rPr>
          <w:instrText xml:space="preserve"> </w:instrText>
        </w:r>
        <w:r w:rsidRPr="0073292D">
          <w:rPr>
            <w:rStyle w:val="Hyperlink"/>
            <w:noProof/>
          </w:rPr>
        </w:r>
        <w:r w:rsidRPr="0073292D">
          <w:rPr>
            <w:rStyle w:val="Hyperlink"/>
            <w:noProof/>
          </w:rPr>
          <w:fldChar w:fldCharType="separate"/>
        </w:r>
        <w:r w:rsidRPr="0073292D">
          <w:rPr>
            <w:rStyle w:val="Hyperlink"/>
            <w:b/>
            <w:noProof/>
          </w:rPr>
          <w:t>2.4</w:t>
        </w:r>
        <w:r>
          <w:rPr>
            <w:rFonts w:asciiTheme="minorHAnsi" w:eastAsiaTheme="minorEastAsia" w:hAnsiTheme="minorHAnsi" w:cstheme="minorBidi"/>
            <w:bCs w:val="0"/>
            <w:noProof/>
            <w:sz w:val="22"/>
            <w:szCs w:val="22"/>
          </w:rPr>
          <w:tab/>
        </w:r>
        <w:r w:rsidRPr="0073292D">
          <w:rPr>
            <w:rStyle w:val="Hyperlink"/>
            <w:noProof/>
          </w:rPr>
          <w:t>Test Procedure Specification 4 - System Configuration Utilities</w:t>
        </w:r>
        <w:r>
          <w:rPr>
            <w:noProof/>
            <w:webHidden/>
          </w:rPr>
          <w:tab/>
        </w:r>
        <w:r>
          <w:rPr>
            <w:noProof/>
            <w:webHidden/>
          </w:rPr>
          <w:fldChar w:fldCharType="begin"/>
        </w:r>
        <w:r>
          <w:rPr>
            <w:noProof/>
            <w:webHidden/>
          </w:rPr>
          <w:instrText xml:space="preserve"> PAGEREF _Toc456255178 \h </w:instrText>
        </w:r>
        <w:r>
          <w:rPr>
            <w:noProof/>
            <w:webHidden/>
          </w:rPr>
        </w:r>
      </w:ins>
      <w:r>
        <w:rPr>
          <w:noProof/>
          <w:webHidden/>
        </w:rPr>
        <w:fldChar w:fldCharType="separate"/>
      </w:r>
      <w:ins w:id="24" w:author="Author">
        <w:r>
          <w:rPr>
            <w:noProof/>
            <w:webHidden/>
          </w:rPr>
          <w:t>19</w:t>
        </w:r>
        <w:r>
          <w:rPr>
            <w:noProof/>
            <w:webHidden/>
          </w:rPr>
          <w:fldChar w:fldCharType="end"/>
        </w:r>
        <w:r w:rsidRPr="0073292D">
          <w:rPr>
            <w:rStyle w:val="Hyperlink"/>
            <w:noProof/>
          </w:rPr>
          <w:fldChar w:fldCharType="end"/>
        </w:r>
      </w:ins>
    </w:p>
    <w:p w:rsidR="00855156" w:rsidRDefault="00855156">
      <w:pPr>
        <w:pStyle w:val="TOC2"/>
        <w:rPr>
          <w:ins w:id="25" w:author="Author"/>
          <w:rFonts w:asciiTheme="minorHAnsi" w:eastAsiaTheme="minorEastAsia" w:hAnsiTheme="minorHAnsi" w:cstheme="minorBidi"/>
          <w:bCs w:val="0"/>
          <w:noProof/>
          <w:sz w:val="22"/>
          <w:szCs w:val="22"/>
        </w:rPr>
      </w:pPr>
      <w:ins w:id="26" w:author="Author">
        <w:r w:rsidRPr="0073292D">
          <w:rPr>
            <w:rStyle w:val="Hyperlink"/>
            <w:noProof/>
          </w:rPr>
          <w:fldChar w:fldCharType="begin"/>
        </w:r>
        <w:r w:rsidRPr="0073292D">
          <w:rPr>
            <w:rStyle w:val="Hyperlink"/>
            <w:noProof/>
          </w:rPr>
          <w:instrText xml:space="preserve"> </w:instrText>
        </w:r>
        <w:r>
          <w:rPr>
            <w:noProof/>
          </w:rPr>
          <w:instrText>HYPERLINK \l "_Toc456255179"</w:instrText>
        </w:r>
        <w:r w:rsidRPr="0073292D">
          <w:rPr>
            <w:rStyle w:val="Hyperlink"/>
            <w:noProof/>
          </w:rPr>
          <w:instrText xml:space="preserve"> </w:instrText>
        </w:r>
        <w:r w:rsidRPr="0073292D">
          <w:rPr>
            <w:rStyle w:val="Hyperlink"/>
            <w:noProof/>
          </w:rPr>
        </w:r>
        <w:r w:rsidRPr="0073292D">
          <w:rPr>
            <w:rStyle w:val="Hyperlink"/>
            <w:noProof/>
          </w:rPr>
          <w:fldChar w:fldCharType="separate"/>
        </w:r>
        <w:r w:rsidRPr="0073292D">
          <w:rPr>
            <w:rStyle w:val="Hyperlink"/>
            <w:b/>
            <w:noProof/>
          </w:rPr>
          <w:t>2.5</w:t>
        </w:r>
        <w:r>
          <w:rPr>
            <w:rFonts w:asciiTheme="minorHAnsi" w:eastAsiaTheme="minorEastAsia" w:hAnsiTheme="minorHAnsi" w:cstheme="minorBidi"/>
            <w:bCs w:val="0"/>
            <w:noProof/>
            <w:sz w:val="22"/>
            <w:szCs w:val="22"/>
          </w:rPr>
          <w:tab/>
        </w:r>
        <w:r w:rsidRPr="0073292D">
          <w:rPr>
            <w:rStyle w:val="Hyperlink"/>
            <w:noProof/>
          </w:rPr>
          <w:t>Test Procedure Specification 5 - Intrinsic API Requirements</w:t>
        </w:r>
        <w:r>
          <w:rPr>
            <w:noProof/>
            <w:webHidden/>
          </w:rPr>
          <w:tab/>
        </w:r>
        <w:r>
          <w:rPr>
            <w:noProof/>
            <w:webHidden/>
          </w:rPr>
          <w:fldChar w:fldCharType="begin"/>
        </w:r>
        <w:r>
          <w:rPr>
            <w:noProof/>
            <w:webHidden/>
          </w:rPr>
          <w:instrText xml:space="preserve"> PAGEREF _Toc456255179 \h </w:instrText>
        </w:r>
        <w:r>
          <w:rPr>
            <w:noProof/>
            <w:webHidden/>
          </w:rPr>
        </w:r>
      </w:ins>
      <w:r>
        <w:rPr>
          <w:noProof/>
          <w:webHidden/>
        </w:rPr>
        <w:fldChar w:fldCharType="separate"/>
      </w:r>
      <w:ins w:id="27" w:author="Author">
        <w:r>
          <w:rPr>
            <w:noProof/>
            <w:webHidden/>
          </w:rPr>
          <w:t>29</w:t>
        </w:r>
        <w:r>
          <w:rPr>
            <w:noProof/>
            <w:webHidden/>
          </w:rPr>
          <w:fldChar w:fldCharType="end"/>
        </w:r>
        <w:r w:rsidRPr="0073292D">
          <w:rPr>
            <w:rStyle w:val="Hyperlink"/>
            <w:noProof/>
          </w:rPr>
          <w:fldChar w:fldCharType="end"/>
        </w:r>
      </w:ins>
    </w:p>
    <w:p w:rsidR="00855156" w:rsidRDefault="00855156">
      <w:pPr>
        <w:pStyle w:val="TOC2"/>
        <w:rPr>
          <w:ins w:id="28" w:author="Author"/>
          <w:rFonts w:asciiTheme="minorHAnsi" w:eastAsiaTheme="minorEastAsia" w:hAnsiTheme="minorHAnsi" w:cstheme="minorBidi"/>
          <w:bCs w:val="0"/>
          <w:noProof/>
          <w:sz w:val="22"/>
          <w:szCs w:val="22"/>
        </w:rPr>
      </w:pPr>
      <w:ins w:id="29" w:author="Author">
        <w:r w:rsidRPr="0073292D">
          <w:rPr>
            <w:rStyle w:val="Hyperlink"/>
            <w:noProof/>
          </w:rPr>
          <w:fldChar w:fldCharType="begin"/>
        </w:r>
        <w:r w:rsidRPr="0073292D">
          <w:rPr>
            <w:rStyle w:val="Hyperlink"/>
            <w:noProof/>
          </w:rPr>
          <w:instrText xml:space="preserve"> </w:instrText>
        </w:r>
        <w:r>
          <w:rPr>
            <w:noProof/>
          </w:rPr>
          <w:instrText>HYPERLINK \l "_Toc456255180"</w:instrText>
        </w:r>
        <w:r w:rsidRPr="0073292D">
          <w:rPr>
            <w:rStyle w:val="Hyperlink"/>
            <w:noProof/>
          </w:rPr>
          <w:instrText xml:space="preserve"> </w:instrText>
        </w:r>
        <w:r w:rsidRPr="0073292D">
          <w:rPr>
            <w:rStyle w:val="Hyperlink"/>
            <w:noProof/>
          </w:rPr>
        </w:r>
        <w:r w:rsidRPr="0073292D">
          <w:rPr>
            <w:rStyle w:val="Hyperlink"/>
            <w:noProof/>
          </w:rPr>
          <w:fldChar w:fldCharType="separate"/>
        </w:r>
        <w:r w:rsidRPr="0073292D">
          <w:rPr>
            <w:rStyle w:val="Hyperlink"/>
            <w:b/>
            <w:noProof/>
          </w:rPr>
          <w:t>2.6</w:t>
        </w:r>
        <w:r>
          <w:rPr>
            <w:rFonts w:asciiTheme="minorHAnsi" w:eastAsiaTheme="minorEastAsia" w:hAnsiTheme="minorHAnsi" w:cstheme="minorBidi"/>
            <w:bCs w:val="0"/>
            <w:noProof/>
            <w:sz w:val="22"/>
            <w:szCs w:val="22"/>
          </w:rPr>
          <w:tab/>
        </w:r>
        <w:r w:rsidRPr="0073292D">
          <w:rPr>
            <w:rStyle w:val="Hyperlink"/>
            <w:noProof/>
          </w:rPr>
          <w:t>Test Procedure Specification 6 – FIO Serial Ports and Status Counters</w:t>
        </w:r>
        <w:r>
          <w:rPr>
            <w:noProof/>
            <w:webHidden/>
          </w:rPr>
          <w:tab/>
        </w:r>
        <w:r>
          <w:rPr>
            <w:noProof/>
            <w:webHidden/>
          </w:rPr>
          <w:fldChar w:fldCharType="begin"/>
        </w:r>
        <w:r>
          <w:rPr>
            <w:noProof/>
            <w:webHidden/>
          </w:rPr>
          <w:instrText xml:space="preserve"> PAGEREF _Toc456255180 \h </w:instrText>
        </w:r>
        <w:r>
          <w:rPr>
            <w:noProof/>
            <w:webHidden/>
          </w:rPr>
        </w:r>
      </w:ins>
      <w:r>
        <w:rPr>
          <w:noProof/>
          <w:webHidden/>
        </w:rPr>
        <w:fldChar w:fldCharType="separate"/>
      </w:r>
      <w:ins w:id="30" w:author="Author">
        <w:r>
          <w:rPr>
            <w:noProof/>
            <w:webHidden/>
          </w:rPr>
          <w:t>32</w:t>
        </w:r>
        <w:r>
          <w:rPr>
            <w:noProof/>
            <w:webHidden/>
          </w:rPr>
          <w:fldChar w:fldCharType="end"/>
        </w:r>
        <w:r w:rsidRPr="0073292D">
          <w:rPr>
            <w:rStyle w:val="Hyperlink"/>
            <w:noProof/>
          </w:rPr>
          <w:fldChar w:fldCharType="end"/>
        </w:r>
      </w:ins>
    </w:p>
    <w:p w:rsidR="00855156" w:rsidRDefault="00855156">
      <w:pPr>
        <w:pStyle w:val="TOC2"/>
        <w:rPr>
          <w:ins w:id="31" w:author="Author"/>
          <w:rFonts w:asciiTheme="minorHAnsi" w:eastAsiaTheme="minorEastAsia" w:hAnsiTheme="minorHAnsi" w:cstheme="minorBidi"/>
          <w:bCs w:val="0"/>
          <w:noProof/>
          <w:sz w:val="22"/>
          <w:szCs w:val="22"/>
        </w:rPr>
      </w:pPr>
      <w:ins w:id="32" w:author="Author">
        <w:r w:rsidRPr="0073292D">
          <w:rPr>
            <w:rStyle w:val="Hyperlink"/>
            <w:noProof/>
          </w:rPr>
          <w:fldChar w:fldCharType="begin"/>
        </w:r>
        <w:r w:rsidRPr="0073292D">
          <w:rPr>
            <w:rStyle w:val="Hyperlink"/>
            <w:noProof/>
          </w:rPr>
          <w:instrText xml:space="preserve"> </w:instrText>
        </w:r>
        <w:r>
          <w:rPr>
            <w:noProof/>
          </w:rPr>
          <w:instrText>HYPERLINK \l "_Toc456255181"</w:instrText>
        </w:r>
        <w:r w:rsidRPr="0073292D">
          <w:rPr>
            <w:rStyle w:val="Hyperlink"/>
            <w:noProof/>
          </w:rPr>
          <w:instrText xml:space="preserve"> </w:instrText>
        </w:r>
        <w:r w:rsidRPr="0073292D">
          <w:rPr>
            <w:rStyle w:val="Hyperlink"/>
            <w:noProof/>
          </w:rPr>
        </w:r>
        <w:r w:rsidRPr="0073292D">
          <w:rPr>
            <w:rStyle w:val="Hyperlink"/>
            <w:noProof/>
          </w:rPr>
          <w:fldChar w:fldCharType="separate"/>
        </w:r>
        <w:r w:rsidRPr="0073292D">
          <w:rPr>
            <w:rStyle w:val="Hyperlink"/>
            <w:b/>
            <w:noProof/>
          </w:rPr>
          <w:t>2.7</w:t>
        </w:r>
        <w:r>
          <w:rPr>
            <w:rFonts w:asciiTheme="minorHAnsi" w:eastAsiaTheme="minorEastAsia" w:hAnsiTheme="minorHAnsi" w:cstheme="minorBidi"/>
            <w:bCs w:val="0"/>
            <w:noProof/>
            <w:sz w:val="22"/>
            <w:szCs w:val="22"/>
          </w:rPr>
          <w:tab/>
        </w:r>
        <w:r w:rsidRPr="0073292D">
          <w:rPr>
            <w:rStyle w:val="Hyperlink"/>
            <w:noProof/>
          </w:rPr>
          <w:t>Test Procedure Specification 7 – FPUI Display Presence and Size</w:t>
        </w:r>
        <w:r>
          <w:rPr>
            <w:noProof/>
            <w:webHidden/>
          </w:rPr>
          <w:tab/>
        </w:r>
        <w:r>
          <w:rPr>
            <w:noProof/>
            <w:webHidden/>
          </w:rPr>
          <w:fldChar w:fldCharType="begin"/>
        </w:r>
        <w:r>
          <w:rPr>
            <w:noProof/>
            <w:webHidden/>
          </w:rPr>
          <w:instrText xml:space="preserve"> PAGEREF _Toc456255181 \h </w:instrText>
        </w:r>
        <w:r>
          <w:rPr>
            <w:noProof/>
            <w:webHidden/>
          </w:rPr>
        </w:r>
      </w:ins>
      <w:r>
        <w:rPr>
          <w:noProof/>
          <w:webHidden/>
        </w:rPr>
        <w:fldChar w:fldCharType="separate"/>
      </w:r>
      <w:ins w:id="33" w:author="Author">
        <w:r>
          <w:rPr>
            <w:noProof/>
            <w:webHidden/>
          </w:rPr>
          <w:t>35</w:t>
        </w:r>
        <w:r>
          <w:rPr>
            <w:noProof/>
            <w:webHidden/>
          </w:rPr>
          <w:fldChar w:fldCharType="end"/>
        </w:r>
        <w:r w:rsidRPr="0073292D">
          <w:rPr>
            <w:rStyle w:val="Hyperlink"/>
            <w:noProof/>
          </w:rPr>
          <w:fldChar w:fldCharType="end"/>
        </w:r>
      </w:ins>
    </w:p>
    <w:p w:rsidR="00855156" w:rsidRDefault="00855156">
      <w:pPr>
        <w:pStyle w:val="TOC2"/>
        <w:rPr>
          <w:ins w:id="34" w:author="Author"/>
          <w:rFonts w:asciiTheme="minorHAnsi" w:eastAsiaTheme="minorEastAsia" w:hAnsiTheme="minorHAnsi" w:cstheme="minorBidi"/>
          <w:bCs w:val="0"/>
          <w:noProof/>
          <w:sz w:val="22"/>
          <w:szCs w:val="22"/>
        </w:rPr>
      </w:pPr>
      <w:ins w:id="35" w:author="Author">
        <w:r w:rsidRPr="0073292D">
          <w:rPr>
            <w:rStyle w:val="Hyperlink"/>
            <w:noProof/>
          </w:rPr>
          <w:fldChar w:fldCharType="begin"/>
        </w:r>
        <w:r w:rsidRPr="0073292D">
          <w:rPr>
            <w:rStyle w:val="Hyperlink"/>
            <w:noProof/>
          </w:rPr>
          <w:instrText xml:space="preserve"> </w:instrText>
        </w:r>
        <w:r>
          <w:rPr>
            <w:noProof/>
          </w:rPr>
          <w:instrText>HYPERLINK \l "_Toc456255182"</w:instrText>
        </w:r>
        <w:r w:rsidRPr="0073292D">
          <w:rPr>
            <w:rStyle w:val="Hyperlink"/>
            <w:noProof/>
          </w:rPr>
          <w:instrText xml:space="preserve"> </w:instrText>
        </w:r>
        <w:r w:rsidRPr="0073292D">
          <w:rPr>
            <w:rStyle w:val="Hyperlink"/>
            <w:noProof/>
          </w:rPr>
        </w:r>
        <w:r w:rsidRPr="0073292D">
          <w:rPr>
            <w:rStyle w:val="Hyperlink"/>
            <w:noProof/>
          </w:rPr>
          <w:fldChar w:fldCharType="separate"/>
        </w:r>
        <w:r w:rsidRPr="0073292D">
          <w:rPr>
            <w:rStyle w:val="Hyperlink"/>
            <w:b/>
            <w:noProof/>
          </w:rPr>
          <w:t>2.8</w:t>
        </w:r>
        <w:r>
          <w:rPr>
            <w:rFonts w:asciiTheme="minorHAnsi" w:eastAsiaTheme="minorEastAsia" w:hAnsiTheme="minorHAnsi" w:cstheme="minorBidi"/>
            <w:bCs w:val="0"/>
            <w:noProof/>
            <w:sz w:val="22"/>
            <w:szCs w:val="22"/>
          </w:rPr>
          <w:tab/>
        </w:r>
        <w:r w:rsidRPr="0073292D">
          <w:rPr>
            <w:rStyle w:val="Hyperlink"/>
            <w:noProof/>
          </w:rPr>
          <w:t>Test Procedure Specification 8 - FPUI Bell Activation and Application Termination</w:t>
        </w:r>
        <w:r>
          <w:rPr>
            <w:noProof/>
            <w:webHidden/>
          </w:rPr>
          <w:tab/>
        </w:r>
        <w:r>
          <w:rPr>
            <w:noProof/>
            <w:webHidden/>
          </w:rPr>
          <w:fldChar w:fldCharType="begin"/>
        </w:r>
        <w:r>
          <w:rPr>
            <w:noProof/>
            <w:webHidden/>
          </w:rPr>
          <w:instrText xml:space="preserve"> PAGEREF _Toc456255182 \h </w:instrText>
        </w:r>
        <w:r>
          <w:rPr>
            <w:noProof/>
            <w:webHidden/>
          </w:rPr>
        </w:r>
      </w:ins>
      <w:r>
        <w:rPr>
          <w:noProof/>
          <w:webHidden/>
        </w:rPr>
        <w:fldChar w:fldCharType="separate"/>
      </w:r>
      <w:ins w:id="36" w:author="Author">
        <w:r>
          <w:rPr>
            <w:noProof/>
            <w:webHidden/>
          </w:rPr>
          <w:t>38</w:t>
        </w:r>
        <w:r>
          <w:rPr>
            <w:noProof/>
            <w:webHidden/>
          </w:rPr>
          <w:fldChar w:fldCharType="end"/>
        </w:r>
        <w:r w:rsidRPr="0073292D">
          <w:rPr>
            <w:rStyle w:val="Hyperlink"/>
            <w:noProof/>
          </w:rPr>
          <w:fldChar w:fldCharType="end"/>
        </w:r>
      </w:ins>
    </w:p>
    <w:p w:rsidR="00855156" w:rsidRDefault="00855156">
      <w:pPr>
        <w:pStyle w:val="TOC2"/>
        <w:rPr>
          <w:ins w:id="37" w:author="Author"/>
          <w:rFonts w:asciiTheme="minorHAnsi" w:eastAsiaTheme="minorEastAsia" w:hAnsiTheme="minorHAnsi" w:cstheme="minorBidi"/>
          <w:bCs w:val="0"/>
          <w:noProof/>
          <w:sz w:val="22"/>
          <w:szCs w:val="22"/>
        </w:rPr>
      </w:pPr>
      <w:ins w:id="38" w:author="Author">
        <w:r w:rsidRPr="0073292D">
          <w:rPr>
            <w:rStyle w:val="Hyperlink"/>
            <w:noProof/>
          </w:rPr>
          <w:fldChar w:fldCharType="begin"/>
        </w:r>
        <w:r w:rsidRPr="0073292D">
          <w:rPr>
            <w:rStyle w:val="Hyperlink"/>
            <w:noProof/>
          </w:rPr>
          <w:instrText xml:space="preserve"> </w:instrText>
        </w:r>
        <w:r>
          <w:rPr>
            <w:noProof/>
          </w:rPr>
          <w:instrText>HYPERLINK \l "_Toc456255183"</w:instrText>
        </w:r>
        <w:r w:rsidRPr="0073292D">
          <w:rPr>
            <w:rStyle w:val="Hyperlink"/>
            <w:noProof/>
          </w:rPr>
          <w:instrText xml:space="preserve"> </w:instrText>
        </w:r>
        <w:r w:rsidRPr="0073292D">
          <w:rPr>
            <w:rStyle w:val="Hyperlink"/>
            <w:noProof/>
          </w:rPr>
        </w:r>
        <w:r w:rsidRPr="0073292D">
          <w:rPr>
            <w:rStyle w:val="Hyperlink"/>
            <w:noProof/>
          </w:rPr>
          <w:fldChar w:fldCharType="separate"/>
        </w:r>
        <w:r w:rsidRPr="0073292D">
          <w:rPr>
            <w:rStyle w:val="Hyperlink"/>
            <w:b/>
            <w:noProof/>
          </w:rPr>
          <w:t>2.9</w:t>
        </w:r>
        <w:r>
          <w:rPr>
            <w:rFonts w:asciiTheme="minorHAnsi" w:eastAsiaTheme="minorEastAsia" w:hAnsiTheme="minorHAnsi" w:cstheme="minorBidi"/>
            <w:bCs w:val="0"/>
            <w:noProof/>
            <w:sz w:val="22"/>
            <w:szCs w:val="22"/>
          </w:rPr>
          <w:tab/>
        </w:r>
        <w:r w:rsidRPr="0073292D">
          <w:rPr>
            <w:rStyle w:val="Hyperlink"/>
            <w:noProof/>
          </w:rPr>
          <w:t>Test Procedure Specification 9 - FPUI Display Graphics</w:t>
        </w:r>
        <w:r>
          <w:rPr>
            <w:noProof/>
            <w:webHidden/>
          </w:rPr>
          <w:tab/>
        </w:r>
        <w:r>
          <w:rPr>
            <w:noProof/>
            <w:webHidden/>
          </w:rPr>
          <w:fldChar w:fldCharType="begin"/>
        </w:r>
        <w:r>
          <w:rPr>
            <w:noProof/>
            <w:webHidden/>
          </w:rPr>
          <w:instrText xml:space="preserve"> PAGEREF _Toc456255183 \h </w:instrText>
        </w:r>
        <w:r>
          <w:rPr>
            <w:noProof/>
            <w:webHidden/>
          </w:rPr>
        </w:r>
      </w:ins>
      <w:r>
        <w:rPr>
          <w:noProof/>
          <w:webHidden/>
        </w:rPr>
        <w:fldChar w:fldCharType="separate"/>
      </w:r>
      <w:ins w:id="39" w:author="Author">
        <w:r>
          <w:rPr>
            <w:noProof/>
            <w:webHidden/>
          </w:rPr>
          <w:t>42</w:t>
        </w:r>
        <w:r>
          <w:rPr>
            <w:noProof/>
            <w:webHidden/>
          </w:rPr>
          <w:fldChar w:fldCharType="end"/>
        </w:r>
        <w:r w:rsidRPr="0073292D">
          <w:rPr>
            <w:rStyle w:val="Hyperlink"/>
            <w:noProof/>
          </w:rPr>
          <w:fldChar w:fldCharType="end"/>
        </w:r>
      </w:ins>
    </w:p>
    <w:p w:rsidR="00855156" w:rsidRDefault="00855156">
      <w:pPr>
        <w:pStyle w:val="TOC2"/>
        <w:rPr>
          <w:ins w:id="40" w:author="Author"/>
          <w:rFonts w:asciiTheme="minorHAnsi" w:eastAsiaTheme="minorEastAsia" w:hAnsiTheme="minorHAnsi" w:cstheme="minorBidi"/>
          <w:bCs w:val="0"/>
          <w:noProof/>
          <w:sz w:val="22"/>
          <w:szCs w:val="22"/>
        </w:rPr>
      </w:pPr>
      <w:ins w:id="41" w:author="Author">
        <w:r w:rsidRPr="0073292D">
          <w:rPr>
            <w:rStyle w:val="Hyperlink"/>
            <w:noProof/>
          </w:rPr>
          <w:fldChar w:fldCharType="begin"/>
        </w:r>
        <w:r w:rsidRPr="0073292D">
          <w:rPr>
            <w:rStyle w:val="Hyperlink"/>
            <w:noProof/>
          </w:rPr>
          <w:instrText xml:space="preserve"> </w:instrText>
        </w:r>
        <w:r>
          <w:rPr>
            <w:noProof/>
          </w:rPr>
          <w:instrText>HYPERLINK \l "_Toc456255184"</w:instrText>
        </w:r>
        <w:r w:rsidRPr="0073292D">
          <w:rPr>
            <w:rStyle w:val="Hyperlink"/>
            <w:noProof/>
          </w:rPr>
          <w:instrText xml:space="preserve"> </w:instrText>
        </w:r>
        <w:r w:rsidRPr="0073292D">
          <w:rPr>
            <w:rStyle w:val="Hyperlink"/>
            <w:noProof/>
          </w:rPr>
        </w:r>
        <w:r w:rsidRPr="0073292D">
          <w:rPr>
            <w:rStyle w:val="Hyperlink"/>
            <w:noProof/>
          </w:rPr>
          <w:fldChar w:fldCharType="separate"/>
        </w:r>
        <w:r w:rsidRPr="0073292D">
          <w:rPr>
            <w:rStyle w:val="Hyperlink"/>
            <w:b/>
            <w:noProof/>
          </w:rPr>
          <w:t>2.10</w:t>
        </w:r>
        <w:r>
          <w:rPr>
            <w:rFonts w:asciiTheme="minorHAnsi" w:eastAsiaTheme="minorEastAsia" w:hAnsiTheme="minorHAnsi" w:cstheme="minorBidi"/>
            <w:bCs w:val="0"/>
            <w:noProof/>
            <w:sz w:val="22"/>
            <w:szCs w:val="22"/>
          </w:rPr>
          <w:tab/>
        </w:r>
        <w:r w:rsidRPr="0073292D">
          <w:rPr>
            <w:rStyle w:val="Hyperlink"/>
            <w:noProof/>
          </w:rPr>
          <w:t>Test Procedure Specification 10 - FPUI Display Focus</w:t>
        </w:r>
        <w:r>
          <w:rPr>
            <w:noProof/>
            <w:webHidden/>
          </w:rPr>
          <w:tab/>
        </w:r>
        <w:r>
          <w:rPr>
            <w:noProof/>
            <w:webHidden/>
          </w:rPr>
          <w:fldChar w:fldCharType="begin"/>
        </w:r>
        <w:r>
          <w:rPr>
            <w:noProof/>
            <w:webHidden/>
          </w:rPr>
          <w:instrText xml:space="preserve"> PAGEREF _Toc456255184 \h </w:instrText>
        </w:r>
        <w:r>
          <w:rPr>
            <w:noProof/>
            <w:webHidden/>
          </w:rPr>
        </w:r>
      </w:ins>
      <w:r>
        <w:rPr>
          <w:noProof/>
          <w:webHidden/>
        </w:rPr>
        <w:fldChar w:fldCharType="separate"/>
      </w:r>
      <w:ins w:id="42" w:author="Author">
        <w:r>
          <w:rPr>
            <w:noProof/>
            <w:webHidden/>
          </w:rPr>
          <w:t>47</w:t>
        </w:r>
        <w:r>
          <w:rPr>
            <w:noProof/>
            <w:webHidden/>
          </w:rPr>
          <w:fldChar w:fldCharType="end"/>
        </w:r>
        <w:r w:rsidRPr="0073292D">
          <w:rPr>
            <w:rStyle w:val="Hyperlink"/>
            <w:noProof/>
          </w:rPr>
          <w:fldChar w:fldCharType="end"/>
        </w:r>
      </w:ins>
    </w:p>
    <w:p w:rsidR="00855156" w:rsidRDefault="00855156">
      <w:pPr>
        <w:pStyle w:val="TOC2"/>
        <w:rPr>
          <w:ins w:id="43" w:author="Author"/>
          <w:rFonts w:asciiTheme="minorHAnsi" w:eastAsiaTheme="minorEastAsia" w:hAnsiTheme="minorHAnsi" w:cstheme="minorBidi"/>
          <w:bCs w:val="0"/>
          <w:noProof/>
          <w:sz w:val="22"/>
          <w:szCs w:val="22"/>
        </w:rPr>
      </w:pPr>
      <w:ins w:id="44" w:author="Author">
        <w:r w:rsidRPr="0073292D">
          <w:rPr>
            <w:rStyle w:val="Hyperlink"/>
            <w:noProof/>
          </w:rPr>
          <w:fldChar w:fldCharType="begin"/>
        </w:r>
        <w:r w:rsidRPr="0073292D">
          <w:rPr>
            <w:rStyle w:val="Hyperlink"/>
            <w:noProof/>
          </w:rPr>
          <w:instrText xml:space="preserve"> </w:instrText>
        </w:r>
        <w:r>
          <w:rPr>
            <w:noProof/>
          </w:rPr>
          <w:instrText>HYPERLINK \l "_Toc456255185"</w:instrText>
        </w:r>
        <w:r w:rsidRPr="0073292D">
          <w:rPr>
            <w:rStyle w:val="Hyperlink"/>
            <w:noProof/>
          </w:rPr>
          <w:instrText xml:space="preserve"> </w:instrText>
        </w:r>
        <w:r w:rsidRPr="0073292D">
          <w:rPr>
            <w:rStyle w:val="Hyperlink"/>
            <w:noProof/>
          </w:rPr>
        </w:r>
        <w:r w:rsidRPr="0073292D">
          <w:rPr>
            <w:rStyle w:val="Hyperlink"/>
            <w:noProof/>
          </w:rPr>
          <w:fldChar w:fldCharType="separate"/>
        </w:r>
        <w:r w:rsidRPr="0073292D">
          <w:rPr>
            <w:rStyle w:val="Hyperlink"/>
            <w:b/>
            <w:noProof/>
          </w:rPr>
          <w:t>2.11</w:t>
        </w:r>
        <w:r>
          <w:rPr>
            <w:rFonts w:asciiTheme="minorHAnsi" w:eastAsiaTheme="minorEastAsia" w:hAnsiTheme="minorHAnsi" w:cstheme="minorBidi"/>
            <w:bCs w:val="0"/>
            <w:noProof/>
            <w:sz w:val="22"/>
            <w:szCs w:val="22"/>
          </w:rPr>
          <w:tab/>
        </w:r>
        <w:r w:rsidRPr="0073292D">
          <w:rPr>
            <w:rStyle w:val="Hyperlink"/>
            <w:noProof/>
          </w:rPr>
          <w:t>Test Procedure Specification 11 - System Configuration Menu Display</w:t>
        </w:r>
        <w:r>
          <w:rPr>
            <w:noProof/>
            <w:webHidden/>
          </w:rPr>
          <w:tab/>
        </w:r>
        <w:r>
          <w:rPr>
            <w:noProof/>
            <w:webHidden/>
          </w:rPr>
          <w:fldChar w:fldCharType="begin"/>
        </w:r>
        <w:r>
          <w:rPr>
            <w:noProof/>
            <w:webHidden/>
          </w:rPr>
          <w:instrText xml:space="preserve"> PAGEREF _Toc456255185 \h </w:instrText>
        </w:r>
        <w:r>
          <w:rPr>
            <w:noProof/>
            <w:webHidden/>
          </w:rPr>
        </w:r>
      </w:ins>
      <w:r>
        <w:rPr>
          <w:noProof/>
          <w:webHidden/>
        </w:rPr>
        <w:fldChar w:fldCharType="separate"/>
      </w:r>
      <w:ins w:id="45" w:author="Author">
        <w:r>
          <w:rPr>
            <w:noProof/>
            <w:webHidden/>
          </w:rPr>
          <w:t>51</w:t>
        </w:r>
        <w:r>
          <w:rPr>
            <w:noProof/>
            <w:webHidden/>
          </w:rPr>
          <w:fldChar w:fldCharType="end"/>
        </w:r>
        <w:r w:rsidRPr="0073292D">
          <w:rPr>
            <w:rStyle w:val="Hyperlink"/>
            <w:noProof/>
          </w:rPr>
          <w:fldChar w:fldCharType="end"/>
        </w:r>
      </w:ins>
    </w:p>
    <w:p w:rsidR="00D93E6B" w:rsidDel="00855156" w:rsidRDefault="00D93E6B">
      <w:pPr>
        <w:pStyle w:val="TOC1"/>
        <w:rPr>
          <w:del w:id="46" w:author="Author"/>
          <w:rFonts w:asciiTheme="minorHAnsi" w:eastAsiaTheme="minorEastAsia" w:hAnsiTheme="minorHAnsi" w:cstheme="minorBidi"/>
          <w:b w:val="0"/>
          <w:bCs w:val="0"/>
          <w:noProof/>
          <w:sz w:val="22"/>
          <w:szCs w:val="22"/>
        </w:rPr>
      </w:pPr>
      <w:del w:id="47" w:author="Author">
        <w:r w:rsidRPr="003408F1" w:rsidDel="00855156">
          <w:rPr>
            <w:noProof/>
            <w:rPrChange w:id="48" w:author="Author">
              <w:rPr>
                <w:rStyle w:val="Hyperlink"/>
                <w:noProof/>
              </w:rPr>
            </w:rPrChange>
          </w:rPr>
          <w:delText>1</w:delText>
        </w:r>
        <w:r w:rsidDel="00855156">
          <w:rPr>
            <w:rFonts w:asciiTheme="minorHAnsi" w:eastAsiaTheme="minorEastAsia" w:hAnsiTheme="minorHAnsi" w:cstheme="minorBidi"/>
            <w:b w:val="0"/>
            <w:bCs w:val="0"/>
            <w:noProof/>
            <w:sz w:val="22"/>
            <w:szCs w:val="22"/>
          </w:rPr>
          <w:tab/>
        </w:r>
        <w:r w:rsidRPr="003408F1" w:rsidDel="00855156">
          <w:rPr>
            <w:noProof/>
            <w:rPrChange w:id="49" w:author="Author">
              <w:rPr>
                <w:rStyle w:val="Hyperlink"/>
                <w:noProof/>
              </w:rPr>
            </w:rPrChange>
          </w:rPr>
          <w:delText>INTRODUCTION</w:delText>
        </w:r>
        <w:r w:rsidDel="00855156">
          <w:rPr>
            <w:noProof/>
            <w:webHidden/>
          </w:rPr>
          <w:tab/>
        </w:r>
        <w:r w:rsidR="00855156" w:rsidDel="00855156">
          <w:rPr>
            <w:noProof/>
            <w:webHidden/>
          </w:rPr>
          <w:delText>5</w:delText>
        </w:r>
      </w:del>
    </w:p>
    <w:p w:rsidR="00D93E6B" w:rsidDel="00855156" w:rsidRDefault="00D93E6B">
      <w:pPr>
        <w:pStyle w:val="TOC1"/>
        <w:rPr>
          <w:del w:id="50" w:author="Author"/>
          <w:rFonts w:asciiTheme="minorHAnsi" w:eastAsiaTheme="minorEastAsia" w:hAnsiTheme="minorHAnsi" w:cstheme="minorBidi"/>
          <w:b w:val="0"/>
          <w:bCs w:val="0"/>
          <w:noProof/>
          <w:sz w:val="22"/>
          <w:szCs w:val="22"/>
        </w:rPr>
      </w:pPr>
      <w:del w:id="51" w:author="Author">
        <w:r w:rsidRPr="003408F1" w:rsidDel="00855156">
          <w:rPr>
            <w:noProof/>
            <w:rPrChange w:id="52" w:author="Author">
              <w:rPr>
                <w:rStyle w:val="Hyperlink"/>
                <w:noProof/>
              </w:rPr>
            </w:rPrChange>
          </w:rPr>
          <w:delText>2</w:delText>
        </w:r>
        <w:r w:rsidDel="00855156">
          <w:rPr>
            <w:rFonts w:asciiTheme="minorHAnsi" w:eastAsiaTheme="minorEastAsia" w:hAnsiTheme="minorHAnsi" w:cstheme="minorBidi"/>
            <w:b w:val="0"/>
            <w:bCs w:val="0"/>
            <w:noProof/>
            <w:sz w:val="22"/>
            <w:szCs w:val="22"/>
          </w:rPr>
          <w:tab/>
        </w:r>
        <w:r w:rsidRPr="003408F1" w:rsidDel="00855156">
          <w:rPr>
            <w:noProof/>
            <w:rPrChange w:id="53" w:author="Author">
              <w:rPr>
                <w:rStyle w:val="Hyperlink"/>
                <w:noProof/>
              </w:rPr>
            </w:rPrChange>
          </w:rPr>
          <w:delText>TEST PROCEDURE SPECIFICATIONS</w:delText>
        </w:r>
        <w:r w:rsidDel="00855156">
          <w:rPr>
            <w:noProof/>
            <w:webHidden/>
          </w:rPr>
          <w:tab/>
        </w:r>
        <w:r w:rsidR="00855156" w:rsidDel="00855156">
          <w:rPr>
            <w:noProof/>
            <w:webHidden/>
          </w:rPr>
          <w:delText>5</w:delText>
        </w:r>
      </w:del>
    </w:p>
    <w:p w:rsidR="00D93E6B" w:rsidDel="00855156" w:rsidRDefault="00D93E6B">
      <w:pPr>
        <w:pStyle w:val="TOC2"/>
        <w:rPr>
          <w:del w:id="54" w:author="Author"/>
          <w:rFonts w:asciiTheme="minorHAnsi" w:eastAsiaTheme="minorEastAsia" w:hAnsiTheme="minorHAnsi" w:cstheme="minorBidi"/>
          <w:bCs w:val="0"/>
          <w:noProof/>
          <w:sz w:val="22"/>
          <w:szCs w:val="22"/>
        </w:rPr>
      </w:pPr>
      <w:del w:id="55" w:author="Author">
        <w:r w:rsidRPr="003408F1" w:rsidDel="00855156">
          <w:rPr>
            <w:b/>
            <w:noProof/>
            <w:rPrChange w:id="56" w:author="Author">
              <w:rPr>
                <w:rStyle w:val="Hyperlink"/>
                <w:b/>
                <w:noProof/>
              </w:rPr>
            </w:rPrChange>
          </w:rPr>
          <w:delText>2.1</w:delText>
        </w:r>
        <w:r w:rsidDel="00855156">
          <w:rPr>
            <w:rFonts w:asciiTheme="minorHAnsi" w:eastAsiaTheme="minorEastAsia" w:hAnsiTheme="minorHAnsi" w:cstheme="minorBidi"/>
            <w:bCs w:val="0"/>
            <w:noProof/>
            <w:sz w:val="22"/>
            <w:szCs w:val="22"/>
          </w:rPr>
          <w:tab/>
        </w:r>
        <w:r w:rsidRPr="003408F1" w:rsidDel="00855156">
          <w:rPr>
            <w:noProof/>
            <w:rPrChange w:id="57" w:author="Author">
              <w:rPr>
                <w:rStyle w:val="Hyperlink"/>
                <w:noProof/>
              </w:rPr>
            </w:rPrChange>
          </w:rPr>
          <w:delText>Test Procedure Specification 1 - Auto-Execute Selected APIVS Script(s)</w:delText>
        </w:r>
        <w:r w:rsidDel="00855156">
          <w:rPr>
            <w:noProof/>
            <w:webHidden/>
          </w:rPr>
          <w:tab/>
        </w:r>
        <w:r w:rsidR="00855156" w:rsidDel="00855156">
          <w:rPr>
            <w:noProof/>
            <w:webHidden/>
          </w:rPr>
          <w:delText>6</w:delText>
        </w:r>
      </w:del>
    </w:p>
    <w:p w:rsidR="00D93E6B" w:rsidDel="00855156" w:rsidRDefault="00D93E6B">
      <w:pPr>
        <w:pStyle w:val="TOC2"/>
        <w:rPr>
          <w:del w:id="58" w:author="Author"/>
          <w:rFonts w:asciiTheme="minorHAnsi" w:eastAsiaTheme="minorEastAsia" w:hAnsiTheme="minorHAnsi" w:cstheme="minorBidi"/>
          <w:bCs w:val="0"/>
          <w:noProof/>
          <w:sz w:val="22"/>
          <w:szCs w:val="22"/>
        </w:rPr>
      </w:pPr>
      <w:del w:id="59" w:author="Author">
        <w:r w:rsidRPr="003408F1" w:rsidDel="00855156">
          <w:rPr>
            <w:b/>
            <w:noProof/>
            <w:rPrChange w:id="60" w:author="Author">
              <w:rPr>
                <w:rStyle w:val="Hyperlink"/>
                <w:b/>
                <w:noProof/>
              </w:rPr>
            </w:rPrChange>
          </w:rPr>
          <w:delText>2.2</w:delText>
        </w:r>
        <w:r w:rsidDel="00855156">
          <w:rPr>
            <w:rFonts w:asciiTheme="minorHAnsi" w:eastAsiaTheme="minorEastAsia" w:hAnsiTheme="minorHAnsi" w:cstheme="minorBidi"/>
            <w:bCs w:val="0"/>
            <w:noProof/>
            <w:sz w:val="22"/>
            <w:szCs w:val="22"/>
          </w:rPr>
          <w:tab/>
        </w:r>
        <w:r w:rsidRPr="003408F1" w:rsidDel="00855156">
          <w:rPr>
            <w:noProof/>
            <w:rPrChange w:id="61" w:author="Author">
              <w:rPr>
                <w:rStyle w:val="Hyperlink"/>
                <w:noProof/>
              </w:rPr>
            </w:rPrChange>
          </w:rPr>
          <w:delText>Test Procedure Specification 2 - Front Panel Manager and ATC Configuration Menu</w:delText>
        </w:r>
        <w:r w:rsidDel="00855156">
          <w:rPr>
            <w:noProof/>
            <w:webHidden/>
          </w:rPr>
          <w:tab/>
        </w:r>
        <w:r w:rsidR="00855156" w:rsidDel="00855156">
          <w:rPr>
            <w:noProof/>
            <w:webHidden/>
          </w:rPr>
          <w:delText>10</w:delText>
        </w:r>
      </w:del>
    </w:p>
    <w:p w:rsidR="00D93E6B" w:rsidDel="00855156" w:rsidRDefault="00D93E6B">
      <w:pPr>
        <w:pStyle w:val="TOC2"/>
        <w:rPr>
          <w:del w:id="62" w:author="Author"/>
          <w:rFonts w:asciiTheme="minorHAnsi" w:eastAsiaTheme="minorEastAsia" w:hAnsiTheme="minorHAnsi" w:cstheme="minorBidi"/>
          <w:bCs w:val="0"/>
          <w:noProof/>
          <w:sz w:val="22"/>
          <w:szCs w:val="22"/>
        </w:rPr>
      </w:pPr>
      <w:del w:id="63" w:author="Author">
        <w:r w:rsidRPr="003408F1" w:rsidDel="00855156">
          <w:rPr>
            <w:b/>
            <w:noProof/>
            <w:rPrChange w:id="64" w:author="Author">
              <w:rPr>
                <w:rStyle w:val="Hyperlink"/>
                <w:b/>
                <w:noProof/>
              </w:rPr>
            </w:rPrChange>
          </w:rPr>
          <w:delText>2.3</w:delText>
        </w:r>
        <w:r w:rsidDel="00855156">
          <w:rPr>
            <w:rFonts w:asciiTheme="minorHAnsi" w:eastAsiaTheme="minorEastAsia" w:hAnsiTheme="minorHAnsi" w:cstheme="minorBidi"/>
            <w:bCs w:val="0"/>
            <w:noProof/>
            <w:sz w:val="22"/>
            <w:szCs w:val="22"/>
          </w:rPr>
          <w:tab/>
        </w:r>
        <w:r w:rsidRPr="003408F1" w:rsidDel="00855156">
          <w:rPr>
            <w:noProof/>
            <w:rPrChange w:id="65" w:author="Author">
              <w:rPr>
                <w:rStyle w:val="Hyperlink"/>
                <w:noProof/>
              </w:rPr>
            </w:rPrChange>
          </w:rPr>
          <w:delText>Test Procedure Specification 3 - System Configuration Utilities</w:delText>
        </w:r>
        <w:r w:rsidDel="00855156">
          <w:rPr>
            <w:noProof/>
            <w:webHidden/>
          </w:rPr>
          <w:tab/>
        </w:r>
        <w:r w:rsidR="00C21CEB" w:rsidDel="00855156">
          <w:rPr>
            <w:noProof/>
            <w:webHidden/>
          </w:rPr>
          <w:delText>14</w:delText>
        </w:r>
      </w:del>
    </w:p>
    <w:p w:rsidR="00D93E6B" w:rsidDel="00855156" w:rsidRDefault="00D93E6B">
      <w:pPr>
        <w:pStyle w:val="TOC2"/>
        <w:rPr>
          <w:del w:id="66" w:author="Author"/>
          <w:rFonts w:asciiTheme="minorHAnsi" w:eastAsiaTheme="minorEastAsia" w:hAnsiTheme="minorHAnsi" w:cstheme="minorBidi"/>
          <w:bCs w:val="0"/>
          <w:noProof/>
          <w:sz w:val="22"/>
          <w:szCs w:val="22"/>
        </w:rPr>
      </w:pPr>
      <w:del w:id="67" w:author="Author">
        <w:r w:rsidRPr="003408F1" w:rsidDel="00855156">
          <w:rPr>
            <w:b/>
            <w:noProof/>
            <w:rPrChange w:id="68" w:author="Author">
              <w:rPr>
                <w:rStyle w:val="Hyperlink"/>
                <w:b/>
                <w:noProof/>
              </w:rPr>
            </w:rPrChange>
          </w:rPr>
          <w:delText>2.4</w:delText>
        </w:r>
        <w:r w:rsidDel="00855156">
          <w:rPr>
            <w:rFonts w:asciiTheme="minorHAnsi" w:eastAsiaTheme="minorEastAsia" w:hAnsiTheme="minorHAnsi" w:cstheme="minorBidi"/>
            <w:bCs w:val="0"/>
            <w:noProof/>
            <w:sz w:val="22"/>
            <w:szCs w:val="22"/>
          </w:rPr>
          <w:tab/>
        </w:r>
        <w:r w:rsidRPr="003408F1" w:rsidDel="00855156">
          <w:rPr>
            <w:noProof/>
            <w:rPrChange w:id="69" w:author="Author">
              <w:rPr>
                <w:rStyle w:val="Hyperlink"/>
                <w:noProof/>
              </w:rPr>
            </w:rPrChange>
          </w:rPr>
          <w:delText>Test Procedure Specification 4 - Intrinsic API Requirements</w:delText>
        </w:r>
        <w:r w:rsidDel="00855156">
          <w:rPr>
            <w:noProof/>
            <w:webHidden/>
          </w:rPr>
          <w:tab/>
        </w:r>
        <w:r w:rsidR="00C21CEB" w:rsidDel="00855156">
          <w:rPr>
            <w:noProof/>
            <w:webHidden/>
          </w:rPr>
          <w:delText>20</w:delText>
        </w:r>
      </w:del>
    </w:p>
    <w:p w:rsidR="00D93E6B" w:rsidDel="00855156" w:rsidRDefault="00D93E6B">
      <w:pPr>
        <w:pStyle w:val="TOC2"/>
        <w:rPr>
          <w:del w:id="70" w:author="Author"/>
          <w:rFonts w:asciiTheme="minorHAnsi" w:eastAsiaTheme="minorEastAsia" w:hAnsiTheme="minorHAnsi" w:cstheme="minorBidi"/>
          <w:bCs w:val="0"/>
          <w:noProof/>
          <w:sz w:val="22"/>
          <w:szCs w:val="22"/>
        </w:rPr>
      </w:pPr>
      <w:del w:id="71" w:author="Author">
        <w:r w:rsidRPr="003408F1" w:rsidDel="00855156">
          <w:rPr>
            <w:b/>
            <w:noProof/>
            <w:rPrChange w:id="72" w:author="Author">
              <w:rPr>
                <w:rStyle w:val="Hyperlink"/>
                <w:b/>
                <w:noProof/>
              </w:rPr>
            </w:rPrChange>
          </w:rPr>
          <w:delText>2.5</w:delText>
        </w:r>
        <w:r w:rsidDel="00855156">
          <w:rPr>
            <w:rFonts w:asciiTheme="minorHAnsi" w:eastAsiaTheme="minorEastAsia" w:hAnsiTheme="minorHAnsi" w:cstheme="minorBidi"/>
            <w:bCs w:val="0"/>
            <w:noProof/>
            <w:sz w:val="22"/>
            <w:szCs w:val="22"/>
          </w:rPr>
          <w:tab/>
        </w:r>
        <w:r w:rsidRPr="003408F1" w:rsidDel="00855156">
          <w:rPr>
            <w:noProof/>
            <w:rPrChange w:id="73" w:author="Author">
              <w:rPr>
                <w:rStyle w:val="Hyperlink"/>
                <w:noProof/>
              </w:rPr>
            </w:rPrChange>
          </w:rPr>
          <w:delText>Test Procedure Specification 5 – FIO Serial Ports and Status Counters</w:delText>
        </w:r>
        <w:r w:rsidDel="00855156">
          <w:rPr>
            <w:noProof/>
            <w:webHidden/>
          </w:rPr>
          <w:tab/>
        </w:r>
        <w:r w:rsidR="00C21CEB" w:rsidDel="00855156">
          <w:rPr>
            <w:noProof/>
            <w:webHidden/>
          </w:rPr>
          <w:delText>21</w:delText>
        </w:r>
      </w:del>
    </w:p>
    <w:p w:rsidR="00D93E6B" w:rsidDel="00855156" w:rsidRDefault="00D93E6B">
      <w:pPr>
        <w:pStyle w:val="TOC2"/>
        <w:rPr>
          <w:del w:id="74" w:author="Author"/>
          <w:rFonts w:asciiTheme="minorHAnsi" w:eastAsiaTheme="minorEastAsia" w:hAnsiTheme="minorHAnsi" w:cstheme="minorBidi"/>
          <w:bCs w:val="0"/>
          <w:noProof/>
          <w:sz w:val="22"/>
          <w:szCs w:val="22"/>
        </w:rPr>
      </w:pPr>
      <w:del w:id="75" w:author="Author">
        <w:r w:rsidRPr="003408F1" w:rsidDel="00855156">
          <w:rPr>
            <w:b/>
            <w:noProof/>
            <w:rPrChange w:id="76" w:author="Author">
              <w:rPr>
                <w:rStyle w:val="Hyperlink"/>
                <w:b/>
                <w:noProof/>
              </w:rPr>
            </w:rPrChange>
          </w:rPr>
          <w:delText>2.6</w:delText>
        </w:r>
        <w:r w:rsidDel="00855156">
          <w:rPr>
            <w:rFonts w:asciiTheme="minorHAnsi" w:eastAsiaTheme="minorEastAsia" w:hAnsiTheme="minorHAnsi" w:cstheme="minorBidi"/>
            <w:bCs w:val="0"/>
            <w:noProof/>
            <w:sz w:val="22"/>
            <w:szCs w:val="22"/>
          </w:rPr>
          <w:tab/>
        </w:r>
        <w:r w:rsidRPr="003408F1" w:rsidDel="00855156">
          <w:rPr>
            <w:noProof/>
            <w:rPrChange w:id="77" w:author="Author">
              <w:rPr>
                <w:rStyle w:val="Hyperlink"/>
                <w:noProof/>
              </w:rPr>
            </w:rPrChange>
          </w:rPr>
          <w:delText>Test Procedure Specification 6 – FPUI Display Presence and Size</w:delText>
        </w:r>
        <w:r w:rsidDel="00855156">
          <w:rPr>
            <w:noProof/>
            <w:webHidden/>
          </w:rPr>
          <w:tab/>
        </w:r>
        <w:r w:rsidR="00C21CEB" w:rsidDel="00855156">
          <w:rPr>
            <w:noProof/>
            <w:webHidden/>
          </w:rPr>
          <w:delText>23</w:delText>
        </w:r>
      </w:del>
    </w:p>
    <w:p w:rsidR="00D93E6B" w:rsidDel="00855156" w:rsidRDefault="00D93E6B">
      <w:pPr>
        <w:pStyle w:val="TOC2"/>
        <w:rPr>
          <w:del w:id="78" w:author="Author"/>
          <w:rFonts w:asciiTheme="minorHAnsi" w:eastAsiaTheme="minorEastAsia" w:hAnsiTheme="minorHAnsi" w:cstheme="minorBidi"/>
          <w:bCs w:val="0"/>
          <w:noProof/>
          <w:sz w:val="22"/>
          <w:szCs w:val="22"/>
        </w:rPr>
      </w:pPr>
      <w:del w:id="79" w:author="Author">
        <w:r w:rsidRPr="003408F1" w:rsidDel="00855156">
          <w:rPr>
            <w:b/>
            <w:noProof/>
            <w:rPrChange w:id="80" w:author="Author">
              <w:rPr>
                <w:rStyle w:val="Hyperlink"/>
                <w:b/>
                <w:noProof/>
              </w:rPr>
            </w:rPrChange>
          </w:rPr>
          <w:delText>2.7</w:delText>
        </w:r>
        <w:r w:rsidDel="00855156">
          <w:rPr>
            <w:rFonts w:asciiTheme="minorHAnsi" w:eastAsiaTheme="minorEastAsia" w:hAnsiTheme="minorHAnsi" w:cstheme="minorBidi"/>
            <w:bCs w:val="0"/>
            <w:noProof/>
            <w:sz w:val="22"/>
            <w:szCs w:val="22"/>
          </w:rPr>
          <w:tab/>
        </w:r>
        <w:r w:rsidRPr="003408F1" w:rsidDel="00855156">
          <w:rPr>
            <w:noProof/>
            <w:rPrChange w:id="81" w:author="Author">
              <w:rPr>
                <w:rStyle w:val="Hyperlink"/>
                <w:noProof/>
              </w:rPr>
            </w:rPrChange>
          </w:rPr>
          <w:delText>Test Procedure Specification 7 - FPUI Bell Activation and Application Termination</w:delText>
        </w:r>
        <w:r w:rsidDel="00855156">
          <w:rPr>
            <w:noProof/>
            <w:webHidden/>
          </w:rPr>
          <w:tab/>
        </w:r>
        <w:r w:rsidR="00C21CEB" w:rsidDel="00855156">
          <w:rPr>
            <w:noProof/>
            <w:webHidden/>
          </w:rPr>
          <w:delText>27</w:delText>
        </w:r>
      </w:del>
    </w:p>
    <w:p w:rsidR="00D93E6B" w:rsidDel="00855156" w:rsidRDefault="00D93E6B">
      <w:pPr>
        <w:pStyle w:val="TOC2"/>
        <w:rPr>
          <w:del w:id="82" w:author="Author"/>
          <w:rFonts w:asciiTheme="minorHAnsi" w:eastAsiaTheme="minorEastAsia" w:hAnsiTheme="minorHAnsi" w:cstheme="minorBidi"/>
          <w:bCs w:val="0"/>
          <w:noProof/>
          <w:sz w:val="22"/>
          <w:szCs w:val="22"/>
        </w:rPr>
      </w:pPr>
      <w:del w:id="83" w:author="Author">
        <w:r w:rsidRPr="003408F1" w:rsidDel="00855156">
          <w:rPr>
            <w:b/>
            <w:noProof/>
            <w:rPrChange w:id="84" w:author="Author">
              <w:rPr>
                <w:rStyle w:val="Hyperlink"/>
                <w:b/>
                <w:noProof/>
              </w:rPr>
            </w:rPrChange>
          </w:rPr>
          <w:delText>2.8</w:delText>
        </w:r>
        <w:r w:rsidDel="00855156">
          <w:rPr>
            <w:rFonts w:asciiTheme="minorHAnsi" w:eastAsiaTheme="minorEastAsia" w:hAnsiTheme="minorHAnsi" w:cstheme="minorBidi"/>
            <w:bCs w:val="0"/>
            <w:noProof/>
            <w:sz w:val="22"/>
            <w:szCs w:val="22"/>
          </w:rPr>
          <w:tab/>
        </w:r>
        <w:r w:rsidRPr="003408F1" w:rsidDel="00855156">
          <w:rPr>
            <w:noProof/>
            <w:rPrChange w:id="85" w:author="Author">
              <w:rPr>
                <w:rStyle w:val="Hyperlink"/>
                <w:noProof/>
              </w:rPr>
            </w:rPrChange>
          </w:rPr>
          <w:delText>Test Procedure Specification 8 - FPUI Display Graphics</w:delText>
        </w:r>
        <w:r w:rsidDel="00855156">
          <w:rPr>
            <w:noProof/>
            <w:webHidden/>
          </w:rPr>
          <w:tab/>
        </w:r>
        <w:r w:rsidR="00C21CEB" w:rsidDel="00855156">
          <w:rPr>
            <w:noProof/>
            <w:webHidden/>
          </w:rPr>
          <w:delText>31</w:delText>
        </w:r>
      </w:del>
    </w:p>
    <w:p w:rsidR="00D93E6B" w:rsidDel="00855156" w:rsidRDefault="00D93E6B">
      <w:pPr>
        <w:pStyle w:val="TOC2"/>
        <w:rPr>
          <w:del w:id="86" w:author="Author"/>
          <w:rFonts w:asciiTheme="minorHAnsi" w:eastAsiaTheme="minorEastAsia" w:hAnsiTheme="minorHAnsi" w:cstheme="minorBidi"/>
          <w:bCs w:val="0"/>
          <w:noProof/>
          <w:sz w:val="22"/>
          <w:szCs w:val="22"/>
        </w:rPr>
      </w:pPr>
      <w:del w:id="87" w:author="Author">
        <w:r w:rsidRPr="003408F1" w:rsidDel="00855156">
          <w:rPr>
            <w:b/>
            <w:noProof/>
            <w:rPrChange w:id="88" w:author="Author">
              <w:rPr>
                <w:rStyle w:val="Hyperlink"/>
                <w:b/>
                <w:noProof/>
              </w:rPr>
            </w:rPrChange>
          </w:rPr>
          <w:delText>2.9</w:delText>
        </w:r>
        <w:r w:rsidDel="00855156">
          <w:rPr>
            <w:rFonts w:asciiTheme="minorHAnsi" w:eastAsiaTheme="minorEastAsia" w:hAnsiTheme="minorHAnsi" w:cstheme="minorBidi"/>
            <w:bCs w:val="0"/>
            <w:noProof/>
            <w:sz w:val="22"/>
            <w:szCs w:val="22"/>
          </w:rPr>
          <w:tab/>
        </w:r>
        <w:r w:rsidRPr="003408F1" w:rsidDel="00855156">
          <w:rPr>
            <w:noProof/>
            <w:rPrChange w:id="89" w:author="Author">
              <w:rPr>
                <w:rStyle w:val="Hyperlink"/>
                <w:noProof/>
              </w:rPr>
            </w:rPrChange>
          </w:rPr>
          <w:delText>Test Procedure Specification 9 - FPUI Display Focus</w:delText>
        </w:r>
        <w:r w:rsidDel="00855156">
          <w:rPr>
            <w:noProof/>
            <w:webHidden/>
          </w:rPr>
          <w:tab/>
        </w:r>
        <w:r w:rsidR="00C21CEB" w:rsidDel="00855156">
          <w:rPr>
            <w:noProof/>
            <w:webHidden/>
          </w:rPr>
          <w:delText>36</w:delText>
        </w:r>
      </w:del>
    </w:p>
    <w:p w:rsidR="00D93E6B" w:rsidDel="00855156" w:rsidRDefault="00D93E6B">
      <w:pPr>
        <w:pStyle w:val="TOC2"/>
        <w:rPr>
          <w:del w:id="90" w:author="Author"/>
          <w:rFonts w:asciiTheme="minorHAnsi" w:eastAsiaTheme="minorEastAsia" w:hAnsiTheme="minorHAnsi" w:cstheme="minorBidi"/>
          <w:bCs w:val="0"/>
          <w:noProof/>
          <w:sz w:val="22"/>
          <w:szCs w:val="22"/>
        </w:rPr>
      </w:pPr>
      <w:del w:id="91" w:author="Author">
        <w:r w:rsidRPr="003408F1" w:rsidDel="00855156">
          <w:rPr>
            <w:b/>
            <w:noProof/>
            <w:rPrChange w:id="92" w:author="Author">
              <w:rPr>
                <w:rStyle w:val="Hyperlink"/>
                <w:b/>
                <w:noProof/>
              </w:rPr>
            </w:rPrChange>
          </w:rPr>
          <w:delText>2.10</w:delText>
        </w:r>
        <w:r w:rsidDel="00855156">
          <w:rPr>
            <w:rFonts w:asciiTheme="minorHAnsi" w:eastAsiaTheme="minorEastAsia" w:hAnsiTheme="minorHAnsi" w:cstheme="minorBidi"/>
            <w:bCs w:val="0"/>
            <w:noProof/>
            <w:sz w:val="22"/>
            <w:szCs w:val="22"/>
          </w:rPr>
          <w:tab/>
        </w:r>
        <w:r w:rsidRPr="003408F1" w:rsidDel="00855156">
          <w:rPr>
            <w:noProof/>
            <w:rPrChange w:id="93" w:author="Author">
              <w:rPr>
                <w:rStyle w:val="Hyperlink"/>
                <w:noProof/>
              </w:rPr>
            </w:rPrChange>
          </w:rPr>
          <w:delText>Test Procedure Specification 10 - System Configuration Menu Display</w:delText>
        </w:r>
        <w:r w:rsidDel="00855156">
          <w:rPr>
            <w:noProof/>
            <w:webHidden/>
          </w:rPr>
          <w:tab/>
        </w:r>
        <w:r w:rsidR="00C21CEB" w:rsidDel="00855156">
          <w:rPr>
            <w:noProof/>
            <w:webHidden/>
          </w:rPr>
          <w:delText>40</w:delText>
        </w:r>
      </w:del>
    </w:p>
    <w:p w:rsidR="009F260F" w:rsidRPr="00B37C7F" w:rsidRDefault="00A54008" w:rsidP="007C75F4">
      <w:pPr>
        <w:pStyle w:val="StyleArial10ptJustified1"/>
        <w:rPr>
          <w:rFonts w:ascii="Arial Bold" w:hAnsi="Arial Bold"/>
          <w:kern w:val="32"/>
        </w:rPr>
      </w:pPr>
      <w:r>
        <w:rPr>
          <w:rFonts w:ascii="Arial Bold" w:hAnsi="Arial Bold" w:cs="Arial"/>
          <w:b/>
          <w:bCs/>
          <w:caps/>
          <w:kern w:val="32"/>
        </w:rPr>
        <w:fldChar w:fldCharType="end"/>
      </w:r>
    </w:p>
    <w:p w:rsidR="009F260F" w:rsidRPr="00A752B9" w:rsidRDefault="009F260F" w:rsidP="007C75F4">
      <w:pPr>
        <w:pStyle w:val="StyleArial10ptJustified1"/>
      </w:pPr>
    </w:p>
    <w:p w:rsidR="00703CD8" w:rsidRDefault="000E28C6" w:rsidP="0056187C">
      <w:pPr>
        <w:pStyle w:val="Heading1"/>
        <w:jc w:val="both"/>
        <w:rPr>
          <w:szCs w:val="24"/>
        </w:rPr>
      </w:pPr>
      <w:r w:rsidRPr="00D21714">
        <w:br w:type="page"/>
      </w:r>
      <w:bookmarkStart w:id="94" w:name="_Toc456255173"/>
      <w:r w:rsidR="00BF5B1E">
        <w:rPr>
          <w:caps w:val="0"/>
        </w:rPr>
        <w:lastRenderedPageBreak/>
        <w:t>INTRODUCTION</w:t>
      </w:r>
      <w:bookmarkEnd w:id="94"/>
    </w:p>
    <w:p w:rsidR="00364987" w:rsidRDefault="00364987" w:rsidP="00364987">
      <w:pPr>
        <w:tabs>
          <w:tab w:val="left" w:pos="0"/>
          <w:tab w:val="left" w:pos="720"/>
          <w:tab w:val="left" w:pos="1440"/>
        </w:tabs>
        <w:jc w:val="both"/>
        <w:rPr>
          <w:rFonts w:cs="Arial"/>
        </w:rPr>
      </w:pPr>
      <w:r w:rsidRPr="00BF5B1E">
        <w:rPr>
          <w:rFonts w:cs="Arial"/>
        </w:rPr>
        <w:t xml:space="preserve">This </w:t>
      </w:r>
      <w:r>
        <w:rPr>
          <w:rFonts w:cs="Arial"/>
        </w:rPr>
        <w:t xml:space="preserve">document, </w:t>
      </w:r>
      <w:r w:rsidRPr="00500460">
        <w:rPr>
          <w:rFonts w:cs="Arial"/>
          <w:i/>
        </w:rPr>
        <w:t xml:space="preserve">Test Procedure Specifications (TPS) for the Advanced Transportation Controller (ATC) Application Programming Interface </w:t>
      </w:r>
      <w:r>
        <w:rPr>
          <w:rFonts w:cs="Arial"/>
          <w:i/>
        </w:rPr>
        <w:t>Reference Implementation (APIRI</w:t>
      </w:r>
      <w:r w:rsidRPr="00500460">
        <w:rPr>
          <w:rFonts w:cs="Arial"/>
          <w:i/>
        </w:rPr>
        <w:t>)</w:t>
      </w:r>
      <w:r>
        <w:rPr>
          <w:rFonts w:cs="Arial"/>
        </w:rPr>
        <w:t>, provides the detailed step-by-step procedures necessary to test specific features of the API Reference Implementation as identified in APIRI Test Cases.</w:t>
      </w:r>
    </w:p>
    <w:p w:rsidR="00500460" w:rsidRDefault="00500460" w:rsidP="0056187C">
      <w:pPr>
        <w:tabs>
          <w:tab w:val="left" w:pos="0"/>
          <w:tab w:val="left" w:pos="720"/>
          <w:tab w:val="left" w:pos="1440"/>
        </w:tabs>
        <w:jc w:val="both"/>
        <w:rPr>
          <w:rFonts w:cs="Arial"/>
        </w:rPr>
      </w:pPr>
    </w:p>
    <w:p w:rsidR="00703CD8" w:rsidRDefault="00A91055" w:rsidP="0056187C">
      <w:pPr>
        <w:pStyle w:val="Heading1"/>
        <w:jc w:val="both"/>
        <w:rPr>
          <w:szCs w:val="24"/>
        </w:rPr>
      </w:pPr>
      <w:bookmarkStart w:id="95" w:name="_Toc456255174"/>
      <w:r>
        <w:rPr>
          <w:caps w:val="0"/>
        </w:rPr>
        <w:t>TEST PROCEDURE SPECIFICATIONS</w:t>
      </w:r>
      <w:bookmarkEnd w:id="95"/>
    </w:p>
    <w:p w:rsidR="00364987" w:rsidRDefault="00364987" w:rsidP="00364987">
      <w:pPr>
        <w:pStyle w:val="StyleArial10ptJustified1"/>
        <w:jc w:val="both"/>
        <w:rPr>
          <w:rFonts w:cs="Arial"/>
        </w:rPr>
      </w:pPr>
      <w:r>
        <w:rPr>
          <w:rFonts w:cs="Arial"/>
        </w:rPr>
        <w:t xml:space="preserve">The following Test Procedure Specifications are defined for use by all APIRI Test Case Specifications (TCS) found in document </w:t>
      </w:r>
      <w:r w:rsidRPr="0072458E">
        <w:rPr>
          <w:rFonts w:cs="Arial"/>
          <w:i/>
        </w:rPr>
        <w:t xml:space="preserve">Test Case Specifications for the Advanced Transportation Controller (ATC) Application Programming Interface </w:t>
      </w:r>
      <w:r>
        <w:rPr>
          <w:rFonts w:cs="Arial"/>
          <w:i/>
        </w:rPr>
        <w:t>Reference Implementation (APIRI</w:t>
      </w:r>
      <w:r w:rsidRPr="0072458E">
        <w:rPr>
          <w:rFonts w:cs="Arial"/>
          <w:i/>
        </w:rPr>
        <w:t>)</w:t>
      </w:r>
      <w:r>
        <w:rPr>
          <w:rFonts w:cs="Arial"/>
        </w:rPr>
        <w:t>.</w:t>
      </w:r>
    </w:p>
    <w:p w:rsidR="00364987" w:rsidRDefault="00364987" w:rsidP="00364987">
      <w:pPr>
        <w:pStyle w:val="StyleArial10ptJustified1"/>
        <w:jc w:val="both"/>
        <w:rPr>
          <w:rFonts w:cs="Arial"/>
        </w:rPr>
      </w:pPr>
    </w:p>
    <w:p w:rsidR="00D30E29" w:rsidRDefault="000F612B" w:rsidP="00D30E29">
      <w:pPr>
        <w:pStyle w:val="Heading2"/>
      </w:pPr>
      <w:r>
        <w:br w:type="page"/>
      </w:r>
      <w:bookmarkStart w:id="96" w:name="_Toc434671414"/>
      <w:bookmarkStart w:id="97" w:name="_Toc456255175"/>
      <w:r w:rsidR="00D30E29">
        <w:lastRenderedPageBreak/>
        <w:t>Test Procedure Specification 1 - Auto-Execute Selected APIVS Script(s)</w:t>
      </w:r>
      <w:bookmarkEnd w:id="96"/>
      <w:bookmarkEnd w:id="97"/>
      <w:r w:rsidR="00D30E29">
        <w:t xml:space="preserve"> </w:t>
      </w:r>
    </w:p>
    <w:p w:rsidR="00D30E29" w:rsidRDefault="00D30E29" w:rsidP="00D30E29">
      <w:pPr>
        <w:pStyle w:val="Heading3"/>
      </w:pPr>
      <w:r>
        <w:t>Test Procedure Specification Identifier</w:t>
      </w:r>
    </w:p>
    <w:p w:rsidR="00D30E29" w:rsidRDefault="00D30E29" w:rsidP="00D30E29">
      <w:pPr>
        <w:tabs>
          <w:tab w:val="left" w:pos="1440"/>
        </w:tabs>
        <w:jc w:val="both"/>
        <w:rPr>
          <w:rFonts w:cs="Arial"/>
        </w:rPr>
      </w:pPr>
      <w:r>
        <w:rPr>
          <w:rFonts w:cs="Arial"/>
        </w:rPr>
        <w:t>The identifier for this Test Procedure Specification is APIRI.TPS.1001.</w:t>
      </w:r>
    </w:p>
    <w:p w:rsidR="00D30E29" w:rsidRDefault="00D30E29" w:rsidP="00D30E29">
      <w:pPr>
        <w:pStyle w:val="Heading3"/>
      </w:pPr>
      <w:r>
        <w:t>Purpose</w:t>
      </w:r>
    </w:p>
    <w:p w:rsidR="00D30E29" w:rsidRDefault="00D30E29" w:rsidP="00D30E29">
      <w:pPr>
        <w:tabs>
          <w:tab w:val="left" w:pos="1440"/>
        </w:tabs>
        <w:jc w:val="both"/>
        <w:rPr>
          <w:rFonts w:cs="Arial"/>
        </w:rPr>
      </w:pPr>
      <w:r w:rsidRPr="00132D6D">
        <w:rPr>
          <w:rFonts w:cs="Arial"/>
        </w:rPr>
        <w:t xml:space="preserve">This </w:t>
      </w:r>
      <w:r>
        <w:rPr>
          <w:rFonts w:cs="Arial"/>
        </w:rPr>
        <w:t>procedure runs the Validation Suite Engine (VSE) using the source test script and runtime options as associated with one or more specific Test Case Specifications.  This execution will run from beginning to end with only limited human intervention, except as may be otherwise specified in the specific Test Case Specification.</w:t>
      </w:r>
    </w:p>
    <w:p w:rsidR="00D30E29" w:rsidRDefault="00D30E29" w:rsidP="00D30E29">
      <w:pPr>
        <w:tabs>
          <w:tab w:val="left" w:pos="1440"/>
        </w:tabs>
        <w:jc w:val="both"/>
        <w:rPr>
          <w:rFonts w:cs="Arial"/>
        </w:rPr>
      </w:pPr>
    </w:p>
    <w:p w:rsidR="00D30E29" w:rsidRDefault="00D30E29" w:rsidP="00D30E29">
      <w:pPr>
        <w:tabs>
          <w:tab w:val="left" w:pos="1440"/>
        </w:tabs>
        <w:jc w:val="both"/>
        <w:rPr>
          <w:rFonts w:cs="Arial"/>
        </w:rPr>
      </w:pPr>
      <w:r>
        <w:rPr>
          <w:rFonts w:cs="Arial"/>
        </w:rPr>
        <w:t xml:space="preserve">This procedure may be used with any APIRI Test Case Specification unless otherwise indicated. </w:t>
      </w:r>
    </w:p>
    <w:p w:rsidR="00D30E29" w:rsidRDefault="00D30E29" w:rsidP="00D30E29">
      <w:pPr>
        <w:pStyle w:val="Heading3"/>
      </w:pPr>
      <w:r>
        <w:t>Special Requirements</w:t>
      </w:r>
    </w:p>
    <w:p w:rsidR="00D30E29" w:rsidRDefault="00D30E29" w:rsidP="00D30E29">
      <w:pPr>
        <w:tabs>
          <w:tab w:val="left" w:pos="1440"/>
        </w:tabs>
        <w:jc w:val="both"/>
        <w:rPr>
          <w:rFonts w:cs="Arial"/>
        </w:rPr>
      </w:pPr>
      <w:r>
        <w:rPr>
          <w:rFonts w:cs="Arial"/>
        </w:rPr>
        <w:t xml:space="preserve">This procedure requires the editing of text files and the movement of files between a host computer Hard Disk Drive and a </w:t>
      </w:r>
      <w:smartTag w:uri="urn:schemas-microsoft-com:office:smarttags" w:element="Street">
        <w:smartTag w:uri="urn:schemas-microsoft-com:office:smarttags" w:element="address">
          <w:r>
            <w:rPr>
              <w:rFonts w:cs="Arial"/>
            </w:rPr>
            <w:t>USB Flash Drive</w:t>
          </w:r>
        </w:smartTag>
      </w:smartTag>
      <w:r>
        <w:rPr>
          <w:rFonts w:cs="Arial"/>
        </w:rPr>
        <w:t xml:space="preserve"> and is intended to be run by an operator with a reasonable technical knowledge of PC file systems and the tools available for the editing of files and the moving of files between devices. </w:t>
      </w:r>
    </w:p>
    <w:p w:rsidR="00D30E29" w:rsidRDefault="00D30E29" w:rsidP="00D30E29">
      <w:pPr>
        <w:pStyle w:val="Heading3"/>
      </w:pPr>
      <w:r>
        <w:t>Procedure Steps</w:t>
      </w:r>
    </w:p>
    <w:p w:rsidR="00D30E29" w:rsidRDefault="00D30E29" w:rsidP="00D30E29">
      <w:pPr>
        <w:pStyle w:val="Heading4"/>
        <w:tabs>
          <w:tab w:val="clear" w:pos="1440"/>
          <w:tab w:val="left" w:pos="1080"/>
        </w:tabs>
      </w:pPr>
      <w:r>
        <w:t>Log</w:t>
      </w:r>
    </w:p>
    <w:p w:rsidR="00D30E29" w:rsidRPr="00212A02" w:rsidRDefault="00D30E29" w:rsidP="00D30E29">
      <w:r>
        <w:t>All necessary logging required for the proper validation of this procedure is performed automatically by the VSE.  No additional or manual logging is required.</w:t>
      </w:r>
    </w:p>
    <w:p w:rsidR="00D30E29" w:rsidRDefault="00D30E29" w:rsidP="00D30E29">
      <w:pPr>
        <w:pStyle w:val="Heading4"/>
        <w:tabs>
          <w:tab w:val="clear" w:pos="1440"/>
          <w:tab w:val="left" w:pos="1080"/>
        </w:tabs>
      </w:pPr>
      <w:r>
        <w:t>Setup</w:t>
      </w:r>
    </w:p>
    <w:p w:rsidR="00D30E29" w:rsidRDefault="00D30E29" w:rsidP="00D30E29">
      <w:pPr>
        <w:jc w:val="both"/>
      </w:pPr>
      <w:r>
        <w:t>All test cases executed by this procedure utilize the hardware environment as described in the APIRI Test Plan, specifically:</w:t>
      </w:r>
    </w:p>
    <w:p w:rsidR="00D30E29" w:rsidRDefault="00D30E29" w:rsidP="00D30E29">
      <w:pPr>
        <w:jc w:val="both"/>
      </w:pPr>
    </w:p>
    <w:p w:rsidR="00D30E29" w:rsidRDefault="00D30E29" w:rsidP="00D30E29">
      <w:pPr>
        <w:numPr>
          <w:ilvl w:val="0"/>
          <w:numId w:val="8"/>
        </w:numPr>
        <w:jc w:val="both"/>
      </w:pPr>
      <w:r>
        <w:t xml:space="preserve">an ATC Controller with a primary USB port capable of running startup scripts and </w:t>
      </w:r>
      <w:r w:rsidRPr="009F14D1">
        <w:t>a minimum 8x40 character LCD display and associated keyboard</w:t>
      </w:r>
    </w:p>
    <w:p w:rsidR="00D30E29" w:rsidRDefault="00D30E29" w:rsidP="00D30E29">
      <w:pPr>
        <w:numPr>
          <w:ilvl w:val="0"/>
          <w:numId w:val="8"/>
        </w:numPr>
        <w:jc w:val="both"/>
      </w:pPr>
      <w:r>
        <w:t>a Personal Computer (PC) with 1GB available hard drive storage and an available USB port</w:t>
      </w:r>
    </w:p>
    <w:p w:rsidR="00D30E29" w:rsidRDefault="00D30E29" w:rsidP="00D30E29">
      <w:pPr>
        <w:numPr>
          <w:ilvl w:val="0"/>
          <w:numId w:val="8"/>
        </w:numPr>
        <w:jc w:val="both"/>
      </w:pPr>
      <w:r>
        <w:t xml:space="preserve">a </w:t>
      </w:r>
      <w:smartTag w:uri="urn:schemas-microsoft-com:office:smarttags" w:element="Street">
        <w:smartTag w:uri="urn:schemas-microsoft-com:office:smarttags" w:element="address">
          <w:r>
            <w:t>1GB USB Flash Drive</w:t>
          </w:r>
        </w:smartTag>
      </w:smartTag>
      <w:r>
        <w:t>, formatted with a suitable FAT file system</w:t>
      </w:r>
    </w:p>
    <w:p w:rsidR="00D30E29" w:rsidRDefault="00D30E29" w:rsidP="00D30E29">
      <w:pPr>
        <w:jc w:val="both"/>
      </w:pPr>
    </w:p>
    <w:p w:rsidR="00D30E29" w:rsidRDefault="00D30E29" w:rsidP="00D30E29">
      <w:pPr>
        <w:jc w:val="both"/>
      </w:pPr>
      <w:r>
        <w:t xml:space="preserve">Prior to the first execution of any test on the supplied USB Flash Drive, the runtime APIVS package must be copied into the root directory of the drive (see </w:t>
      </w:r>
      <w:r w:rsidRPr="00B406D2">
        <w:rPr>
          <w:i/>
        </w:rPr>
        <w:t>APIVS User Manual</w:t>
      </w:r>
      <w:r>
        <w:t>).  This package contains the executable VSE program and all configuration, script and data files necessary to execute all test cases using this test procedure.</w:t>
      </w:r>
    </w:p>
    <w:p w:rsidR="00D30E29" w:rsidRDefault="00D30E29" w:rsidP="00D30E29">
      <w:pPr>
        <w:jc w:val="both"/>
      </w:pPr>
    </w:p>
    <w:p w:rsidR="00D30E29" w:rsidRPr="00A91055" w:rsidRDefault="00D30E29" w:rsidP="00D30E29">
      <w:pPr>
        <w:jc w:val="both"/>
      </w:pPr>
      <w:r>
        <w:t xml:space="preserve">By default, all available test cases in the APIRI distribution are executed by this procedure.  To select one (or more) specific test cases </w:t>
      </w:r>
      <w:r w:rsidRPr="00C03B03">
        <w:rPr>
          <w:i/>
        </w:rPr>
        <w:t>only</w:t>
      </w:r>
      <w:r>
        <w:t xml:space="preserve"> for execution, the shell script file </w:t>
      </w:r>
      <w:r w:rsidRPr="00C03B03">
        <w:rPr>
          <w:b/>
          <w:i/>
        </w:rPr>
        <w:t>runAPIVS</w:t>
      </w:r>
      <w:r>
        <w:t xml:space="preserve"> in the root of the </w:t>
      </w:r>
      <w:smartTag w:uri="urn:schemas-microsoft-com:office:smarttags" w:element="Street">
        <w:smartTag w:uri="urn:schemas-microsoft-com:office:smarttags" w:element="address">
          <w:r>
            <w:t>USB Flash Drive</w:t>
          </w:r>
        </w:smartTag>
      </w:smartTag>
      <w:r>
        <w:t xml:space="preserve"> should be edited to select the specific test cases for testing.  Options in this same file also permit selection of the conformance report logging level (1-3) as well as the test iteration options.  See the file comments in </w:t>
      </w:r>
      <w:r w:rsidRPr="00C03B03">
        <w:rPr>
          <w:b/>
          <w:i/>
        </w:rPr>
        <w:t>runAPIVS</w:t>
      </w:r>
      <w:r>
        <w:t xml:space="preserve"> for specific instructions.</w:t>
      </w:r>
    </w:p>
    <w:p w:rsidR="00D30E29" w:rsidRDefault="00D30E29" w:rsidP="00D30E29">
      <w:pPr>
        <w:rPr>
          <w:rFonts w:ascii="Arial Bold" w:hAnsi="Arial Bold" w:cs="Arial"/>
          <w:bCs/>
          <w:szCs w:val="32"/>
        </w:rPr>
      </w:pPr>
      <w:r>
        <w:br w:type="page"/>
      </w:r>
    </w:p>
    <w:p w:rsidR="00D30E29" w:rsidRPr="002F2EB9" w:rsidRDefault="00D30E29" w:rsidP="00D30E29">
      <w:pPr>
        <w:pStyle w:val="Heading4"/>
        <w:tabs>
          <w:tab w:val="clear" w:pos="1440"/>
          <w:tab w:val="left" w:pos="1080"/>
        </w:tabs>
        <w:rPr>
          <w:b/>
        </w:rPr>
      </w:pPr>
      <w:r w:rsidRPr="002F2EB9">
        <w:rPr>
          <w:b/>
        </w:rPr>
        <w:lastRenderedPageBreak/>
        <w:t>Start</w:t>
      </w:r>
    </w:p>
    <w:p w:rsidR="00D30E29" w:rsidRPr="00A91055" w:rsidRDefault="00D30E29" w:rsidP="00D30E29">
      <w:r>
        <w:t xml:space="preserve">To start the procedure, insert the prepared </w:t>
      </w:r>
      <w:smartTag w:uri="urn:schemas-microsoft-com:office:smarttags" w:element="Street">
        <w:smartTag w:uri="urn:schemas-microsoft-com:office:smarttags" w:element="address">
          <w:r>
            <w:t>USB Flash Drive</w:t>
          </w:r>
        </w:smartTag>
      </w:smartTag>
      <w:r>
        <w:t xml:space="preserve"> into the ATC Controller’s primary USB port and turn the controller power ON.</w:t>
      </w:r>
    </w:p>
    <w:p w:rsidR="00D30E29" w:rsidRDefault="00D30E29" w:rsidP="00D30E29">
      <w:pPr>
        <w:pStyle w:val="Heading4"/>
        <w:tabs>
          <w:tab w:val="clear" w:pos="1440"/>
          <w:tab w:val="left" w:pos="1080"/>
        </w:tabs>
      </w:pPr>
      <w:r>
        <w:t>Proceed</w:t>
      </w:r>
    </w:p>
    <w:p w:rsidR="00D30E29" w:rsidRDefault="00D30E29" w:rsidP="00F460B6">
      <w:pPr>
        <w:pStyle w:val="ListParagraph"/>
        <w:numPr>
          <w:ilvl w:val="0"/>
          <w:numId w:val="14"/>
        </w:numPr>
        <w:jc w:val="both"/>
      </w:pPr>
      <w:r>
        <w:t xml:space="preserve">After approximately ten (10) seconds, the LCD backlight should turn on and the display </w:t>
      </w:r>
      <w:r w:rsidR="00EF2C65">
        <w:t>will indicate that the Validation Suite package is running</w:t>
      </w:r>
      <w:r>
        <w:t>.</w:t>
      </w:r>
      <w:r w:rsidR="00F460B6">
        <w:t xml:space="preserve">  For this procedure, press the &lt;YES&gt; key on the keypad to select loopback mode.</w:t>
      </w:r>
    </w:p>
    <w:p w:rsidR="00D30E29" w:rsidRDefault="00D30E29" w:rsidP="00D30E29"/>
    <w:p w:rsidR="00D30E29" w:rsidRPr="00EB2AD8" w:rsidRDefault="00D30E29" w:rsidP="00D30E29">
      <w:r>
        <w:rPr>
          <w:noProof/>
        </w:rPr>
        <mc:AlternateContent>
          <mc:Choice Requires="wps">
            <w:drawing>
              <wp:anchor distT="0" distB="0" distL="114300" distR="114300" simplePos="0" relativeHeight="251659264" behindDoc="0" locked="0" layoutInCell="1" allowOverlap="1" wp14:anchorId="6D46C956" wp14:editId="4FA6C71A">
                <wp:simplePos x="0" y="0"/>
                <wp:positionH relativeFrom="column">
                  <wp:posOffset>453358</wp:posOffset>
                </wp:positionH>
                <wp:positionV relativeFrom="paragraph">
                  <wp:posOffset>-1467</wp:posOffset>
                </wp:positionV>
                <wp:extent cx="3350239" cy="1236980"/>
                <wp:effectExtent l="0" t="0" r="22225" b="2032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0239" cy="1236980"/>
                        </a:xfrm>
                        <a:prstGeom prst="rect">
                          <a:avLst/>
                        </a:prstGeom>
                        <a:solidFill>
                          <a:srgbClr val="FFFFFF"/>
                        </a:solidFill>
                        <a:ln w="9525">
                          <a:solidFill>
                            <a:srgbClr val="000000"/>
                          </a:solidFill>
                          <a:miter lim="800000"/>
                          <a:headEnd/>
                          <a:tailEnd/>
                        </a:ln>
                      </wps:spPr>
                      <wps:txbx>
                        <w:txbxContent>
                          <w:p w:rsidR="00366C1B" w:rsidRPr="00EB2AD8" w:rsidRDefault="00366C1B" w:rsidP="00D30E29">
                            <w:pPr>
                              <w:rPr>
                                <w:rFonts w:ascii="Courier New" w:hAnsi="Courier New" w:cs="Courier New"/>
                                <w:b/>
                              </w:rPr>
                            </w:pPr>
                            <w:r>
                              <w:rPr>
                                <w:rFonts w:ascii="Courier New" w:hAnsi="Courier New" w:cs="Courier New"/>
                                <w:b/>
                              </w:rPr>
                              <w:t>ATC 5401 API Validation Suite v1.0</w:t>
                            </w:r>
                          </w:p>
                          <w:p w:rsidR="00366C1B" w:rsidRDefault="00366C1B" w:rsidP="00D30E29">
                            <w:pPr>
                              <w:rPr>
                                <w:rFonts w:ascii="Courier New" w:hAnsi="Courier New" w:cs="Courier New"/>
                                <w:b/>
                              </w:rPr>
                            </w:pPr>
                            <w:r>
                              <w:rPr>
                                <w:rFonts w:ascii="Courier New" w:hAnsi="Courier New" w:cs="Courier New"/>
                                <w:b/>
                              </w:rPr>
                              <w:t>Loopback Mode</w:t>
                            </w:r>
                            <w:r w:rsidRPr="00EB2AD8">
                              <w:rPr>
                                <w:rFonts w:ascii="Courier New" w:hAnsi="Courier New" w:cs="Courier New"/>
                                <w:b/>
                              </w:rPr>
                              <w:t xml:space="preserve"> [YES]/[NO]?</w:t>
                            </w:r>
                          </w:p>
                          <w:p w:rsidR="00366C1B" w:rsidRPr="00EB2AD8" w:rsidRDefault="00366C1B" w:rsidP="00D30E29">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7pt;margin-top:-.1pt;width:263.8pt;height:9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">
                <v:textbox>
                  <w:txbxContent>
                    <w:p w:rsidR="00366C1B" w:rsidRPr="00EB2AD8" w:rsidRDefault="00366C1B" w:rsidP="00D30E29">
                      <w:pPr>
                        <w:rPr>
                          <w:rFonts w:ascii="Courier New" w:hAnsi="Courier New" w:cs="Courier New"/>
                          <w:b/>
                        </w:rPr>
                      </w:pPr>
                      <w:r>
                        <w:rPr>
                          <w:rFonts w:ascii="Courier New" w:hAnsi="Courier New" w:cs="Courier New"/>
                          <w:b/>
                        </w:rPr>
                        <w:t>ATC 5401 API Validation Suite v1.0</w:t>
                      </w:r>
                    </w:p>
                    <w:p w:rsidR="00366C1B" w:rsidRDefault="00366C1B" w:rsidP="00D30E29">
                      <w:pPr>
                        <w:rPr>
                          <w:rFonts w:ascii="Courier New" w:hAnsi="Courier New" w:cs="Courier New"/>
                          <w:b/>
                        </w:rPr>
                      </w:pPr>
                      <w:r>
                        <w:rPr>
                          <w:rFonts w:ascii="Courier New" w:hAnsi="Courier New" w:cs="Courier New"/>
                          <w:b/>
                        </w:rPr>
                        <w:t>Loopback Mode</w:t>
                      </w:r>
                      <w:r w:rsidRPr="00EB2AD8">
                        <w:rPr>
                          <w:rFonts w:ascii="Courier New" w:hAnsi="Courier New" w:cs="Courier New"/>
                          <w:b/>
                        </w:rPr>
                        <w:t xml:space="preserve"> [YES]/[NO]?</w:t>
                      </w:r>
                    </w:p>
                    <w:p w:rsidR="00366C1B" w:rsidRPr="00EB2AD8" w:rsidRDefault="00366C1B" w:rsidP="00D30E29">
                      <w:pPr>
                        <w:rPr>
                          <w:rFonts w:ascii="Courier New" w:hAnsi="Courier New" w:cs="Courier New"/>
                          <w:b/>
                        </w:rPr>
                      </w:pPr>
                    </w:p>
                  </w:txbxContent>
                </v:textbox>
              </v:shape>
            </w:pict>
          </mc:Fallback>
        </mc:AlternateContent>
      </w:r>
    </w:p>
    <w:p w:rsidR="00D30E29" w:rsidRDefault="00D30E29" w:rsidP="00D30E29"/>
    <w:p w:rsidR="00D30E29" w:rsidRDefault="00D30E29" w:rsidP="00D30E29"/>
    <w:p w:rsidR="00D30E29" w:rsidRDefault="00D30E29" w:rsidP="00D30E29"/>
    <w:p w:rsidR="00D30E29" w:rsidRDefault="00D30E29" w:rsidP="00D30E29"/>
    <w:p w:rsidR="00D30E29" w:rsidRDefault="00D30E29" w:rsidP="00D30E29"/>
    <w:p w:rsidR="00D30E29" w:rsidRDefault="00D30E29" w:rsidP="00D30E29"/>
    <w:p w:rsidR="00D30E29" w:rsidRPr="008E19A6" w:rsidRDefault="00D30E29" w:rsidP="00D30E29"/>
    <w:p w:rsidR="00D30E29" w:rsidRDefault="00D30E29" w:rsidP="00D30E29"/>
    <w:p w:rsidR="00D30E29" w:rsidRDefault="00D30E29" w:rsidP="00D30E29"/>
    <w:p w:rsidR="00EF2C65" w:rsidRDefault="00F460B6" w:rsidP="00F460B6">
      <w:pPr>
        <w:pStyle w:val="ListParagraph"/>
        <w:numPr>
          <w:ilvl w:val="0"/>
          <w:numId w:val="14"/>
        </w:numPr>
      </w:pPr>
      <w:r>
        <w:t>P</w:t>
      </w:r>
      <w:r w:rsidR="00D30E29">
        <w:t xml:space="preserve">ress the &lt;YES&gt; key on the keypad </w:t>
      </w:r>
      <w:r w:rsidR="00EF2C65">
        <w:t xml:space="preserve">to </w:t>
      </w:r>
      <w:r>
        <w:t>start the test</w:t>
      </w:r>
      <w:r w:rsidR="00D30E29">
        <w:t xml:space="preserve">.  </w:t>
      </w:r>
    </w:p>
    <w:p w:rsidR="00EF2C65" w:rsidRDefault="00EF2C65" w:rsidP="00D30E29"/>
    <w:p w:rsidR="00EF2C65" w:rsidRDefault="00EF2C65" w:rsidP="00D30E29">
      <w:r>
        <w:rPr>
          <w:noProof/>
        </w:rPr>
        <mc:AlternateContent>
          <mc:Choice Requires="wps">
            <w:drawing>
              <wp:anchor distT="0" distB="0" distL="114300" distR="114300" simplePos="0" relativeHeight="251717632" behindDoc="0" locked="0" layoutInCell="1" allowOverlap="1" wp14:anchorId="709F9468" wp14:editId="350D55CA">
                <wp:simplePos x="0" y="0"/>
                <wp:positionH relativeFrom="column">
                  <wp:posOffset>453358</wp:posOffset>
                </wp:positionH>
                <wp:positionV relativeFrom="paragraph">
                  <wp:posOffset>20944</wp:posOffset>
                </wp:positionV>
                <wp:extent cx="3349625" cy="1236980"/>
                <wp:effectExtent l="0" t="0" r="22225" b="2032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625" cy="1236980"/>
                        </a:xfrm>
                        <a:prstGeom prst="rect">
                          <a:avLst/>
                        </a:prstGeom>
                        <a:solidFill>
                          <a:srgbClr val="FFFFFF"/>
                        </a:solidFill>
                        <a:ln w="9525">
                          <a:solidFill>
                            <a:srgbClr val="000000"/>
                          </a:solidFill>
                          <a:miter lim="800000"/>
                          <a:headEnd/>
                          <a:tailEnd/>
                        </a:ln>
                      </wps:spPr>
                      <wps:txbx>
                        <w:txbxContent>
                          <w:p w:rsidR="00366C1B" w:rsidRPr="00EB2AD8" w:rsidRDefault="00366C1B" w:rsidP="00EF2C65">
                            <w:pPr>
                              <w:rPr>
                                <w:rFonts w:ascii="Courier New" w:hAnsi="Courier New" w:cs="Courier New"/>
                                <w:b/>
                              </w:rPr>
                            </w:pPr>
                            <w:r>
                              <w:rPr>
                                <w:rFonts w:ascii="Courier New" w:hAnsi="Courier New" w:cs="Courier New"/>
                                <w:b/>
                              </w:rPr>
                              <w:t>ATC 5401 API Validation Suite v1.0</w:t>
                            </w:r>
                          </w:p>
                          <w:p w:rsidR="00366C1B" w:rsidRDefault="00366C1B" w:rsidP="00EF2C65">
                            <w:pPr>
                              <w:rPr>
                                <w:rFonts w:ascii="Courier New" w:hAnsi="Courier New" w:cs="Courier New"/>
                                <w:b/>
                              </w:rPr>
                            </w:pPr>
                            <w:r>
                              <w:rPr>
                                <w:rFonts w:ascii="Courier New" w:hAnsi="Courier New" w:cs="Courier New"/>
                                <w:b/>
                              </w:rPr>
                              <w:t>Begin Test</w:t>
                            </w:r>
                            <w:r w:rsidRPr="00EB2AD8">
                              <w:rPr>
                                <w:rFonts w:ascii="Courier New" w:hAnsi="Courier New" w:cs="Courier New"/>
                                <w:b/>
                              </w:rPr>
                              <w:t xml:space="preserve"> [YES]/[NO]?</w:t>
                            </w:r>
                          </w:p>
                          <w:p w:rsidR="00366C1B" w:rsidRPr="00EB2AD8" w:rsidRDefault="00366C1B" w:rsidP="00EF2C65">
                            <w:pPr>
                              <w:rPr>
                                <w:rFonts w:ascii="Courier New" w:hAnsi="Courier New" w:cs="Courier New"/>
                                <w:b/>
                              </w:rPr>
                            </w:pPr>
                          </w:p>
                          <w:p w:rsidR="00366C1B" w:rsidRDefault="00366C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35.7pt;margin-top:1.65pt;width:263.75pt;height:97.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">
                <v:textbox>
                  <w:txbxContent>
                    <w:p w:rsidR="00366C1B" w:rsidRPr="00EB2AD8" w:rsidRDefault="00366C1B" w:rsidP="00EF2C65">
                      <w:pPr>
                        <w:rPr>
                          <w:rFonts w:ascii="Courier New" w:hAnsi="Courier New" w:cs="Courier New"/>
                          <w:b/>
                        </w:rPr>
                      </w:pPr>
                      <w:r>
                        <w:rPr>
                          <w:rFonts w:ascii="Courier New" w:hAnsi="Courier New" w:cs="Courier New"/>
                          <w:b/>
                        </w:rPr>
                        <w:t>ATC 5401 API Validation Suite v1.0</w:t>
                      </w:r>
                    </w:p>
                    <w:p w:rsidR="00366C1B" w:rsidRDefault="00366C1B" w:rsidP="00EF2C65">
                      <w:pPr>
                        <w:rPr>
                          <w:rFonts w:ascii="Courier New" w:hAnsi="Courier New" w:cs="Courier New"/>
                          <w:b/>
                        </w:rPr>
                      </w:pPr>
                      <w:r>
                        <w:rPr>
                          <w:rFonts w:ascii="Courier New" w:hAnsi="Courier New" w:cs="Courier New"/>
                          <w:b/>
                        </w:rPr>
                        <w:t>Begin Test</w:t>
                      </w:r>
                      <w:r w:rsidRPr="00EB2AD8">
                        <w:rPr>
                          <w:rFonts w:ascii="Courier New" w:hAnsi="Courier New" w:cs="Courier New"/>
                          <w:b/>
                        </w:rPr>
                        <w:t xml:space="preserve"> [YES]/[NO]?</w:t>
                      </w:r>
                    </w:p>
                    <w:p w:rsidR="00366C1B" w:rsidRPr="00EB2AD8" w:rsidRDefault="00366C1B" w:rsidP="00EF2C65">
                      <w:pPr>
                        <w:rPr>
                          <w:rFonts w:ascii="Courier New" w:hAnsi="Courier New" w:cs="Courier New"/>
                          <w:b/>
                        </w:rPr>
                      </w:pPr>
                    </w:p>
                    <w:p w:rsidR="00366C1B" w:rsidRDefault="00366C1B"/>
                  </w:txbxContent>
                </v:textbox>
              </v:shape>
            </w:pict>
          </mc:Fallback>
        </mc:AlternateContent>
      </w:r>
    </w:p>
    <w:p w:rsidR="00EF2C65" w:rsidRDefault="00EF2C65" w:rsidP="00D30E29"/>
    <w:p w:rsidR="00EF2C65" w:rsidRDefault="00EF2C65" w:rsidP="00D30E29"/>
    <w:p w:rsidR="00EF2C65" w:rsidRDefault="00EF2C65" w:rsidP="00D30E29"/>
    <w:p w:rsidR="00EF2C65" w:rsidRDefault="00EF2C65" w:rsidP="00D30E29"/>
    <w:p w:rsidR="00EF2C65" w:rsidRDefault="00EF2C65" w:rsidP="00D30E29"/>
    <w:p w:rsidR="00EF2C65" w:rsidRDefault="00EF2C65" w:rsidP="00D30E29"/>
    <w:p w:rsidR="00EF2C65" w:rsidRDefault="00EF2C65" w:rsidP="00D30E29"/>
    <w:p w:rsidR="00EF2C65" w:rsidRDefault="00EF2C65" w:rsidP="00D30E29"/>
    <w:p w:rsidR="00EF2C65" w:rsidRDefault="00EF2C65" w:rsidP="00D30E29"/>
    <w:p w:rsidR="00EF2C65" w:rsidRDefault="00EF2C65" w:rsidP="00F460B6">
      <w:pPr>
        <w:pStyle w:val="ListParagraph"/>
        <w:numPr>
          <w:ilvl w:val="0"/>
          <w:numId w:val="14"/>
        </w:numPr>
      </w:pPr>
      <w:r>
        <w:t>The display will indicate that the testing has begun.</w:t>
      </w:r>
    </w:p>
    <w:p w:rsidR="00D30E29" w:rsidRDefault="00D30E29" w:rsidP="00D30E29"/>
    <w:p w:rsidR="00D30E29" w:rsidRDefault="00D30E29" w:rsidP="00D30E29">
      <w:r>
        <w:rPr>
          <w:noProof/>
        </w:rPr>
        <mc:AlternateContent>
          <mc:Choice Requires="wps">
            <w:drawing>
              <wp:anchor distT="0" distB="0" distL="114300" distR="114300" simplePos="0" relativeHeight="251660288" behindDoc="0" locked="0" layoutInCell="1" allowOverlap="1" wp14:anchorId="4C3108C9" wp14:editId="102AE6C8">
                <wp:simplePos x="0" y="0"/>
                <wp:positionH relativeFrom="column">
                  <wp:posOffset>453358</wp:posOffset>
                </wp:positionH>
                <wp:positionV relativeFrom="paragraph">
                  <wp:posOffset>43938</wp:posOffset>
                </wp:positionV>
                <wp:extent cx="3349625" cy="1236980"/>
                <wp:effectExtent l="0" t="0" r="22225" b="2032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625" cy="1236980"/>
                        </a:xfrm>
                        <a:prstGeom prst="rect">
                          <a:avLst/>
                        </a:prstGeom>
                        <a:solidFill>
                          <a:srgbClr val="FFFFFF"/>
                        </a:solidFill>
                        <a:ln w="9525">
                          <a:solidFill>
                            <a:srgbClr val="000000"/>
                          </a:solidFill>
                          <a:miter lim="800000"/>
                          <a:headEnd/>
                          <a:tailEnd/>
                        </a:ln>
                      </wps:spPr>
                      <wps:txbx>
                        <w:txbxContent>
                          <w:p w:rsidR="00366C1B" w:rsidRPr="00EB2AD8" w:rsidRDefault="00366C1B" w:rsidP="00D30E29">
                            <w:pPr>
                              <w:rPr>
                                <w:rFonts w:ascii="Courier New" w:hAnsi="Courier New" w:cs="Courier New"/>
                                <w:b/>
                              </w:rPr>
                            </w:pPr>
                            <w:r>
                              <w:rPr>
                                <w:rFonts w:ascii="Courier New" w:hAnsi="Courier New" w:cs="Courier New"/>
                                <w:b/>
                              </w:rPr>
                              <w:t>ATC 5401 API Validation Suite v1.0</w:t>
                            </w:r>
                          </w:p>
                          <w:p w:rsidR="00366C1B" w:rsidRDefault="00366C1B" w:rsidP="00D30E29">
                            <w:pPr>
                              <w:rPr>
                                <w:rFonts w:ascii="Courier New" w:hAnsi="Courier New" w:cs="Courier New"/>
                                <w:b/>
                              </w:rPr>
                            </w:pPr>
                            <w:r>
                              <w:rPr>
                                <w:rFonts w:ascii="Courier New" w:hAnsi="Courier New" w:cs="Courier New"/>
                                <w:b/>
                              </w:rPr>
                              <w:t>Running</w:t>
                            </w:r>
                            <w:r w:rsidRPr="00EB2AD8">
                              <w:rPr>
                                <w:rFonts w:ascii="Courier New" w:hAnsi="Courier New" w:cs="Courier New"/>
                                <w:b/>
                              </w:rPr>
                              <w:t xml:space="preserve"> </w:t>
                            </w:r>
                            <w:r>
                              <w:rPr>
                                <w:rFonts w:ascii="Courier New" w:hAnsi="Courier New" w:cs="Courier New"/>
                                <w:b/>
                              </w:rPr>
                              <w:t>test session.</w:t>
                            </w:r>
                          </w:p>
                          <w:p w:rsidR="00366C1B" w:rsidRDefault="00366C1B" w:rsidP="00D30E29">
                            <w:pPr>
                              <w:rPr>
                                <w:rFonts w:ascii="Courier New" w:hAnsi="Courier New" w:cs="Courier New"/>
                                <w:b/>
                              </w:rPr>
                            </w:pPr>
                            <w:r>
                              <w:rPr>
                                <w:rFonts w:ascii="Courier New" w:hAnsi="Courier New" w:cs="Courier New"/>
                                <w:b/>
                              </w:rPr>
                              <w:t>Testing APIRI.TCS.2010…</w:t>
                            </w:r>
                          </w:p>
                          <w:p w:rsidR="00366C1B" w:rsidRPr="00EB2AD8" w:rsidRDefault="00366C1B" w:rsidP="00D30E29">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35.7pt;margin-top:3.45pt;width:263.75pt;height:9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">
                <v:textbox>
                  <w:txbxContent>
                    <w:p w:rsidR="00366C1B" w:rsidRPr="00EB2AD8" w:rsidRDefault="00366C1B" w:rsidP="00D30E29">
                      <w:pPr>
                        <w:rPr>
                          <w:rFonts w:ascii="Courier New" w:hAnsi="Courier New" w:cs="Courier New"/>
                          <w:b/>
                        </w:rPr>
                      </w:pPr>
                      <w:r>
                        <w:rPr>
                          <w:rFonts w:ascii="Courier New" w:hAnsi="Courier New" w:cs="Courier New"/>
                          <w:b/>
                        </w:rPr>
                        <w:t>ATC 5401 API Validation Suite v1.0</w:t>
                      </w:r>
                    </w:p>
                    <w:p w:rsidR="00366C1B" w:rsidRDefault="00366C1B" w:rsidP="00D30E29">
                      <w:pPr>
                        <w:rPr>
                          <w:rFonts w:ascii="Courier New" w:hAnsi="Courier New" w:cs="Courier New"/>
                          <w:b/>
                        </w:rPr>
                      </w:pPr>
                      <w:r>
                        <w:rPr>
                          <w:rFonts w:ascii="Courier New" w:hAnsi="Courier New" w:cs="Courier New"/>
                          <w:b/>
                        </w:rPr>
                        <w:t>Running</w:t>
                      </w:r>
                      <w:r w:rsidRPr="00EB2AD8">
                        <w:rPr>
                          <w:rFonts w:ascii="Courier New" w:hAnsi="Courier New" w:cs="Courier New"/>
                          <w:b/>
                        </w:rPr>
                        <w:t xml:space="preserve"> </w:t>
                      </w:r>
                      <w:r>
                        <w:rPr>
                          <w:rFonts w:ascii="Courier New" w:hAnsi="Courier New" w:cs="Courier New"/>
                          <w:b/>
                        </w:rPr>
                        <w:t>test session.</w:t>
                      </w:r>
                    </w:p>
                    <w:p w:rsidR="00366C1B" w:rsidRDefault="00366C1B" w:rsidP="00D30E29">
                      <w:pPr>
                        <w:rPr>
                          <w:rFonts w:ascii="Courier New" w:hAnsi="Courier New" w:cs="Courier New"/>
                          <w:b/>
                        </w:rPr>
                      </w:pPr>
                      <w:r>
                        <w:rPr>
                          <w:rFonts w:ascii="Courier New" w:hAnsi="Courier New" w:cs="Courier New"/>
                          <w:b/>
                        </w:rPr>
                        <w:t>Testing APIRI.TCS.2010…</w:t>
                      </w:r>
                    </w:p>
                    <w:p w:rsidR="00366C1B" w:rsidRPr="00EB2AD8" w:rsidRDefault="00366C1B" w:rsidP="00D30E29">
                      <w:pPr>
                        <w:rPr>
                          <w:rFonts w:ascii="Courier New" w:hAnsi="Courier New" w:cs="Courier New"/>
                          <w:b/>
                        </w:rPr>
                      </w:pPr>
                    </w:p>
                  </w:txbxContent>
                </v:textbox>
              </v:shape>
            </w:pict>
          </mc:Fallback>
        </mc:AlternateContent>
      </w:r>
    </w:p>
    <w:p w:rsidR="00D30E29" w:rsidRDefault="00D30E29" w:rsidP="00D30E29"/>
    <w:p w:rsidR="00D30E29" w:rsidRDefault="00D30E29" w:rsidP="00D30E29"/>
    <w:p w:rsidR="00D30E29" w:rsidRDefault="00D30E29" w:rsidP="00D30E29"/>
    <w:p w:rsidR="00D30E29" w:rsidRDefault="00D30E29" w:rsidP="00D30E29"/>
    <w:p w:rsidR="00D30E29" w:rsidRDefault="00D30E29" w:rsidP="00D30E29"/>
    <w:p w:rsidR="00D30E29" w:rsidRDefault="00D30E29" w:rsidP="00D30E29"/>
    <w:p w:rsidR="00D30E29" w:rsidRDefault="00D30E29" w:rsidP="00D30E29"/>
    <w:p w:rsidR="00D30E29" w:rsidRDefault="00D30E29" w:rsidP="00D30E29"/>
    <w:p w:rsidR="00D30E29" w:rsidRDefault="00D30E29" w:rsidP="00D30E29"/>
    <w:p w:rsidR="00EF2C65" w:rsidRDefault="00EF2C65">
      <w:r>
        <w:br w:type="page"/>
      </w:r>
    </w:p>
    <w:p w:rsidR="00D30E29" w:rsidRDefault="00D30E29" w:rsidP="00F460B6">
      <w:pPr>
        <w:pStyle w:val="ListParagraph"/>
        <w:numPr>
          <w:ilvl w:val="0"/>
          <w:numId w:val="14"/>
        </w:numPr>
        <w:jc w:val="both"/>
      </w:pPr>
      <w:r>
        <w:lastRenderedPageBreak/>
        <w:t xml:space="preserve">As the test runs, the name of the current test case being tested will be indicated on the display.  As the testing of each test case is completed, a PASS/FAIL status will be displayed along with a count of the total number of test cases which have passed and failed during this test session. </w:t>
      </w:r>
    </w:p>
    <w:p w:rsidR="00EF2C65" w:rsidRDefault="00EF2C65" w:rsidP="00D30E29">
      <w:pPr>
        <w:jc w:val="both"/>
      </w:pPr>
    </w:p>
    <w:p w:rsidR="00EF2C65" w:rsidRDefault="00EF2C65" w:rsidP="00D30E29">
      <w:pPr>
        <w:jc w:val="both"/>
      </w:pPr>
      <w:r>
        <w:rPr>
          <w:noProof/>
        </w:rPr>
        <mc:AlternateContent>
          <mc:Choice Requires="wps">
            <w:drawing>
              <wp:anchor distT="0" distB="0" distL="114300" distR="114300" simplePos="0" relativeHeight="251662336" behindDoc="0" locked="0" layoutInCell="1" allowOverlap="1" wp14:anchorId="1D03E185" wp14:editId="38EF7A11">
                <wp:simplePos x="0" y="0"/>
                <wp:positionH relativeFrom="column">
                  <wp:posOffset>476410</wp:posOffset>
                </wp:positionH>
                <wp:positionV relativeFrom="paragraph">
                  <wp:posOffset>33271</wp:posOffset>
                </wp:positionV>
                <wp:extent cx="3496235" cy="1236980"/>
                <wp:effectExtent l="0" t="0" r="28575" b="2032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235" cy="1236980"/>
                        </a:xfrm>
                        <a:prstGeom prst="rect">
                          <a:avLst/>
                        </a:prstGeom>
                        <a:solidFill>
                          <a:srgbClr val="FFFFFF"/>
                        </a:solidFill>
                        <a:ln w="9525">
                          <a:solidFill>
                            <a:srgbClr val="000000"/>
                          </a:solidFill>
                          <a:miter lim="800000"/>
                          <a:headEnd/>
                          <a:tailEnd/>
                        </a:ln>
                      </wps:spPr>
                      <wps:txbx>
                        <w:txbxContent>
                          <w:p w:rsidR="00366C1B" w:rsidRPr="00EB2AD8" w:rsidRDefault="00366C1B" w:rsidP="00D30E29">
                            <w:pPr>
                              <w:rPr>
                                <w:rFonts w:ascii="Courier New" w:hAnsi="Courier New" w:cs="Courier New"/>
                                <w:b/>
                              </w:rPr>
                            </w:pPr>
                            <w:r>
                              <w:rPr>
                                <w:rFonts w:ascii="Courier New" w:hAnsi="Courier New" w:cs="Courier New"/>
                                <w:b/>
                              </w:rPr>
                              <w:t>ATC 5401 API Validation Suite v1.0</w:t>
                            </w:r>
                          </w:p>
                          <w:p w:rsidR="00366C1B" w:rsidRDefault="00366C1B" w:rsidP="00D30E29">
                            <w:pPr>
                              <w:rPr>
                                <w:rFonts w:ascii="Courier New" w:hAnsi="Courier New" w:cs="Courier New"/>
                                <w:b/>
                              </w:rPr>
                            </w:pPr>
                            <w:r>
                              <w:rPr>
                                <w:rFonts w:ascii="Courier New" w:hAnsi="Courier New" w:cs="Courier New"/>
                                <w:b/>
                              </w:rPr>
                              <w:t>Running</w:t>
                            </w:r>
                            <w:r w:rsidRPr="00EB2AD8">
                              <w:rPr>
                                <w:rFonts w:ascii="Courier New" w:hAnsi="Courier New" w:cs="Courier New"/>
                                <w:b/>
                              </w:rPr>
                              <w:t xml:space="preserve"> </w:t>
                            </w:r>
                            <w:r>
                              <w:rPr>
                                <w:rFonts w:ascii="Courier New" w:hAnsi="Courier New" w:cs="Courier New"/>
                                <w:b/>
                              </w:rPr>
                              <w:t>test session.</w:t>
                            </w:r>
                          </w:p>
                          <w:p w:rsidR="00366C1B" w:rsidRDefault="00366C1B" w:rsidP="00D30E29">
                            <w:pPr>
                              <w:rPr>
                                <w:rFonts w:ascii="Courier New" w:hAnsi="Courier New" w:cs="Courier New"/>
                                <w:b/>
                              </w:rPr>
                            </w:pPr>
                            <w:r>
                              <w:rPr>
                                <w:rFonts w:ascii="Courier New" w:hAnsi="Courier New" w:cs="Courier New"/>
                                <w:b/>
                              </w:rPr>
                              <w:t>Testing APIRI.TCS.2010… PASS</w:t>
                            </w:r>
                          </w:p>
                          <w:p w:rsidR="00366C1B" w:rsidRDefault="00366C1B" w:rsidP="00D30E29">
                            <w:pPr>
                              <w:rPr>
                                <w:rFonts w:ascii="Courier New" w:hAnsi="Courier New" w:cs="Courier New"/>
                                <w:b/>
                              </w:rPr>
                            </w:pPr>
                            <w:r>
                              <w:rPr>
                                <w:rFonts w:ascii="Courier New" w:hAnsi="Courier New" w:cs="Courier New"/>
                                <w:b/>
                              </w:rPr>
                              <w:t xml:space="preserve"> </w:t>
                            </w:r>
                          </w:p>
                          <w:p w:rsidR="00366C1B" w:rsidRDefault="00366C1B" w:rsidP="00D30E29">
                            <w:pPr>
                              <w:rPr>
                                <w:rFonts w:ascii="Courier New" w:hAnsi="Courier New" w:cs="Courier New"/>
                                <w:b/>
                              </w:rPr>
                            </w:pPr>
                            <w:r>
                              <w:rPr>
                                <w:rFonts w:ascii="Courier New" w:hAnsi="Courier New" w:cs="Courier New"/>
                                <w:b/>
                              </w:rPr>
                              <w:t xml:space="preserve"> </w:t>
                            </w:r>
                          </w:p>
                          <w:p w:rsidR="00366C1B" w:rsidRDefault="00366C1B" w:rsidP="00D30E29">
                            <w:pPr>
                              <w:rPr>
                                <w:rFonts w:ascii="Courier New" w:hAnsi="Courier New" w:cs="Courier New"/>
                                <w:b/>
                              </w:rPr>
                            </w:pPr>
                            <w:r>
                              <w:rPr>
                                <w:rFonts w:ascii="Courier New" w:hAnsi="Courier New" w:cs="Courier New"/>
                                <w:b/>
                              </w:rPr>
                              <w:t xml:space="preserve"> </w:t>
                            </w:r>
                          </w:p>
                          <w:p w:rsidR="00366C1B" w:rsidRDefault="00366C1B" w:rsidP="00D30E29">
                            <w:pPr>
                              <w:rPr>
                                <w:rFonts w:ascii="Courier New" w:hAnsi="Courier New" w:cs="Courier New"/>
                                <w:b/>
                              </w:rPr>
                            </w:pPr>
                            <w:r>
                              <w:rPr>
                                <w:rFonts w:ascii="Courier New" w:hAnsi="Courier New" w:cs="Courier New"/>
                                <w:b/>
                              </w:rPr>
                              <w:t xml:space="preserve"> </w:t>
                            </w:r>
                          </w:p>
                          <w:p w:rsidR="00366C1B" w:rsidRDefault="00366C1B" w:rsidP="00D30E29">
                            <w:pPr>
                              <w:rPr>
                                <w:rFonts w:ascii="Courier New" w:hAnsi="Courier New" w:cs="Courier New"/>
                                <w:b/>
                              </w:rPr>
                            </w:pPr>
                            <w:r>
                              <w:rPr>
                                <w:rFonts w:ascii="Courier New" w:hAnsi="Courier New" w:cs="Courier New"/>
                                <w:b/>
                              </w:rPr>
                              <w:t>Test cases passed:1 failed:0</w:t>
                            </w:r>
                          </w:p>
                          <w:p w:rsidR="00366C1B" w:rsidRPr="00EB2AD8" w:rsidRDefault="00366C1B" w:rsidP="00D30E29">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37.5pt;margin-top:2.6pt;width:275.3pt;height:9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">
                <v:textbox>
                  <w:txbxContent>
                    <w:p w:rsidR="00366C1B" w:rsidRPr="00EB2AD8" w:rsidRDefault="00366C1B" w:rsidP="00D30E29">
                      <w:pPr>
                        <w:rPr>
                          <w:rFonts w:ascii="Courier New" w:hAnsi="Courier New" w:cs="Courier New"/>
                          <w:b/>
                        </w:rPr>
                      </w:pPr>
                      <w:r>
                        <w:rPr>
                          <w:rFonts w:ascii="Courier New" w:hAnsi="Courier New" w:cs="Courier New"/>
                          <w:b/>
                        </w:rPr>
                        <w:t>ATC 5401 API Validation Suite v1.0</w:t>
                      </w:r>
                    </w:p>
                    <w:p w:rsidR="00366C1B" w:rsidRDefault="00366C1B" w:rsidP="00D30E29">
                      <w:pPr>
                        <w:rPr>
                          <w:rFonts w:ascii="Courier New" w:hAnsi="Courier New" w:cs="Courier New"/>
                          <w:b/>
                        </w:rPr>
                      </w:pPr>
                      <w:r>
                        <w:rPr>
                          <w:rFonts w:ascii="Courier New" w:hAnsi="Courier New" w:cs="Courier New"/>
                          <w:b/>
                        </w:rPr>
                        <w:t>Running</w:t>
                      </w:r>
                      <w:r w:rsidRPr="00EB2AD8">
                        <w:rPr>
                          <w:rFonts w:ascii="Courier New" w:hAnsi="Courier New" w:cs="Courier New"/>
                          <w:b/>
                        </w:rPr>
                        <w:t xml:space="preserve"> </w:t>
                      </w:r>
                      <w:r>
                        <w:rPr>
                          <w:rFonts w:ascii="Courier New" w:hAnsi="Courier New" w:cs="Courier New"/>
                          <w:b/>
                        </w:rPr>
                        <w:t>test session.</w:t>
                      </w:r>
                    </w:p>
                    <w:p w:rsidR="00366C1B" w:rsidRDefault="00366C1B" w:rsidP="00D30E29">
                      <w:pPr>
                        <w:rPr>
                          <w:rFonts w:ascii="Courier New" w:hAnsi="Courier New" w:cs="Courier New"/>
                          <w:b/>
                        </w:rPr>
                      </w:pPr>
                      <w:r>
                        <w:rPr>
                          <w:rFonts w:ascii="Courier New" w:hAnsi="Courier New" w:cs="Courier New"/>
                          <w:b/>
                        </w:rPr>
                        <w:t>Testing APIRI.TCS.2010… PASS</w:t>
                      </w:r>
                    </w:p>
                    <w:p w:rsidR="00366C1B" w:rsidRDefault="00366C1B" w:rsidP="00D30E29">
                      <w:pPr>
                        <w:rPr>
                          <w:rFonts w:ascii="Courier New" w:hAnsi="Courier New" w:cs="Courier New"/>
                          <w:b/>
                        </w:rPr>
                      </w:pPr>
                      <w:r>
                        <w:rPr>
                          <w:rFonts w:ascii="Courier New" w:hAnsi="Courier New" w:cs="Courier New"/>
                          <w:b/>
                        </w:rPr>
                        <w:t xml:space="preserve"> </w:t>
                      </w:r>
                    </w:p>
                    <w:p w:rsidR="00366C1B" w:rsidRDefault="00366C1B" w:rsidP="00D30E29">
                      <w:pPr>
                        <w:rPr>
                          <w:rFonts w:ascii="Courier New" w:hAnsi="Courier New" w:cs="Courier New"/>
                          <w:b/>
                        </w:rPr>
                      </w:pPr>
                      <w:r>
                        <w:rPr>
                          <w:rFonts w:ascii="Courier New" w:hAnsi="Courier New" w:cs="Courier New"/>
                          <w:b/>
                        </w:rPr>
                        <w:t xml:space="preserve"> </w:t>
                      </w:r>
                    </w:p>
                    <w:p w:rsidR="00366C1B" w:rsidRDefault="00366C1B" w:rsidP="00D30E29">
                      <w:pPr>
                        <w:rPr>
                          <w:rFonts w:ascii="Courier New" w:hAnsi="Courier New" w:cs="Courier New"/>
                          <w:b/>
                        </w:rPr>
                      </w:pPr>
                      <w:r>
                        <w:rPr>
                          <w:rFonts w:ascii="Courier New" w:hAnsi="Courier New" w:cs="Courier New"/>
                          <w:b/>
                        </w:rPr>
                        <w:t xml:space="preserve"> </w:t>
                      </w:r>
                    </w:p>
                    <w:p w:rsidR="00366C1B" w:rsidRDefault="00366C1B" w:rsidP="00D30E29">
                      <w:pPr>
                        <w:rPr>
                          <w:rFonts w:ascii="Courier New" w:hAnsi="Courier New" w:cs="Courier New"/>
                          <w:b/>
                        </w:rPr>
                      </w:pPr>
                      <w:r>
                        <w:rPr>
                          <w:rFonts w:ascii="Courier New" w:hAnsi="Courier New" w:cs="Courier New"/>
                          <w:b/>
                        </w:rPr>
                        <w:t xml:space="preserve"> </w:t>
                      </w:r>
                    </w:p>
                    <w:p w:rsidR="00366C1B" w:rsidRDefault="00366C1B" w:rsidP="00D30E29">
                      <w:pPr>
                        <w:rPr>
                          <w:rFonts w:ascii="Courier New" w:hAnsi="Courier New" w:cs="Courier New"/>
                          <w:b/>
                        </w:rPr>
                      </w:pPr>
                      <w:r>
                        <w:rPr>
                          <w:rFonts w:ascii="Courier New" w:hAnsi="Courier New" w:cs="Courier New"/>
                          <w:b/>
                        </w:rPr>
                        <w:t>Test cases passed:1 failed:0</w:t>
                      </w:r>
                    </w:p>
                    <w:p w:rsidR="00366C1B" w:rsidRPr="00EB2AD8" w:rsidRDefault="00366C1B" w:rsidP="00D30E29">
                      <w:pPr>
                        <w:rPr>
                          <w:rFonts w:ascii="Courier New" w:hAnsi="Courier New" w:cs="Courier New"/>
                          <w:b/>
                        </w:rPr>
                      </w:pPr>
                    </w:p>
                  </w:txbxContent>
                </v:textbox>
              </v:shape>
            </w:pict>
          </mc:Fallback>
        </mc:AlternateContent>
      </w:r>
    </w:p>
    <w:p w:rsidR="00EF2C65" w:rsidRDefault="00EF2C65" w:rsidP="00D30E29">
      <w:pPr>
        <w:jc w:val="both"/>
      </w:pPr>
    </w:p>
    <w:p w:rsidR="00EF2C65" w:rsidRDefault="00EF2C65" w:rsidP="00D30E29">
      <w:pPr>
        <w:jc w:val="both"/>
      </w:pPr>
    </w:p>
    <w:p w:rsidR="00D30E29" w:rsidRDefault="00D30E29" w:rsidP="00D30E29">
      <w:pPr>
        <w:jc w:val="both"/>
      </w:pPr>
    </w:p>
    <w:p w:rsidR="00D30E29" w:rsidRDefault="00D30E29" w:rsidP="00D30E29">
      <w:pPr>
        <w:jc w:val="both"/>
      </w:pPr>
    </w:p>
    <w:p w:rsidR="00D30E29" w:rsidRDefault="00D30E29" w:rsidP="00D30E29">
      <w:pPr>
        <w:jc w:val="both"/>
      </w:pPr>
    </w:p>
    <w:p w:rsidR="00D30E29" w:rsidRDefault="00D30E29" w:rsidP="00D30E29">
      <w:pPr>
        <w:jc w:val="both"/>
      </w:pPr>
    </w:p>
    <w:p w:rsidR="00D30E29" w:rsidRDefault="00D30E29" w:rsidP="00D30E29">
      <w:pPr>
        <w:jc w:val="both"/>
      </w:pPr>
    </w:p>
    <w:p w:rsidR="00EF2C65" w:rsidRDefault="00EF2C65" w:rsidP="00D30E29">
      <w:pPr>
        <w:jc w:val="both"/>
      </w:pPr>
    </w:p>
    <w:p w:rsidR="00D30E29" w:rsidRDefault="00D30E29" w:rsidP="00D30E29">
      <w:pPr>
        <w:jc w:val="both"/>
      </w:pPr>
    </w:p>
    <w:p w:rsidR="00D30E29" w:rsidRDefault="00D30E29" w:rsidP="00D30E29">
      <w:pPr>
        <w:pStyle w:val="Heading4"/>
        <w:tabs>
          <w:tab w:val="clear" w:pos="1440"/>
          <w:tab w:val="left" w:pos="1080"/>
        </w:tabs>
      </w:pPr>
      <w:r>
        <w:t>Measure</w:t>
      </w:r>
    </w:p>
    <w:p w:rsidR="00D30E29" w:rsidRPr="00A91055" w:rsidRDefault="00D30E29" w:rsidP="00D30E29">
      <w:r>
        <w:t>No measurements are necessary during the execution of this procedure.</w:t>
      </w:r>
    </w:p>
    <w:p w:rsidR="00D30E29" w:rsidRDefault="00D30E29" w:rsidP="00D30E29">
      <w:pPr>
        <w:pStyle w:val="Heading4"/>
        <w:tabs>
          <w:tab w:val="clear" w:pos="1440"/>
          <w:tab w:val="left" w:pos="1080"/>
        </w:tabs>
      </w:pPr>
      <w:r>
        <w:t>Shutdown</w:t>
      </w:r>
    </w:p>
    <w:p w:rsidR="00D30E29" w:rsidRPr="00A91055" w:rsidRDefault="00D30E29" w:rsidP="00D30E29">
      <w:pPr>
        <w:jc w:val="both"/>
      </w:pPr>
      <w:r>
        <w:t>If unexpected events occur which interrupt the execution of this procedure, turn the power to the ATC Controller to OFF and wait 30 seconds before restoring power to the controller to restart the procedure.</w:t>
      </w:r>
    </w:p>
    <w:p w:rsidR="00D30E29" w:rsidRDefault="00D30E29" w:rsidP="00D30E29">
      <w:pPr>
        <w:pStyle w:val="Heading4"/>
        <w:tabs>
          <w:tab w:val="clear" w:pos="1440"/>
          <w:tab w:val="left" w:pos="1080"/>
        </w:tabs>
      </w:pPr>
      <w:r>
        <w:t>Restart</w:t>
      </w:r>
    </w:p>
    <w:p w:rsidR="00D30E29" w:rsidRPr="00A91055" w:rsidRDefault="00D30E29" w:rsidP="00D30E29">
      <w:pPr>
        <w:jc w:val="both"/>
      </w:pPr>
      <w:r>
        <w:t>There are no available restart points for this procedure.  If unexpected events occur which interrupt the execution of this procedure it must be restarted from the beginning.  Turn the power to the ATC Controller to OFF and wait 30 seconds before restoring power to the controller to restart the procedure.</w:t>
      </w:r>
    </w:p>
    <w:p w:rsidR="00D30E29" w:rsidRDefault="00D30E29" w:rsidP="00D30E29">
      <w:pPr>
        <w:pStyle w:val="Heading4"/>
        <w:tabs>
          <w:tab w:val="clear" w:pos="1440"/>
          <w:tab w:val="left" w:pos="1080"/>
        </w:tabs>
      </w:pPr>
      <w:r>
        <w:t>Stop</w:t>
      </w:r>
    </w:p>
    <w:p w:rsidR="00D30E29" w:rsidRDefault="00D30E29" w:rsidP="00D30E29">
      <w:pPr>
        <w:jc w:val="both"/>
      </w:pPr>
      <w:r>
        <w:t>When testing is complete, the ATC Front Panel will produce three ‘beeps’ and the LCD screen will indicate completion.</w:t>
      </w:r>
    </w:p>
    <w:p w:rsidR="00D30E29" w:rsidRDefault="00D30E29" w:rsidP="00D30E29"/>
    <w:p w:rsidR="00D30E29" w:rsidRDefault="00D30E29" w:rsidP="00D30E29">
      <w:r>
        <w:rPr>
          <w:noProof/>
        </w:rPr>
        <mc:AlternateContent>
          <mc:Choice Requires="wps">
            <w:drawing>
              <wp:anchor distT="0" distB="0" distL="114300" distR="114300" simplePos="0" relativeHeight="251661312" behindDoc="0" locked="0" layoutInCell="1" allowOverlap="1" wp14:anchorId="50903FEA" wp14:editId="48F0DC75">
                <wp:simplePos x="0" y="0"/>
                <wp:positionH relativeFrom="column">
                  <wp:posOffset>499462</wp:posOffset>
                </wp:positionH>
                <wp:positionV relativeFrom="paragraph">
                  <wp:posOffset>96712</wp:posOffset>
                </wp:positionV>
                <wp:extent cx="3472623" cy="1236980"/>
                <wp:effectExtent l="0" t="0" r="13970" b="2032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623" cy="1236980"/>
                        </a:xfrm>
                        <a:prstGeom prst="rect">
                          <a:avLst/>
                        </a:prstGeom>
                        <a:solidFill>
                          <a:srgbClr val="FFFFFF"/>
                        </a:solidFill>
                        <a:ln w="9525">
                          <a:solidFill>
                            <a:srgbClr val="000000"/>
                          </a:solidFill>
                          <a:miter lim="800000"/>
                          <a:headEnd/>
                          <a:tailEnd/>
                        </a:ln>
                      </wps:spPr>
                      <wps:txbx>
                        <w:txbxContent>
                          <w:p w:rsidR="00366C1B" w:rsidRPr="00EB2AD8" w:rsidRDefault="00366C1B" w:rsidP="00D30E29">
                            <w:pPr>
                              <w:rPr>
                                <w:rFonts w:ascii="Courier New" w:hAnsi="Courier New" w:cs="Courier New"/>
                                <w:b/>
                              </w:rPr>
                            </w:pPr>
                            <w:r>
                              <w:rPr>
                                <w:rFonts w:ascii="Courier New" w:hAnsi="Courier New" w:cs="Courier New"/>
                                <w:b/>
                              </w:rPr>
                              <w:t>ATC 5401 API Validation Suite v1.0</w:t>
                            </w:r>
                          </w:p>
                          <w:p w:rsidR="00366C1B" w:rsidRDefault="00366C1B" w:rsidP="00D30E29">
                            <w:pPr>
                              <w:rPr>
                                <w:rFonts w:ascii="Courier New" w:hAnsi="Courier New" w:cs="Courier New"/>
                                <w:b/>
                              </w:rPr>
                            </w:pPr>
                            <w:r>
                              <w:rPr>
                                <w:rFonts w:ascii="Courier New" w:hAnsi="Courier New" w:cs="Courier New"/>
                                <w:b/>
                              </w:rPr>
                              <w:t>Running</w:t>
                            </w:r>
                            <w:r w:rsidRPr="00EB2AD8">
                              <w:rPr>
                                <w:rFonts w:ascii="Courier New" w:hAnsi="Courier New" w:cs="Courier New"/>
                                <w:b/>
                              </w:rPr>
                              <w:t xml:space="preserve"> </w:t>
                            </w:r>
                            <w:r>
                              <w:rPr>
                                <w:rFonts w:ascii="Courier New" w:hAnsi="Courier New" w:cs="Courier New"/>
                                <w:b/>
                              </w:rPr>
                              <w:t>test session.</w:t>
                            </w:r>
                          </w:p>
                          <w:p w:rsidR="00366C1B" w:rsidRPr="00EB2AD8" w:rsidRDefault="00366C1B" w:rsidP="00D30E29">
                            <w:pPr>
                              <w:rPr>
                                <w:rFonts w:ascii="Courier New" w:hAnsi="Courier New" w:cs="Courier New"/>
                                <w:b/>
                              </w:rPr>
                            </w:pPr>
                            <w:r>
                              <w:rPr>
                                <w:rFonts w:ascii="Courier New" w:hAnsi="Courier New" w:cs="Courier New"/>
                                <w:b/>
                              </w:rPr>
                              <w:t>Session c</w:t>
                            </w:r>
                            <w:r w:rsidRPr="00EB2AD8">
                              <w:rPr>
                                <w:rFonts w:ascii="Courier New" w:hAnsi="Courier New" w:cs="Courier New"/>
                                <w:b/>
                              </w:rPr>
                              <w:t>omplete.</w:t>
                            </w:r>
                          </w:p>
                          <w:p w:rsidR="00366C1B" w:rsidRDefault="00366C1B" w:rsidP="00D30E29">
                            <w:pPr>
                              <w:rPr>
                                <w:rFonts w:ascii="Courier New" w:hAnsi="Courier New" w:cs="Courier New"/>
                                <w:b/>
                              </w:rPr>
                            </w:pPr>
                            <w:r>
                              <w:rPr>
                                <w:rFonts w:ascii="Courier New" w:hAnsi="Courier New" w:cs="Courier New"/>
                                <w:b/>
                              </w:rPr>
                              <w:t>Please remove USB drive and reboot.</w:t>
                            </w:r>
                          </w:p>
                          <w:p w:rsidR="00366C1B" w:rsidRDefault="00366C1B" w:rsidP="00D30E29">
                            <w:pPr>
                              <w:rPr>
                                <w:rFonts w:ascii="Courier New" w:hAnsi="Courier New" w:cs="Courier New"/>
                                <w:b/>
                              </w:rPr>
                            </w:pPr>
                            <w:r>
                              <w:rPr>
                                <w:rFonts w:ascii="Courier New" w:hAnsi="Courier New" w:cs="Courier New"/>
                                <w:b/>
                              </w:rPr>
                              <w:t xml:space="preserve"> </w:t>
                            </w:r>
                          </w:p>
                          <w:p w:rsidR="00366C1B" w:rsidRDefault="00366C1B" w:rsidP="00D30E29">
                            <w:pPr>
                              <w:rPr>
                                <w:rFonts w:ascii="Courier New" w:hAnsi="Courier New" w:cs="Courier New"/>
                                <w:b/>
                              </w:rPr>
                            </w:pPr>
                            <w:r>
                              <w:rPr>
                                <w:rFonts w:ascii="Courier New" w:hAnsi="Courier New" w:cs="Courier New"/>
                                <w:b/>
                              </w:rPr>
                              <w:t xml:space="preserve"> </w:t>
                            </w:r>
                          </w:p>
                          <w:p w:rsidR="00366C1B" w:rsidRDefault="00366C1B" w:rsidP="00D30E29">
                            <w:pPr>
                              <w:rPr>
                                <w:rFonts w:ascii="Courier New" w:hAnsi="Courier New" w:cs="Courier New"/>
                                <w:b/>
                              </w:rPr>
                            </w:pPr>
                            <w:r>
                              <w:rPr>
                                <w:rFonts w:ascii="Courier New" w:hAnsi="Courier New" w:cs="Courier New"/>
                                <w:b/>
                              </w:rPr>
                              <w:t xml:space="preserve"> </w:t>
                            </w:r>
                          </w:p>
                          <w:p w:rsidR="00366C1B" w:rsidRDefault="00366C1B" w:rsidP="00D30E29">
                            <w:pPr>
                              <w:rPr>
                                <w:rFonts w:ascii="Courier New" w:hAnsi="Courier New" w:cs="Courier New"/>
                                <w:b/>
                              </w:rPr>
                            </w:pPr>
                            <w:r>
                              <w:rPr>
                                <w:rFonts w:ascii="Courier New" w:hAnsi="Courier New" w:cs="Courier New"/>
                                <w:b/>
                              </w:rPr>
                              <w:t>Test cases passed:24 failed:0</w:t>
                            </w:r>
                          </w:p>
                          <w:p w:rsidR="00366C1B" w:rsidRPr="00EB2AD8" w:rsidRDefault="00366C1B" w:rsidP="00D30E29">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39.35pt;margin-top:7.6pt;width:273.45pt;height:9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">
                <v:textbox>
                  <w:txbxContent>
                    <w:p w:rsidR="00366C1B" w:rsidRPr="00EB2AD8" w:rsidRDefault="00366C1B" w:rsidP="00D30E29">
                      <w:pPr>
                        <w:rPr>
                          <w:rFonts w:ascii="Courier New" w:hAnsi="Courier New" w:cs="Courier New"/>
                          <w:b/>
                        </w:rPr>
                      </w:pPr>
                      <w:r>
                        <w:rPr>
                          <w:rFonts w:ascii="Courier New" w:hAnsi="Courier New" w:cs="Courier New"/>
                          <w:b/>
                        </w:rPr>
                        <w:t>ATC 5401 API Validation Suite v1.0</w:t>
                      </w:r>
                    </w:p>
                    <w:p w:rsidR="00366C1B" w:rsidRDefault="00366C1B" w:rsidP="00D30E29">
                      <w:pPr>
                        <w:rPr>
                          <w:rFonts w:ascii="Courier New" w:hAnsi="Courier New" w:cs="Courier New"/>
                          <w:b/>
                        </w:rPr>
                      </w:pPr>
                      <w:r>
                        <w:rPr>
                          <w:rFonts w:ascii="Courier New" w:hAnsi="Courier New" w:cs="Courier New"/>
                          <w:b/>
                        </w:rPr>
                        <w:t>Running</w:t>
                      </w:r>
                      <w:r w:rsidRPr="00EB2AD8">
                        <w:rPr>
                          <w:rFonts w:ascii="Courier New" w:hAnsi="Courier New" w:cs="Courier New"/>
                          <w:b/>
                        </w:rPr>
                        <w:t xml:space="preserve"> </w:t>
                      </w:r>
                      <w:r>
                        <w:rPr>
                          <w:rFonts w:ascii="Courier New" w:hAnsi="Courier New" w:cs="Courier New"/>
                          <w:b/>
                        </w:rPr>
                        <w:t>test session.</w:t>
                      </w:r>
                    </w:p>
                    <w:p w:rsidR="00366C1B" w:rsidRPr="00EB2AD8" w:rsidRDefault="00366C1B" w:rsidP="00D30E29">
                      <w:pPr>
                        <w:rPr>
                          <w:rFonts w:ascii="Courier New" w:hAnsi="Courier New" w:cs="Courier New"/>
                          <w:b/>
                        </w:rPr>
                      </w:pPr>
                      <w:r>
                        <w:rPr>
                          <w:rFonts w:ascii="Courier New" w:hAnsi="Courier New" w:cs="Courier New"/>
                          <w:b/>
                        </w:rPr>
                        <w:t>Session c</w:t>
                      </w:r>
                      <w:r w:rsidRPr="00EB2AD8">
                        <w:rPr>
                          <w:rFonts w:ascii="Courier New" w:hAnsi="Courier New" w:cs="Courier New"/>
                          <w:b/>
                        </w:rPr>
                        <w:t>omplete.</w:t>
                      </w:r>
                    </w:p>
                    <w:p w:rsidR="00366C1B" w:rsidRDefault="00366C1B" w:rsidP="00D30E29">
                      <w:pPr>
                        <w:rPr>
                          <w:rFonts w:ascii="Courier New" w:hAnsi="Courier New" w:cs="Courier New"/>
                          <w:b/>
                        </w:rPr>
                      </w:pPr>
                      <w:r>
                        <w:rPr>
                          <w:rFonts w:ascii="Courier New" w:hAnsi="Courier New" w:cs="Courier New"/>
                          <w:b/>
                        </w:rPr>
                        <w:t>Please remove USB drive and reboot.</w:t>
                      </w:r>
                    </w:p>
                    <w:p w:rsidR="00366C1B" w:rsidRDefault="00366C1B" w:rsidP="00D30E29">
                      <w:pPr>
                        <w:rPr>
                          <w:rFonts w:ascii="Courier New" w:hAnsi="Courier New" w:cs="Courier New"/>
                          <w:b/>
                        </w:rPr>
                      </w:pPr>
                      <w:r>
                        <w:rPr>
                          <w:rFonts w:ascii="Courier New" w:hAnsi="Courier New" w:cs="Courier New"/>
                          <w:b/>
                        </w:rPr>
                        <w:t xml:space="preserve"> </w:t>
                      </w:r>
                    </w:p>
                    <w:p w:rsidR="00366C1B" w:rsidRDefault="00366C1B" w:rsidP="00D30E29">
                      <w:pPr>
                        <w:rPr>
                          <w:rFonts w:ascii="Courier New" w:hAnsi="Courier New" w:cs="Courier New"/>
                          <w:b/>
                        </w:rPr>
                      </w:pPr>
                      <w:r>
                        <w:rPr>
                          <w:rFonts w:ascii="Courier New" w:hAnsi="Courier New" w:cs="Courier New"/>
                          <w:b/>
                        </w:rPr>
                        <w:t xml:space="preserve"> </w:t>
                      </w:r>
                    </w:p>
                    <w:p w:rsidR="00366C1B" w:rsidRDefault="00366C1B" w:rsidP="00D30E29">
                      <w:pPr>
                        <w:rPr>
                          <w:rFonts w:ascii="Courier New" w:hAnsi="Courier New" w:cs="Courier New"/>
                          <w:b/>
                        </w:rPr>
                      </w:pPr>
                      <w:r>
                        <w:rPr>
                          <w:rFonts w:ascii="Courier New" w:hAnsi="Courier New" w:cs="Courier New"/>
                          <w:b/>
                        </w:rPr>
                        <w:t xml:space="preserve"> </w:t>
                      </w:r>
                    </w:p>
                    <w:p w:rsidR="00366C1B" w:rsidRDefault="00366C1B" w:rsidP="00D30E29">
                      <w:pPr>
                        <w:rPr>
                          <w:rFonts w:ascii="Courier New" w:hAnsi="Courier New" w:cs="Courier New"/>
                          <w:b/>
                        </w:rPr>
                      </w:pPr>
                      <w:r>
                        <w:rPr>
                          <w:rFonts w:ascii="Courier New" w:hAnsi="Courier New" w:cs="Courier New"/>
                          <w:b/>
                        </w:rPr>
                        <w:t>Test cases passed:24 failed:0</w:t>
                      </w:r>
                    </w:p>
                    <w:p w:rsidR="00366C1B" w:rsidRPr="00EB2AD8" w:rsidRDefault="00366C1B" w:rsidP="00D30E29">
                      <w:pPr>
                        <w:rPr>
                          <w:rFonts w:ascii="Courier New" w:hAnsi="Courier New" w:cs="Courier New"/>
                          <w:b/>
                        </w:rPr>
                      </w:pPr>
                    </w:p>
                  </w:txbxContent>
                </v:textbox>
              </v:shape>
            </w:pict>
          </mc:Fallback>
        </mc:AlternateContent>
      </w:r>
    </w:p>
    <w:p w:rsidR="00D30E29" w:rsidRDefault="00D30E29" w:rsidP="00D30E29"/>
    <w:p w:rsidR="00D30E29" w:rsidRDefault="00D30E29" w:rsidP="00D30E29"/>
    <w:p w:rsidR="00D30E29" w:rsidRDefault="00D30E29" w:rsidP="00D30E29"/>
    <w:p w:rsidR="00D30E29" w:rsidRDefault="00D30E29" w:rsidP="00D30E29"/>
    <w:p w:rsidR="00D30E29" w:rsidRDefault="00D30E29" w:rsidP="00D30E29"/>
    <w:p w:rsidR="00D30E29" w:rsidRDefault="00D30E29" w:rsidP="00D30E29"/>
    <w:p w:rsidR="00D30E29" w:rsidRDefault="00D30E29" w:rsidP="00D30E29"/>
    <w:p w:rsidR="00D30E29" w:rsidRDefault="00D30E29" w:rsidP="00D30E29"/>
    <w:p w:rsidR="00D30E29" w:rsidRPr="00A91055" w:rsidRDefault="00D30E29" w:rsidP="00D30E29"/>
    <w:p w:rsidR="00EF2C65" w:rsidRDefault="00EF2C65">
      <w:pPr>
        <w:rPr>
          <w:rFonts w:ascii="Arial Bold" w:hAnsi="Arial Bold" w:cs="Arial"/>
          <w:bCs/>
          <w:szCs w:val="32"/>
        </w:rPr>
      </w:pPr>
      <w:r>
        <w:br w:type="page"/>
      </w:r>
    </w:p>
    <w:p w:rsidR="00D30E29" w:rsidRDefault="00D30E29" w:rsidP="00D30E29">
      <w:pPr>
        <w:pStyle w:val="Heading4"/>
        <w:tabs>
          <w:tab w:val="clear" w:pos="1440"/>
          <w:tab w:val="left" w:pos="1080"/>
        </w:tabs>
      </w:pPr>
      <w:r>
        <w:lastRenderedPageBreak/>
        <w:t>Wrap Up</w:t>
      </w:r>
    </w:p>
    <w:p w:rsidR="00D30E29" w:rsidRDefault="00D30E29" w:rsidP="00D30E29">
      <w:pPr>
        <w:jc w:val="both"/>
      </w:pPr>
      <w:r>
        <w:t xml:space="preserve">Power down the ATC Controller, remove the </w:t>
      </w:r>
      <w:smartTag w:uri="urn:schemas-microsoft-com:office:smarttags" w:element="Street">
        <w:smartTag w:uri="urn:schemas-microsoft-com:office:smarttags" w:element="address">
          <w:r>
            <w:t>USB Flash Drive</w:t>
          </w:r>
        </w:smartTag>
      </w:smartTag>
      <w:r>
        <w:t xml:space="preserve"> from the controller and insert the drive into the PC’s USB port.</w:t>
      </w:r>
    </w:p>
    <w:p w:rsidR="00D30E29" w:rsidRDefault="00D30E29" w:rsidP="00D30E29">
      <w:pPr>
        <w:jc w:val="both"/>
      </w:pPr>
    </w:p>
    <w:p w:rsidR="00D30E29" w:rsidRDefault="00D30E29" w:rsidP="00D30E29">
      <w:pPr>
        <w:jc w:val="both"/>
      </w:pPr>
      <w:r>
        <w:t>If all test cases passed (as indicated on the LCD display) then no examination of conformance reports is required and all included tests have passed.</w:t>
      </w:r>
    </w:p>
    <w:p w:rsidR="00D30E29" w:rsidRDefault="00D30E29" w:rsidP="00D30E29">
      <w:pPr>
        <w:jc w:val="both"/>
      </w:pPr>
    </w:p>
    <w:p w:rsidR="00D30E29" w:rsidRDefault="00D30E29" w:rsidP="00D30E29">
      <w:pPr>
        <w:jc w:val="both"/>
      </w:pPr>
      <w:r>
        <w:t>If any failures are indicated, locate and examine the output XML file(s) (conformance report) on the USB Flash Drive to identify the cause of the failure.</w:t>
      </w:r>
    </w:p>
    <w:p w:rsidR="00D30E29" w:rsidRDefault="00D30E29" w:rsidP="00D30E29">
      <w:pPr>
        <w:jc w:val="both"/>
      </w:pPr>
    </w:p>
    <w:p w:rsidR="00D30E29" w:rsidRDefault="00D30E29" w:rsidP="00D30E29">
      <w:pPr>
        <w:pStyle w:val="Heading4"/>
        <w:tabs>
          <w:tab w:val="clear" w:pos="1440"/>
          <w:tab w:val="left" w:pos="1080"/>
        </w:tabs>
      </w:pPr>
      <w:r>
        <w:t>Contingencies</w:t>
      </w:r>
    </w:p>
    <w:p w:rsidR="00500460" w:rsidRDefault="00D30E29" w:rsidP="007C40A5">
      <w:r>
        <w:t>None.</w:t>
      </w:r>
    </w:p>
    <w:p w:rsidR="00F70A2C" w:rsidRDefault="00F70A2C">
      <w:r>
        <w:br w:type="page"/>
      </w:r>
    </w:p>
    <w:p w:rsidR="002C2853" w:rsidRDefault="002C2853" w:rsidP="002C2853">
      <w:pPr>
        <w:pStyle w:val="Heading2"/>
        <w:rPr>
          <w:ins w:id="98" w:author="Author"/>
        </w:rPr>
      </w:pPr>
      <w:bookmarkStart w:id="99" w:name="_Toc443150032"/>
      <w:bookmarkStart w:id="100" w:name="_Toc456255176"/>
      <w:ins w:id="101" w:author="Author">
        <w:r>
          <w:lastRenderedPageBreak/>
          <w:t>Test Procedure Specification 2 - TOD</w:t>
        </w:r>
        <w:r w:rsidRPr="001F5224">
          <w:t xml:space="preserve"> </w:t>
        </w:r>
        <w:r>
          <w:t>Time Handling Functions</w:t>
        </w:r>
        <w:bookmarkEnd w:id="100"/>
      </w:ins>
    </w:p>
    <w:p w:rsidR="002C2853" w:rsidRDefault="002C2853" w:rsidP="002C2853">
      <w:pPr>
        <w:pStyle w:val="Heading3"/>
        <w:rPr>
          <w:ins w:id="102" w:author="Author"/>
        </w:rPr>
      </w:pPr>
      <w:ins w:id="103" w:author="Author">
        <w:r>
          <w:t>Test Procedure Specification Identifier</w:t>
        </w:r>
      </w:ins>
    </w:p>
    <w:p w:rsidR="002C2853" w:rsidRDefault="002C2853" w:rsidP="002C2853">
      <w:pPr>
        <w:tabs>
          <w:tab w:val="left" w:pos="1440"/>
        </w:tabs>
        <w:jc w:val="both"/>
        <w:rPr>
          <w:ins w:id="104" w:author="Author"/>
          <w:rFonts w:cs="Arial"/>
        </w:rPr>
      </w:pPr>
      <w:ins w:id="105" w:author="Author">
        <w:r>
          <w:rPr>
            <w:rFonts w:cs="Arial"/>
          </w:rPr>
          <w:t>The identifier for this Test Procedure Specification is APIRI.TPS.4010.</w:t>
        </w:r>
      </w:ins>
    </w:p>
    <w:p w:rsidR="002C2853" w:rsidRDefault="002C2853" w:rsidP="002C2853">
      <w:pPr>
        <w:pStyle w:val="Heading3"/>
        <w:rPr>
          <w:ins w:id="106" w:author="Author"/>
        </w:rPr>
      </w:pPr>
      <w:ins w:id="107" w:author="Author">
        <w:r>
          <w:t>Purpose</w:t>
        </w:r>
      </w:ins>
    </w:p>
    <w:p w:rsidR="002C2853" w:rsidRDefault="002C2853" w:rsidP="002C2853">
      <w:pPr>
        <w:tabs>
          <w:tab w:val="left" w:pos="1440"/>
        </w:tabs>
        <w:jc w:val="both"/>
        <w:rPr>
          <w:ins w:id="108" w:author="Author"/>
          <w:rFonts w:cs="Arial"/>
        </w:rPr>
      </w:pPr>
      <w:ins w:id="109" w:author="Author">
        <w:r w:rsidRPr="00132D6D">
          <w:rPr>
            <w:rFonts w:cs="Arial"/>
          </w:rPr>
          <w:t xml:space="preserve">This </w:t>
        </w:r>
        <w:r>
          <w:rPr>
            <w:rFonts w:cs="Arial"/>
          </w:rPr>
          <w:t xml:space="preserve">procedure </w:t>
        </w:r>
        <w:r w:rsidR="00416ADF" w:rsidRPr="00416ADF">
          <w:rPr>
            <w:rFonts w:cs="Arial"/>
          </w:rPr>
          <w:t>validate</w:t>
        </w:r>
        <w:r w:rsidR="00416ADF">
          <w:rPr>
            <w:rFonts w:cs="Arial"/>
          </w:rPr>
          <w:t>s</w:t>
        </w:r>
        <w:r w:rsidR="00416ADF" w:rsidRPr="00416ADF">
          <w:rPr>
            <w:rFonts w:cs="Arial"/>
          </w:rPr>
          <w:t xml:space="preserve"> the API’s time-handling functions by using them to asjust the controller’s clock and verifying the result.</w:t>
        </w:r>
      </w:ins>
    </w:p>
    <w:p w:rsidR="002C2853" w:rsidRDefault="002C2853" w:rsidP="002C2853">
      <w:pPr>
        <w:pStyle w:val="Heading3"/>
        <w:rPr>
          <w:ins w:id="110" w:author="Author"/>
        </w:rPr>
      </w:pPr>
      <w:ins w:id="111" w:author="Author">
        <w:r>
          <w:t>Special Requirements</w:t>
        </w:r>
      </w:ins>
    </w:p>
    <w:p w:rsidR="002C2853" w:rsidRDefault="002C2853" w:rsidP="002C2853">
      <w:pPr>
        <w:tabs>
          <w:tab w:val="left" w:pos="1440"/>
        </w:tabs>
        <w:jc w:val="both"/>
        <w:rPr>
          <w:ins w:id="112" w:author="Author"/>
          <w:rFonts w:cs="Arial"/>
        </w:rPr>
      </w:pPr>
      <w:ins w:id="113" w:author="Author">
        <w:r>
          <w:rPr>
            <w:rFonts w:cs="Arial"/>
          </w:rPr>
          <w:t xml:space="preserve">This procedure requires the editing of text files and the movement of files between a host computer Hard Disk Drive and a </w:t>
        </w:r>
        <w:smartTag w:uri="urn:schemas-microsoft-com:office:smarttags" w:element="Street">
          <w:smartTag w:uri="urn:schemas-microsoft-com:office:smarttags" w:element="address">
            <w:r>
              <w:rPr>
                <w:rFonts w:cs="Arial"/>
              </w:rPr>
              <w:t>USB Flash Drive</w:t>
            </w:r>
          </w:smartTag>
        </w:smartTag>
        <w:r>
          <w:rPr>
            <w:rFonts w:cs="Arial"/>
          </w:rPr>
          <w:t xml:space="preserve"> and is intended to be run by an operator with a reasonable technical knowledge of PC file systems and the tools available for the editing of files and the moving of files between devices. </w:t>
        </w:r>
      </w:ins>
    </w:p>
    <w:p w:rsidR="002C2853" w:rsidRDefault="002C2853" w:rsidP="002C2853">
      <w:pPr>
        <w:pStyle w:val="Heading3"/>
        <w:rPr>
          <w:ins w:id="114" w:author="Author"/>
        </w:rPr>
      </w:pPr>
      <w:ins w:id="115" w:author="Author">
        <w:r>
          <w:t>Procedure Steps</w:t>
        </w:r>
      </w:ins>
    </w:p>
    <w:p w:rsidR="002C2853" w:rsidRDefault="002C2853" w:rsidP="002C2853">
      <w:pPr>
        <w:pStyle w:val="Heading4"/>
        <w:tabs>
          <w:tab w:val="clear" w:pos="1440"/>
          <w:tab w:val="left" w:pos="1080"/>
        </w:tabs>
        <w:rPr>
          <w:ins w:id="116" w:author="Author"/>
        </w:rPr>
      </w:pPr>
      <w:ins w:id="117" w:author="Author">
        <w:r>
          <w:t>Log</w:t>
        </w:r>
      </w:ins>
    </w:p>
    <w:p w:rsidR="00416ADF" w:rsidRPr="00212A02" w:rsidRDefault="00416ADF" w:rsidP="00416ADF">
      <w:pPr>
        <w:jc w:val="both"/>
        <w:rPr>
          <w:ins w:id="118" w:author="Author"/>
        </w:rPr>
      </w:pPr>
      <w:ins w:id="119" w:author="Author">
        <w:r>
          <w:t>The pass/fail status of each procedure step should be logged.  For procedure steps which fail, a description of the cause of the failure as well as acceptable remediation step(s) (if available) should also be noted on the log.</w:t>
        </w:r>
      </w:ins>
    </w:p>
    <w:p w:rsidR="002C2853" w:rsidRDefault="002C2853" w:rsidP="002C2853">
      <w:pPr>
        <w:pStyle w:val="Heading4"/>
        <w:tabs>
          <w:tab w:val="clear" w:pos="1440"/>
          <w:tab w:val="left" w:pos="1080"/>
        </w:tabs>
        <w:rPr>
          <w:ins w:id="120" w:author="Author"/>
        </w:rPr>
      </w:pPr>
      <w:ins w:id="121" w:author="Author">
        <w:r>
          <w:t>Setup</w:t>
        </w:r>
      </w:ins>
    </w:p>
    <w:p w:rsidR="002C2853" w:rsidRDefault="002C2853" w:rsidP="002C2853">
      <w:pPr>
        <w:jc w:val="both"/>
        <w:rPr>
          <w:ins w:id="122" w:author="Author"/>
        </w:rPr>
      </w:pPr>
      <w:ins w:id="123" w:author="Author">
        <w:r>
          <w:t>All test cases executed by this procedure utilize the hardware environment as described in the APIRI Test Plan, specifically:</w:t>
        </w:r>
      </w:ins>
    </w:p>
    <w:p w:rsidR="002C2853" w:rsidRDefault="002C2853" w:rsidP="002C2853">
      <w:pPr>
        <w:jc w:val="both"/>
        <w:rPr>
          <w:ins w:id="124" w:author="Author"/>
        </w:rPr>
      </w:pPr>
    </w:p>
    <w:p w:rsidR="002C2853" w:rsidRDefault="002C2853" w:rsidP="002C2853">
      <w:pPr>
        <w:numPr>
          <w:ilvl w:val="0"/>
          <w:numId w:val="8"/>
        </w:numPr>
        <w:jc w:val="both"/>
        <w:rPr>
          <w:ins w:id="125" w:author="Author"/>
        </w:rPr>
      </w:pPr>
      <w:ins w:id="126" w:author="Author">
        <w:r>
          <w:t xml:space="preserve">an ATC Controller with a primary USB port capable of running startup scripts and </w:t>
        </w:r>
        <w:r w:rsidRPr="009F14D1">
          <w:t>a minimum 8x40 character LCD display and associated keyboard</w:t>
        </w:r>
      </w:ins>
    </w:p>
    <w:p w:rsidR="002C2853" w:rsidRDefault="002C2853" w:rsidP="002C2853">
      <w:pPr>
        <w:numPr>
          <w:ilvl w:val="0"/>
          <w:numId w:val="8"/>
        </w:numPr>
        <w:jc w:val="both"/>
        <w:rPr>
          <w:ins w:id="127" w:author="Author"/>
        </w:rPr>
      </w:pPr>
      <w:ins w:id="128" w:author="Author">
        <w:r>
          <w:t>a Personal Computer (PC) with 1GB available hard drive storage and an available USB port</w:t>
        </w:r>
      </w:ins>
    </w:p>
    <w:p w:rsidR="002C2853" w:rsidRDefault="002C2853" w:rsidP="002C2853">
      <w:pPr>
        <w:numPr>
          <w:ilvl w:val="0"/>
          <w:numId w:val="8"/>
        </w:numPr>
        <w:jc w:val="both"/>
        <w:rPr>
          <w:ins w:id="129" w:author="Author"/>
        </w:rPr>
      </w:pPr>
      <w:ins w:id="130" w:author="Author">
        <w:r>
          <w:t xml:space="preserve">a </w:t>
        </w:r>
        <w:smartTag w:uri="urn:schemas-microsoft-com:office:smarttags" w:element="Street">
          <w:smartTag w:uri="urn:schemas-microsoft-com:office:smarttags" w:element="address">
            <w:r>
              <w:t>1GB USB Flash Drive</w:t>
            </w:r>
          </w:smartTag>
        </w:smartTag>
        <w:r>
          <w:t>, formatted with a suitable FAT file system</w:t>
        </w:r>
      </w:ins>
    </w:p>
    <w:p w:rsidR="002C2853" w:rsidRDefault="002C2853" w:rsidP="002C2853">
      <w:pPr>
        <w:jc w:val="both"/>
        <w:rPr>
          <w:ins w:id="131" w:author="Author"/>
        </w:rPr>
      </w:pPr>
    </w:p>
    <w:p w:rsidR="002C2853" w:rsidRDefault="002C2853" w:rsidP="002C2853">
      <w:pPr>
        <w:jc w:val="both"/>
        <w:rPr>
          <w:ins w:id="132" w:author="Author"/>
        </w:rPr>
      </w:pPr>
      <w:ins w:id="133" w:author="Author">
        <w:r>
          <w:t xml:space="preserve">Prior to the first execution of any test on the supplied USB Flash Drive, the runtime APIVS package must be copied into the root directory of the drive (see </w:t>
        </w:r>
        <w:r w:rsidRPr="00B406D2">
          <w:rPr>
            <w:i/>
          </w:rPr>
          <w:t>APIVS User Manual</w:t>
        </w:r>
        <w:r>
          <w:t>).  This package contains the executable VSE program and all configuration, script and data files necessary to execute all test cases using this test procedure.</w:t>
        </w:r>
      </w:ins>
    </w:p>
    <w:p w:rsidR="002C2853" w:rsidRDefault="002C2853" w:rsidP="002C2853">
      <w:pPr>
        <w:rPr>
          <w:ins w:id="134" w:author="Author"/>
          <w:rFonts w:ascii="Arial Bold" w:hAnsi="Arial Bold" w:cs="Arial"/>
          <w:bCs/>
          <w:szCs w:val="32"/>
        </w:rPr>
      </w:pPr>
      <w:ins w:id="135" w:author="Author">
        <w:r>
          <w:br w:type="page"/>
        </w:r>
      </w:ins>
    </w:p>
    <w:p w:rsidR="002C2853" w:rsidRPr="002F2EB9" w:rsidRDefault="002C2853" w:rsidP="002C2853">
      <w:pPr>
        <w:pStyle w:val="Heading4"/>
        <w:tabs>
          <w:tab w:val="clear" w:pos="1440"/>
          <w:tab w:val="left" w:pos="1080"/>
        </w:tabs>
        <w:rPr>
          <w:ins w:id="136" w:author="Author"/>
          <w:b/>
        </w:rPr>
      </w:pPr>
      <w:ins w:id="137" w:author="Author">
        <w:r w:rsidRPr="002F2EB9">
          <w:rPr>
            <w:b/>
          </w:rPr>
          <w:lastRenderedPageBreak/>
          <w:t>Start</w:t>
        </w:r>
        <w:r w:rsidR="00416ADF">
          <w:rPr>
            <w:b/>
          </w:rPr>
          <w:t xml:space="preserve"> and Proceed</w:t>
        </w:r>
      </w:ins>
    </w:p>
    <w:p w:rsidR="00416ADF" w:rsidRDefault="00416ADF" w:rsidP="003408F1">
      <w:pPr>
        <w:pStyle w:val="ListParagraph"/>
        <w:numPr>
          <w:ilvl w:val="0"/>
          <w:numId w:val="25"/>
        </w:numPr>
        <w:jc w:val="both"/>
        <w:rPr>
          <w:ins w:id="138" w:author="Author"/>
        </w:rPr>
        <w:pPrChange w:id="139" w:author="Author">
          <w:pPr>
            <w:pStyle w:val="ListParagraph"/>
            <w:numPr>
              <w:numId w:val="14"/>
            </w:numPr>
            <w:ind w:hanging="360"/>
            <w:jc w:val="both"/>
          </w:pPr>
        </w:pPrChange>
      </w:pPr>
      <w:ins w:id="140" w:author="Author">
        <w:r>
          <w:t xml:space="preserve">Using test </w:t>
        </w:r>
        <w:r w:rsidR="00301F74">
          <w:t>p</w:t>
        </w:r>
        <w:r>
          <w:t xml:space="preserve">rocedure APIRI.TPS.1001, execute XML script C4010_in.xml.  This procedure and XML script test the API TOD functionality using a root login.  Note the result of the test.    </w:t>
        </w:r>
      </w:ins>
    </w:p>
    <w:p w:rsidR="00416ADF" w:rsidRDefault="00416ADF" w:rsidP="00416ADF">
      <w:pPr>
        <w:pStyle w:val="ListParagraph"/>
        <w:tabs>
          <w:tab w:val="left" w:pos="1800"/>
        </w:tabs>
        <w:ind w:left="1440"/>
        <w:rPr>
          <w:ins w:id="141" w:author="Author"/>
        </w:rPr>
      </w:pPr>
      <w:ins w:id="142" w:author="Author">
        <w:r w:rsidRPr="00267C47">
          <w:rPr>
            <w:b/>
            <w:sz w:val="36"/>
            <w:szCs w:val="36"/>
          </w:rPr>
          <w:sym w:font="Wingdings 2" w:char="F02A"/>
        </w:r>
        <w:r>
          <w:tab/>
          <w:t>Pass</w:t>
        </w:r>
      </w:ins>
    </w:p>
    <w:p w:rsidR="00416ADF" w:rsidRDefault="00416ADF" w:rsidP="003408F1">
      <w:pPr>
        <w:ind w:left="360"/>
        <w:jc w:val="both"/>
        <w:rPr>
          <w:ins w:id="143" w:author="Author"/>
        </w:rPr>
        <w:pPrChange w:id="144" w:author="Author">
          <w:pPr>
            <w:pStyle w:val="ListParagraph"/>
            <w:numPr>
              <w:numId w:val="14"/>
            </w:numPr>
            <w:ind w:hanging="360"/>
            <w:jc w:val="both"/>
          </w:pPr>
        </w:pPrChange>
      </w:pPr>
    </w:p>
    <w:p w:rsidR="00416ADF" w:rsidRDefault="00416ADF" w:rsidP="003408F1">
      <w:pPr>
        <w:pStyle w:val="ListParagraph"/>
        <w:numPr>
          <w:ilvl w:val="0"/>
          <w:numId w:val="25"/>
        </w:numPr>
        <w:jc w:val="both"/>
        <w:rPr>
          <w:ins w:id="145" w:author="Author"/>
        </w:rPr>
        <w:pPrChange w:id="146" w:author="Author">
          <w:pPr>
            <w:pStyle w:val="ListParagraph"/>
            <w:numPr>
              <w:numId w:val="14"/>
            </w:numPr>
            <w:ind w:hanging="360"/>
            <w:jc w:val="both"/>
          </w:pPr>
        </w:pPrChange>
      </w:pPr>
      <w:ins w:id="147" w:author="Author">
        <w:r>
          <w:t>Establish a non-root login on the controller.</w:t>
        </w:r>
        <w:r w:rsidR="00301F74">
          <w:t xml:space="preserve">  Using a modified version of the runAPIVS script file and test procedure APIRI.TPS.1001, execute XML script C4010_in.xml.  Note the result of the test.  </w:t>
        </w:r>
      </w:ins>
    </w:p>
    <w:p w:rsidR="00301F74" w:rsidRDefault="00301F74" w:rsidP="00301F74">
      <w:pPr>
        <w:pStyle w:val="ListParagraph"/>
        <w:tabs>
          <w:tab w:val="left" w:pos="1800"/>
        </w:tabs>
        <w:ind w:left="1440"/>
        <w:rPr>
          <w:ins w:id="148" w:author="Author"/>
        </w:rPr>
      </w:pPr>
      <w:ins w:id="149" w:author="Author">
        <w:r w:rsidRPr="00267C47">
          <w:rPr>
            <w:b/>
            <w:sz w:val="36"/>
            <w:szCs w:val="36"/>
          </w:rPr>
          <w:sym w:font="Wingdings 2" w:char="F02A"/>
        </w:r>
        <w:r>
          <w:tab/>
          <w:t>Pass</w:t>
        </w:r>
      </w:ins>
    </w:p>
    <w:p w:rsidR="00416ADF" w:rsidRDefault="00416ADF" w:rsidP="003408F1">
      <w:pPr>
        <w:jc w:val="both"/>
        <w:rPr>
          <w:ins w:id="150" w:author="Author"/>
        </w:rPr>
        <w:pPrChange w:id="151" w:author="Author">
          <w:pPr>
            <w:pStyle w:val="ListParagraph"/>
            <w:numPr>
              <w:numId w:val="14"/>
            </w:numPr>
            <w:ind w:hanging="360"/>
            <w:jc w:val="both"/>
          </w:pPr>
        </w:pPrChange>
      </w:pPr>
    </w:p>
    <w:p w:rsidR="00416ADF" w:rsidRDefault="00416ADF" w:rsidP="00416ADF">
      <w:pPr>
        <w:pStyle w:val="Heading4"/>
        <w:tabs>
          <w:tab w:val="clear" w:pos="1440"/>
          <w:tab w:val="left" w:pos="1080"/>
        </w:tabs>
        <w:rPr>
          <w:ins w:id="152" w:author="Author"/>
        </w:rPr>
      </w:pPr>
      <w:ins w:id="153" w:author="Author">
        <w:r>
          <w:t>Measure</w:t>
        </w:r>
      </w:ins>
    </w:p>
    <w:p w:rsidR="00416ADF" w:rsidRPr="00A91055" w:rsidRDefault="00416ADF" w:rsidP="00416ADF">
      <w:pPr>
        <w:rPr>
          <w:ins w:id="154" w:author="Author"/>
        </w:rPr>
      </w:pPr>
      <w:ins w:id="155" w:author="Author">
        <w:r>
          <w:t>No measurements are necessary during the execution of this procedure.</w:t>
        </w:r>
      </w:ins>
    </w:p>
    <w:p w:rsidR="00416ADF" w:rsidRDefault="00416ADF" w:rsidP="00416ADF">
      <w:pPr>
        <w:pStyle w:val="Heading4"/>
        <w:tabs>
          <w:tab w:val="clear" w:pos="1440"/>
          <w:tab w:val="left" w:pos="1080"/>
        </w:tabs>
        <w:rPr>
          <w:ins w:id="156" w:author="Author"/>
        </w:rPr>
      </w:pPr>
      <w:ins w:id="157" w:author="Author">
        <w:r>
          <w:t>Shutdown</w:t>
        </w:r>
      </w:ins>
    </w:p>
    <w:p w:rsidR="00416ADF" w:rsidRPr="00A91055" w:rsidRDefault="00416ADF" w:rsidP="00416ADF">
      <w:pPr>
        <w:jc w:val="both"/>
        <w:rPr>
          <w:ins w:id="158" w:author="Author"/>
        </w:rPr>
      </w:pPr>
      <w:ins w:id="159" w:author="Author">
        <w:r>
          <w:t>If unexpected events occur which interrupt the execution of this procedure, turn the power to the ATC Controller to OFF and wait 30 seconds before restoring power to the controller to restart the procedure.</w:t>
        </w:r>
      </w:ins>
    </w:p>
    <w:p w:rsidR="00416ADF" w:rsidRDefault="00416ADF" w:rsidP="00416ADF">
      <w:pPr>
        <w:pStyle w:val="Heading4"/>
        <w:tabs>
          <w:tab w:val="clear" w:pos="1440"/>
          <w:tab w:val="left" w:pos="1080"/>
        </w:tabs>
        <w:rPr>
          <w:ins w:id="160" w:author="Author"/>
        </w:rPr>
      </w:pPr>
      <w:ins w:id="161" w:author="Author">
        <w:r>
          <w:t>Restart</w:t>
        </w:r>
      </w:ins>
    </w:p>
    <w:p w:rsidR="00416ADF" w:rsidRPr="00A91055" w:rsidRDefault="00416ADF" w:rsidP="00416ADF">
      <w:pPr>
        <w:jc w:val="both"/>
        <w:rPr>
          <w:ins w:id="162" w:author="Author"/>
        </w:rPr>
      </w:pPr>
      <w:ins w:id="163" w:author="Author">
        <w:r>
          <w:t>This procedure may be restarted at any point.</w:t>
        </w:r>
      </w:ins>
    </w:p>
    <w:p w:rsidR="00301F74" w:rsidRDefault="00301F74" w:rsidP="00301F74">
      <w:pPr>
        <w:pStyle w:val="Heading4"/>
        <w:tabs>
          <w:tab w:val="clear" w:pos="1440"/>
          <w:tab w:val="left" w:pos="1080"/>
        </w:tabs>
        <w:rPr>
          <w:ins w:id="164" w:author="Author"/>
        </w:rPr>
      </w:pPr>
      <w:ins w:id="165" w:author="Author">
        <w:r>
          <w:t>Wrap Up</w:t>
        </w:r>
      </w:ins>
    </w:p>
    <w:p w:rsidR="00301F74" w:rsidRDefault="00301F74" w:rsidP="00301F74">
      <w:pPr>
        <w:jc w:val="both"/>
        <w:rPr>
          <w:ins w:id="166" w:author="Author"/>
        </w:rPr>
      </w:pPr>
      <w:ins w:id="167" w:author="Author">
        <w:r>
          <w:t>Power down the ATC Controller.</w:t>
        </w:r>
      </w:ins>
    </w:p>
    <w:p w:rsidR="00301F74" w:rsidRDefault="00301F74" w:rsidP="00301F74">
      <w:pPr>
        <w:jc w:val="both"/>
        <w:rPr>
          <w:ins w:id="168" w:author="Author"/>
        </w:rPr>
      </w:pPr>
    </w:p>
    <w:p w:rsidR="00301F74" w:rsidRDefault="00301F74" w:rsidP="00301F74">
      <w:pPr>
        <w:jc w:val="both"/>
        <w:rPr>
          <w:ins w:id="169" w:author="Author"/>
        </w:rPr>
      </w:pPr>
      <w:ins w:id="170" w:author="Author">
        <w:r>
          <w:t>If all procedure steps have passed then all included tests have passed.</w:t>
        </w:r>
      </w:ins>
    </w:p>
    <w:p w:rsidR="00301F74" w:rsidRDefault="00301F74" w:rsidP="00301F74">
      <w:pPr>
        <w:pStyle w:val="Heading4"/>
        <w:tabs>
          <w:tab w:val="clear" w:pos="1440"/>
          <w:tab w:val="left" w:pos="1080"/>
        </w:tabs>
        <w:rPr>
          <w:ins w:id="171" w:author="Author"/>
        </w:rPr>
      </w:pPr>
      <w:ins w:id="172" w:author="Author">
        <w:r>
          <w:t>Contingencies</w:t>
        </w:r>
      </w:ins>
    </w:p>
    <w:p w:rsidR="00301F74" w:rsidRDefault="00301F74" w:rsidP="00301F74">
      <w:pPr>
        <w:rPr>
          <w:ins w:id="173" w:author="Author"/>
        </w:rPr>
      </w:pPr>
      <w:ins w:id="174" w:author="Author">
        <w:r>
          <w:t>None.</w:t>
        </w:r>
      </w:ins>
    </w:p>
    <w:p w:rsidR="002C2853" w:rsidRDefault="002C2853" w:rsidP="002C2853">
      <w:pPr>
        <w:rPr>
          <w:ins w:id="175" w:author="Author"/>
        </w:rPr>
      </w:pPr>
      <w:ins w:id="176" w:author="Author">
        <w:r>
          <w:br w:type="page"/>
        </w:r>
      </w:ins>
    </w:p>
    <w:p w:rsidR="004C0F2A" w:rsidRDefault="004C0F2A" w:rsidP="004C0F2A">
      <w:pPr>
        <w:pStyle w:val="Heading2"/>
      </w:pPr>
      <w:bookmarkStart w:id="177" w:name="_Toc456255177"/>
      <w:r>
        <w:lastRenderedPageBreak/>
        <w:t xml:space="preserve">Test Procedure Specification </w:t>
      </w:r>
      <w:del w:id="178" w:author="Author">
        <w:r w:rsidR="00CF4DF5" w:rsidDel="00641D39">
          <w:delText>2</w:delText>
        </w:r>
        <w:r w:rsidDel="00641D39">
          <w:delText xml:space="preserve"> </w:delText>
        </w:r>
      </w:del>
      <w:ins w:id="179" w:author="Author">
        <w:r w:rsidR="00641D39">
          <w:t xml:space="preserve">3 </w:t>
        </w:r>
      </w:ins>
      <w:r>
        <w:t xml:space="preserve">- </w:t>
      </w:r>
      <w:bookmarkEnd w:id="99"/>
      <w:r w:rsidR="00296CE3">
        <w:t xml:space="preserve">Front Panel Manager and </w:t>
      </w:r>
      <w:r w:rsidR="00BF68DE">
        <w:t>ATC</w:t>
      </w:r>
      <w:r w:rsidR="00296CE3">
        <w:t xml:space="preserve"> Configuration</w:t>
      </w:r>
      <w:r w:rsidR="00BF68DE">
        <w:t xml:space="preserve"> Menu</w:t>
      </w:r>
      <w:bookmarkEnd w:id="177"/>
    </w:p>
    <w:p w:rsidR="004C0F2A" w:rsidRDefault="004C0F2A" w:rsidP="004C0F2A">
      <w:pPr>
        <w:pStyle w:val="Heading3"/>
      </w:pPr>
      <w:r>
        <w:t>Test Procedure Specification Identifier</w:t>
      </w:r>
    </w:p>
    <w:p w:rsidR="004C0F2A" w:rsidRDefault="004C0F2A" w:rsidP="004C0F2A">
      <w:pPr>
        <w:tabs>
          <w:tab w:val="left" w:pos="1440"/>
        </w:tabs>
        <w:jc w:val="both"/>
        <w:rPr>
          <w:rFonts w:cs="Arial"/>
        </w:rPr>
      </w:pPr>
      <w:r>
        <w:rPr>
          <w:rFonts w:cs="Arial"/>
        </w:rPr>
        <w:t>The identifier for this Test Procedure Specification is API</w:t>
      </w:r>
      <w:r w:rsidR="00753164">
        <w:rPr>
          <w:rFonts w:cs="Arial"/>
        </w:rPr>
        <w:t>RI</w:t>
      </w:r>
      <w:r>
        <w:rPr>
          <w:rFonts w:cs="Arial"/>
        </w:rPr>
        <w:t>.TPS.6010.</w:t>
      </w:r>
    </w:p>
    <w:p w:rsidR="004C0F2A" w:rsidRDefault="004C0F2A" w:rsidP="004C0F2A">
      <w:pPr>
        <w:pStyle w:val="Heading3"/>
      </w:pPr>
      <w:r>
        <w:t>Purpose</w:t>
      </w:r>
    </w:p>
    <w:p w:rsidR="004C0F2A" w:rsidRDefault="004C0F2A" w:rsidP="004E00D2">
      <w:pPr>
        <w:tabs>
          <w:tab w:val="left" w:pos="1440"/>
        </w:tabs>
        <w:jc w:val="both"/>
        <w:rPr>
          <w:rFonts w:cs="Arial"/>
        </w:rPr>
      </w:pPr>
      <w:r w:rsidRPr="00132D6D">
        <w:rPr>
          <w:rFonts w:cs="Arial"/>
        </w:rPr>
        <w:t xml:space="preserve">This </w:t>
      </w:r>
      <w:r>
        <w:rPr>
          <w:rFonts w:cs="Arial"/>
        </w:rPr>
        <w:t xml:space="preserve">procedure </w:t>
      </w:r>
      <w:r w:rsidR="004E00D2">
        <w:rPr>
          <w:rFonts w:cs="Arial"/>
        </w:rPr>
        <w:t>validates certain API requirements for the ATC Front Panel Manager window</w:t>
      </w:r>
      <w:r w:rsidR="00F02907">
        <w:rPr>
          <w:rFonts w:cs="Arial"/>
        </w:rPr>
        <w:t xml:space="preserve"> and</w:t>
      </w:r>
      <w:r w:rsidR="004E00D2">
        <w:rPr>
          <w:rFonts w:cs="Arial"/>
        </w:rPr>
        <w:t xml:space="preserve"> the </w:t>
      </w:r>
      <w:r w:rsidR="00BF68DE">
        <w:rPr>
          <w:rFonts w:cs="Arial"/>
        </w:rPr>
        <w:t>ATC</w:t>
      </w:r>
      <w:r w:rsidR="004E00D2">
        <w:rPr>
          <w:rFonts w:cs="Arial"/>
        </w:rPr>
        <w:t xml:space="preserve"> Configuration Menu.  It is a step-by-step procedural ‘walkthrough’ of these elements of the API FPUI.</w:t>
      </w:r>
    </w:p>
    <w:p w:rsidR="004C0F2A" w:rsidRDefault="004C0F2A" w:rsidP="004C0F2A">
      <w:pPr>
        <w:pStyle w:val="Heading3"/>
      </w:pPr>
      <w:r>
        <w:t>Special Requirements</w:t>
      </w:r>
    </w:p>
    <w:p w:rsidR="004C0F2A" w:rsidRDefault="004E00D2" w:rsidP="004C0F2A">
      <w:pPr>
        <w:tabs>
          <w:tab w:val="left" w:pos="1440"/>
        </w:tabs>
        <w:jc w:val="both"/>
        <w:rPr>
          <w:rFonts w:cs="Arial"/>
        </w:rPr>
      </w:pPr>
      <w:r>
        <w:rPr>
          <w:rFonts w:cs="Arial"/>
        </w:rPr>
        <w:t>None.</w:t>
      </w:r>
    </w:p>
    <w:p w:rsidR="004C0F2A" w:rsidRDefault="004C0F2A" w:rsidP="004C0F2A">
      <w:pPr>
        <w:pStyle w:val="Heading3"/>
      </w:pPr>
      <w:r>
        <w:t>Procedure Steps</w:t>
      </w:r>
    </w:p>
    <w:p w:rsidR="004C0F2A" w:rsidRDefault="004C0F2A" w:rsidP="004C0F2A">
      <w:pPr>
        <w:pStyle w:val="Heading4"/>
        <w:tabs>
          <w:tab w:val="clear" w:pos="1440"/>
          <w:tab w:val="left" w:pos="1080"/>
        </w:tabs>
      </w:pPr>
      <w:r>
        <w:t>Log</w:t>
      </w:r>
    </w:p>
    <w:p w:rsidR="002C6FDD" w:rsidRPr="00212A02" w:rsidRDefault="002C6FDD" w:rsidP="002C6FDD">
      <w:pPr>
        <w:jc w:val="both"/>
      </w:pPr>
      <w:r>
        <w:t>The pass/fail status of each procedure step should be logged.  For procedure steps which fail, a description of the cause of the failure as well as acceptable remediation step(s) (if available) should also be noted on the log.</w:t>
      </w:r>
    </w:p>
    <w:p w:rsidR="004C0F2A" w:rsidRDefault="004C0F2A" w:rsidP="004C0F2A">
      <w:pPr>
        <w:pStyle w:val="Heading4"/>
        <w:tabs>
          <w:tab w:val="clear" w:pos="1440"/>
          <w:tab w:val="left" w:pos="1080"/>
        </w:tabs>
      </w:pPr>
      <w:r>
        <w:t>Setup</w:t>
      </w:r>
    </w:p>
    <w:p w:rsidR="002C6FDD" w:rsidRDefault="002C6FDD" w:rsidP="002C6FDD">
      <w:pPr>
        <w:jc w:val="both"/>
      </w:pPr>
      <w:r>
        <w:t>This test procedure utilizes a subset of the hardware environment as described in the APIVS Test Plan, specifically:</w:t>
      </w:r>
    </w:p>
    <w:p w:rsidR="004C0F2A" w:rsidRDefault="004C0F2A" w:rsidP="004C0F2A">
      <w:pPr>
        <w:jc w:val="both"/>
      </w:pPr>
    </w:p>
    <w:p w:rsidR="004C0F2A" w:rsidRDefault="004C0F2A" w:rsidP="004C0F2A">
      <w:pPr>
        <w:numPr>
          <w:ilvl w:val="0"/>
          <w:numId w:val="8"/>
        </w:numPr>
        <w:jc w:val="both"/>
      </w:pPr>
      <w:r>
        <w:t xml:space="preserve">an ATC Controller with a primary USB port capable of running startup scripts and </w:t>
      </w:r>
      <w:r w:rsidR="00390D52">
        <w:t>an</w:t>
      </w:r>
      <w:r w:rsidRPr="009F14D1">
        <w:t xml:space="preserve"> 8x40 character LCD display and associated keyboard</w:t>
      </w:r>
    </w:p>
    <w:p w:rsidR="004C0F2A" w:rsidRDefault="004C0F2A" w:rsidP="004C0F2A">
      <w:pPr>
        <w:jc w:val="both"/>
      </w:pPr>
    </w:p>
    <w:p w:rsidR="00FB6AC8" w:rsidRDefault="00FB6AC8" w:rsidP="004C0F2A">
      <w:pPr>
        <w:jc w:val="both"/>
        <w:rPr>
          <w:ins w:id="180" w:author="Author"/>
        </w:rPr>
      </w:pPr>
      <w:ins w:id="181" w:author="Author">
        <w:r>
          <w:t>A</w:t>
        </w:r>
        <w:r w:rsidRPr="00FB6AC8">
          <w:t xml:space="preserve">n ATC Controller with an </w:t>
        </w:r>
        <w:r>
          <w:t>16</w:t>
        </w:r>
        <w:r w:rsidRPr="00FB6AC8">
          <w:t>x40 character LCD display and associated keyboard</w:t>
        </w:r>
        <w:r>
          <w:t xml:space="preserve">, as well as </w:t>
        </w:r>
        <w:r w:rsidRPr="00FB6AC8">
          <w:t>a primary USB port capable of running startup scripts</w:t>
        </w:r>
        <w:r>
          <w:t>,</w:t>
        </w:r>
        <w:r w:rsidRPr="00FB6AC8">
          <w:t xml:space="preserve"> </w:t>
        </w:r>
        <w:r>
          <w:t>is also required for this procedure.</w:t>
        </w:r>
      </w:ins>
    </w:p>
    <w:p w:rsidR="00FB6AC8" w:rsidRDefault="00FB6AC8" w:rsidP="004C0F2A">
      <w:pPr>
        <w:jc w:val="both"/>
        <w:rPr>
          <w:ins w:id="182" w:author="Author"/>
        </w:rPr>
      </w:pPr>
    </w:p>
    <w:p w:rsidR="004E00D2" w:rsidRDefault="004E00D2" w:rsidP="004C0F2A">
      <w:pPr>
        <w:jc w:val="both"/>
      </w:pPr>
      <w:r>
        <w:t>Runtime versions of the Front Panel Man</w:t>
      </w:r>
      <w:r w:rsidR="00CA1A54">
        <w:t>ager, ATC</w:t>
      </w:r>
      <w:r>
        <w:t xml:space="preserve"> Configuration Menu and </w:t>
      </w:r>
      <w:r w:rsidR="00CA1A54">
        <w:t>System Configuration Utilities</w:t>
      </w:r>
      <w:r>
        <w:t xml:space="preserve"> are required to be installed and operational on the controller</w:t>
      </w:r>
      <w:ins w:id="183" w:author="Author">
        <w:r w:rsidR="00FB6AC8">
          <w:t>s</w:t>
        </w:r>
      </w:ins>
      <w:r>
        <w:t>.</w:t>
      </w:r>
    </w:p>
    <w:p w:rsidR="00F02907" w:rsidRPr="002F2EB9" w:rsidRDefault="00F02907" w:rsidP="00F02907">
      <w:pPr>
        <w:pStyle w:val="Heading4"/>
        <w:tabs>
          <w:tab w:val="clear" w:pos="1440"/>
          <w:tab w:val="left" w:pos="1080"/>
        </w:tabs>
        <w:rPr>
          <w:b/>
        </w:rPr>
      </w:pPr>
      <w:r w:rsidRPr="002F2EB9">
        <w:rPr>
          <w:b/>
        </w:rPr>
        <w:t>Start</w:t>
      </w:r>
    </w:p>
    <w:p w:rsidR="00F02907" w:rsidRPr="00A91055" w:rsidRDefault="00A47688" w:rsidP="00F02907">
      <w:r>
        <w:t>T</w:t>
      </w:r>
      <w:r w:rsidR="00F02907">
        <w:t>urn the controller power ON</w:t>
      </w:r>
      <w:ins w:id="184" w:author="Author">
        <w:r w:rsidR="00FB6AC8">
          <w:t xml:space="preserve"> (8x40 display version)</w:t>
        </w:r>
      </w:ins>
      <w:r w:rsidR="00F02907">
        <w:t>.</w:t>
      </w:r>
    </w:p>
    <w:p w:rsidR="004C0F2A" w:rsidRDefault="004C0F2A" w:rsidP="004C0F2A">
      <w:pPr>
        <w:rPr>
          <w:rFonts w:ascii="Arial Bold" w:hAnsi="Arial Bold" w:cs="Arial"/>
          <w:bCs/>
          <w:szCs w:val="32"/>
        </w:rPr>
      </w:pPr>
      <w:r>
        <w:br w:type="page"/>
      </w:r>
    </w:p>
    <w:p w:rsidR="004C0F2A" w:rsidRDefault="004C0F2A" w:rsidP="004C0F2A">
      <w:pPr>
        <w:pStyle w:val="Heading4"/>
        <w:tabs>
          <w:tab w:val="clear" w:pos="1440"/>
          <w:tab w:val="left" w:pos="1080"/>
        </w:tabs>
      </w:pPr>
      <w:r>
        <w:lastRenderedPageBreak/>
        <w:t>Proceed</w:t>
      </w:r>
    </w:p>
    <w:p w:rsidR="00390D52" w:rsidRDefault="00390D52" w:rsidP="00FB6AC8">
      <w:pPr>
        <w:pStyle w:val="ListParagraph"/>
        <w:numPr>
          <w:ilvl w:val="0"/>
          <w:numId w:val="10"/>
        </w:numPr>
        <w:jc w:val="both"/>
      </w:pPr>
      <w:r>
        <w:t xml:space="preserve">After a short time, the controller’s LCD should display the Front Panel Manager (FPM) screen.  If an application has been previously installed and selected as the default, the display may reflect the initial display for that application.  If this is the case, press </w:t>
      </w:r>
      <w:r w:rsidRPr="00FA4F0D">
        <w:t>&lt;</w:t>
      </w:r>
      <w:r w:rsidRPr="00FA4F0D">
        <w:rPr>
          <w:b/>
        </w:rPr>
        <w:t>*</w:t>
      </w:r>
      <w:r w:rsidRPr="00FA4F0D">
        <w:t>&gt;-&lt;</w:t>
      </w:r>
      <w:r w:rsidRPr="00FA4F0D">
        <w:rPr>
          <w:b/>
        </w:rPr>
        <w:t>*</w:t>
      </w:r>
      <w:r w:rsidRPr="00FA4F0D">
        <w:t>&gt;-&lt;</w:t>
      </w:r>
      <w:r w:rsidRPr="00FA4F0D">
        <w:rPr>
          <w:b/>
        </w:rPr>
        <w:t>ESC</w:t>
      </w:r>
      <w:r>
        <w:t>&gt; to return to the FPM.</w:t>
      </w:r>
      <w:ins w:id="185" w:author="Author">
        <w:r w:rsidR="000A59B5" w:rsidRPr="000A59B5">
          <w:t xml:space="preserve"> </w:t>
        </w:r>
        <w:r w:rsidR="000A59B5">
          <w:t xml:space="preserve">The top </w:t>
        </w:r>
        <w:r w:rsidR="009109B8">
          <w:t xml:space="preserve">two </w:t>
        </w:r>
        <w:r w:rsidR="000A59B5">
          <w:t>and bottom lines should appear exactly as shown.</w:t>
        </w:r>
        <w:r w:rsidR="00FB6AC8">
          <w:t xml:space="preserve"> (</w:t>
        </w:r>
        <w:r w:rsidR="00FB6AC8" w:rsidRPr="00FB6AC8">
          <w:t>APIR3.1.1.1[1]</w:t>
        </w:r>
        <w:r w:rsidR="00FB6AC8">
          <w:t>)</w:t>
        </w:r>
      </w:ins>
    </w:p>
    <w:p w:rsidR="00390D52" w:rsidRDefault="00390D52" w:rsidP="00390D52">
      <w:pPr>
        <w:ind w:left="360"/>
        <w:jc w:val="both"/>
      </w:pPr>
    </w:p>
    <w:p w:rsidR="00390D52" w:rsidRPr="00EB2AD8" w:rsidRDefault="00390D52" w:rsidP="00390D52">
      <w:r>
        <w:rPr>
          <w:noProof/>
        </w:rPr>
        <mc:AlternateContent>
          <mc:Choice Requires="wps">
            <w:drawing>
              <wp:anchor distT="0" distB="0" distL="114300" distR="114300" simplePos="0" relativeHeight="251719680" behindDoc="0" locked="0" layoutInCell="1" allowOverlap="1" wp14:anchorId="328004CB" wp14:editId="7444A0DB">
                <wp:simplePos x="0" y="0"/>
                <wp:positionH relativeFrom="column">
                  <wp:posOffset>445674</wp:posOffset>
                </wp:positionH>
                <wp:positionV relativeFrom="paragraph">
                  <wp:posOffset>-3975</wp:posOffset>
                </wp:positionV>
                <wp:extent cx="3273398" cy="1236980"/>
                <wp:effectExtent l="0" t="0" r="22860" b="2032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390D52">
                            <w:pPr>
                              <w:rPr>
                                <w:rFonts w:ascii="Courier New" w:hAnsi="Courier New" w:cs="Courier New"/>
                                <w:b/>
                              </w:rPr>
                            </w:pPr>
                            <w:r>
                              <w:rPr>
                                <w:rFonts w:ascii="Courier New" w:hAnsi="Courier New" w:cs="Courier New"/>
                                <w:b/>
                              </w:rPr>
                              <w:t xml:space="preserve">          FRONT PANEL MANAGER</w:t>
                            </w:r>
                          </w:p>
                          <w:p w:rsidR="00366C1B" w:rsidRDefault="00366C1B" w:rsidP="00390D52">
                            <w:pPr>
                              <w:rPr>
                                <w:rFonts w:ascii="Courier New" w:hAnsi="Courier New" w:cs="Courier New"/>
                                <w:b/>
                              </w:rPr>
                            </w:pPr>
                            <w:r>
                              <w:rPr>
                                <w:rFonts w:ascii="Courier New" w:hAnsi="Courier New" w:cs="Courier New"/>
                                <w:b/>
                              </w:rPr>
                              <w:t>SELECT WINDOW [0-F]  SET DEFAULT *[0-F]</w:t>
                            </w:r>
                          </w:p>
                          <w:p w:rsidR="00366C1B" w:rsidRDefault="00366C1B" w:rsidP="00390D52">
                            <w:pPr>
                              <w:rPr>
                                <w:rFonts w:ascii="Courier New" w:hAnsi="Courier New" w:cs="Courier New"/>
                                <w:b/>
                              </w:rPr>
                            </w:pPr>
                            <w:r>
                              <w:rPr>
                                <w:rFonts w:ascii="Courier New" w:hAnsi="Courier New" w:cs="Courier New"/>
                                <w:b/>
                              </w:rPr>
                              <w:t>0                   1</w:t>
                            </w:r>
                          </w:p>
                          <w:p w:rsidR="00366C1B" w:rsidRDefault="00366C1B" w:rsidP="00390D52">
                            <w:pPr>
                              <w:rPr>
                                <w:rFonts w:ascii="Courier New" w:hAnsi="Courier New" w:cs="Courier New"/>
                                <w:b/>
                              </w:rPr>
                            </w:pPr>
                            <w:r>
                              <w:rPr>
                                <w:rFonts w:ascii="Courier New" w:hAnsi="Courier New" w:cs="Courier New"/>
                                <w:b/>
                              </w:rPr>
                              <w:t>2                   3</w:t>
                            </w:r>
                          </w:p>
                          <w:p w:rsidR="00366C1B" w:rsidRDefault="00366C1B" w:rsidP="00390D52">
                            <w:pPr>
                              <w:rPr>
                                <w:rFonts w:ascii="Courier New" w:hAnsi="Courier New" w:cs="Courier New"/>
                                <w:b/>
                              </w:rPr>
                            </w:pPr>
                            <w:r>
                              <w:rPr>
                                <w:rFonts w:ascii="Courier New" w:hAnsi="Courier New" w:cs="Courier New"/>
                                <w:b/>
                              </w:rPr>
                              <w:t>4                   5</w:t>
                            </w:r>
                          </w:p>
                          <w:p w:rsidR="00366C1B" w:rsidRDefault="00366C1B" w:rsidP="00390D52">
                            <w:pPr>
                              <w:rPr>
                                <w:rFonts w:ascii="Courier New" w:hAnsi="Courier New" w:cs="Courier New"/>
                                <w:b/>
                              </w:rPr>
                            </w:pPr>
                            <w:r>
                              <w:rPr>
                                <w:rFonts w:ascii="Courier New" w:hAnsi="Courier New" w:cs="Courier New"/>
                                <w:b/>
                              </w:rPr>
                              <w:t>6                   7</w:t>
                            </w:r>
                          </w:p>
                          <w:p w:rsidR="00366C1B" w:rsidRDefault="00366C1B" w:rsidP="00390D52">
                            <w:pPr>
                              <w:rPr>
                                <w:rFonts w:ascii="Courier New" w:hAnsi="Courier New" w:cs="Courier New"/>
                                <w:b/>
                              </w:rPr>
                            </w:pPr>
                            <w:r>
                              <w:rPr>
                                <w:rFonts w:ascii="Courier New" w:hAnsi="Courier New" w:cs="Courier New"/>
                                <w:b/>
                              </w:rPr>
                              <w:t>8                   9</w:t>
                            </w:r>
                          </w:p>
                          <w:p w:rsidR="00366C1B" w:rsidRDefault="00366C1B" w:rsidP="00390D52">
                            <w:pPr>
                              <w:rPr>
                                <w:rFonts w:ascii="Courier New" w:hAnsi="Courier New" w:cs="Courier New"/>
                                <w:b/>
                              </w:rPr>
                            </w:pPr>
                            <w:r>
                              <w:rPr>
                                <w:rFonts w:ascii="Courier New" w:hAnsi="Courier New" w:cs="Courier New"/>
                                <w:b/>
                              </w:rPr>
                              <w:t>[UP/DN ARROW]        [CONFIG INFO- NEXT]</w:t>
                            </w:r>
                          </w:p>
                          <w:p w:rsidR="00366C1B" w:rsidRDefault="00366C1B" w:rsidP="00390D52">
                            <w:pPr>
                              <w:rPr>
                                <w:rFonts w:ascii="Courier New" w:hAnsi="Courier New" w:cs="Courier New"/>
                                <w:b/>
                              </w:rPr>
                            </w:pPr>
                          </w:p>
                          <w:p w:rsidR="00366C1B" w:rsidRDefault="00366C1B" w:rsidP="00390D52">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35.1pt;margin-top:-.3pt;width:257.75pt;height:97.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oZTLwIAAFk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">
                <v:textbox>
                  <w:txbxContent>
                    <w:p w:rsidR="00366C1B" w:rsidRPr="00EB2AD8" w:rsidRDefault="00366C1B" w:rsidP="00390D52">
                      <w:pPr>
                        <w:rPr>
                          <w:rFonts w:ascii="Courier New" w:hAnsi="Courier New" w:cs="Courier New"/>
                          <w:b/>
                        </w:rPr>
                      </w:pPr>
                      <w:r>
                        <w:rPr>
                          <w:rFonts w:ascii="Courier New" w:hAnsi="Courier New" w:cs="Courier New"/>
                          <w:b/>
                        </w:rPr>
                        <w:t xml:space="preserve">          FRONT PANEL MANAGER</w:t>
                      </w:r>
                    </w:p>
                    <w:p w:rsidR="00366C1B" w:rsidRDefault="00366C1B" w:rsidP="00390D52">
                      <w:pPr>
                        <w:rPr>
                          <w:rFonts w:ascii="Courier New" w:hAnsi="Courier New" w:cs="Courier New"/>
                          <w:b/>
                        </w:rPr>
                      </w:pPr>
                      <w:r>
                        <w:rPr>
                          <w:rFonts w:ascii="Courier New" w:hAnsi="Courier New" w:cs="Courier New"/>
                          <w:b/>
                        </w:rPr>
                        <w:t>SELECT WINDOW [0-F]  SET DEFAULT *[0-F]</w:t>
                      </w:r>
                    </w:p>
                    <w:p w:rsidR="00366C1B" w:rsidRDefault="00366C1B" w:rsidP="00390D52">
                      <w:pPr>
                        <w:rPr>
                          <w:rFonts w:ascii="Courier New" w:hAnsi="Courier New" w:cs="Courier New"/>
                          <w:b/>
                        </w:rPr>
                      </w:pPr>
                      <w:r>
                        <w:rPr>
                          <w:rFonts w:ascii="Courier New" w:hAnsi="Courier New" w:cs="Courier New"/>
                          <w:b/>
                        </w:rPr>
                        <w:t>0                   1</w:t>
                      </w:r>
                    </w:p>
                    <w:p w:rsidR="00366C1B" w:rsidRDefault="00366C1B" w:rsidP="00390D52">
                      <w:pPr>
                        <w:rPr>
                          <w:rFonts w:ascii="Courier New" w:hAnsi="Courier New" w:cs="Courier New"/>
                          <w:b/>
                        </w:rPr>
                      </w:pPr>
                      <w:r>
                        <w:rPr>
                          <w:rFonts w:ascii="Courier New" w:hAnsi="Courier New" w:cs="Courier New"/>
                          <w:b/>
                        </w:rPr>
                        <w:t>2                   3</w:t>
                      </w:r>
                    </w:p>
                    <w:p w:rsidR="00366C1B" w:rsidRDefault="00366C1B" w:rsidP="00390D52">
                      <w:pPr>
                        <w:rPr>
                          <w:rFonts w:ascii="Courier New" w:hAnsi="Courier New" w:cs="Courier New"/>
                          <w:b/>
                        </w:rPr>
                      </w:pPr>
                      <w:r>
                        <w:rPr>
                          <w:rFonts w:ascii="Courier New" w:hAnsi="Courier New" w:cs="Courier New"/>
                          <w:b/>
                        </w:rPr>
                        <w:t>4                   5</w:t>
                      </w:r>
                    </w:p>
                    <w:p w:rsidR="00366C1B" w:rsidRDefault="00366C1B" w:rsidP="00390D52">
                      <w:pPr>
                        <w:rPr>
                          <w:rFonts w:ascii="Courier New" w:hAnsi="Courier New" w:cs="Courier New"/>
                          <w:b/>
                        </w:rPr>
                      </w:pPr>
                      <w:r>
                        <w:rPr>
                          <w:rFonts w:ascii="Courier New" w:hAnsi="Courier New" w:cs="Courier New"/>
                          <w:b/>
                        </w:rPr>
                        <w:t>6                   7</w:t>
                      </w:r>
                    </w:p>
                    <w:p w:rsidR="00366C1B" w:rsidRDefault="00366C1B" w:rsidP="00390D52">
                      <w:pPr>
                        <w:rPr>
                          <w:rFonts w:ascii="Courier New" w:hAnsi="Courier New" w:cs="Courier New"/>
                          <w:b/>
                        </w:rPr>
                      </w:pPr>
                      <w:r>
                        <w:rPr>
                          <w:rFonts w:ascii="Courier New" w:hAnsi="Courier New" w:cs="Courier New"/>
                          <w:b/>
                        </w:rPr>
                        <w:t>8                   9</w:t>
                      </w:r>
                    </w:p>
                    <w:p w:rsidR="00366C1B" w:rsidRDefault="00366C1B" w:rsidP="00390D52">
                      <w:pPr>
                        <w:rPr>
                          <w:rFonts w:ascii="Courier New" w:hAnsi="Courier New" w:cs="Courier New"/>
                          <w:b/>
                        </w:rPr>
                      </w:pPr>
                      <w:r>
                        <w:rPr>
                          <w:rFonts w:ascii="Courier New" w:hAnsi="Courier New" w:cs="Courier New"/>
                          <w:b/>
                        </w:rPr>
                        <w:t>[UP/DN ARROW]        [CONFIG INFO- NEXT]</w:t>
                      </w:r>
                    </w:p>
                    <w:p w:rsidR="00366C1B" w:rsidRDefault="00366C1B" w:rsidP="00390D52">
                      <w:pPr>
                        <w:rPr>
                          <w:rFonts w:ascii="Courier New" w:hAnsi="Courier New" w:cs="Courier New"/>
                          <w:b/>
                        </w:rPr>
                      </w:pPr>
                    </w:p>
                    <w:p w:rsidR="00366C1B" w:rsidRDefault="00366C1B" w:rsidP="00390D52">
                      <w:pPr>
                        <w:rPr>
                          <w:rFonts w:ascii="Courier New" w:hAnsi="Courier New" w:cs="Courier New"/>
                          <w:b/>
                        </w:rPr>
                      </w:pPr>
                    </w:p>
                  </w:txbxContent>
                </v:textbox>
              </v:shape>
            </w:pict>
          </mc:Fallback>
        </mc:AlternateContent>
      </w:r>
    </w:p>
    <w:p w:rsidR="00390D52" w:rsidRDefault="00390D52" w:rsidP="00390D52"/>
    <w:p w:rsidR="00390D52" w:rsidRDefault="00390D52" w:rsidP="00390D52"/>
    <w:p w:rsidR="00390D52" w:rsidRDefault="00390D52" w:rsidP="00390D52"/>
    <w:p w:rsidR="00390D52" w:rsidRDefault="00390D52" w:rsidP="00390D52"/>
    <w:p w:rsidR="00390D52" w:rsidRDefault="00390D52" w:rsidP="00390D52"/>
    <w:p w:rsidR="00390D52" w:rsidRDefault="00390D52" w:rsidP="00390D52"/>
    <w:p w:rsidR="00390D52" w:rsidRPr="008E19A6" w:rsidRDefault="00390D52" w:rsidP="00390D52"/>
    <w:p w:rsidR="00390D52" w:rsidRDefault="00390D52" w:rsidP="00390D52"/>
    <w:p w:rsidR="00390D52" w:rsidRDefault="00390D52" w:rsidP="00390D52">
      <w:pPr>
        <w:pStyle w:val="ListParagraph"/>
        <w:tabs>
          <w:tab w:val="left" w:pos="1800"/>
        </w:tabs>
        <w:ind w:left="1440"/>
      </w:pPr>
      <w:r w:rsidRPr="00267C47">
        <w:rPr>
          <w:b/>
          <w:sz w:val="36"/>
          <w:szCs w:val="36"/>
        </w:rPr>
        <w:sym w:font="Wingdings 2" w:char="F02A"/>
      </w:r>
      <w:r>
        <w:tab/>
        <w:t>Pass</w:t>
      </w:r>
    </w:p>
    <w:p w:rsidR="00390D52" w:rsidRDefault="00390D52" w:rsidP="00390D52"/>
    <w:p w:rsidR="00390D52" w:rsidRDefault="00BF68DE" w:rsidP="00390D52">
      <w:pPr>
        <w:pStyle w:val="ListParagraph"/>
        <w:numPr>
          <w:ilvl w:val="0"/>
          <w:numId w:val="10"/>
        </w:numPr>
        <w:jc w:val="both"/>
      </w:pPr>
      <w:r>
        <w:t xml:space="preserve">Press the </w:t>
      </w:r>
      <w:r w:rsidR="00277419">
        <w:t>&lt;</w:t>
      </w:r>
      <w:r w:rsidR="00B21A21">
        <w:rPr>
          <w:b/>
        </w:rPr>
        <w:t>Down</w:t>
      </w:r>
      <w:r w:rsidRPr="00277419">
        <w:rPr>
          <w:b/>
        </w:rPr>
        <w:t>Arrow</w:t>
      </w:r>
      <w:r w:rsidR="00277419">
        <w:t>&gt;</w:t>
      </w:r>
      <w:r>
        <w:t xml:space="preserve"> key three times and confirm that the display now appears as shown</w:t>
      </w:r>
      <w:r w:rsidR="00390D52">
        <w:t>.</w:t>
      </w:r>
    </w:p>
    <w:p w:rsidR="00390D52" w:rsidRDefault="00390D52" w:rsidP="00390D52">
      <w:pPr>
        <w:ind w:left="360"/>
        <w:jc w:val="both"/>
      </w:pPr>
    </w:p>
    <w:p w:rsidR="00390D52" w:rsidRPr="00EB2AD8" w:rsidRDefault="00390D52" w:rsidP="00390D52">
      <w:r>
        <w:rPr>
          <w:noProof/>
        </w:rPr>
        <mc:AlternateContent>
          <mc:Choice Requires="wps">
            <w:drawing>
              <wp:anchor distT="0" distB="0" distL="114300" distR="114300" simplePos="0" relativeHeight="251721728" behindDoc="0" locked="0" layoutInCell="1" allowOverlap="1" wp14:anchorId="328004CB" wp14:editId="7444A0DB">
                <wp:simplePos x="0" y="0"/>
                <wp:positionH relativeFrom="column">
                  <wp:posOffset>445674</wp:posOffset>
                </wp:positionH>
                <wp:positionV relativeFrom="paragraph">
                  <wp:posOffset>-3975</wp:posOffset>
                </wp:positionV>
                <wp:extent cx="3273398" cy="1236980"/>
                <wp:effectExtent l="0" t="0" r="22860" b="2032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390D52">
                            <w:pPr>
                              <w:rPr>
                                <w:rFonts w:ascii="Courier New" w:hAnsi="Courier New" w:cs="Courier New"/>
                                <w:b/>
                              </w:rPr>
                            </w:pPr>
                            <w:r>
                              <w:rPr>
                                <w:rFonts w:ascii="Courier New" w:hAnsi="Courier New" w:cs="Courier New"/>
                                <w:b/>
                              </w:rPr>
                              <w:t xml:space="preserve">          FRONT PANEL MANAGER</w:t>
                            </w:r>
                          </w:p>
                          <w:p w:rsidR="00366C1B" w:rsidRDefault="00366C1B" w:rsidP="00390D52">
                            <w:pPr>
                              <w:rPr>
                                <w:rFonts w:ascii="Courier New" w:hAnsi="Courier New" w:cs="Courier New"/>
                                <w:b/>
                              </w:rPr>
                            </w:pPr>
                            <w:r>
                              <w:rPr>
                                <w:rFonts w:ascii="Courier New" w:hAnsi="Courier New" w:cs="Courier New"/>
                                <w:b/>
                              </w:rPr>
                              <w:t>SELECT WINDOW [0-F]  SET DEFAULT *[0-F]</w:t>
                            </w:r>
                          </w:p>
                          <w:p w:rsidR="00366C1B" w:rsidRDefault="00366C1B" w:rsidP="00BF68DE">
                            <w:pPr>
                              <w:rPr>
                                <w:rFonts w:ascii="Courier New" w:hAnsi="Courier New" w:cs="Courier New"/>
                                <w:b/>
                              </w:rPr>
                            </w:pPr>
                            <w:r>
                              <w:rPr>
                                <w:rFonts w:ascii="Courier New" w:hAnsi="Courier New" w:cs="Courier New"/>
                                <w:b/>
                              </w:rPr>
                              <w:t>6                   7</w:t>
                            </w:r>
                          </w:p>
                          <w:p w:rsidR="00366C1B" w:rsidRDefault="00366C1B" w:rsidP="00BF68DE">
                            <w:pPr>
                              <w:rPr>
                                <w:rFonts w:ascii="Courier New" w:hAnsi="Courier New" w:cs="Courier New"/>
                                <w:b/>
                              </w:rPr>
                            </w:pPr>
                            <w:r>
                              <w:rPr>
                                <w:rFonts w:ascii="Courier New" w:hAnsi="Courier New" w:cs="Courier New"/>
                                <w:b/>
                              </w:rPr>
                              <w:t>8                   9</w:t>
                            </w:r>
                          </w:p>
                          <w:p w:rsidR="00366C1B" w:rsidRDefault="00366C1B" w:rsidP="00390D52">
                            <w:pPr>
                              <w:rPr>
                                <w:rFonts w:ascii="Courier New" w:hAnsi="Courier New" w:cs="Courier New"/>
                                <w:b/>
                              </w:rPr>
                            </w:pPr>
                            <w:r>
                              <w:rPr>
                                <w:rFonts w:ascii="Courier New" w:hAnsi="Courier New" w:cs="Courier New"/>
                                <w:b/>
                              </w:rPr>
                              <w:t>A                   B</w:t>
                            </w:r>
                          </w:p>
                          <w:p w:rsidR="00366C1B" w:rsidRDefault="00366C1B" w:rsidP="00390D52">
                            <w:pPr>
                              <w:rPr>
                                <w:rFonts w:ascii="Courier New" w:hAnsi="Courier New" w:cs="Courier New"/>
                                <w:b/>
                              </w:rPr>
                            </w:pPr>
                            <w:r>
                              <w:rPr>
                                <w:rFonts w:ascii="Courier New" w:hAnsi="Courier New" w:cs="Courier New"/>
                                <w:b/>
                              </w:rPr>
                              <w:t>C                   D</w:t>
                            </w:r>
                          </w:p>
                          <w:p w:rsidR="00366C1B" w:rsidRDefault="00366C1B" w:rsidP="00390D52">
                            <w:pPr>
                              <w:rPr>
                                <w:rFonts w:ascii="Courier New" w:hAnsi="Courier New" w:cs="Courier New"/>
                                <w:b/>
                              </w:rPr>
                            </w:pPr>
                            <w:r>
                              <w:rPr>
                                <w:rFonts w:ascii="Courier New" w:hAnsi="Courier New" w:cs="Courier New"/>
                                <w:b/>
                              </w:rPr>
                              <w:t>E                   F</w:t>
                            </w:r>
                          </w:p>
                          <w:p w:rsidR="00366C1B" w:rsidRDefault="00366C1B" w:rsidP="00390D52">
                            <w:pPr>
                              <w:rPr>
                                <w:rFonts w:ascii="Courier New" w:hAnsi="Courier New" w:cs="Courier New"/>
                                <w:b/>
                              </w:rPr>
                            </w:pPr>
                            <w:r>
                              <w:rPr>
                                <w:rFonts w:ascii="Courier New" w:hAnsi="Courier New" w:cs="Courier New"/>
                                <w:b/>
                              </w:rPr>
                              <w:t>[UP/DN ARROW]        [CONFIG INFO- NEXT]</w:t>
                            </w:r>
                          </w:p>
                          <w:p w:rsidR="00366C1B" w:rsidRDefault="00366C1B" w:rsidP="00390D52">
                            <w:pPr>
                              <w:rPr>
                                <w:rFonts w:ascii="Courier New" w:hAnsi="Courier New" w:cs="Courier New"/>
                                <w:b/>
                              </w:rPr>
                            </w:pPr>
                          </w:p>
                          <w:p w:rsidR="00366C1B" w:rsidRDefault="00366C1B" w:rsidP="00390D52">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35.1pt;margin-top:-.3pt;width:257.75pt;height:97.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">
                <v:textbox>
                  <w:txbxContent>
                    <w:p w:rsidR="00366C1B" w:rsidRPr="00EB2AD8" w:rsidRDefault="00366C1B" w:rsidP="00390D52">
                      <w:pPr>
                        <w:rPr>
                          <w:rFonts w:ascii="Courier New" w:hAnsi="Courier New" w:cs="Courier New"/>
                          <w:b/>
                        </w:rPr>
                      </w:pPr>
                      <w:r>
                        <w:rPr>
                          <w:rFonts w:ascii="Courier New" w:hAnsi="Courier New" w:cs="Courier New"/>
                          <w:b/>
                        </w:rPr>
                        <w:t xml:space="preserve">          FRONT PANEL MANAGER</w:t>
                      </w:r>
                    </w:p>
                    <w:p w:rsidR="00366C1B" w:rsidRDefault="00366C1B" w:rsidP="00390D52">
                      <w:pPr>
                        <w:rPr>
                          <w:rFonts w:ascii="Courier New" w:hAnsi="Courier New" w:cs="Courier New"/>
                          <w:b/>
                        </w:rPr>
                      </w:pPr>
                      <w:r>
                        <w:rPr>
                          <w:rFonts w:ascii="Courier New" w:hAnsi="Courier New" w:cs="Courier New"/>
                          <w:b/>
                        </w:rPr>
                        <w:t>SELECT WINDOW [0-F]  SET DEFAULT *[0-F]</w:t>
                      </w:r>
                    </w:p>
                    <w:p w:rsidR="00366C1B" w:rsidRDefault="00366C1B" w:rsidP="00BF68DE">
                      <w:pPr>
                        <w:rPr>
                          <w:rFonts w:ascii="Courier New" w:hAnsi="Courier New" w:cs="Courier New"/>
                          <w:b/>
                        </w:rPr>
                      </w:pPr>
                      <w:r>
                        <w:rPr>
                          <w:rFonts w:ascii="Courier New" w:hAnsi="Courier New" w:cs="Courier New"/>
                          <w:b/>
                        </w:rPr>
                        <w:t>6                   7</w:t>
                      </w:r>
                    </w:p>
                    <w:p w:rsidR="00366C1B" w:rsidRDefault="00366C1B" w:rsidP="00BF68DE">
                      <w:pPr>
                        <w:rPr>
                          <w:rFonts w:ascii="Courier New" w:hAnsi="Courier New" w:cs="Courier New"/>
                          <w:b/>
                        </w:rPr>
                      </w:pPr>
                      <w:r>
                        <w:rPr>
                          <w:rFonts w:ascii="Courier New" w:hAnsi="Courier New" w:cs="Courier New"/>
                          <w:b/>
                        </w:rPr>
                        <w:t>8                   9</w:t>
                      </w:r>
                    </w:p>
                    <w:p w:rsidR="00366C1B" w:rsidRDefault="00366C1B" w:rsidP="00390D52">
                      <w:pPr>
                        <w:rPr>
                          <w:rFonts w:ascii="Courier New" w:hAnsi="Courier New" w:cs="Courier New"/>
                          <w:b/>
                        </w:rPr>
                      </w:pPr>
                      <w:r>
                        <w:rPr>
                          <w:rFonts w:ascii="Courier New" w:hAnsi="Courier New" w:cs="Courier New"/>
                          <w:b/>
                        </w:rPr>
                        <w:t>A                   B</w:t>
                      </w:r>
                    </w:p>
                    <w:p w:rsidR="00366C1B" w:rsidRDefault="00366C1B" w:rsidP="00390D52">
                      <w:pPr>
                        <w:rPr>
                          <w:rFonts w:ascii="Courier New" w:hAnsi="Courier New" w:cs="Courier New"/>
                          <w:b/>
                        </w:rPr>
                      </w:pPr>
                      <w:r>
                        <w:rPr>
                          <w:rFonts w:ascii="Courier New" w:hAnsi="Courier New" w:cs="Courier New"/>
                          <w:b/>
                        </w:rPr>
                        <w:t>C                   D</w:t>
                      </w:r>
                    </w:p>
                    <w:p w:rsidR="00366C1B" w:rsidRDefault="00366C1B" w:rsidP="00390D52">
                      <w:pPr>
                        <w:rPr>
                          <w:rFonts w:ascii="Courier New" w:hAnsi="Courier New" w:cs="Courier New"/>
                          <w:b/>
                        </w:rPr>
                      </w:pPr>
                      <w:r>
                        <w:rPr>
                          <w:rFonts w:ascii="Courier New" w:hAnsi="Courier New" w:cs="Courier New"/>
                          <w:b/>
                        </w:rPr>
                        <w:t>E                   F</w:t>
                      </w:r>
                    </w:p>
                    <w:p w:rsidR="00366C1B" w:rsidRDefault="00366C1B" w:rsidP="00390D52">
                      <w:pPr>
                        <w:rPr>
                          <w:rFonts w:ascii="Courier New" w:hAnsi="Courier New" w:cs="Courier New"/>
                          <w:b/>
                        </w:rPr>
                      </w:pPr>
                      <w:r>
                        <w:rPr>
                          <w:rFonts w:ascii="Courier New" w:hAnsi="Courier New" w:cs="Courier New"/>
                          <w:b/>
                        </w:rPr>
                        <w:t>[UP/DN ARROW]        [CONFIG INFO- NEXT]</w:t>
                      </w:r>
                    </w:p>
                    <w:p w:rsidR="00366C1B" w:rsidRDefault="00366C1B" w:rsidP="00390D52">
                      <w:pPr>
                        <w:rPr>
                          <w:rFonts w:ascii="Courier New" w:hAnsi="Courier New" w:cs="Courier New"/>
                          <w:b/>
                        </w:rPr>
                      </w:pPr>
                    </w:p>
                    <w:p w:rsidR="00366C1B" w:rsidRDefault="00366C1B" w:rsidP="00390D52">
                      <w:pPr>
                        <w:rPr>
                          <w:rFonts w:ascii="Courier New" w:hAnsi="Courier New" w:cs="Courier New"/>
                          <w:b/>
                        </w:rPr>
                      </w:pPr>
                    </w:p>
                  </w:txbxContent>
                </v:textbox>
              </v:shape>
            </w:pict>
          </mc:Fallback>
        </mc:AlternateContent>
      </w:r>
    </w:p>
    <w:p w:rsidR="00390D52" w:rsidRDefault="00390D52" w:rsidP="00390D52"/>
    <w:p w:rsidR="00390D52" w:rsidRDefault="00390D52" w:rsidP="00390D52"/>
    <w:p w:rsidR="00390D52" w:rsidRDefault="00390D52" w:rsidP="00390D52"/>
    <w:p w:rsidR="00390D52" w:rsidRDefault="00390D52" w:rsidP="00390D52"/>
    <w:p w:rsidR="00390D52" w:rsidRDefault="00390D52" w:rsidP="00390D52"/>
    <w:p w:rsidR="00390D52" w:rsidRDefault="00390D52" w:rsidP="00390D52"/>
    <w:p w:rsidR="00390D52" w:rsidRPr="008E19A6" w:rsidRDefault="00390D52" w:rsidP="00390D52"/>
    <w:p w:rsidR="00390D52" w:rsidRDefault="00390D52" w:rsidP="00390D52"/>
    <w:p w:rsidR="00390D52" w:rsidRDefault="00390D52" w:rsidP="00390D52">
      <w:pPr>
        <w:pStyle w:val="ListParagraph"/>
        <w:tabs>
          <w:tab w:val="left" w:pos="1800"/>
        </w:tabs>
        <w:ind w:left="1440"/>
      </w:pPr>
      <w:r w:rsidRPr="00267C47">
        <w:rPr>
          <w:b/>
          <w:sz w:val="36"/>
          <w:szCs w:val="36"/>
        </w:rPr>
        <w:sym w:font="Wingdings 2" w:char="F02A"/>
      </w:r>
      <w:r>
        <w:tab/>
        <w:t>Pass</w:t>
      </w:r>
    </w:p>
    <w:p w:rsidR="00390D52" w:rsidRDefault="00390D52" w:rsidP="00390D52"/>
    <w:p w:rsidR="00390D52" w:rsidRDefault="00BF68DE" w:rsidP="00C30B16">
      <w:pPr>
        <w:pStyle w:val="ListParagraph"/>
        <w:numPr>
          <w:ilvl w:val="0"/>
          <w:numId w:val="10"/>
        </w:numPr>
        <w:jc w:val="both"/>
      </w:pPr>
      <w:r>
        <w:t xml:space="preserve">Individually press the </w:t>
      </w:r>
      <w:ins w:id="186" w:author="Author">
        <w:r w:rsidR="00EA798A">
          <w:t>&lt;</w:t>
        </w:r>
        <w:r w:rsidR="00EA798A" w:rsidRPr="003408F1">
          <w:rPr>
            <w:b/>
            <w:rPrChange w:id="187" w:author="Author">
              <w:rPr/>
            </w:rPrChange>
          </w:rPr>
          <w:t>0</w:t>
        </w:r>
        <w:r w:rsidR="00EA798A">
          <w:t xml:space="preserve">&gt;, </w:t>
        </w:r>
      </w:ins>
      <w:r>
        <w:t>&lt;</w:t>
      </w:r>
      <w:r w:rsidRPr="00277419">
        <w:rPr>
          <w:b/>
        </w:rPr>
        <w:t>ESC</w:t>
      </w:r>
      <w:r>
        <w:t>&gt;, &lt;</w:t>
      </w:r>
      <w:r w:rsidRPr="00277419">
        <w:rPr>
          <w:b/>
        </w:rPr>
        <w:t>YES</w:t>
      </w:r>
      <w:r>
        <w:t>&gt; and &lt;</w:t>
      </w:r>
      <w:r w:rsidRPr="00277419">
        <w:rPr>
          <w:b/>
        </w:rPr>
        <w:t>NO</w:t>
      </w:r>
      <w:r>
        <w:t>&gt; keys and confirm that the controller’s bell is activated for each keypress.</w:t>
      </w:r>
      <w:ins w:id="188" w:author="Author">
        <w:r w:rsidR="00EA798A">
          <w:t xml:space="preserve"> (</w:t>
        </w:r>
        <w:r w:rsidR="00EA798A" w:rsidRPr="00EA798A">
          <w:t>APIR3.1.1.1[21]</w:t>
        </w:r>
        <w:r w:rsidR="00EA798A">
          <w:t xml:space="preserve">, </w:t>
        </w:r>
        <w:r w:rsidR="00EA798A" w:rsidRPr="00EA798A">
          <w:t>APIR3.1.1.1[2</w:t>
        </w:r>
        <w:r w:rsidR="00EA798A">
          <w:t>2]</w:t>
        </w:r>
        <w:r w:rsidR="00C30B16">
          <w:t xml:space="preserve">, </w:t>
        </w:r>
        <w:r w:rsidR="00C30B16" w:rsidRPr="00C30B16">
          <w:t>APIR3.2.1[38]</w:t>
        </w:r>
        <w:r w:rsidR="00EA798A">
          <w:t>)</w:t>
        </w:r>
      </w:ins>
    </w:p>
    <w:p w:rsidR="00390D52" w:rsidRDefault="00390D52" w:rsidP="00390D52">
      <w:pPr>
        <w:ind w:left="360"/>
        <w:jc w:val="both"/>
      </w:pPr>
    </w:p>
    <w:p w:rsidR="00390D52" w:rsidRDefault="00390D52" w:rsidP="00390D52">
      <w:pPr>
        <w:pStyle w:val="ListParagraph"/>
        <w:tabs>
          <w:tab w:val="left" w:pos="1800"/>
        </w:tabs>
        <w:ind w:left="1440"/>
      </w:pPr>
      <w:r w:rsidRPr="00267C47">
        <w:rPr>
          <w:b/>
          <w:sz w:val="36"/>
          <w:szCs w:val="36"/>
        </w:rPr>
        <w:sym w:font="Wingdings 2" w:char="F02A"/>
      </w:r>
      <w:r>
        <w:tab/>
        <w:t>Pass</w:t>
      </w:r>
    </w:p>
    <w:p w:rsidR="00390D52" w:rsidRDefault="00390D52" w:rsidP="00390D52"/>
    <w:p w:rsidR="00815BA3" w:rsidRDefault="00815BA3">
      <w:pPr>
        <w:rPr>
          <w:ins w:id="189" w:author="Author"/>
        </w:rPr>
      </w:pPr>
      <w:ins w:id="190" w:author="Author">
        <w:r>
          <w:br w:type="page"/>
        </w:r>
      </w:ins>
    </w:p>
    <w:p w:rsidR="00390D52" w:rsidRDefault="00BF68DE" w:rsidP="009109B8">
      <w:pPr>
        <w:pStyle w:val="ListParagraph"/>
        <w:numPr>
          <w:ilvl w:val="0"/>
          <w:numId w:val="10"/>
        </w:numPr>
        <w:jc w:val="both"/>
      </w:pPr>
      <w:r>
        <w:lastRenderedPageBreak/>
        <w:t xml:space="preserve">Press </w:t>
      </w:r>
      <w:r w:rsidR="00277419" w:rsidRPr="00FA4F0D">
        <w:t>&lt;</w:t>
      </w:r>
      <w:r w:rsidR="00277419" w:rsidRPr="00FA4F0D">
        <w:rPr>
          <w:b/>
        </w:rPr>
        <w:t>*</w:t>
      </w:r>
      <w:r w:rsidR="00277419" w:rsidRPr="00FA4F0D">
        <w:t>&gt;-&lt;</w:t>
      </w:r>
      <w:r w:rsidR="00277419" w:rsidRPr="00FA4F0D">
        <w:rPr>
          <w:b/>
        </w:rPr>
        <w:t>*</w:t>
      </w:r>
      <w:r w:rsidR="00277419" w:rsidRPr="00FA4F0D">
        <w:t>&gt;-&lt;</w:t>
      </w:r>
      <w:r w:rsidR="00277419">
        <w:rPr>
          <w:b/>
        </w:rPr>
        <w:t>NEXT</w:t>
      </w:r>
      <w:r w:rsidR="00277419">
        <w:t xml:space="preserve">&gt; </w:t>
      </w:r>
      <w:r w:rsidR="00100A53">
        <w:t>and confirm that the</w:t>
      </w:r>
      <w:r>
        <w:t xml:space="preserve"> ATC Configuration Menu</w:t>
      </w:r>
      <w:r w:rsidR="00100A53">
        <w:t xml:space="preserve"> is displayed</w:t>
      </w:r>
      <w:r w:rsidR="00390D52">
        <w:t>.</w:t>
      </w:r>
      <w:r w:rsidR="00A157BC">
        <w:t xml:space="preserve">  The menu items shown are the minimum allowed – additional items are acceptable.</w:t>
      </w:r>
      <w:ins w:id="191" w:author="Author">
        <w:r w:rsidR="000A59B5" w:rsidRPr="000A59B5">
          <w:t xml:space="preserve"> </w:t>
        </w:r>
        <w:r w:rsidR="000A59B5">
          <w:t xml:space="preserve">The top </w:t>
        </w:r>
        <w:r w:rsidR="009109B8">
          <w:t xml:space="preserve">two </w:t>
        </w:r>
        <w:r w:rsidR="000A59B5">
          <w:t>and bottom lines should appear exactly as shown.</w:t>
        </w:r>
        <w:r w:rsidR="00FB6AC8" w:rsidRPr="00FB6AC8">
          <w:t xml:space="preserve"> </w:t>
        </w:r>
        <w:r w:rsidR="00FB6AC8">
          <w:t>(</w:t>
        </w:r>
        <w:r w:rsidR="00FB6AC8" w:rsidRPr="00FB6AC8">
          <w:t>APIR3.1.1[13]</w:t>
        </w:r>
        <w:r w:rsidR="00FB6AC8">
          <w:t xml:space="preserve">, </w:t>
        </w:r>
        <w:r w:rsidR="00FB6AC8" w:rsidRPr="00FB6AC8">
          <w:t>APIR3.1.1.1[16]</w:t>
        </w:r>
        <w:r w:rsidR="00FB6AC8">
          <w:t xml:space="preserve">, </w:t>
        </w:r>
        <w:r w:rsidR="00FB6AC8" w:rsidRPr="00FB6AC8">
          <w:t>APIR3.1.1.1[17]</w:t>
        </w:r>
        <w:r w:rsidR="00EA798A">
          <w:t xml:space="preserve">, </w:t>
        </w:r>
        <w:r w:rsidR="00EA798A" w:rsidRPr="00EA798A">
          <w:t>APIR3.2.1[1]</w:t>
        </w:r>
        <w:r w:rsidR="00EA798A">
          <w:t>, APIR3.2.1[2]</w:t>
        </w:r>
        <w:r w:rsidR="009109B8">
          <w:t xml:space="preserve">, </w:t>
        </w:r>
        <w:r w:rsidR="009109B8" w:rsidRPr="009109B8">
          <w:t>APIR3.2.1[3]</w:t>
        </w:r>
        <w:r w:rsidR="009109B8">
          <w:t xml:space="preserve">, </w:t>
        </w:r>
        <w:r w:rsidR="009109B8" w:rsidRPr="009109B8">
          <w:t>APIR3.2.1[7]</w:t>
        </w:r>
        <w:r w:rsidR="009109B8">
          <w:t xml:space="preserve">, </w:t>
        </w:r>
        <w:r w:rsidR="009109B8" w:rsidRPr="009109B8">
          <w:t>APIR3.2.1[</w:t>
        </w:r>
        <w:r w:rsidR="009109B8">
          <w:t>8</w:t>
        </w:r>
        <w:r w:rsidR="009109B8" w:rsidRPr="009109B8">
          <w:t>]</w:t>
        </w:r>
        <w:r w:rsidR="009109B8">
          <w:t xml:space="preserve">, </w:t>
        </w:r>
        <w:r w:rsidR="009109B8" w:rsidRPr="009109B8">
          <w:t>APIR3.2.1[</w:t>
        </w:r>
        <w:r w:rsidR="009109B8">
          <w:t>9</w:t>
        </w:r>
        <w:r w:rsidR="009109B8" w:rsidRPr="009109B8">
          <w:t>]</w:t>
        </w:r>
        <w:r w:rsidR="009109B8">
          <w:t xml:space="preserve">, </w:t>
        </w:r>
        <w:r w:rsidR="009109B8" w:rsidRPr="009109B8">
          <w:t>APIR3.2.1[</w:t>
        </w:r>
        <w:r w:rsidR="009109B8">
          <w:t>11</w:t>
        </w:r>
        <w:r w:rsidR="009109B8" w:rsidRPr="009109B8">
          <w:t>]</w:t>
        </w:r>
        <w:r w:rsidR="009109B8">
          <w:t xml:space="preserve">, </w:t>
        </w:r>
        <w:r w:rsidR="009109B8" w:rsidRPr="009109B8">
          <w:t>APIR3.2.1[</w:t>
        </w:r>
        <w:r w:rsidR="009109B8">
          <w:t>12</w:t>
        </w:r>
        <w:r w:rsidR="009109B8" w:rsidRPr="009109B8">
          <w:t>]</w:t>
        </w:r>
        <w:r w:rsidR="009109B8">
          <w:t xml:space="preserve">, </w:t>
        </w:r>
        <w:r w:rsidR="009109B8" w:rsidRPr="009109B8">
          <w:t>APIR3.2.1[14]</w:t>
        </w:r>
        <w:r w:rsidR="009109B8">
          <w:t xml:space="preserve">, </w:t>
        </w:r>
        <w:r w:rsidR="009109B8" w:rsidRPr="009109B8">
          <w:t>APIR3.2.1[16]</w:t>
        </w:r>
        <w:r w:rsidR="00EA798A">
          <w:t>)</w:t>
        </w:r>
      </w:ins>
    </w:p>
    <w:p w:rsidR="00390D52" w:rsidRDefault="00390D52" w:rsidP="00390D52">
      <w:pPr>
        <w:ind w:left="360"/>
        <w:jc w:val="both"/>
      </w:pPr>
    </w:p>
    <w:p w:rsidR="00390D52" w:rsidRPr="00EB2AD8" w:rsidRDefault="00390D52" w:rsidP="00390D52">
      <w:r>
        <w:rPr>
          <w:noProof/>
        </w:rPr>
        <mc:AlternateContent>
          <mc:Choice Requires="wps">
            <w:drawing>
              <wp:anchor distT="0" distB="0" distL="114300" distR="114300" simplePos="0" relativeHeight="251725824" behindDoc="0" locked="0" layoutInCell="1" allowOverlap="1" wp14:anchorId="328004CB" wp14:editId="7444A0DB">
                <wp:simplePos x="0" y="0"/>
                <wp:positionH relativeFrom="column">
                  <wp:posOffset>445674</wp:posOffset>
                </wp:positionH>
                <wp:positionV relativeFrom="paragraph">
                  <wp:posOffset>-3975</wp:posOffset>
                </wp:positionV>
                <wp:extent cx="3273398" cy="1236980"/>
                <wp:effectExtent l="0" t="0" r="22860" b="2032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390D52">
                            <w:pPr>
                              <w:rPr>
                                <w:rFonts w:ascii="Courier New" w:hAnsi="Courier New" w:cs="Courier New"/>
                                <w:b/>
                              </w:rPr>
                            </w:pPr>
                            <w:r>
                              <w:rPr>
                                <w:rFonts w:ascii="Courier New" w:hAnsi="Courier New" w:cs="Courier New"/>
                                <w:b/>
                              </w:rPr>
                              <w:t xml:space="preserve">     ATC CONFIGURATION INFORMATION</w:t>
                            </w:r>
                          </w:p>
                          <w:p w:rsidR="00366C1B" w:rsidRDefault="00366C1B" w:rsidP="00390D52">
                            <w:pPr>
                              <w:rPr>
                                <w:rFonts w:ascii="Courier New" w:hAnsi="Courier New" w:cs="Courier New"/>
                                <w:b/>
                              </w:rPr>
                            </w:pPr>
                            <w:r>
                              <w:rPr>
                                <w:rFonts w:ascii="Courier New" w:hAnsi="Courier New" w:cs="Courier New"/>
                                <w:b/>
                              </w:rPr>
                              <w:t xml:space="preserve"> SELECT ITEM [0-F]</w:t>
                            </w:r>
                          </w:p>
                          <w:p w:rsidR="00366C1B" w:rsidRDefault="00366C1B" w:rsidP="00390D52">
                            <w:pPr>
                              <w:rPr>
                                <w:rFonts w:ascii="Courier New" w:hAnsi="Courier New" w:cs="Courier New"/>
                                <w:b/>
                              </w:rPr>
                            </w:pPr>
                            <w:r>
                              <w:rPr>
                                <w:rFonts w:ascii="Courier New" w:hAnsi="Courier New" w:cs="Courier New"/>
                                <w:b/>
                              </w:rPr>
                              <w:t>0 System Time       1 Ethernet Port 1</w:t>
                            </w:r>
                          </w:p>
                          <w:p w:rsidR="00366C1B" w:rsidRDefault="00366C1B" w:rsidP="00390D52">
                            <w:pPr>
                              <w:rPr>
                                <w:rFonts w:ascii="Courier New" w:hAnsi="Courier New" w:cs="Courier New"/>
                                <w:b/>
                              </w:rPr>
                            </w:pPr>
                            <w:r>
                              <w:rPr>
                                <w:rFonts w:ascii="Courier New" w:hAnsi="Courier New" w:cs="Courier New"/>
                                <w:b/>
                              </w:rPr>
                              <w:t>2 Ethernet Port 2   3 System Services</w:t>
                            </w:r>
                          </w:p>
                          <w:p w:rsidR="00366C1B" w:rsidRDefault="00366C1B" w:rsidP="00390D52">
                            <w:pPr>
                              <w:rPr>
                                <w:rFonts w:ascii="Courier New" w:hAnsi="Courier New" w:cs="Courier New"/>
                                <w:b/>
                              </w:rPr>
                            </w:pPr>
                            <w:r>
                              <w:rPr>
                                <w:rFonts w:ascii="Courier New" w:hAnsi="Courier New" w:cs="Courier New"/>
                                <w:b/>
                              </w:rPr>
                              <w:t>4 Linux Info        5 API Info</w:t>
                            </w:r>
                          </w:p>
                          <w:p w:rsidR="00366C1B" w:rsidRDefault="00366C1B" w:rsidP="00390D52">
                            <w:pPr>
                              <w:rPr>
                                <w:rFonts w:ascii="Courier New" w:hAnsi="Courier New" w:cs="Courier New"/>
                                <w:b/>
                              </w:rPr>
                            </w:pPr>
                            <w:r>
                              <w:rPr>
                                <w:rFonts w:ascii="Courier New" w:hAnsi="Courier New" w:cs="Courier New"/>
                                <w:b/>
                              </w:rPr>
                              <w:t>6 Host EEPROM       7</w:t>
                            </w:r>
                            <w:ins w:id="192" w:author="Author">
                              <w:r>
                                <w:rPr>
                                  <w:rFonts w:ascii="Courier New" w:hAnsi="Courier New" w:cs="Courier New"/>
                                  <w:b/>
                                </w:rPr>
                                <w:t xml:space="preserve"> Termination Test</w:t>
                              </w:r>
                            </w:ins>
                          </w:p>
                          <w:p w:rsidR="00366C1B" w:rsidRDefault="00366C1B" w:rsidP="00390D52">
                            <w:pPr>
                              <w:rPr>
                                <w:rFonts w:ascii="Courier New" w:hAnsi="Courier New" w:cs="Courier New"/>
                                <w:b/>
                              </w:rPr>
                            </w:pPr>
                            <w:r>
                              <w:rPr>
                                <w:rFonts w:ascii="Courier New" w:hAnsi="Courier New" w:cs="Courier New"/>
                                <w:b/>
                              </w:rPr>
                              <w:t>8                   9</w:t>
                            </w:r>
                          </w:p>
                          <w:p w:rsidR="00366C1B" w:rsidRDefault="00366C1B" w:rsidP="00390D52">
                            <w:pPr>
                              <w:rPr>
                                <w:rFonts w:ascii="Courier New" w:hAnsi="Courier New" w:cs="Courier New"/>
                                <w:b/>
                              </w:rPr>
                            </w:pPr>
                            <w:r>
                              <w:rPr>
                                <w:rFonts w:ascii="Courier New" w:hAnsi="Courier New" w:cs="Courier New"/>
                                <w:b/>
                              </w:rPr>
                              <w:t>[UP/DN ARROW]        [FRONT PANEL- NEXT]</w:t>
                            </w:r>
                          </w:p>
                          <w:p w:rsidR="00366C1B" w:rsidRDefault="00366C1B" w:rsidP="00390D52">
                            <w:pPr>
                              <w:rPr>
                                <w:rFonts w:ascii="Courier New" w:hAnsi="Courier New" w:cs="Courier New"/>
                                <w:b/>
                              </w:rPr>
                            </w:pPr>
                          </w:p>
                          <w:p w:rsidR="00366C1B" w:rsidRDefault="00366C1B" w:rsidP="00390D52">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35.1pt;margin-top:-.3pt;width:257.75pt;height:97.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7LwIAAFk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">
                <v:textbox>
                  <w:txbxContent>
                    <w:p w:rsidR="00366C1B" w:rsidRPr="00EB2AD8" w:rsidRDefault="00366C1B" w:rsidP="00390D52">
                      <w:pPr>
                        <w:rPr>
                          <w:rFonts w:ascii="Courier New" w:hAnsi="Courier New" w:cs="Courier New"/>
                          <w:b/>
                        </w:rPr>
                      </w:pPr>
                      <w:r>
                        <w:rPr>
                          <w:rFonts w:ascii="Courier New" w:hAnsi="Courier New" w:cs="Courier New"/>
                          <w:b/>
                        </w:rPr>
                        <w:t xml:space="preserve">     ATC CONFIGURATION INFORMATION</w:t>
                      </w:r>
                    </w:p>
                    <w:p w:rsidR="00366C1B" w:rsidRDefault="00366C1B" w:rsidP="00390D52">
                      <w:pPr>
                        <w:rPr>
                          <w:rFonts w:ascii="Courier New" w:hAnsi="Courier New" w:cs="Courier New"/>
                          <w:b/>
                        </w:rPr>
                      </w:pPr>
                      <w:r>
                        <w:rPr>
                          <w:rFonts w:ascii="Courier New" w:hAnsi="Courier New" w:cs="Courier New"/>
                          <w:b/>
                        </w:rPr>
                        <w:t xml:space="preserve"> SELECT ITEM [0-F]</w:t>
                      </w:r>
                    </w:p>
                    <w:p w:rsidR="00366C1B" w:rsidRDefault="00366C1B" w:rsidP="00390D52">
                      <w:pPr>
                        <w:rPr>
                          <w:rFonts w:ascii="Courier New" w:hAnsi="Courier New" w:cs="Courier New"/>
                          <w:b/>
                        </w:rPr>
                      </w:pPr>
                      <w:r>
                        <w:rPr>
                          <w:rFonts w:ascii="Courier New" w:hAnsi="Courier New" w:cs="Courier New"/>
                          <w:b/>
                        </w:rPr>
                        <w:t>0 System Time       1 Ethernet Port 1</w:t>
                      </w:r>
                    </w:p>
                    <w:p w:rsidR="00366C1B" w:rsidRDefault="00366C1B" w:rsidP="00390D52">
                      <w:pPr>
                        <w:rPr>
                          <w:rFonts w:ascii="Courier New" w:hAnsi="Courier New" w:cs="Courier New"/>
                          <w:b/>
                        </w:rPr>
                      </w:pPr>
                      <w:r>
                        <w:rPr>
                          <w:rFonts w:ascii="Courier New" w:hAnsi="Courier New" w:cs="Courier New"/>
                          <w:b/>
                        </w:rPr>
                        <w:t>2 Ethernet Port 2   3 System Services</w:t>
                      </w:r>
                    </w:p>
                    <w:p w:rsidR="00366C1B" w:rsidRDefault="00366C1B" w:rsidP="00390D52">
                      <w:pPr>
                        <w:rPr>
                          <w:rFonts w:ascii="Courier New" w:hAnsi="Courier New" w:cs="Courier New"/>
                          <w:b/>
                        </w:rPr>
                      </w:pPr>
                      <w:r>
                        <w:rPr>
                          <w:rFonts w:ascii="Courier New" w:hAnsi="Courier New" w:cs="Courier New"/>
                          <w:b/>
                        </w:rPr>
                        <w:t>4 Linux Info        5 API Info</w:t>
                      </w:r>
                    </w:p>
                    <w:p w:rsidR="00366C1B" w:rsidRDefault="00366C1B" w:rsidP="00390D52">
                      <w:pPr>
                        <w:rPr>
                          <w:rFonts w:ascii="Courier New" w:hAnsi="Courier New" w:cs="Courier New"/>
                          <w:b/>
                        </w:rPr>
                      </w:pPr>
                      <w:r>
                        <w:rPr>
                          <w:rFonts w:ascii="Courier New" w:hAnsi="Courier New" w:cs="Courier New"/>
                          <w:b/>
                        </w:rPr>
                        <w:t>6 Host EEPROM       7</w:t>
                      </w:r>
                      <w:ins w:id="193" w:author="Author">
                        <w:r>
                          <w:rPr>
                            <w:rFonts w:ascii="Courier New" w:hAnsi="Courier New" w:cs="Courier New"/>
                            <w:b/>
                          </w:rPr>
                          <w:t xml:space="preserve"> Termination Test</w:t>
                        </w:r>
                      </w:ins>
                    </w:p>
                    <w:p w:rsidR="00366C1B" w:rsidRDefault="00366C1B" w:rsidP="00390D52">
                      <w:pPr>
                        <w:rPr>
                          <w:rFonts w:ascii="Courier New" w:hAnsi="Courier New" w:cs="Courier New"/>
                          <w:b/>
                        </w:rPr>
                      </w:pPr>
                      <w:r>
                        <w:rPr>
                          <w:rFonts w:ascii="Courier New" w:hAnsi="Courier New" w:cs="Courier New"/>
                          <w:b/>
                        </w:rPr>
                        <w:t>8                   9</w:t>
                      </w:r>
                    </w:p>
                    <w:p w:rsidR="00366C1B" w:rsidRDefault="00366C1B" w:rsidP="00390D52">
                      <w:pPr>
                        <w:rPr>
                          <w:rFonts w:ascii="Courier New" w:hAnsi="Courier New" w:cs="Courier New"/>
                          <w:b/>
                        </w:rPr>
                      </w:pPr>
                      <w:r>
                        <w:rPr>
                          <w:rFonts w:ascii="Courier New" w:hAnsi="Courier New" w:cs="Courier New"/>
                          <w:b/>
                        </w:rPr>
                        <w:t>[UP/DN ARROW]        [FRONT PANEL- NEXT]</w:t>
                      </w:r>
                    </w:p>
                    <w:p w:rsidR="00366C1B" w:rsidRDefault="00366C1B" w:rsidP="00390D52">
                      <w:pPr>
                        <w:rPr>
                          <w:rFonts w:ascii="Courier New" w:hAnsi="Courier New" w:cs="Courier New"/>
                          <w:b/>
                        </w:rPr>
                      </w:pPr>
                    </w:p>
                    <w:p w:rsidR="00366C1B" w:rsidRDefault="00366C1B" w:rsidP="00390D52">
                      <w:pPr>
                        <w:rPr>
                          <w:rFonts w:ascii="Courier New" w:hAnsi="Courier New" w:cs="Courier New"/>
                          <w:b/>
                        </w:rPr>
                      </w:pPr>
                    </w:p>
                  </w:txbxContent>
                </v:textbox>
              </v:shape>
            </w:pict>
          </mc:Fallback>
        </mc:AlternateContent>
      </w:r>
    </w:p>
    <w:p w:rsidR="00390D52" w:rsidRDefault="00390D52" w:rsidP="00390D52"/>
    <w:p w:rsidR="00390D52" w:rsidRDefault="00390D52" w:rsidP="00390D52"/>
    <w:p w:rsidR="00390D52" w:rsidRDefault="00390D52" w:rsidP="00390D52"/>
    <w:p w:rsidR="00390D52" w:rsidRDefault="00390D52" w:rsidP="00390D52"/>
    <w:p w:rsidR="00390D52" w:rsidRDefault="00390D52" w:rsidP="00390D52"/>
    <w:p w:rsidR="00390D52" w:rsidRDefault="00390D52" w:rsidP="00390D52"/>
    <w:p w:rsidR="00390D52" w:rsidRPr="008E19A6" w:rsidRDefault="00390D52" w:rsidP="00390D52"/>
    <w:p w:rsidR="00390D52" w:rsidRDefault="00390D52" w:rsidP="00390D52"/>
    <w:p w:rsidR="00390D52" w:rsidRDefault="00390D52" w:rsidP="00390D52">
      <w:pPr>
        <w:pStyle w:val="ListParagraph"/>
        <w:tabs>
          <w:tab w:val="left" w:pos="1800"/>
        </w:tabs>
        <w:ind w:left="1440"/>
      </w:pPr>
      <w:r w:rsidRPr="00267C47">
        <w:rPr>
          <w:b/>
          <w:sz w:val="36"/>
          <w:szCs w:val="36"/>
        </w:rPr>
        <w:sym w:font="Wingdings 2" w:char="F02A"/>
      </w:r>
      <w:r>
        <w:tab/>
        <w:t>Pass</w:t>
      </w:r>
    </w:p>
    <w:p w:rsidR="00390D52" w:rsidRDefault="00390D52" w:rsidP="00390D52"/>
    <w:p w:rsidR="00815BA3" w:rsidRDefault="00815BA3" w:rsidP="00815BA3">
      <w:pPr>
        <w:pStyle w:val="ListParagraph"/>
        <w:numPr>
          <w:ilvl w:val="0"/>
          <w:numId w:val="10"/>
        </w:numPr>
        <w:jc w:val="both"/>
        <w:rPr>
          <w:ins w:id="194" w:author="Author"/>
        </w:rPr>
      </w:pPr>
      <w:ins w:id="195" w:author="Author">
        <w:r>
          <w:t>Confirm that the test display of the ATC Configuration Menu is normal text (not inverted or blinking) and that the backlight is off. (</w:t>
        </w:r>
        <w:r w:rsidRPr="00815BA3">
          <w:t>APIR3.2.1[13]</w:t>
        </w:r>
        <w:r>
          <w:t>)</w:t>
        </w:r>
      </w:ins>
    </w:p>
    <w:p w:rsidR="00815BA3" w:rsidRDefault="00815BA3" w:rsidP="00815BA3">
      <w:pPr>
        <w:ind w:left="360"/>
        <w:jc w:val="both"/>
        <w:rPr>
          <w:ins w:id="196" w:author="Author"/>
        </w:rPr>
      </w:pPr>
    </w:p>
    <w:p w:rsidR="00815BA3" w:rsidRDefault="00815BA3" w:rsidP="00815BA3">
      <w:pPr>
        <w:pStyle w:val="ListParagraph"/>
        <w:tabs>
          <w:tab w:val="left" w:pos="1800"/>
        </w:tabs>
        <w:ind w:left="1440"/>
        <w:rPr>
          <w:ins w:id="197" w:author="Author"/>
        </w:rPr>
      </w:pPr>
      <w:ins w:id="198" w:author="Author">
        <w:r w:rsidRPr="00267C47">
          <w:rPr>
            <w:b/>
            <w:sz w:val="36"/>
            <w:szCs w:val="36"/>
          </w:rPr>
          <w:sym w:font="Wingdings 2" w:char="F02A"/>
        </w:r>
        <w:r>
          <w:tab/>
          <w:t>Pass</w:t>
        </w:r>
      </w:ins>
    </w:p>
    <w:p w:rsidR="00815BA3" w:rsidRDefault="00815BA3" w:rsidP="00815BA3">
      <w:pPr>
        <w:rPr>
          <w:ins w:id="199" w:author="Author"/>
        </w:rPr>
      </w:pPr>
    </w:p>
    <w:p w:rsidR="009109B8" w:rsidRDefault="009109B8" w:rsidP="009109B8">
      <w:pPr>
        <w:pStyle w:val="ListParagraph"/>
        <w:numPr>
          <w:ilvl w:val="0"/>
          <w:numId w:val="10"/>
        </w:numPr>
        <w:jc w:val="both"/>
        <w:rPr>
          <w:ins w:id="200" w:author="Author"/>
        </w:rPr>
      </w:pPr>
      <w:ins w:id="201" w:author="Author">
        <w:r>
          <w:t>Individually press the &lt;</w:t>
        </w:r>
        <w:r w:rsidRPr="00277419">
          <w:rPr>
            <w:b/>
          </w:rPr>
          <w:t>ESC</w:t>
        </w:r>
        <w:r>
          <w:t>&gt;, &lt;</w:t>
        </w:r>
        <w:r w:rsidRPr="00277419">
          <w:rPr>
            <w:b/>
          </w:rPr>
          <w:t>YES</w:t>
        </w:r>
        <w:r>
          <w:t>&gt; and &lt;</w:t>
        </w:r>
        <w:r w:rsidRPr="00277419">
          <w:rPr>
            <w:b/>
          </w:rPr>
          <w:t>NO</w:t>
        </w:r>
        <w:r>
          <w:t>&gt; keys and confirm that the controller’s bell is activated for each keypress. (</w:t>
        </w:r>
        <w:r w:rsidRPr="00EA798A">
          <w:t>APIR3.</w:t>
        </w:r>
        <w:r>
          <w:t>2</w:t>
        </w:r>
        <w:r w:rsidRPr="00EA798A">
          <w:t>.1[2</w:t>
        </w:r>
        <w:r>
          <w:t>0</w:t>
        </w:r>
        <w:r w:rsidRPr="00EA798A">
          <w:t>]</w:t>
        </w:r>
        <w:r>
          <w:t>)</w:t>
        </w:r>
      </w:ins>
    </w:p>
    <w:p w:rsidR="009109B8" w:rsidRDefault="009109B8" w:rsidP="009109B8">
      <w:pPr>
        <w:ind w:left="360"/>
        <w:jc w:val="both"/>
        <w:rPr>
          <w:ins w:id="202" w:author="Author"/>
        </w:rPr>
      </w:pPr>
    </w:p>
    <w:p w:rsidR="009109B8" w:rsidRDefault="009109B8" w:rsidP="009109B8">
      <w:pPr>
        <w:pStyle w:val="ListParagraph"/>
        <w:tabs>
          <w:tab w:val="left" w:pos="1800"/>
        </w:tabs>
        <w:ind w:left="1440"/>
        <w:rPr>
          <w:ins w:id="203" w:author="Author"/>
        </w:rPr>
      </w:pPr>
      <w:ins w:id="204" w:author="Author">
        <w:r w:rsidRPr="00267C47">
          <w:rPr>
            <w:b/>
            <w:sz w:val="36"/>
            <w:szCs w:val="36"/>
          </w:rPr>
          <w:sym w:font="Wingdings 2" w:char="F02A"/>
        </w:r>
        <w:r>
          <w:tab/>
          <w:t>Pass</w:t>
        </w:r>
      </w:ins>
    </w:p>
    <w:p w:rsidR="009109B8" w:rsidRDefault="009109B8" w:rsidP="009109B8">
      <w:pPr>
        <w:rPr>
          <w:ins w:id="205" w:author="Author"/>
        </w:rPr>
      </w:pPr>
    </w:p>
    <w:p w:rsidR="00390D52" w:rsidRDefault="00277419" w:rsidP="009109B8">
      <w:pPr>
        <w:pStyle w:val="ListParagraph"/>
        <w:numPr>
          <w:ilvl w:val="0"/>
          <w:numId w:val="10"/>
        </w:numPr>
        <w:jc w:val="both"/>
      </w:pPr>
      <w:r>
        <w:t xml:space="preserve">Press </w:t>
      </w:r>
      <w:r w:rsidRPr="00FA4F0D">
        <w:t>&lt;</w:t>
      </w:r>
      <w:r>
        <w:rPr>
          <w:b/>
        </w:rPr>
        <w:t>NEXT</w:t>
      </w:r>
      <w:r>
        <w:t xml:space="preserve">&gt; and confirm that the Front Panel Manager is displayed.  Press </w:t>
      </w:r>
      <w:r w:rsidRPr="00FA4F0D">
        <w:t>&lt;</w:t>
      </w:r>
      <w:r>
        <w:rPr>
          <w:b/>
        </w:rPr>
        <w:t>NEXT</w:t>
      </w:r>
      <w:r>
        <w:t>&gt; again and confirm that the ATC Configuration Menu is displayed</w:t>
      </w:r>
      <w:r w:rsidR="00390D52">
        <w:t>.</w:t>
      </w:r>
      <w:ins w:id="206" w:author="Author">
        <w:r w:rsidR="009109B8">
          <w:t xml:space="preserve"> (</w:t>
        </w:r>
        <w:r w:rsidR="009109B8" w:rsidRPr="009109B8">
          <w:t>APIR3.2.1[19]</w:t>
        </w:r>
        <w:r w:rsidR="009109B8">
          <w:t>)</w:t>
        </w:r>
      </w:ins>
    </w:p>
    <w:p w:rsidR="00390D52" w:rsidRDefault="00390D52" w:rsidP="00390D52">
      <w:pPr>
        <w:ind w:left="360"/>
        <w:jc w:val="both"/>
      </w:pPr>
    </w:p>
    <w:p w:rsidR="00390D52" w:rsidRDefault="00390D52" w:rsidP="00390D52">
      <w:pPr>
        <w:pStyle w:val="ListParagraph"/>
        <w:tabs>
          <w:tab w:val="left" w:pos="1800"/>
        </w:tabs>
        <w:ind w:left="1440"/>
      </w:pPr>
      <w:r w:rsidRPr="00267C47">
        <w:rPr>
          <w:b/>
          <w:sz w:val="36"/>
          <w:szCs w:val="36"/>
        </w:rPr>
        <w:sym w:font="Wingdings 2" w:char="F02A"/>
      </w:r>
      <w:r>
        <w:tab/>
        <w:t>Pass</w:t>
      </w:r>
    </w:p>
    <w:p w:rsidR="00390D52" w:rsidRDefault="00390D52" w:rsidP="00390D52"/>
    <w:p w:rsidR="00277419" w:rsidRDefault="00277419" w:rsidP="009109B8">
      <w:pPr>
        <w:pStyle w:val="ListParagraph"/>
        <w:numPr>
          <w:ilvl w:val="0"/>
          <w:numId w:val="10"/>
        </w:numPr>
        <w:jc w:val="both"/>
      </w:pPr>
      <w:r>
        <w:t>Press the &lt;</w:t>
      </w:r>
      <w:r w:rsidR="00B21A21">
        <w:rPr>
          <w:b/>
        </w:rPr>
        <w:t>Down</w:t>
      </w:r>
      <w:r w:rsidRPr="00277419">
        <w:rPr>
          <w:b/>
        </w:rPr>
        <w:t>Arrow</w:t>
      </w:r>
      <w:r>
        <w:t>&gt; key three times and confirm that the display now appears as shown.</w:t>
      </w:r>
      <w:ins w:id="207" w:author="Author">
        <w:r w:rsidR="009109B8">
          <w:t xml:space="preserve"> (</w:t>
        </w:r>
        <w:r w:rsidR="009109B8" w:rsidRPr="009109B8">
          <w:t>APIR3.2.1[18]</w:t>
        </w:r>
        <w:r w:rsidR="009109B8">
          <w:t>)</w:t>
        </w:r>
      </w:ins>
    </w:p>
    <w:p w:rsidR="00277419" w:rsidRDefault="00277419" w:rsidP="00277419">
      <w:pPr>
        <w:ind w:left="360"/>
        <w:jc w:val="both"/>
      </w:pPr>
    </w:p>
    <w:p w:rsidR="00277419" w:rsidRPr="00EB2AD8" w:rsidRDefault="00277419" w:rsidP="00277419">
      <w:r>
        <w:rPr>
          <w:noProof/>
        </w:rPr>
        <mc:AlternateContent>
          <mc:Choice Requires="wps">
            <w:drawing>
              <wp:anchor distT="0" distB="0" distL="114300" distR="114300" simplePos="0" relativeHeight="251762688" behindDoc="0" locked="0" layoutInCell="1" allowOverlap="1" wp14:anchorId="407ED960" wp14:editId="5D661CA7">
                <wp:simplePos x="0" y="0"/>
                <wp:positionH relativeFrom="column">
                  <wp:posOffset>445674</wp:posOffset>
                </wp:positionH>
                <wp:positionV relativeFrom="paragraph">
                  <wp:posOffset>-3975</wp:posOffset>
                </wp:positionV>
                <wp:extent cx="3273398" cy="1236980"/>
                <wp:effectExtent l="0" t="0" r="22860" b="20320"/>
                <wp:wrapNone/>
                <wp:docPr id="6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277419">
                            <w:pPr>
                              <w:rPr>
                                <w:rFonts w:ascii="Courier New" w:hAnsi="Courier New" w:cs="Courier New"/>
                                <w:b/>
                              </w:rPr>
                            </w:pPr>
                            <w:r>
                              <w:rPr>
                                <w:rFonts w:ascii="Courier New" w:hAnsi="Courier New" w:cs="Courier New"/>
                                <w:b/>
                              </w:rPr>
                              <w:t xml:space="preserve">     ATC CONFIGURATION INFORMATION</w:t>
                            </w:r>
                          </w:p>
                          <w:p w:rsidR="00366C1B" w:rsidRDefault="00366C1B" w:rsidP="00277419">
                            <w:pPr>
                              <w:rPr>
                                <w:rFonts w:ascii="Courier New" w:hAnsi="Courier New" w:cs="Courier New"/>
                                <w:b/>
                              </w:rPr>
                            </w:pPr>
                            <w:r>
                              <w:rPr>
                                <w:rFonts w:ascii="Courier New" w:hAnsi="Courier New" w:cs="Courier New"/>
                                <w:b/>
                              </w:rPr>
                              <w:t xml:space="preserve"> SELECT ITEM [0-F]</w:t>
                            </w:r>
                          </w:p>
                          <w:p w:rsidR="00366C1B" w:rsidRDefault="00366C1B" w:rsidP="00277419">
                            <w:pPr>
                              <w:rPr>
                                <w:rFonts w:ascii="Courier New" w:hAnsi="Courier New" w:cs="Courier New"/>
                                <w:b/>
                              </w:rPr>
                            </w:pPr>
                            <w:r>
                              <w:rPr>
                                <w:rFonts w:ascii="Courier New" w:hAnsi="Courier New" w:cs="Courier New"/>
                                <w:b/>
                              </w:rPr>
                              <w:t>6 Host EEPROM       7</w:t>
                            </w:r>
                          </w:p>
                          <w:p w:rsidR="00366C1B" w:rsidRDefault="00366C1B" w:rsidP="00277419">
                            <w:pPr>
                              <w:rPr>
                                <w:rFonts w:ascii="Courier New" w:hAnsi="Courier New" w:cs="Courier New"/>
                                <w:b/>
                              </w:rPr>
                            </w:pPr>
                            <w:r>
                              <w:rPr>
                                <w:rFonts w:ascii="Courier New" w:hAnsi="Courier New" w:cs="Courier New"/>
                                <w:b/>
                              </w:rPr>
                              <w:t>8                   9</w:t>
                            </w:r>
                          </w:p>
                          <w:p w:rsidR="00366C1B" w:rsidRDefault="00366C1B" w:rsidP="00277419">
                            <w:pPr>
                              <w:rPr>
                                <w:rFonts w:ascii="Courier New" w:hAnsi="Courier New" w:cs="Courier New"/>
                                <w:b/>
                              </w:rPr>
                            </w:pPr>
                            <w:r>
                              <w:rPr>
                                <w:rFonts w:ascii="Courier New" w:hAnsi="Courier New" w:cs="Courier New"/>
                                <w:b/>
                              </w:rPr>
                              <w:t>A                   B</w:t>
                            </w:r>
                          </w:p>
                          <w:p w:rsidR="00366C1B" w:rsidRDefault="00366C1B" w:rsidP="00277419">
                            <w:pPr>
                              <w:rPr>
                                <w:rFonts w:ascii="Courier New" w:hAnsi="Courier New" w:cs="Courier New"/>
                                <w:b/>
                              </w:rPr>
                            </w:pPr>
                            <w:r>
                              <w:rPr>
                                <w:rFonts w:ascii="Courier New" w:hAnsi="Courier New" w:cs="Courier New"/>
                                <w:b/>
                              </w:rPr>
                              <w:t>C                   D</w:t>
                            </w:r>
                          </w:p>
                          <w:p w:rsidR="00366C1B" w:rsidRDefault="00366C1B" w:rsidP="00277419">
                            <w:pPr>
                              <w:rPr>
                                <w:rFonts w:ascii="Courier New" w:hAnsi="Courier New" w:cs="Courier New"/>
                                <w:b/>
                              </w:rPr>
                            </w:pPr>
                            <w:r>
                              <w:rPr>
                                <w:rFonts w:ascii="Courier New" w:hAnsi="Courier New" w:cs="Courier New"/>
                                <w:b/>
                              </w:rPr>
                              <w:t>E                   F</w:t>
                            </w:r>
                          </w:p>
                          <w:p w:rsidR="00366C1B" w:rsidRDefault="00366C1B" w:rsidP="00277419">
                            <w:pPr>
                              <w:rPr>
                                <w:rFonts w:ascii="Courier New" w:hAnsi="Courier New" w:cs="Courier New"/>
                                <w:b/>
                              </w:rPr>
                            </w:pPr>
                            <w:r>
                              <w:rPr>
                                <w:rFonts w:ascii="Courier New" w:hAnsi="Courier New" w:cs="Courier New"/>
                                <w:b/>
                              </w:rPr>
                              <w:t>[UP/DN ARROW]        [FRONT PANEL- NEXT]</w:t>
                            </w:r>
                          </w:p>
                          <w:p w:rsidR="00366C1B" w:rsidRDefault="00366C1B" w:rsidP="00277419">
                            <w:pPr>
                              <w:rPr>
                                <w:rFonts w:ascii="Courier New" w:hAnsi="Courier New" w:cs="Courier New"/>
                                <w:b/>
                              </w:rPr>
                            </w:pPr>
                          </w:p>
                          <w:p w:rsidR="00366C1B" w:rsidRDefault="00366C1B" w:rsidP="00277419">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35.1pt;margin-top:-.3pt;width:257.75pt;height:97.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">
                <v:textbox>
                  <w:txbxContent>
                    <w:p w:rsidR="00366C1B" w:rsidRPr="00EB2AD8" w:rsidRDefault="00366C1B" w:rsidP="00277419">
                      <w:pPr>
                        <w:rPr>
                          <w:rFonts w:ascii="Courier New" w:hAnsi="Courier New" w:cs="Courier New"/>
                          <w:b/>
                        </w:rPr>
                      </w:pPr>
                      <w:r>
                        <w:rPr>
                          <w:rFonts w:ascii="Courier New" w:hAnsi="Courier New" w:cs="Courier New"/>
                          <w:b/>
                        </w:rPr>
                        <w:t xml:space="preserve">     ATC CONFIGURATION INFORMATION</w:t>
                      </w:r>
                    </w:p>
                    <w:p w:rsidR="00366C1B" w:rsidRDefault="00366C1B" w:rsidP="00277419">
                      <w:pPr>
                        <w:rPr>
                          <w:rFonts w:ascii="Courier New" w:hAnsi="Courier New" w:cs="Courier New"/>
                          <w:b/>
                        </w:rPr>
                      </w:pPr>
                      <w:r>
                        <w:rPr>
                          <w:rFonts w:ascii="Courier New" w:hAnsi="Courier New" w:cs="Courier New"/>
                          <w:b/>
                        </w:rPr>
                        <w:t xml:space="preserve"> SELECT ITEM [0-F]</w:t>
                      </w:r>
                    </w:p>
                    <w:p w:rsidR="00366C1B" w:rsidRDefault="00366C1B" w:rsidP="00277419">
                      <w:pPr>
                        <w:rPr>
                          <w:rFonts w:ascii="Courier New" w:hAnsi="Courier New" w:cs="Courier New"/>
                          <w:b/>
                        </w:rPr>
                      </w:pPr>
                      <w:r>
                        <w:rPr>
                          <w:rFonts w:ascii="Courier New" w:hAnsi="Courier New" w:cs="Courier New"/>
                          <w:b/>
                        </w:rPr>
                        <w:t>6 Host EEPROM       7</w:t>
                      </w:r>
                    </w:p>
                    <w:p w:rsidR="00366C1B" w:rsidRDefault="00366C1B" w:rsidP="00277419">
                      <w:pPr>
                        <w:rPr>
                          <w:rFonts w:ascii="Courier New" w:hAnsi="Courier New" w:cs="Courier New"/>
                          <w:b/>
                        </w:rPr>
                      </w:pPr>
                      <w:r>
                        <w:rPr>
                          <w:rFonts w:ascii="Courier New" w:hAnsi="Courier New" w:cs="Courier New"/>
                          <w:b/>
                        </w:rPr>
                        <w:t>8                   9</w:t>
                      </w:r>
                    </w:p>
                    <w:p w:rsidR="00366C1B" w:rsidRDefault="00366C1B" w:rsidP="00277419">
                      <w:pPr>
                        <w:rPr>
                          <w:rFonts w:ascii="Courier New" w:hAnsi="Courier New" w:cs="Courier New"/>
                          <w:b/>
                        </w:rPr>
                      </w:pPr>
                      <w:r>
                        <w:rPr>
                          <w:rFonts w:ascii="Courier New" w:hAnsi="Courier New" w:cs="Courier New"/>
                          <w:b/>
                        </w:rPr>
                        <w:t>A                   B</w:t>
                      </w:r>
                    </w:p>
                    <w:p w:rsidR="00366C1B" w:rsidRDefault="00366C1B" w:rsidP="00277419">
                      <w:pPr>
                        <w:rPr>
                          <w:rFonts w:ascii="Courier New" w:hAnsi="Courier New" w:cs="Courier New"/>
                          <w:b/>
                        </w:rPr>
                      </w:pPr>
                      <w:r>
                        <w:rPr>
                          <w:rFonts w:ascii="Courier New" w:hAnsi="Courier New" w:cs="Courier New"/>
                          <w:b/>
                        </w:rPr>
                        <w:t>C                   D</w:t>
                      </w:r>
                    </w:p>
                    <w:p w:rsidR="00366C1B" w:rsidRDefault="00366C1B" w:rsidP="00277419">
                      <w:pPr>
                        <w:rPr>
                          <w:rFonts w:ascii="Courier New" w:hAnsi="Courier New" w:cs="Courier New"/>
                          <w:b/>
                        </w:rPr>
                      </w:pPr>
                      <w:r>
                        <w:rPr>
                          <w:rFonts w:ascii="Courier New" w:hAnsi="Courier New" w:cs="Courier New"/>
                          <w:b/>
                        </w:rPr>
                        <w:t>E                   F</w:t>
                      </w:r>
                    </w:p>
                    <w:p w:rsidR="00366C1B" w:rsidRDefault="00366C1B" w:rsidP="00277419">
                      <w:pPr>
                        <w:rPr>
                          <w:rFonts w:ascii="Courier New" w:hAnsi="Courier New" w:cs="Courier New"/>
                          <w:b/>
                        </w:rPr>
                      </w:pPr>
                      <w:r>
                        <w:rPr>
                          <w:rFonts w:ascii="Courier New" w:hAnsi="Courier New" w:cs="Courier New"/>
                          <w:b/>
                        </w:rPr>
                        <w:t>[UP/DN ARROW]        [FRONT PANEL- NEXT]</w:t>
                      </w:r>
                    </w:p>
                    <w:p w:rsidR="00366C1B" w:rsidRDefault="00366C1B" w:rsidP="00277419">
                      <w:pPr>
                        <w:rPr>
                          <w:rFonts w:ascii="Courier New" w:hAnsi="Courier New" w:cs="Courier New"/>
                          <w:b/>
                        </w:rPr>
                      </w:pPr>
                    </w:p>
                    <w:p w:rsidR="00366C1B" w:rsidRDefault="00366C1B" w:rsidP="00277419">
                      <w:pPr>
                        <w:rPr>
                          <w:rFonts w:ascii="Courier New" w:hAnsi="Courier New" w:cs="Courier New"/>
                          <w:b/>
                        </w:rPr>
                      </w:pPr>
                    </w:p>
                  </w:txbxContent>
                </v:textbox>
              </v:shape>
            </w:pict>
          </mc:Fallback>
        </mc:AlternateContent>
      </w:r>
    </w:p>
    <w:p w:rsidR="00277419" w:rsidRDefault="00277419" w:rsidP="00277419"/>
    <w:p w:rsidR="00277419" w:rsidRDefault="00277419" w:rsidP="00277419"/>
    <w:p w:rsidR="00277419" w:rsidRDefault="00277419" w:rsidP="00277419"/>
    <w:p w:rsidR="00277419" w:rsidRDefault="00277419" w:rsidP="00277419"/>
    <w:p w:rsidR="00277419" w:rsidRDefault="00277419" w:rsidP="00277419"/>
    <w:p w:rsidR="00277419" w:rsidRDefault="00277419" w:rsidP="00277419"/>
    <w:p w:rsidR="00277419" w:rsidRPr="008E19A6" w:rsidRDefault="00277419" w:rsidP="00277419"/>
    <w:p w:rsidR="00277419" w:rsidRDefault="00277419" w:rsidP="00277419"/>
    <w:p w:rsidR="00277419" w:rsidRDefault="00277419" w:rsidP="00277419">
      <w:pPr>
        <w:pStyle w:val="ListParagraph"/>
        <w:tabs>
          <w:tab w:val="left" w:pos="1800"/>
        </w:tabs>
        <w:ind w:left="1440"/>
      </w:pPr>
      <w:r w:rsidRPr="00267C47">
        <w:rPr>
          <w:b/>
          <w:sz w:val="36"/>
          <w:szCs w:val="36"/>
        </w:rPr>
        <w:sym w:font="Wingdings 2" w:char="F02A"/>
      </w:r>
      <w:r>
        <w:tab/>
        <w:t>Pass</w:t>
      </w:r>
    </w:p>
    <w:p w:rsidR="00277419" w:rsidRDefault="00277419" w:rsidP="00277419"/>
    <w:p w:rsidR="00815BA3" w:rsidRDefault="00815BA3">
      <w:pPr>
        <w:rPr>
          <w:ins w:id="208" w:author="Author"/>
        </w:rPr>
      </w:pPr>
      <w:ins w:id="209" w:author="Author">
        <w:r>
          <w:br w:type="page"/>
        </w:r>
      </w:ins>
    </w:p>
    <w:p w:rsidR="00390D52" w:rsidRDefault="00277419" w:rsidP="009109B8">
      <w:pPr>
        <w:pStyle w:val="ListParagraph"/>
        <w:numPr>
          <w:ilvl w:val="0"/>
          <w:numId w:val="10"/>
        </w:numPr>
        <w:jc w:val="both"/>
      </w:pPr>
      <w:r>
        <w:lastRenderedPageBreak/>
        <w:t>Press the &lt;</w:t>
      </w:r>
      <w:r>
        <w:rPr>
          <w:b/>
        </w:rPr>
        <w:t>Up</w:t>
      </w:r>
      <w:r w:rsidRPr="00277419">
        <w:rPr>
          <w:b/>
        </w:rPr>
        <w:t>Arrow</w:t>
      </w:r>
      <w:r>
        <w:t>&gt; key three times.  Press the &lt;</w:t>
      </w:r>
      <w:r w:rsidRPr="00EB11D7">
        <w:rPr>
          <w:b/>
        </w:rPr>
        <w:t>0</w:t>
      </w:r>
      <w:r>
        <w:t>&gt; key to select the System Time C</w:t>
      </w:r>
      <w:r w:rsidR="00EB11D7">
        <w:t>onfiguration Utility.</w:t>
      </w:r>
      <w:r>
        <w:t xml:space="preserve"> </w:t>
      </w:r>
      <w:r w:rsidR="00EB11D7">
        <w:t>The display should appear as shown.</w:t>
      </w:r>
      <w:ins w:id="210" w:author="Author">
        <w:r w:rsidR="009109B8">
          <w:t xml:space="preserve"> (</w:t>
        </w:r>
        <w:r w:rsidR="009109B8" w:rsidRPr="009109B8">
          <w:t>APIR3.2.1[4]</w:t>
        </w:r>
        <w:r w:rsidR="009109B8">
          <w:t xml:space="preserve">, </w:t>
        </w:r>
        <w:r w:rsidR="009109B8" w:rsidRPr="009109B8">
          <w:t>APIR3.2.1[5]</w:t>
        </w:r>
        <w:r w:rsidR="009109B8">
          <w:t xml:space="preserve">, </w:t>
        </w:r>
        <w:r w:rsidR="009109B8" w:rsidRPr="009109B8">
          <w:t>APIR3.2.1[</w:t>
        </w:r>
        <w:r w:rsidR="009109B8">
          <w:t>6</w:t>
        </w:r>
        <w:r w:rsidR="009109B8" w:rsidRPr="009109B8">
          <w:t>]</w:t>
        </w:r>
        <w:r w:rsidR="009109B8">
          <w:t>, APIR3.2.1[15</w:t>
        </w:r>
        <w:r w:rsidR="009109B8" w:rsidRPr="009109B8">
          <w:t>]</w:t>
        </w:r>
        <w:r w:rsidR="009109B8">
          <w:t>)</w:t>
        </w:r>
      </w:ins>
    </w:p>
    <w:p w:rsidR="00390D52" w:rsidRDefault="00390D52" w:rsidP="00390D52">
      <w:pPr>
        <w:ind w:left="360"/>
        <w:jc w:val="both"/>
      </w:pPr>
    </w:p>
    <w:p w:rsidR="00390D52" w:rsidRPr="00EB2AD8" w:rsidRDefault="00390D52" w:rsidP="00390D52">
      <w:r>
        <w:rPr>
          <w:noProof/>
        </w:rPr>
        <mc:AlternateContent>
          <mc:Choice Requires="wps">
            <w:drawing>
              <wp:anchor distT="0" distB="0" distL="114300" distR="114300" simplePos="0" relativeHeight="251729920" behindDoc="0" locked="0" layoutInCell="1" allowOverlap="1" wp14:anchorId="328004CB" wp14:editId="7444A0DB">
                <wp:simplePos x="0" y="0"/>
                <wp:positionH relativeFrom="column">
                  <wp:posOffset>445674</wp:posOffset>
                </wp:positionH>
                <wp:positionV relativeFrom="paragraph">
                  <wp:posOffset>-3975</wp:posOffset>
                </wp:positionV>
                <wp:extent cx="3273398" cy="1236980"/>
                <wp:effectExtent l="0" t="0" r="22860" b="20320"/>
                <wp:wrapNone/>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390D52">
                            <w:pPr>
                              <w:rPr>
                                <w:rFonts w:ascii="Courier New" w:hAnsi="Courier New" w:cs="Courier New"/>
                                <w:b/>
                              </w:rPr>
                            </w:pPr>
                            <w:r>
                              <w:rPr>
                                <w:rFonts w:ascii="Courier New" w:hAnsi="Courier New" w:cs="Courier New"/>
                                <w:b/>
                              </w:rPr>
                              <w:t xml:space="preserve">              SYSTEM TIME</w:t>
                            </w:r>
                          </w:p>
                          <w:p w:rsidR="00366C1B" w:rsidRDefault="00366C1B" w:rsidP="00390D52">
                            <w:pPr>
                              <w:rPr>
                                <w:rFonts w:ascii="Courier New" w:hAnsi="Courier New" w:cs="Courier New"/>
                                <w:b/>
                              </w:rPr>
                            </w:pPr>
                            <w:r>
                              <w:rPr>
                                <w:rFonts w:ascii="Courier New" w:hAnsi="Courier New" w:cs="Courier New"/>
                                <w:b/>
                              </w:rPr>
                              <w:t>DATE       TIME     TMZONE DST/Status</w:t>
                            </w:r>
                          </w:p>
                          <w:p w:rsidR="00366C1B" w:rsidRDefault="00366C1B" w:rsidP="00390D52">
                            <w:pPr>
                              <w:rPr>
                                <w:rFonts w:ascii="Courier New" w:hAnsi="Courier New" w:cs="Courier New"/>
                                <w:b/>
                              </w:rPr>
                            </w:pPr>
                            <w:r>
                              <w:rPr>
                                <w:rFonts w:ascii="Courier New" w:hAnsi="Courier New" w:cs="Courier New"/>
                                <w:b/>
                              </w:rPr>
                              <w:t xml:space="preserve">01/20/2016 17:26:08 -05:00 Enable/Inactv    </w:t>
                            </w:r>
                          </w:p>
                          <w:p w:rsidR="00366C1B" w:rsidRDefault="00366C1B" w:rsidP="00390D52">
                            <w:pPr>
                              <w:rPr>
                                <w:rFonts w:ascii="Courier New" w:hAnsi="Courier New" w:cs="Courier New"/>
                                <w:b/>
                              </w:rPr>
                            </w:pPr>
                            <w:r>
                              <w:rPr>
                                <w:rFonts w:ascii="Courier New" w:hAnsi="Courier New" w:cs="Courier New"/>
                                <w:b/>
                              </w:rPr>
                              <w:t xml:space="preserve"> </w:t>
                            </w:r>
                          </w:p>
                          <w:p w:rsidR="00366C1B" w:rsidRPr="00EB2AD8" w:rsidRDefault="00366C1B" w:rsidP="00EB11D7">
                            <w:pPr>
                              <w:rPr>
                                <w:rFonts w:ascii="Courier New" w:hAnsi="Courier New" w:cs="Courier New"/>
                                <w:b/>
                              </w:rPr>
                            </w:pPr>
                            <w:r>
                              <w:rPr>
                                <w:rFonts w:ascii="Courier New" w:hAnsi="Courier New" w:cs="Courier New"/>
                                <w:b/>
                              </w:rPr>
                              <w:t xml:space="preserve">                CHANGE</w:t>
                            </w:r>
                          </w:p>
                          <w:p w:rsidR="00366C1B" w:rsidRDefault="00366C1B" w:rsidP="00EB11D7">
                            <w:pPr>
                              <w:rPr>
                                <w:rFonts w:ascii="Courier New" w:hAnsi="Courier New" w:cs="Courier New"/>
                                <w:b/>
                              </w:rPr>
                            </w:pPr>
                            <w:r>
                              <w:rPr>
                                <w:rFonts w:ascii="Courier New" w:hAnsi="Courier New" w:cs="Courier New"/>
                                <w:b/>
                              </w:rPr>
                              <w:t>DATE       TIME     TMZONE DST</w:t>
                            </w:r>
                          </w:p>
                          <w:p w:rsidR="00366C1B" w:rsidRDefault="00366C1B" w:rsidP="00EB11D7">
                            <w:pPr>
                              <w:rPr>
                                <w:rFonts w:ascii="Courier New" w:hAnsi="Courier New" w:cs="Courier New"/>
                                <w:b/>
                              </w:rPr>
                            </w:pPr>
                            <w:r>
                              <w:rPr>
                                <w:rFonts w:ascii="Courier New" w:hAnsi="Courier New" w:cs="Courier New"/>
                                <w:b/>
                              </w:rPr>
                              <w:t xml:space="preserve">01/20/2016 17:20:00 -05:00 Enable </w:t>
                            </w:r>
                          </w:p>
                          <w:p w:rsidR="00366C1B" w:rsidRDefault="00366C1B" w:rsidP="00EB11D7">
                            <w:pPr>
                              <w:rPr>
                                <w:rFonts w:ascii="Courier New" w:hAnsi="Courier New" w:cs="Courier New"/>
                                <w:b/>
                              </w:rPr>
                            </w:pPr>
                            <w:r>
                              <w:rPr>
                                <w:rFonts w:ascii="Courier New" w:hAnsi="Courier New" w:cs="Courier New"/>
                                <w:b/>
                              </w:rPr>
                              <w:t>[UP/DN ARROW] [APPLY-ENT]  [QUIT-**NEXT]</w:t>
                            </w:r>
                          </w:p>
                          <w:p w:rsidR="00366C1B" w:rsidRDefault="00366C1B" w:rsidP="00390D52">
                            <w:pPr>
                              <w:rPr>
                                <w:rFonts w:ascii="Courier New" w:hAnsi="Courier New" w:cs="Courier New"/>
                                <w:b/>
                              </w:rPr>
                            </w:pPr>
                          </w:p>
                          <w:p w:rsidR="00366C1B" w:rsidRDefault="00366C1B" w:rsidP="00390D52">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35.1pt;margin-top:-.3pt;width:257.75pt;height:97.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4K4LwIAAFk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">
                <v:textbox>
                  <w:txbxContent>
                    <w:p w:rsidR="00366C1B" w:rsidRPr="00EB2AD8" w:rsidRDefault="00366C1B" w:rsidP="00390D52">
                      <w:pPr>
                        <w:rPr>
                          <w:rFonts w:ascii="Courier New" w:hAnsi="Courier New" w:cs="Courier New"/>
                          <w:b/>
                        </w:rPr>
                      </w:pPr>
                      <w:r>
                        <w:rPr>
                          <w:rFonts w:ascii="Courier New" w:hAnsi="Courier New" w:cs="Courier New"/>
                          <w:b/>
                        </w:rPr>
                        <w:t xml:space="preserve">              SYSTEM TIME</w:t>
                      </w:r>
                    </w:p>
                    <w:p w:rsidR="00366C1B" w:rsidRDefault="00366C1B" w:rsidP="00390D52">
                      <w:pPr>
                        <w:rPr>
                          <w:rFonts w:ascii="Courier New" w:hAnsi="Courier New" w:cs="Courier New"/>
                          <w:b/>
                        </w:rPr>
                      </w:pPr>
                      <w:r>
                        <w:rPr>
                          <w:rFonts w:ascii="Courier New" w:hAnsi="Courier New" w:cs="Courier New"/>
                          <w:b/>
                        </w:rPr>
                        <w:t>DATE       TIME     TMZONE DST/Status</w:t>
                      </w:r>
                    </w:p>
                    <w:p w:rsidR="00366C1B" w:rsidRDefault="00366C1B" w:rsidP="00390D52">
                      <w:pPr>
                        <w:rPr>
                          <w:rFonts w:ascii="Courier New" w:hAnsi="Courier New" w:cs="Courier New"/>
                          <w:b/>
                        </w:rPr>
                      </w:pPr>
                      <w:r>
                        <w:rPr>
                          <w:rFonts w:ascii="Courier New" w:hAnsi="Courier New" w:cs="Courier New"/>
                          <w:b/>
                        </w:rPr>
                        <w:t xml:space="preserve">01/20/2016 17:26:08 -05:00 Enable/Inactv    </w:t>
                      </w:r>
                    </w:p>
                    <w:p w:rsidR="00366C1B" w:rsidRDefault="00366C1B" w:rsidP="00390D52">
                      <w:pPr>
                        <w:rPr>
                          <w:rFonts w:ascii="Courier New" w:hAnsi="Courier New" w:cs="Courier New"/>
                          <w:b/>
                        </w:rPr>
                      </w:pPr>
                      <w:r>
                        <w:rPr>
                          <w:rFonts w:ascii="Courier New" w:hAnsi="Courier New" w:cs="Courier New"/>
                          <w:b/>
                        </w:rPr>
                        <w:t xml:space="preserve"> </w:t>
                      </w:r>
                    </w:p>
                    <w:p w:rsidR="00366C1B" w:rsidRPr="00EB2AD8" w:rsidRDefault="00366C1B" w:rsidP="00EB11D7">
                      <w:pPr>
                        <w:rPr>
                          <w:rFonts w:ascii="Courier New" w:hAnsi="Courier New" w:cs="Courier New"/>
                          <w:b/>
                        </w:rPr>
                      </w:pPr>
                      <w:r>
                        <w:rPr>
                          <w:rFonts w:ascii="Courier New" w:hAnsi="Courier New" w:cs="Courier New"/>
                          <w:b/>
                        </w:rPr>
                        <w:t xml:space="preserve">                CHANGE</w:t>
                      </w:r>
                    </w:p>
                    <w:p w:rsidR="00366C1B" w:rsidRDefault="00366C1B" w:rsidP="00EB11D7">
                      <w:pPr>
                        <w:rPr>
                          <w:rFonts w:ascii="Courier New" w:hAnsi="Courier New" w:cs="Courier New"/>
                          <w:b/>
                        </w:rPr>
                      </w:pPr>
                      <w:r>
                        <w:rPr>
                          <w:rFonts w:ascii="Courier New" w:hAnsi="Courier New" w:cs="Courier New"/>
                          <w:b/>
                        </w:rPr>
                        <w:t>DATE       TIME     TMZONE DST</w:t>
                      </w:r>
                    </w:p>
                    <w:p w:rsidR="00366C1B" w:rsidRDefault="00366C1B" w:rsidP="00EB11D7">
                      <w:pPr>
                        <w:rPr>
                          <w:rFonts w:ascii="Courier New" w:hAnsi="Courier New" w:cs="Courier New"/>
                          <w:b/>
                        </w:rPr>
                      </w:pPr>
                      <w:r>
                        <w:rPr>
                          <w:rFonts w:ascii="Courier New" w:hAnsi="Courier New" w:cs="Courier New"/>
                          <w:b/>
                        </w:rPr>
                        <w:t xml:space="preserve">01/20/2016 17:20:00 -05:00 Enable </w:t>
                      </w:r>
                    </w:p>
                    <w:p w:rsidR="00366C1B" w:rsidRDefault="00366C1B" w:rsidP="00EB11D7">
                      <w:pPr>
                        <w:rPr>
                          <w:rFonts w:ascii="Courier New" w:hAnsi="Courier New" w:cs="Courier New"/>
                          <w:b/>
                        </w:rPr>
                      </w:pPr>
                      <w:r>
                        <w:rPr>
                          <w:rFonts w:ascii="Courier New" w:hAnsi="Courier New" w:cs="Courier New"/>
                          <w:b/>
                        </w:rPr>
                        <w:t>[UP/DN ARROW] [APPLY-ENT]  [QUIT-**NEXT]</w:t>
                      </w:r>
                    </w:p>
                    <w:p w:rsidR="00366C1B" w:rsidRDefault="00366C1B" w:rsidP="00390D52">
                      <w:pPr>
                        <w:rPr>
                          <w:rFonts w:ascii="Courier New" w:hAnsi="Courier New" w:cs="Courier New"/>
                          <w:b/>
                        </w:rPr>
                      </w:pPr>
                    </w:p>
                    <w:p w:rsidR="00366C1B" w:rsidRDefault="00366C1B" w:rsidP="00390D52">
                      <w:pPr>
                        <w:rPr>
                          <w:rFonts w:ascii="Courier New" w:hAnsi="Courier New" w:cs="Courier New"/>
                          <w:b/>
                        </w:rPr>
                      </w:pPr>
                    </w:p>
                  </w:txbxContent>
                </v:textbox>
              </v:shape>
            </w:pict>
          </mc:Fallback>
        </mc:AlternateContent>
      </w:r>
    </w:p>
    <w:p w:rsidR="00390D52" w:rsidRDefault="00390D52" w:rsidP="00390D52"/>
    <w:p w:rsidR="00390D52" w:rsidRDefault="00390D52" w:rsidP="00390D52"/>
    <w:p w:rsidR="00390D52" w:rsidRDefault="00390D52" w:rsidP="00390D52"/>
    <w:p w:rsidR="00390D52" w:rsidRDefault="00390D52" w:rsidP="00390D52"/>
    <w:p w:rsidR="00390D52" w:rsidRDefault="00390D52" w:rsidP="00390D52"/>
    <w:p w:rsidR="00390D52" w:rsidRDefault="00390D52" w:rsidP="00390D52"/>
    <w:p w:rsidR="00390D52" w:rsidRPr="008E19A6" w:rsidRDefault="00390D52" w:rsidP="00390D52"/>
    <w:p w:rsidR="00390D52" w:rsidRDefault="00390D52" w:rsidP="00390D52"/>
    <w:p w:rsidR="00390D52" w:rsidRDefault="00390D52" w:rsidP="00390D52">
      <w:pPr>
        <w:pStyle w:val="ListParagraph"/>
        <w:tabs>
          <w:tab w:val="left" w:pos="1800"/>
        </w:tabs>
        <w:ind w:left="1440"/>
      </w:pPr>
      <w:r w:rsidRPr="00267C47">
        <w:rPr>
          <w:b/>
          <w:sz w:val="36"/>
          <w:szCs w:val="36"/>
        </w:rPr>
        <w:sym w:font="Wingdings 2" w:char="F02A"/>
      </w:r>
      <w:r>
        <w:tab/>
        <w:t>Pass</w:t>
      </w:r>
    </w:p>
    <w:p w:rsidR="00390D52" w:rsidRDefault="00390D52" w:rsidP="00390D52"/>
    <w:p w:rsidR="00390D52" w:rsidRDefault="004751EA" w:rsidP="00C30B16">
      <w:pPr>
        <w:pStyle w:val="ListParagraph"/>
        <w:numPr>
          <w:ilvl w:val="0"/>
          <w:numId w:val="10"/>
        </w:numPr>
        <w:jc w:val="both"/>
      </w:pPr>
      <w:r>
        <w:t>Using the &lt;</w:t>
      </w:r>
      <w:r w:rsidR="00B21A21">
        <w:rPr>
          <w:b/>
        </w:rPr>
        <w:t>Left</w:t>
      </w:r>
      <w:r w:rsidRPr="004751EA">
        <w:rPr>
          <w:b/>
        </w:rPr>
        <w:t>Arrow</w:t>
      </w:r>
      <w:r>
        <w:t>&gt; and &lt;</w:t>
      </w:r>
      <w:r w:rsidR="00B21A21">
        <w:rPr>
          <w:b/>
        </w:rPr>
        <w:t>Right</w:t>
      </w:r>
      <w:r w:rsidRPr="004751EA">
        <w:rPr>
          <w:b/>
        </w:rPr>
        <w:t>Arrow</w:t>
      </w:r>
      <w:r>
        <w:t>&gt; keys, confirm that the cursor moves between the various time fields in the ‘Change’ section.  Confirm that pressing the &lt;</w:t>
      </w:r>
      <w:r w:rsidRPr="004751EA">
        <w:rPr>
          <w:b/>
        </w:rPr>
        <w:t>Left Arrow</w:t>
      </w:r>
      <w:r>
        <w:t>&gt; key when on the leftmost field (Month) has no effect.  Confirm that pressing the &lt;</w:t>
      </w:r>
      <w:r>
        <w:rPr>
          <w:b/>
        </w:rPr>
        <w:t xml:space="preserve">Right </w:t>
      </w:r>
      <w:r w:rsidRPr="004751EA">
        <w:rPr>
          <w:b/>
        </w:rPr>
        <w:t>Arrow</w:t>
      </w:r>
      <w:r>
        <w:t>&gt; key when on the rightmost field (DST Enable) has no effect.</w:t>
      </w:r>
      <w:ins w:id="211" w:author="Author">
        <w:r w:rsidR="009109B8">
          <w:t xml:space="preserve"> (APIR3.2.1[22</w:t>
        </w:r>
        <w:r w:rsidR="009109B8" w:rsidRPr="009109B8">
          <w:t>]</w:t>
        </w:r>
        <w:r w:rsidR="00C30B16">
          <w:t xml:space="preserve">, </w:t>
        </w:r>
        <w:r w:rsidR="00C30B16" w:rsidRPr="00C30B16">
          <w:t>APIR3.2.1[2</w:t>
        </w:r>
        <w:r w:rsidR="00C30B16">
          <w:t>3</w:t>
        </w:r>
        <w:r w:rsidR="00C30B16" w:rsidRPr="00C30B16">
          <w:t>]</w:t>
        </w:r>
        <w:r w:rsidR="00C30B16">
          <w:t xml:space="preserve">, </w:t>
        </w:r>
        <w:r w:rsidR="00C30B16" w:rsidRPr="00C30B16">
          <w:t>APIR3.2.1[2</w:t>
        </w:r>
        <w:r w:rsidR="00C30B16">
          <w:t>4</w:t>
        </w:r>
        <w:r w:rsidR="00C30B16" w:rsidRPr="00C30B16">
          <w:t>]</w:t>
        </w:r>
        <w:r w:rsidR="00C30B16">
          <w:t xml:space="preserve">, </w:t>
        </w:r>
        <w:r w:rsidR="00C30B16" w:rsidRPr="00C30B16">
          <w:t>APIR3.2.1[2</w:t>
        </w:r>
        <w:r w:rsidR="00C30B16">
          <w:t>5</w:t>
        </w:r>
        <w:r w:rsidR="00C30B16" w:rsidRPr="00C30B16">
          <w:t>]</w:t>
        </w:r>
        <w:r w:rsidR="00C30B16">
          <w:t xml:space="preserve">, </w:t>
        </w:r>
        <w:r w:rsidR="00C30B16" w:rsidRPr="00C30B16">
          <w:t>APIR3.2.1[26]</w:t>
        </w:r>
        <w:r w:rsidR="009109B8">
          <w:t>)</w:t>
        </w:r>
      </w:ins>
    </w:p>
    <w:p w:rsidR="00390D52" w:rsidRDefault="00390D52" w:rsidP="00390D52">
      <w:pPr>
        <w:ind w:left="360"/>
        <w:jc w:val="both"/>
      </w:pPr>
    </w:p>
    <w:p w:rsidR="00390D52" w:rsidRDefault="00390D52" w:rsidP="00390D52">
      <w:pPr>
        <w:pStyle w:val="ListParagraph"/>
        <w:tabs>
          <w:tab w:val="left" w:pos="1800"/>
        </w:tabs>
        <w:ind w:left="1440"/>
      </w:pPr>
      <w:r w:rsidRPr="00267C47">
        <w:rPr>
          <w:b/>
          <w:sz w:val="36"/>
          <w:szCs w:val="36"/>
        </w:rPr>
        <w:sym w:font="Wingdings 2" w:char="F02A"/>
      </w:r>
      <w:r>
        <w:tab/>
        <w:t>Pass</w:t>
      </w:r>
    </w:p>
    <w:p w:rsidR="00390D52" w:rsidRDefault="00390D52" w:rsidP="00390D52"/>
    <w:p w:rsidR="00B21A21" w:rsidRDefault="00B21A21" w:rsidP="00C30B16">
      <w:pPr>
        <w:pStyle w:val="ListParagraph"/>
        <w:numPr>
          <w:ilvl w:val="0"/>
          <w:numId w:val="10"/>
        </w:numPr>
        <w:jc w:val="both"/>
      </w:pPr>
      <w:r>
        <w:t xml:space="preserve">Move the cursor to the </w:t>
      </w:r>
      <w:r w:rsidR="00DC4641">
        <w:t xml:space="preserve">change </w:t>
      </w:r>
      <w:r>
        <w:t xml:space="preserve">Minute field.  </w:t>
      </w:r>
      <w:ins w:id="212" w:author="Author">
        <w:r w:rsidR="009109B8">
          <w:t xml:space="preserve">Set the Minute to 10 by pressing the &lt;1&gt;, &lt;0&gt; and &lt;Ent&gt; keys.  </w:t>
        </w:r>
      </w:ins>
      <w:r>
        <w:t>Using the &lt;+&gt; and &lt;-&gt; keys, demonstrate that the value is incremented and decremented by those keys (respectively).  Advance the minute field one minute ahead of the current minute and press the &lt;</w:t>
      </w:r>
      <w:r w:rsidRPr="00B21A21">
        <w:rPr>
          <w:b/>
        </w:rPr>
        <w:t>ENT</w:t>
      </w:r>
      <w:r>
        <w:t>&gt; key.  Confirm that the utility remains in focus.  Confirm that the minute in the current time has now advanced as well.  Repeat this step five times, except instead of pressing the &lt;</w:t>
      </w:r>
      <w:r w:rsidRPr="00B21A21">
        <w:rPr>
          <w:b/>
        </w:rPr>
        <w:t>ENT</w:t>
      </w:r>
      <w:r>
        <w:t>&gt; key press the &lt;</w:t>
      </w:r>
      <w:r w:rsidRPr="00B21A21">
        <w:rPr>
          <w:b/>
        </w:rPr>
        <w:t>YES</w:t>
      </w:r>
      <w:r>
        <w:t>&gt;, &lt;</w:t>
      </w:r>
      <w:r w:rsidRPr="00B21A21">
        <w:rPr>
          <w:b/>
        </w:rPr>
        <w:t>UpArrow</w:t>
      </w:r>
      <w:r>
        <w:t>&gt;, &lt;</w:t>
      </w:r>
      <w:r>
        <w:rPr>
          <w:b/>
        </w:rPr>
        <w:t>Down</w:t>
      </w:r>
      <w:r w:rsidRPr="00277419">
        <w:rPr>
          <w:b/>
        </w:rPr>
        <w:t>Arrow</w:t>
      </w:r>
      <w:r>
        <w:t>&gt;, &lt;</w:t>
      </w:r>
      <w:r>
        <w:rPr>
          <w:b/>
        </w:rPr>
        <w:t>Left</w:t>
      </w:r>
      <w:r w:rsidRPr="004751EA">
        <w:rPr>
          <w:b/>
        </w:rPr>
        <w:t>Arrow</w:t>
      </w:r>
      <w:r>
        <w:t>&gt; and &lt;</w:t>
      </w:r>
      <w:r>
        <w:rPr>
          <w:b/>
        </w:rPr>
        <w:t>Right</w:t>
      </w:r>
      <w:r w:rsidRPr="004751EA">
        <w:rPr>
          <w:b/>
        </w:rPr>
        <w:t>Arrow</w:t>
      </w:r>
      <w:r>
        <w:t>&gt; keys to terminate the field.  Confirm in each case that the minute in the current time has advanced</w:t>
      </w:r>
      <w:r w:rsidR="00DC4641">
        <w:t>, indicating that the new value was accepted</w:t>
      </w:r>
      <w:r>
        <w:t>.</w:t>
      </w:r>
      <w:ins w:id="213" w:author="Author">
        <w:r w:rsidR="009109B8">
          <w:t xml:space="preserve"> </w:t>
        </w:r>
        <w:r w:rsidR="00C30B16">
          <w:t>Repeat this step again, except instead of pressing the &lt;</w:t>
        </w:r>
        <w:r w:rsidR="00C30B16" w:rsidRPr="00B21A21">
          <w:rPr>
            <w:b/>
          </w:rPr>
          <w:t>ENT</w:t>
        </w:r>
        <w:r w:rsidR="00C30B16">
          <w:t>&gt; key press the &lt;</w:t>
        </w:r>
        <w:r w:rsidR="00C30B16">
          <w:rPr>
            <w:b/>
          </w:rPr>
          <w:t>NO</w:t>
        </w:r>
        <w:r w:rsidR="00C30B16">
          <w:t xml:space="preserve">&gt; key.  Confirm that the minute in the current time has reverted to it’s previous value. </w:t>
        </w:r>
        <w:r w:rsidR="009109B8">
          <w:t>(</w:t>
        </w:r>
        <w:r w:rsidR="009109B8" w:rsidRPr="009109B8">
          <w:t>APIR3.2.1[21]</w:t>
        </w:r>
        <w:r w:rsidR="00C30B16">
          <w:t xml:space="preserve">, </w:t>
        </w:r>
        <w:r w:rsidR="00C30B16" w:rsidRPr="00C30B16">
          <w:t>APIR3.2.1[2</w:t>
        </w:r>
        <w:r w:rsidR="00C30B16">
          <w:t xml:space="preserve">7], </w:t>
        </w:r>
        <w:r w:rsidR="00C30B16" w:rsidRPr="00C30B16">
          <w:t>APIR3.2.1[2</w:t>
        </w:r>
        <w:r w:rsidR="00C30B16">
          <w:t>8</w:t>
        </w:r>
        <w:r w:rsidR="00C30B16" w:rsidRPr="00C30B16">
          <w:t>]</w:t>
        </w:r>
        <w:r w:rsidR="00C30B16">
          <w:t xml:space="preserve">, </w:t>
        </w:r>
        <w:r w:rsidR="00C30B16" w:rsidRPr="00C30B16">
          <w:t>APIR3.2.1[2</w:t>
        </w:r>
        <w:r w:rsidR="00C30B16">
          <w:t>9</w:t>
        </w:r>
        <w:r w:rsidR="00C30B16" w:rsidRPr="00C30B16">
          <w:t>]</w:t>
        </w:r>
        <w:r w:rsidR="00C30B16">
          <w:t xml:space="preserve">, </w:t>
        </w:r>
        <w:r w:rsidR="00C30B16" w:rsidRPr="00C30B16">
          <w:t>APIR3.2.1[30]</w:t>
        </w:r>
        <w:r w:rsidR="00C30B16">
          <w:t xml:space="preserve">, </w:t>
        </w:r>
        <w:r w:rsidR="00C30B16" w:rsidRPr="00C30B16">
          <w:t>APIR3.2.1[31]</w:t>
        </w:r>
        <w:r w:rsidR="00C30B16">
          <w:t xml:space="preserve">, </w:t>
        </w:r>
        <w:r w:rsidR="00C30B16" w:rsidRPr="00C30B16">
          <w:t>APIR3.2.1[35]</w:t>
        </w:r>
        <w:r w:rsidR="00C30B16">
          <w:t>)</w:t>
        </w:r>
      </w:ins>
    </w:p>
    <w:p w:rsidR="00B21A21" w:rsidRDefault="00B21A21" w:rsidP="00B21A21">
      <w:pPr>
        <w:ind w:left="360"/>
        <w:jc w:val="both"/>
      </w:pPr>
    </w:p>
    <w:p w:rsidR="00B21A21" w:rsidRDefault="00B21A21" w:rsidP="00B21A21">
      <w:pPr>
        <w:pStyle w:val="ListParagraph"/>
        <w:tabs>
          <w:tab w:val="left" w:pos="1800"/>
        </w:tabs>
        <w:ind w:left="1440"/>
      </w:pPr>
      <w:r w:rsidRPr="00267C47">
        <w:rPr>
          <w:b/>
          <w:sz w:val="36"/>
          <w:szCs w:val="36"/>
        </w:rPr>
        <w:sym w:font="Wingdings 2" w:char="F02A"/>
      </w:r>
      <w:r>
        <w:tab/>
        <w:t>Pass</w:t>
      </w:r>
    </w:p>
    <w:p w:rsidR="00B21A21" w:rsidRDefault="00B21A21" w:rsidP="00B21A21"/>
    <w:p w:rsidR="00B21A21" w:rsidRDefault="00B21A21" w:rsidP="00C30B16">
      <w:pPr>
        <w:pStyle w:val="ListParagraph"/>
        <w:numPr>
          <w:ilvl w:val="0"/>
          <w:numId w:val="10"/>
        </w:numPr>
        <w:jc w:val="both"/>
      </w:pPr>
      <w:r>
        <w:t>Using the numeric keypad &lt;</w:t>
      </w:r>
      <w:r w:rsidRPr="00B21A21">
        <w:rPr>
          <w:b/>
        </w:rPr>
        <w:t>0</w:t>
      </w:r>
      <w:r>
        <w:t>&gt;-&lt;</w:t>
      </w:r>
      <w:r w:rsidRPr="00B21A21">
        <w:rPr>
          <w:b/>
        </w:rPr>
        <w:t>9</w:t>
      </w:r>
      <w:r>
        <w:t xml:space="preserve">&gt;, enter a value into the </w:t>
      </w:r>
      <w:r w:rsidR="00DC4641">
        <w:t>change M</w:t>
      </w:r>
      <w:r>
        <w:t>inute field.  Confirm that the value entered is right-justified within the field</w:t>
      </w:r>
      <w:r w:rsidR="00B850BA">
        <w:t xml:space="preserve"> and that if the number of digits entered exceeds the width of the field that the excess leftmost digits are removed from the field</w:t>
      </w:r>
      <w:r>
        <w:t>.</w:t>
      </w:r>
      <w:ins w:id="214" w:author="Author">
        <w:r w:rsidR="00C30B16">
          <w:t xml:space="preserve"> (</w:t>
        </w:r>
        <w:r w:rsidR="00C30B16" w:rsidRPr="00C30B16">
          <w:t>APIR3.2.1[32]</w:t>
        </w:r>
        <w:r w:rsidR="00C30B16">
          <w:t xml:space="preserve">, </w:t>
        </w:r>
        <w:r w:rsidR="00C30B16" w:rsidRPr="00C30B16">
          <w:t>APIR3.2.1[3</w:t>
        </w:r>
        <w:r w:rsidR="00C30B16">
          <w:t>3</w:t>
        </w:r>
        <w:r w:rsidR="00C30B16" w:rsidRPr="00C30B16">
          <w:t>]</w:t>
        </w:r>
        <w:r w:rsidR="00C30B16">
          <w:t xml:space="preserve">, </w:t>
        </w:r>
        <w:r w:rsidR="00C30B16" w:rsidRPr="00C30B16">
          <w:t>APIR3.2.1[3</w:t>
        </w:r>
        <w:r w:rsidR="00C30B16">
          <w:t>4</w:t>
        </w:r>
        <w:r w:rsidR="00C30B16" w:rsidRPr="00C30B16">
          <w:t>]</w:t>
        </w:r>
        <w:r w:rsidR="00C30B16">
          <w:t>)</w:t>
        </w:r>
      </w:ins>
    </w:p>
    <w:p w:rsidR="00B21A21" w:rsidRDefault="00B21A21" w:rsidP="00B21A21">
      <w:pPr>
        <w:ind w:left="360"/>
        <w:jc w:val="both"/>
      </w:pPr>
    </w:p>
    <w:p w:rsidR="00B21A21" w:rsidRDefault="00B21A21" w:rsidP="00B21A21">
      <w:pPr>
        <w:pStyle w:val="ListParagraph"/>
        <w:tabs>
          <w:tab w:val="left" w:pos="1800"/>
        </w:tabs>
        <w:ind w:left="1440"/>
      </w:pPr>
      <w:r w:rsidRPr="00267C47">
        <w:rPr>
          <w:b/>
          <w:sz w:val="36"/>
          <w:szCs w:val="36"/>
        </w:rPr>
        <w:sym w:font="Wingdings 2" w:char="F02A"/>
      </w:r>
      <w:r>
        <w:tab/>
        <w:t>Pass</w:t>
      </w:r>
    </w:p>
    <w:p w:rsidR="00B21A21" w:rsidRDefault="00B21A21" w:rsidP="00B21A21"/>
    <w:p w:rsidR="00B850BA" w:rsidRDefault="00B850BA" w:rsidP="00B850BA">
      <w:pPr>
        <w:pStyle w:val="ListParagraph"/>
        <w:numPr>
          <w:ilvl w:val="0"/>
          <w:numId w:val="10"/>
        </w:numPr>
        <w:jc w:val="both"/>
      </w:pPr>
      <w:r>
        <w:t>Press the &lt;</w:t>
      </w:r>
      <w:r w:rsidRPr="00B850BA">
        <w:rPr>
          <w:b/>
        </w:rPr>
        <w:t>NO</w:t>
      </w:r>
      <w:r>
        <w:t>&gt; key and confirm that the field value returns to what it was prior to pushing the first numeric key.</w:t>
      </w:r>
      <w:ins w:id="215" w:author="Author">
        <w:r w:rsidR="00C30B16">
          <w:t xml:space="preserve"> (</w:t>
        </w:r>
        <w:r w:rsidR="00C30B16" w:rsidRPr="00C30B16">
          <w:t>APIR3.2.1[31]</w:t>
        </w:r>
        <w:r w:rsidR="00C30B16">
          <w:t>,</w:t>
        </w:r>
        <w:r w:rsidR="00C30B16" w:rsidRPr="00C30B16">
          <w:t xml:space="preserve"> APIR3.2.1[36]</w:t>
        </w:r>
        <w:r w:rsidR="00C30B16">
          <w:t>)</w:t>
        </w:r>
      </w:ins>
    </w:p>
    <w:p w:rsidR="00B850BA" w:rsidRDefault="00B850BA" w:rsidP="00B850BA">
      <w:pPr>
        <w:ind w:left="360"/>
        <w:jc w:val="both"/>
      </w:pPr>
    </w:p>
    <w:p w:rsidR="00B850BA" w:rsidRDefault="00B850BA" w:rsidP="00B850BA">
      <w:pPr>
        <w:pStyle w:val="ListParagraph"/>
        <w:tabs>
          <w:tab w:val="left" w:pos="1800"/>
        </w:tabs>
        <w:ind w:left="1440"/>
      </w:pPr>
      <w:r w:rsidRPr="00267C47">
        <w:rPr>
          <w:b/>
          <w:sz w:val="36"/>
          <w:szCs w:val="36"/>
        </w:rPr>
        <w:sym w:font="Wingdings 2" w:char="F02A"/>
      </w:r>
      <w:r>
        <w:tab/>
        <w:t>Pass</w:t>
      </w:r>
    </w:p>
    <w:p w:rsidR="00B850BA" w:rsidRDefault="00B850BA" w:rsidP="00B850BA"/>
    <w:p w:rsidR="00C30B16" w:rsidRDefault="00C30B16">
      <w:pPr>
        <w:rPr>
          <w:ins w:id="216" w:author="Author"/>
        </w:rPr>
      </w:pPr>
      <w:ins w:id="217" w:author="Author">
        <w:r>
          <w:br w:type="page"/>
        </w:r>
      </w:ins>
    </w:p>
    <w:p w:rsidR="00B850BA" w:rsidRDefault="00B850BA" w:rsidP="00C30B16">
      <w:pPr>
        <w:pStyle w:val="ListParagraph"/>
        <w:numPr>
          <w:ilvl w:val="0"/>
          <w:numId w:val="10"/>
        </w:numPr>
        <w:jc w:val="both"/>
      </w:pPr>
      <w:r>
        <w:lastRenderedPageBreak/>
        <w:t>Press any key &lt;</w:t>
      </w:r>
      <w:r>
        <w:rPr>
          <w:b/>
        </w:rPr>
        <w:t>A</w:t>
      </w:r>
      <w:r>
        <w:t>&gt;-&lt;</w:t>
      </w:r>
      <w:r>
        <w:rPr>
          <w:b/>
        </w:rPr>
        <w:t>F</w:t>
      </w:r>
      <w:r>
        <w:t>&gt; and confirm that the controller’s bell sounds with each key press (as these are invalid keys for ti</w:t>
      </w:r>
      <w:r w:rsidR="00CA1A54">
        <w:t>me entry fields).</w:t>
      </w:r>
      <w:ins w:id="218" w:author="Author">
        <w:r w:rsidR="00C30B16">
          <w:t xml:space="preserve"> (</w:t>
        </w:r>
        <w:r w:rsidR="00C30B16" w:rsidRPr="00C30B16">
          <w:t>APIR3.2.1[37]</w:t>
        </w:r>
        <w:r w:rsidR="00C30B16">
          <w:t>)</w:t>
        </w:r>
      </w:ins>
    </w:p>
    <w:p w:rsidR="00B850BA" w:rsidRDefault="00B850BA" w:rsidP="00B850BA">
      <w:pPr>
        <w:ind w:left="360"/>
        <w:jc w:val="both"/>
      </w:pPr>
    </w:p>
    <w:p w:rsidR="00B850BA" w:rsidRDefault="00B850BA" w:rsidP="00B850BA">
      <w:pPr>
        <w:pStyle w:val="ListParagraph"/>
        <w:tabs>
          <w:tab w:val="left" w:pos="1800"/>
        </w:tabs>
        <w:ind w:left="1440"/>
      </w:pPr>
      <w:r w:rsidRPr="00267C47">
        <w:rPr>
          <w:b/>
          <w:sz w:val="36"/>
          <w:szCs w:val="36"/>
        </w:rPr>
        <w:sym w:font="Wingdings 2" w:char="F02A"/>
      </w:r>
      <w:r>
        <w:tab/>
        <w:t>Pass</w:t>
      </w:r>
    </w:p>
    <w:p w:rsidR="00B850BA" w:rsidRDefault="00B850BA" w:rsidP="00B850BA"/>
    <w:p w:rsidR="00B850BA" w:rsidRDefault="00B850BA" w:rsidP="00B850BA">
      <w:pPr>
        <w:pStyle w:val="ListParagraph"/>
        <w:numPr>
          <w:ilvl w:val="0"/>
          <w:numId w:val="10"/>
        </w:numPr>
        <w:jc w:val="both"/>
      </w:pPr>
      <w:r>
        <w:t>Using the numeric keypad &lt;</w:t>
      </w:r>
      <w:r w:rsidRPr="00B21A21">
        <w:rPr>
          <w:b/>
        </w:rPr>
        <w:t>0</w:t>
      </w:r>
      <w:r>
        <w:t>&gt;-&lt;</w:t>
      </w:r>
      <w:r w:rsidRPr="00B21A21">
        <w:rPr>
          <w:b/>
        </w:rPr>
        <w:t>9</w:t>
      </w:r>
      <w:r>
        <w:t xml:space="preserve">&gt;, enter a value into the </w:t>
      </w:r>
      <w:r w:rsidR="00DC4641">
        <w:t>change M</w:t>
      </w:r>
      <w:r>
        <w:t xml:space="preserve">inute field </w:t>
      </w:r>
      <w:r w:rsidR="00CA1A54">
        <w:t xml:space="preserve">that is five minutes </w:t>
      </w:r>
      <w:r>
        <w:t>in advance of the current minute.  Do NOT press any other keys.</w:t>
      </w:r>
    </w:p>
    <w:p w:rsidR="00B850BA" w:rsidRDefault="00B850BA" w:rsidP="00B850BA">
      <w:pPr>
        <w:ind w:left="360"/>
        <w:jc w:val="both"/>
      </w:pPr>
    </w:p>
    <w:p w:rsidR="00B850BA" w:rsidRDefault="00B850BA" w:rsidP="00B850BA">
      <w:pPr>
        <w:pStyle w:val="ListParagraph"/>
        <w:tabs>
          <w:tab w:val="left" w:pos="1800"/>
        </w:tabs>
        <w:ind w:left="1440"/>
      </w:pPr>
      <w:r w:rsidRPr="00267C47">
        <w:rPr>
          <w:b/>
          <w:sz w:val="36"/>
          <w:szCs w:val="36"/>
        </w:rPr>
        <w:sym w:font="Wingdings 2" w:char="F02A"/>
      </w:r>
      <w:r>
        <w:tab/>
        <w:t>Pass</w:t>
      </w:r>
    </w:p>
    <w:p w:rsidR="00B850BA" w:rsidRDefault="00B850BA" w:rsidP="00B850BA"/>
    <w:p w:rsidR="00B850BA" w:rsidRDefault="00B850BA" w:rsidP="00C30B16">
      <w:pPr>
        <w:pStyle w:val="ListParagraph"/>
        <w:numPr>
          <w:ilvl w:val="0"/>
          <w:numId w:val="10"/>
        </w:numPr>
        <w:jc w:val="both"/>
      </w:pPr>
      <w:r>
        <w:t xml:space="preserve">Press </w:t>
      </w:r>
      <w:r w:rsidRPr="00FA4F0D">
        <w:t>&lt;</w:t>
      </w:r>
      <w:r w:rsidRPr="004751EA">
        <w:rPr>
          <w:b/>
        </w:rPr>
        <w:t>*</w:t>
      </w:r>
      <w:r w:rsidRPr="00FA4F0D">
        <w:t>&gt;-&lt;</w:t>
      </w:r>
      <w:r w:rsidRPr="004751EA">
        <w:rPr>
          <w:b/>
        </w:rPr>
        <w:t>*</w:t>
      </w:r>
      <w:r w:rsidRPr="00FA4F0D">
        <w:t>&gt;-&lt;</w:t>
      </w:r>
      <w:r w:rsidRPr="004751EA">
        <w:rPr>
          <w:b/>
        </w:rPr>
        <w:t>NEXT</w:t>
      </w:r>
      <w:r>
        <w:t>&gt; and confirm that the ATC Configuration Menu is displayed.</w:t>
      </w:r>
      <w:ins w:id="219" w:author="Author">
        <w:r w:rsidR="00C30B16">
          <w:t xml:space="preserve"> (</w:t>
        </w:r>
        <w:r w:rsidR="00C30B16" w:rsidRPr="00C30B16">
          <w:t>APIR3.2.1[39]</w:t>
        </w:r>
        <w:r w:rsidR="00C30B16">
          <w:t>)</w:t>
        </w:r>
      </w:ins>
    </w:p>
    <w:p w:rsidR="00B850BA" w:rsidRDefault="00B850BA" w:rsidP="00B850BA"/>
    <w:p w:rsidR="00B850BA" w:rsidRDefault="00B850BA" w:rsidP="00B850BA">
      <w:pPr>
        <w:pStyle w:val="ListParagraph"/>
        <w:tabs>
          <w:tab w:val="left" w:pos="1800"/>
        </w:tabs>
        <w:ind w:left="1440"/>
      </w:pPr>
      <w:r w:rsidRPr="00267C47">
        <w:rPr>
          <w:b/>
          <w:sz w:val="36"/>
          <w:szCs w:val="36"/>
        </w:rPr>
        <w:sym w:font="Wingdings 2" w:char="F02A"/>
      </w:r>
      <w:r>
        <w:tab/>
        <w:t>Pass</w:t>
      </w:r>
    </w:p>
    <w:p w:rsidR="00B850BA" w:rsidRDefault="00B850BA" w:rsidP="00B850BA">
      <w:pPr>
        <w:pStyle w:val="ListParagraph"/>
        <w:tabs>
          <w:tab w:val="left" w:pos="1800"/>
        </w:tabs>
        <w:ind w:left="1440"/>
      </w:pPr>
    </w:p>
    <w:p w:rsidR="001971B5" w:rsidRDefault="00B850BA" w:rsidP="001971B5">
      <w:pPr>
        <w:pStyle w:val="ListParagraph"/>
        <w:numPr>
          <w:ilvl w:val="0"/>
          <w:numId w:val="10"/>
        </w:numPr>
        <w:jc w:val="both"/>
        <w:rPr>
          <w:ins w:id="220" w:author="Author"/>
        </w:rPr>
      </w:pPr>
      <w:r>
        <w:t>Press the &lt;</w:t>
      </w:r>
      <w:r w:rsidRPr="00EB11D7">
        <w:rPr>
          <w:b/>
        </w:rPr>
        <w:t>0</w:t>
      </w:r>
      <w:r>
        <w:t>&gt; key to (again) select the System Time Configuration Utility.  Confirm that the last change made to the Minute field (which was not confirmed with the &lt;ENT&gt; key) was NOT accepted</w:t>
      </w:r>
      <w:r w:rsidR="00CA1A54">
        <w:t xml:space="preserve"> and that the current time is unchanged</w:t>
      </w:r>
      <w:r>
        <w:t>.</w:t>
      </w:r>
      <w:ins w:id="221" w:author="Author">
        <w:r w:rsidR="001971B5">
          <w:t xml:space="preserve"> (</w:t>
        </w:r>
        <w:r w:rsidR="001971B5" w:rsidRPr="001971B5">
          <w:t>APIR3.2.1[40]</w:t>
        </w:r>
        <w:r w:rsidR="001971B5">
          <w:t>)</w:t>
        </w:r>
      </w:ins>
    </w:p>
    <w:p w:rsidR="00B850BA" w:rsidRDefault="001971B5" w:rsidP="001971B5">
      <w:pPr>
        <w:pStyle w:val="ListParagraph"/>
        <w:numPr>
          <w:ilvl w:val="0"/>
          <w:numId w:val="10"/>
        </w:numPr>
        <w:jc w:val="both"/>
      </w:pPr>
      <w:ins w:id="222" w:author="Author">
        <w:r>
          <w:t>APIR3.2.1[44])</w:t>
        </w:r>
      </w:ins>
    </w:p>
    <w:p w:rsidR="00B850BA" w:rsidRDefault="00B850BA" w:rsidP="00B850BA"/>
    <w:p w:rsidR="00B850BA" w:rsidRDefault="00B850BA" w:rsidP="00B850BA">
      <w:pPr>
        <w:pStyle w:val="ListParagraph"/>
        <w:tabs>
          <w:tab w:val="left" w:pos="1800"/>
        </w:tabs>
        <w:ind w:left="1440"/>
      </w:pPr>
      <w:r w:rsidRPr="00267C47">
        <w:rPr>
          <w:b/>
          <w:sz w:val="36"/>
          <w:szCs w:val="36"/>
        </w:rPr>
        <w:sym w:font="Wingdings 2" w:char="F02A"/>
      </w:r>
      <w:r>
        <w:tab/>
        <w:t>Pass</w:t>
      </w:r>
    </w:p>
    <w:p w:rsidR="00B850BA" w:rsidDel="00FB6AC8" w:rsidRDefault="00B850BA" w:rsidP="00B850BA">
      <w:pPr>
        <w:pStyle w:val="ListParagraph"/>
        <w:tabs>
          <w:tab w:val="left" w:pos="1800"/>
        </w:tabs>
        <w:ind w:left="1440"/>
        <w:rPr>
          <w:del w:id="223" w:author="Author"/>
        </w:rPr>
      </w:pPr>
    </w:p>
    <w:p w:rsidR="00FB6AC8" w:rsidRDefault="00FB6AC8" w:rsidP="00FB6AC8">
      <w:pPr>
        <w:pStyle w:val="ListParagraph"/>
        <w:tabs>
          <w:tab w:val="left" w:pos="1800"/>
        </w:tabs>
        <w:ind w:left="1440"/>
        <w:rPr>
          <w:ins w:id="224" w:author="Author"/>
        </w:rPr>
      </w:pPr>
    </w:p>
    <w:p w:rsidR="001971B5" w:rsidRDefault="001971B5" w:rsidP="001971B5">
      <w:pPr>
        <w:pStyle w:val="ListParagraph"/>
        <w:numPr>
          <w:ilvl w:val="0"/>
          <w:numId w:val="10"/>
        </w:numPr>
        <w:jc w:val="both"/>
        <w:rPr>
          <w:ins w:id="225" w:author="Author"/>
        </w:rPr>
      </w:pPr>
      <w:ins w:id="226" w:author="Author">
        <w:r>
          <w:t xml:space="preserve">Press </w:t>
        </w:r>
        <w:r w:rsidRPr="00FA4F0D">
          <w:t>&lt;</w:t>
        </w:r>
        <w:r w:rsidRPr="004751EA">
          <w:rPr>
            <w:b/>
          </w:rPr>
          <w:t>*</w:t>
        </w:r>
        <w:r w:rsidRPr="00FA4F0D">
          <w:t>&gt;-&lt;</w:t>
        </w:r>
        <w:r w:rsidRPr="004751EA">
          <w:rPr>
            <w:b/>
          </w:rPr>
          <w:t>*</w:t>
        </w:r>
        <w:r w:rsidRPr="00FA4F0D">
          <w:t>&gt;-&lt;</w:t>
        </w:r>
        <w:r w:rsidRPr="004751EA">
          <w:rPr>
            <w:b/>
          </w:rPr>
          <w:t>NEXT</w:t>
        </w:r>
        <w:r>
          <w:t>&gt; and confirm that the ATC Configuration Menu is displayed.</w:t>
        </w:r>
      </w:ins>
    </w:p>
    <w:p w:rsidR="001971B5" w:rsidRDefault="001971B5" w:rsidP="001971B5">
      <w:pPr>
        <w:rPr>
          <w:ins w:id="227" w:author="Author"/>
        </w:rPr>
      </w:pPr>
    </w:p>
    <w:p w:rsidR="001971B5" w:rsidRDefault="001971B5" w:rsidP="001971B5">
      <w:pPr>
        <w:pStyle w:val="ListParagraph"/>
        <w:tabs>
          <w:tab w:val="left" w:pos="1800"/>
        </w:tabs>
        <w:ind w:left="1440"/>
        <w:rPr>
          <w:ins w:id="228" w:author="Author"/>
        </w:rPr>
      </w:pPr>
      <w:ins w:id="229" w:author="Author">
        <w:r w:rsidRPr="00267C47">
          <w:rPr>
            <w:b/>
            <w:sz w:val="36"/>
            <w:szCs w:val="36"/>
          </w:rPr>
          <w:sym w:font="Wingdings 2" w:char="F02A"/>
        </w:r>
        <w:r>
          <w:tab/>
          <w:t>Pass</w:t>
        </w:r>
      </w:ins>
    </w:p>
    <w:p w:rsidR="001971B5" w:rsidRDefault="001971B5" w:rsidP="001971B5">
      <w:pPr>
        <w:pStyle w:val="ListParagraph"/>
        <w:tabs>
          <w:tab w:val="left" w:pos="1800"/>
        </w:tabs>
        <w:ind w:left="1440"/>
        <w:rPr>
          <w:ins w:id="230" w:author="Author"/>
        </w:rPr>
      </w:pPr>
    </w:p>
    <w:p w:rsidR="00496AA4" w:rsidRDefault="00496AA4">
      <w:pPr>
        <w:rPr>
          <w:ins w:id="231" w:author="Author"/>
        </w:rPr>
      </w:pPr>
      <w:ins w:id="232" w:author="Author">
        <w:r>
          <w:br w:type="page"/>
        </w:r>
      </w:ins>
    </w:p>
    <w:p w:rsidR="001971B5" w:rsidRDefault="001971B5" w:rsidP="00496AA4">
      <w:pPr>
        <w:pStyle w:val="ListParagraph"/>
        <w:numPr>
          <w:ilvl w:val="0"/>
          <w:numId w:val="10"/>
        </w:numPr>
        <w:jc w:val="both"/>
        <w:rPr>
          <w:ins w:id="233" w:author="Author"/>
        </w:rPr>
      </w:pPr>
      <w:ins w:id="234" w:author="Author">
        <w:r>
          <w:lastRenderedPageBreak/>
          <w:t>Press the &lt;</w:t>
        </w:r>
        <w:r>
          <w:rPr>
            <w:b/>
          </w:rPr>
          <w:t>7</w:t>
        </w:r>
        <w:r>
          <w:t xml:space="preserve">&gt; key to select the Termination Test Utility.  </w:t>
        </w:r>
        <w:r w:rsidRPr="001971B5">
          <w:t xml:space="preserve">Press &lt;*&gt;-&lt;*&gt;-&lt;NEXT&gt;, wait two seconds, and confirm that the </w:t>
        </w:r>
        <w:r>
          <w:t>display now appears as shown</w:t>
        </w:r>
        <w:r w:rsidRPr="001971B5">
          <w:t>.</w:t>
        </w:r>
        <w:r w:rsidR="00496AA4">
          <w:t xml:space="preserve"> (</w:t>
        </w:r>
        <w:r w:rsidR="00496AA4" w:rsidRPr="00496AA4">
          <w:t>APIR3.2.1[41]</w:t>
        </w:r>
        <w:r w:rsidR="00496AA4">
          <w:t>)</w:t>
        </w:r>
      </w:ins>
    </w:p>
    <w:p w:rsidR="001971B5" w:rsidRDefault="001971B5" w:rsidP="001971B5">
      <w:pPr>
        <w:rPr>
          <w:ins w:id="235" w:author="Author"/>
        </w:rPr>
      </w:pPr>
    </w:p>
    <w:p w:rsidR="001971B5" w:rsidRDefault="001971B5" w:rsidP="001971B5">
      <w:pPr>
        <w:ind w:left="360"/>
        <w:jc w:val="both"/>
        <w:rPr>
          <w:ins w:id="236" w:author="Author"/>
        </w:rPr>
      </w:pPr>
    </w:p>
    <w:p w:rsidR="001971B5" w:rsidRPr="00EB2AD8" w:rsidRDefault="001971B5" w:rsidP="001971B5">
      <w:pPr>
        <w:rPr>
          <w:ins w:id="237" w:author="Author"/>
        </w:rPr>
      </w:pPr>
      <w:ins w:id="238" w:author="Author">
        <w:r>
          <w:rPr>
            <w:noProof/>
          </w:rPr>
          <mc:AlternateContent>
            <mc:Choice Requires="wps">
              <w:drawing>
                <wp:anchor distT="0" distB="0" distL="114300" distR="114300" simplePos="0" relativeHeight="251834368" behindDoc="0" locked="0" layoutInCell="1" allowOverlap="1" wp14:anchorId="2FFB3ACB" wp14:editId="540B4933">
                  <wp:simplePos x="0" y="0"/>
                  <wp:positionH relativeFrom="column">
                    <wp:posOffset>445674</wp:posOffset>
                  </wp:positionH>
                  <wp:positionV relativeFrom="paragraph">
                    <wp:posOffset>-3975</wp:posOffset>
                  </wp:positionV>
                  <wp:extent cx="3273398" cy="1236980"/>
                  <wp:effectExtent l="0" t="0" r="22860" b="2032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1971B5">
                              <w:pPr>
                                <w:rPr>
                                  <w:rFonts w:ascii="Courier New" w:hAnsi="Courier New" w:cs="Courier New"/>
                                  <w:b/>
                                </w:rPr>
                              </w:pPr>
                              <w:r>
                                <w:rPr>
                                  <w:rFonts w:ascii="Courier New" w:hAnsi="Courier New" w:cs="Courier New"/>
                                  <w:b/>
                                </w:rPr>
                                <w:t xml:space="preserve">              </w:t>
                              </w:r>
                              <w:del w:id="239" w:author="Author">
                                <w:r w:rsidDel="001971B5">
                                  <w:rPr>
                                    <w:rFonts w:ascii="Courier New" w:hAnsi="Courier New" w:cs="Courier New"/>
                                    <w:b/>
                                  </w:rPr>
                                  <w:delText>SYSTEM TIME</w:delText>
                                </w:r>
                              </w:del>
                              <w:ins w:id="240" w:author="Author">
                                <w:r>
                                  <w:rPr>
                                    <w:rFonts w:ascii="Courier New" w:hAnsi="Courier New" w:cs="Courier New"/>
                                    <w:b/>
                                  </w:rPr>
                                  <w:t xml:space="preserve"> </w:t>
                                </w:r>
                              </w:ins>
                            </w:p>
                            <w:p w:rsidR="00366C1B" w:rsidRDefault="00366C1B" w:rsidP="001971B5">
                              <w:pPr>
                                <w:rPr>
                                  <w:rFonts w:ascii="Courier New" w:hAnsi="Courier New" w:cs="Courier New"/>
                                  <w:b/>
                                </w:rPr>
                              </w:pPr>
                              <w:del w:id="241" w:author="Author">
                                <w:r w:rsidDel="001971B5">
                                  <w:rPr>
                                    <w:rFonts w:ascii="Courier New" w:hAnsi="Courier New" w:cs="Courier New"/>
                                    <w:b/>
                                  </w:rPr>
                                  <w:delText>DATE       TIME     TMZONE DST/Status</w:delText>
                                </w:r>
                              </w:del>
                              <w:ins w:id="242" w:author="Author">
                                <w:r>
                                  <w:rPr>
                                    <w:rFonts w:ascii="Courier New" w:hAnsi="Courier New" w:cs="Courier New"/>
                                    <w:b/>
                                  </w:rPr>
                                  <w:t>****************************************</w:t>
                                </w:r>
                              </w:ins>
                            </w:p>
                            <w:p w:rsidR="00366C1B" w:rsidRDefault="00366C1B" w:rsidP="001971B5">
                              <w:pPr>
                                <w:rPr>
                                  <w:rFonts w:ascii="Courier New" w:hAnsi="Courier New" w:cs="Courier New"/>
                                  <w:b/>
                                </w:rPr>
                              </w:pPr>
                              <w:ins w:id="243" w:author="Author">
                                <w:r>
                                  <w:rPr>
                                    <w:rFonts w:ascii="Courier New" w:hAnsi="Courier New" w:cs="Courier New"/>
                                    <w:b/>
                                  </w:rPr>
                                  <w:t xml:space="preserve">        </w:t>
                                </w:r>
                              </w:ins>
                              <w:del w:id="244" w:author="Author">
                                <w:r w:rsidDel="001971B5">
                                  <w:rPr>
                                    <w:rFonts w:ascii="Courier New" w:hAnsi="Courier New" w:cs="Courier New"/>
                                    <w:b/>
                                  </w:rPr>
                                  <w:delText xml:space="preserve">01/20/2016 17:26:08 -05:00 Enable/Inactv    </w:delText>
                                </w:r>
                              </w:del>
                              <w:ins w:id="245" w:author="Author">
                                <w:r>
                                  <w:rPr>
                                    <w:rFonts w:ascii="Courier New" w:hAnsi="Courier New" w:cs="Courier New"/>
                                    <w:b/>
                                  </w:rPr>
                                  <w:t>The Configuration Utility</w:t>
                                </w:r>
                              </w:ins>
                            </w:p>
                            <w:p w:rsidR="00366C1B" w:rsidRDefault="00366C1B" w:rsidP="001971B5">
                              <w:pPr>
                                <w:rPr>
                                  <w:rFonts w:ascii="Courier New" w:hAnsi="Courier New" w:cs="Courier New"/>
                                  <w:b/>
                                </w:rPr>
                              </w:pPr>
                              <w:r>
                                <w:rPr>
                                  <w:rFonts w:ascii="Courier New" w:hAnsi="Courier New" w:cs="Courier New"/>
                                  <w:b/>
                                </w:rPr>
                                <w:t xml:space="preserve"> </w:t>
                              </w:r>
                              <w:ins w:id="246" w:author="Author">
                                <w:r>
                                  <w:rPr>
                                    <w:rFonts w:ascii="Courier New" w:hAnsi="Courier New" w:cs="Courier New"/>
                                    <w:b/>
                                  </w:rPr>
                                  <w:t xml:space="preserve">    Termination Test has not closed.</w:t>
                                </w:r>
                              </w:ins>
                            </w:p>
                            <w:p w:rsidR="00366C1B" w:rsidRPr="00EB2AD8" w:rsidRDefault="00366C1B" w:rsidP="001971B5">
                              <w:pPr>
                                <w:rPr>
                                  <w:rFonts w:ascii="Courier New" w:hAnsi="Courier New" w:cs="Courier New"/>
                                  <w:b/>
                                </w:rPr>
                              </w:pPr>
                              <w:ins w:id="247" w:author="Author">
                                <w:r>
                                  <w:rPr>
                                    <w:rFonts w:ascii="Courier New" w:hAnsi="Courier New" w:cs="Courier New"/>
                                    <w:b/>
                                  </w:rPr>
                                  <w:t xml:space="preserve">      </w:t>
                                </w:r>
                              </w:ins>
                              <w:del w:id="248" w:author="Author">
                                <w:r w:rsidDel="001971B5">
                                  <w:rPr>
                                    <w:rFonts w:ascii="Courier New" w:hAnsi="Courier New" w:cs="Courier New"/>
                                    <w:b/>
                                  </w:rPr>
                                  <w:delText xml:space="preserve">                CHANGE</w:delText>
                                </w:r>
                              </w:del>
                              <w:ins w:id="249" w:author="Author">
                                <w:r>
                                  <w:rPr>
                                    <w:rFonts w:ascii="Courier New" w:hAnsi="Courier New" w:cs="Courier New"/>
                                    <w:b/>
                                  </w:rPr>
                                  <w:t>Do you wish to terminate it?</w:t>
                                </w:r>
                              </w:ins>
                            </w:p>
                            <w:p w:rsidR="00366C1B" w:rsidRDefault="00366C1B" w:rsidP="001971B5">
                              <w:pPr>
                                <w:rPr>
                                  <w:rFonts w:ascii="Courier New" w:hAnsi="Courier New" w:cs="Courier New"/>
                                  <w:b/>
                                </w:rPr>
                              </w:pPr>
                              <w:ins w:id="250" w:author="Author">
                                <w:r>
                                  <w:rPr>
                                    <w:rFonts w:ascii="Courier New" w:hAnsi="Courier New" w:cs="Courier New"/>
                                    <w:b/>
                                  </w:rPr>
                                  <w:t xml:space="preserve">             </w:t>
                                </w:r>
                              </w:ins>
                              <w:del w:id="251" w:author="Author">
                                <w:r w:rsidDel="00496AA4">
                                  <w:rPr>
                                    <w:rFonts w:ascii="Courier New" w:hAnsi="Courier New" w:cs="Courier New"/>
                                    <w:b/>
                                  </w:rPr>
                                  <w:delText>DATE       TIME     TMZONE DST</w:delText>
                                </w:r>
                              </w:del>
                              <w:ins w:id="252" w:author="Author">
                                <w:r>
                                  <w:rPr>
                                    <w:rFonts w:ascii="Courier New" w:hAnsi="Courier New" w:cs="Courier New"/>
                                    <w:b/>
                                  </w:rPr>
                                  <w:t>Press Yes or No</w:t>
                                </w:r>
                              </w:ins>
                            </w:p>
                            <w:p w:rsidR="00366C1B" w:rsidRDefault="00366C1B" w:rsidP="001971B5">
                              <w:pPr>
                                <w:rPr>
                                  <w:ins w:id="253" w:author="Author"/>
                                  <w:rFonts w:ascii="Courier New" w:hAnsi="Courier New" w:cs="Courier New"/>
                                  <w:b/>
                                </w:rPr>
                              </w:pPr>
                              <w:ins w:id="254" w:author="Author">
                                <w:r>
                                  <w:rPr>
                                    <w:rFonts w:ascii="Courier New" w:hAnsi="Courier New" w:cs="Courier New"/>
                                    <w:b/>
                                  </w:rPr>
                                  <w:t>****************************************</w:t>
                                </w:r>
                              </w:ins>
                            </w:p>
                            <w:p w:rsidR="00366C1B" w:rsidDel="001971B5" w:rsidRDefault="00366C1B" w:rsidP="001971B5">
                              <w:pPr>
                                <w:rPr>
                                  <w:del w:id="255" w:author="Author"/>
                                  <w:rFonts w:ascii="Courier New" w:hAnsi="Courier New" w:cs="Courier New"/>
                                  <w:b/>
                                </w:rPr>
                              </w:pPr>
                              <w:ins w:id="256" w:author="Author">
                                <w:r w:rsidDel="001971B5">
                                  <w:rPr>
                                    <w:rFonts w:ascii="Courier New" w:hAnsi="Courier New" w:cs="Courier New"/>
                                    <w:b/>
                                  </w:rPr>
                                  <w:t xml:space="preserve"> </w:t>
                                </w:r>
                              </w:ins>
                              <w:del w:id="257" w:author="Author">
                                <w:r w:rsidDel="001971B5">
                                  <w:rPr>
                                    <w:rFonts w:ascii="Courier New" w:hAnsi="Courier New" w:cs="Courier New"/>
                                    <w:b/>
                                  </w:rPr>
                                  <w:delText xml:space="preserve">01/20/2016 17:20:00 -05:00 Enable </w:delText>
                                </w:r>
                              </w:del>
                            </w:p>
                            <w:p w:rsidR="00366C1B" w:rsidDel="001971B5" w:rsidRDefault="00366C1B" w:rsidP="001971B5">
                              <w:pPr>
                                <w:rPr>
                                  <w:del w:id="258" w:author="Author"/>
                                  <w:rFonts w:ascii="Courier New" w:hAnsi="Courier New" w:cs="Courier New"/>
                                  <w:b/>
                                </w:rPr>
                              </w:pPr>
                              <w:del w:id="259" w:author="Author">
                                <w:r w:rsidDel="001971B5">
                                  <w:rPr>
                                    <w:rFonts w:ascii="Courier New" w:hAnsi="Courier New" w:cs="Courier New"/>
                                    <w:b/>
                                  </w:rPr>
                                  <w:delText>[UP/DN ARROW] [APPLY-ENT]  [QUIT-**NEXT]</w:delText>
                                </w:r>
                              </w:del>
                            </w:p>
                            <w:p w:rsidR="00366C1B" w:rsidRDefault="00366C1B" w:rsidP="001971B5">
                              <w:pPr>
                                <w:rPr>
                                  <w:rFonts w:ascii="Courier New" w:hAnsi="Courier New" w:cs="Courier New"/>
                                  <w:b/>
                                </w:rPr>
                              </w:pPr>
                            </w:p>
                            <w:p w:rsidR="00366C1B" w:rsidRDefault="00366C1B" w:rsidP="001971B5">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35.1pt;margin-top:-.3pt;width:257.75pt;height:97.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">
                  <v:textbox>
                    <w:txbxContent>
                      <w:p w:rsidR="00366C1B" w:rsidRPr="00EB2AD8" w:rsidRDefault="00366C1B" w:rsidP="001971B5">
                        <w:pPr>
                          <w:rPr>
                            <w:rFonts w:ascii="Courier New" w:hAnsi="Courier New" w:cs="Courier New"/>
                            <w:b/>
                          </w:rPr>
                        </w:pPr>
                        <w:r>
                          <w:rPr>
                            <w:rFonts w:ascii="Courier New" w:hAnsi="Courier New" w:cs="Courier New"/>
                            <w:b/>
                          </w:rPr>
                          <w:t xml:space="preserve">              </w:t>
                        </w:r>
                        <w:del w:id="260" w:author="Author">
                          <w:r w:rsidDel="001971B5">
                            <w:rPr>
                              <w:rFonts w:ascii="Courier New" w:hAnsi="Courier New" w:cs="Courier New"/>
                              <w:b/>
                            </w:rPr>
                            <w:delText>SYSTEM TIME</w:delText>
                          </w:r>
                        </w:del>
                        <w:ins w:id="261" w:author="Author">
                          <w:r>
                            <w:rPr>
                              <w:rFonts w:ascii="Courier New" w:hAnsi="Courier New" w:cs="Courier New"/>
                              <w:b/>
                            </w:rPr>
                            <w:t xml:space="preserve"> </w:t>
                          </w:r>
                        </w:ins>
                      </w:p>
                      <w:p w:rsidR="00366C1B" w:rsidRDefault="00366C1B" w:rsidP="001971B5">
                        <w:pPr>
                          <w:rPr>
                            <w:rFonts w:ascii="Courier New" w:hAnsi="Courier New" w:cs="Courier New"/>
                            <w:b/>
                          </w:rPr>
                        </w:pPr>
                        <w:del w:id="262" w:author="Author">
                          <w:r w:rsidDel="001971B5">
                            <w:rPr>
                              <w:rFonts w:ascii="Courier New" w:hAnsi="Courier New" w:cs="Courier New"/>
                              <w:b/>
                            </w:rPr>
                            <w:delText>DATE       TIME     TMZONE DST/Status</w:delText>
                          </w:r>
                        </w:del>
                        <w:ins w:id="263" w:author="Author">
                          <w:r>
                            <w:rPr>
                              <w:rFonts w:ascii="Courier New" w:hAnsi="Courier New" w:cs="Courier New"/>
                              <w:b/>
                            </w:rPr>
                            <w:t>****************************************</w:t>
                          </w:r>
                        </w:ins>
                      </w:p>
                      <w:p w:rsidR="00366C1B" w:rsidRDefault="00366C1B" w:rsidP="001971B5">
                        <w:pPr>
                          <w:rPr>
                            <w:rFonts w:ascii="Courier New" w:hAnsi="Courier New" w:cs="Courier New"/>
                            <w:b/>
                          </w:rPr>
                        </w:pPr>
                        <w:ins w:id="264" w:author="Author">
                          <w:r>
                            <w:rPr>
                              <w:rFonts w:ascii="Courier New" w:hAnsi="Courier New" w:cs="Courier New"/>
                              <w:b/>
                            </w:rPr>
                            <w:t xml:space="preserve">        </w:t>
                          </w:r>
                        </w:ins>
                        <w:del w:id="265" w:author="Author">
                          <w:r w:rsidDel="001971B5">
                            <w:rPr>
                              <w:rFonts w:ascii="Courier New" w:hAnsi="Courier New" w:cs="Courier New"/>
                              <w:b/>
                            </w:rPr>
                            <w:delText xml:space="preserve">01/20/2016 17:26:08 -05:00 Enable/Inactv    </w:delText>
                          </w:r>
                        </w:del>
                        <w:ins w:id="266" w:author="Author">
                          <w:r>
                            <w:rPr>
                              <w:rFonts w:ascii="Courier New" w:hAnsi="Courier New" w:cs="Courier New"/>
                              <w:b/>
                            </w:rPr>
                            <w:t>The Configuration Utility</w:t>
                          </w:r>
                        </w:ins>
                      </w:p>
                      <w:p w:rsidR="00366C1B" w:rsidRDefault="00366C1B" w:rsidP="001971B5">
                        <w:pPr>
                          <w:rPr>
                            <w:rFonts w:ascii="Courier New" w:hAnsi="Courier New" w:cs="Courier New"/>
                            <w:b/>
                          </w:rPr>
                        </w:pPr>
                        <w:r>
                          <w:rPr>
                            <w:rFonts w:ascii="Courier New" w:hAnsi="Courier New" w:cs="Courier New"/>
                            <w:b/>
                          </w:rPr>
                          <w:t xml:space="preserve"> </w:t>
                        </w:r>
                        <w:ins w:id="267" w:author="Author">
                          <w:r>
                            <w:rPr>
                              <w:rFonts w:ascii="Courier New" w:hAnsi="Courier New" w:cs="Courier New"/>
                              <w:b/>
                            </w:rPr>
                            <w:t xml:space="preserve">    Termination Test has not closed.</w:t>
                          </w:r>
                        </w:ins>
                      </w:p>
                      <w:p w:rsidR="00366C1B" w:rsidRPr="00EB2AD8" w:rsidRDefault="00366C1B" w:rsidP="001971B5">
                        <w:pPr>
                          <w:rPr>
                            <w:rFonts w:ascii="Courier New" w:hAnsi="Courier New" w:cs="Courier New"/>
                            <w:b/>
                          </w:rPr>
                        </w:pPr>
                        <w:ins w:id="268" w:author="Author">
                          <w:r>
                            <w:rPr>
                              <w:rFonts w:ascii="Courier New" w:hAnsi="Courier New" w:cs="Courier New"/>
                              <w:b/>
                            </w:rPr>
                            <w:t xml:space="preserve">      </w:t>
                          </w:r>
                        </w:ins>
                        <w:del w:id="269" w:author="Author">
                          <w:r w:rsidDel="001971B5">
                            <w:rPr>
                              <w:rFonts w:ascii="Courier New" w:hAnsi="Courier New" w:cs="Courier New"/>
                              <w:b/>
                            </w:rPr>
                            <w:delText xml:space="preserve">                CHANGE</w:delText>
                          </w:r>
                        </w:del>
                        <w:ins w:id="270" w:author="Author">
                          <w:r>
                            <w:rPr>
                              <w:rFonts w:ascii="Courier New" w:hAnsi="Courier New" w:cs="Courier New"/>
                              <w:b/>
                            </w:rPr>
                            <w:t>Do you wish to terminate it?</w:t>
                          </w:r>
                        </w:ins>
                      </w:p>
                      <w:p w:rsidR="00366C1B" w:rsidRDefault="00366C1B" w:rsidP="001971B5">
                        <w:pPr>
                          <w:rPr>
                            <w:rFonts w:ascii="Courier New" w:hAnsi="Courier New" w:cs="Courier New"/>
                            <w:b/>
                          </w:rPr>
                        </w:pPr>
                        <w:ins w:id="271" w:author="Author">
                          <w:r>
                            <w:rPr>
                              <w:rFonts w:ascii="Courier New" w:hAnsi="Courier New" w:cs="Courier New"/>
                              <w:b/>
                            </w:rPr>
                            <w:t xml:space="preserve">             </w:t>
                          </w:r>
                        </w:ins>
                        <w:del w:id="272" w:author="Author">
                          <w:r w:rsidDel="00496AA4">
                            <w:rPr>
                              <w:rFonts w:ascii="Courier New" w:hAnsi="Courier New" w:cs="Courier New"/>
                              <w:b/>
                            </w:rPr>
                            <w:delText>DATE       TIME     TMZONE DST</w:delText>
                          </w:r>
                        </w:del>
                        <w:ins w:id="273" w:author="Author">
                          <w:r>
                            <w:rPr>
                              <w:rFonts w:ascii="Courier New" w:hAnsi="Courier New" w:cs="Courier New"/>
                              <w:b/>
                            </w:rPr>
                            <w:t>Press Yes or No</w:t>
                          </w:r>
                        </w:ins>
                      </w:p>
                      <w:p w:rsidR="00366C1B" w:rsidRDefault="00366C1B" w:rsidP="001971B5">
                        <w:pPr>
                          <w:rPr>
                            <w:ins w:id="274" w:author="Author"/>
                            <w:rFonts w:ascii="Courier New" w:hAnsi="Courier New" w:cs="Courier New"/>
                            <w:b/>
                          </w:rPr>
                        </w:pPr>
                        <w:ins w:id="275" w:author="Author">
                          <w:r>
                            <w:rPr>
                              <w:rFonts w:ascii="Courier New" w:hAnsi="Courier New" w:cs="Courier New"/>
                              <w:b/>
                            </w:rPr>
                            <w:t>****************************************</w:t>
                          </w:r>
                        </w:ins>
                      </w:p>
                      <w:p w:rsidR="00366C1B" w:rsidDel="001971B5" w:rsidRDefault="00366C1B" w:rsidP="001971B5">
                        <w:pPr>
                          <w:rPr>
                            <w:del w:id="276" w:author="Author"/>
                            <w:rFonts w:ascii="Courier New" w:hAnsi="Courier New" w:cs="Courier New"/>
                            <w:b/>
                          </w:rPr>
                        </w:pPr>
                        <w:ins w:id="277" w:author="Author">
                          <w:r w:rsidDel="001971B5">
                            <w:rPr>
                              <w:rFonts w:ascii="Courier New" w:hAnsi="Courier New" w:cs="Courier New"/>
                              <w:b/>
                            </w:rPr>
                            <w:t xml:space="preserve"> </w:t>
                          </w:r>
                        </w:ins>
                        <w:del w:id="278" w:author="Author">
                          <w:r w:rsidDel="001971B5">
                            <w:rPr>
                              <w:rFonts w:ascii="Courier New" w:hAnsi="Courier New" w:cs="Courier New"/>
                              <w:b/>
                            </w:rPr>
                            <w:delText xml:space="preserve">01/20/2016 17:20:00 -05:00 Enable </w:delText>
                          </w:r>
                        </w:del>
                      </w:p>
                      <w:p w:rsidR="00366C1B" w:rsidDel="001971B5" w:rsidRDefault="00366C1B" w:rsidP="001971B5">
                        <w:pPr>
                          <w:rPr>
                            <w:del w:id="279" w:author="Author"/>
                            <w:rFonts w:ascii="Courier New" w:hAnsi="Courier New" w:cs="Courier New"/>
                            <w:b/>
                          </w:rPr>
                        </w:pPr>
                        <w:del w:id="280" w:author="Author">
                          <w:r w:rsidDel="001971B5">
                            <w:rPr>
                              <w:rFonts w:ascii="Courier New" w:hAnsi="Courier New" w:cs="Courier New"/>
                              <w:b/>
                            </w:rPr>
                            <w:delText>[UP/DN ARROW] [APPLY-ENT]  [QUIT-**NEXT]</w:delText>
                          </w:r>
                        </w:del>
                      </w:p>
                      <w:p w:rsidR="00366C1B" w:rsidRDefault="00366C1B" w:rsidP="001971B5">
                        <w:pPr>
                          <w:rPr>
                            <w:rFonts w:ascii="Courier New" w:hAnsi="Courier New" w:cs="Courier New"/>
                            <w:b/>
                          </w:rPr>
                        </w:pPr>
                      </w:p>
                      <w:p w:rsidR="00366C1B" w:rsidRDefault="00366C1B" w:rsidP="001971B5">
                        <w:pPr>
                          <w:rPr>
                            <w:rFonts w:ascii="Courier New" w:hAnsi="Courier New" w:cs="Courier New"/>
                            <w:b/>
                          </w:rPr>
                        </w:pPr>
                      </w:p>
                    </w:txbxContent>
                  </v:textbox>
                </v:shape>
              </w:pict>
            </mc:Fallback>
          </mc:AlternateContent>
        </w:r>
      </w:ins>
    </w:p>
    <w:p w:rsidR="001971B5" w:rsidRDefault="001971B5" w:rsidP="001971B5">
      <w:pPr>
        <w:rPr>
          <w:ins w:id="281" w:author="Author"/>
        </w:rPr>
      </w:pPr>
    </w:p>
    <w:p w:rsidR="001971B5" w:rsidRDefault="001971B5" w:rsidP="001971B5">
      <w:pPr>
        <w:rPr>
          <w:ins w:id="282" w:author="Author"/>
        </w:rPr>
      </w:pPr>
    </w:p>
    <w:p w:rsidR="001971B5" w:rsidRDefault="001971B5" w:rsidP="001971B5">
      <w:pPr>
        <w:rPr>
          <w:ins w:id="283" w:author="Author"/>
        </w:rPr>
      </w:pPr>
    </w:p>
    <w:p w:rsidR="001971B5" w:rsidRDefault="001971B5" w:rsidP="001971B5">
      <w:pPr>
        <w:rPr>
          <w:ins w:id="284" w:author="Author"/>
        </w:rPr>
      </w:pPr>
    </w:p>
    <w:p w:rsidR="001971B5" w:rsidRDefault="001971B5" w:rsidP="001971B5">
      <w:pPr>
        <w:rPr>
          <w:ins w:id="285" w:author="Author"/>
        </w:rPr>
      </w:pPr>
    </w:p>
    <w:p w:rsidR="001971B5" w:rsidRDefault="001971B5" w:rsidP="001971B5">
      <w:pPr>
        <w:rPr>
          <w:ins w:id="286" w:author="Author"/>
        </w:rPr>
      </w:pPr>
    </w:p>
    <w:p w:rsidR="001971B5" w:rsidRPr="008E19A6" w:rsidRDefault="001971B5" w:rsidP="001971B5">
      <w:pPr>
        <w:rPr>
          <w:ins w:id="287" w:author="Author"/>
        </w:rPr>
      </w:pPr>
    </w:p>
    <w:p w:rsidR="001971B5" w:rsidRDefault="001971B5" w:rsidP="001971B5">
      <w:pPr>
        <w:rPr>
          <w:ins w:id="288" w:author="Author"/>
        </w:rPr>
      </w:pPr>
    </w:p>
    <w:p w:rsidR="001971B5" w:rsidRDefault="001971B5" w:rsidP="001971B5">
      <w:pPr>
        <w:pStyle w:val="ListParagraph"/>
        <w:tabs>
          <w:tab w:val="left" w:pos="1800"/>
        </w:tabs>
        <w:ind w:left="1440"/>
        <w:rPr>
          <w:ins w:id="289" w:author="Author"/>
        </w:rPr>
      </w:pPr>
      <w:ins w:id="290" w:author="Author">
        <w:r w:rsidRPr="00267C47">
          <w:rPr>
            <w:b/>
            <w:sz w:val="36"/>
            <w:szCs w:val="36"/>
          </w:rPr>
          <w:sym w:font="Wingdings 2" w:char="F02A"/>
        </w:r>
        <w:r>
          <w:tab/>
          <w:t>Pass</w:t>
        </w:r>
      </w:ins>
    </w:p>
    <w:p w:rsidR="001971B5" w:rsidRDefault="001971B5" w:rsidP="001971B5">
      <w:pPr>
        <w:pStyle w:val="ListParagraph"/>
        <w:tabs>
          <w:tab w:val="left" w:pos="1800"/>
        </w:tabs>
        <w:ind w:left="1440"/>
        <w:rPr>
          <w:ins w:id="291" w:author="Author"/>
        </w:rPr>
      </w:pPr>
    </w:p>
    <w:p w:rsidR="00496AA4" w:rsidRDefault="00496AA4" w:rsidP="00496AA4">
      <w:pPr>
        <w:pStyle w:val="ListParagraph"/>
        <w:numPr>
          <w:ilvl w:val="0"/>
          <w:numId w:val="10"/>
        </w:numPr>
        <w:jc w:val="both"/>
        <w:rPr>
          <w:ins w:id="292" w:author="Author"/>
        </w:rPr>
      </w:pPr>
      <w:ins w:id="293" w:author="Author">
        <w:r>
          <w:t xml:space="preserve">Press </w:t>
        </w:r>
        <w:r w:rsidRPr="00FA4F0D">
          <w:t>&lt;</w:t>
        </w:r>
        <w:r w:rsidRPr="004751EA">
          <w:rPr>
            <w:b/>
          </w:rPr>
          <w:t>N</w:t>
        </w:r>
        <w:r>
          <w:rPr>
            <w:b/>
          </w:rPr>
          <w:t>O</w:t>
        </w:r>
        <w:r>
          <w:t>&gt; and confirm that the Termination Test utility is redisplayed. (APIR3.2.1[43</w:t>
        </w:r>
        <w:r w:rsidRPr="00496AA4">
          <w:t>]</w:t>
        </w:r>
        <w:r>
          <w:t>)</w:t>
        </w:r>
      </w:ins>
    </w:p>
    <w:p w:rsidR="00496AA4" w:rsidRDefault="00496AA4" w:rsidP="00496AA4">
      <w:pPr>
        <w:rPr>
          <w:ins w:id="294" w:author="Author"/>
        </w:rPr>
      </w:pPr>
    </w:p>
    <w:p w:rsidR="00496AA4" w:rsidRDefault="00496AA4" w:rsidP="00496AA4">
      <w:pPr>
        <w:pStyle w:val="ListParagraph"/>
        <w:tabs>
          <w:tab w:val="left" w:pos="1800"/>
        </w:tabs>
        <w:ind w:left="1440"/>
        <w:rPr>
          <w:ins w:id="295" w:author="Author"/>
        </w:rPr>
      </w:pPr>
      <w:ins w:id="296" w:author="Author">
        <w:r w:rsidRPr="00267C47">
          <w:rPr>
            <w:b/>
            <w:sz w:val="36"/>
            <w:szCs w:val="36"/>
          </w:rPr>
          <w:sym w:font="Wingdings 2" w:char="F02A"/>
        </w:r>
        <w:r>
          <w:tab/>
          <w:t>Pass</w:t>
        </w:r>
      </w:ins>
    </w:p>
    <w:p w:rsidR="00496AA4" w:rsidRDefault="00496AA4" w:rsidP="00496AA4">
      <w:pPr>
        <w:pStyle w:val="ListParagraph"/>
        <w:tabs>
          <w:tab w:val="left" w:pos="1800"/>
        </w:tabs>
        <w:ind w:left="1440"/>
        <w:rPr>
          <w:ins w:id="297" w:author="Author"/>
        </w:rPr>
      </w:pPr>
    </w:p>
    <w:p w:rsidR="00496AA4" w:rsidRDefault="00496AA4" w:rsidP="00496AA4">
      <w:pPr>
        <w:pStyle w:val="ListParagraph"/>
        <w:numPr>
          <w:ilvl w:val="0"/>
          <w:numId w:val="10"/>
        </w:numPr>
        <w:jc w:val="both"/>
        <w:rPr>
          <w:ins w:id="298" w:author="Author"/>
        </w:rPr>
      </w:pPr>
      <w:ins w:id="299" w:author="Author">
        <w:r w:rsidRPr="001971B5">
          <w:t xml:space="preserve">Press &lt;*&gt;-&lt;*&gt;-&lt;NEXT&gt;, wait two seconds, and confirm that the </w:t>
        </w:r>
        <w:r>
          <w:t>termination display now appears as before</w:t>
        </w:r>
        <w:r w:rsidRPr="001971B5">
          <w:t>.</w:t>
        </w:r>
      </w:ins>
    </w:p>
    <w:p w:rsidR="00496AA4" w:rsidRDefault="00496AA4" w:rsidP="003408F1">
      <w:pPr>
        <w:ind w:left="450"/>
        <w:jc w:val="both"/>
        <w:rPr>
          <w:ins w:id="300" w:author="Author"/>
        </w:rPr>
        <w:pPrChange w:id="301" w:author="Author">
          <w:pPr>
            <w:pStyle w:val="ListParagraph"/>
            <w:numPr>
              <w:numId w:val="10"/>
            </w:numPr>
            <w:ind w:left="810" w:hanging="360"/>
            <w:jc w:val="both"/>
          </w:pPr>
        </w:pPrChange>
      </w:pPr>
    </w:p>
    <w:p w:rsidR="00496AA4" w:rsidRDefault="00496AA4" w:rsidP="00496AA4">
      <w:pPr>
        <w:pStyle w:val="ListParagraph"/>
        <w:tabs>
          <w:tab w:val="left" w:pos="1800"/>
        </w:tabs>
        <w:ind w:left="1440"/>
        <w:rPr>
          <w:ins w:id="302" w:author="Author"/>
        </w:rPr>
      </w:pPr>
      <w:ins w:id="303" w:author="Author">
        <w:r w:rsidRPr="00267C47">
          <w:rPr>
            <w:b/>
            <w:sz w:val="36"/>
            <w:szCs w:val="36"/>
          </w:rPr>
          <w:sym w:font="Wingdings 2" w:char="F02A"/>
        </w:r>
        <w:r>
          <w:tab/>
          <w:t>Pass</w:t>
        </w:r>
      </w:ins>
    </w:p>
    <w:p w:rsidR="00496AA4" w:rsidRDefault="00496AA4" w:rsidP="00496AA4">
      <w:pPr>
        <w:pStyle w:val="ListParagraph"/>
        <w:tabs>
          <w:tab w:val="left" w:pos="1800"/>
        </w:tabs>
        <w:ind w:left="1440"/>
        <w:rPr>
          <w:ins w:id="304" w:author="Author"/>
        </w:rPr>
      </w:pPr>
    </w:p>
    <w:p w:rsidR="00496AA4" w:rsidRDefault="00496AA4" w:rsidP="00496AA4">
      <w:pPr>
        <w:pStyle w:val="ListParagraph"/>
        <w:numPr>
          <w:ilvl w:val="0"/>
          <w:numId w:val="10"/>
        </w:numPr>
        <w:jc w:val="both"/>
        <w:rPr>
          <w:ins w:id="305" w:author="Author"/>
        </w:rPr>
      </w:pPr>
      <w:ins w:id="306" w:author="Author">
        <w:r>
          <w:t xml:space="preserve">Press </w:t>
        </w:r>
        <w:r w:rsidRPr="00FA4F0D">
          <w:t>&lt;</w:t>
        </w:r>
        <w:r>
          <w:rPr>
            <w:b/>
          </w:rPr>
          <w:t>YES</w:t>
        </w:r>
        <w:r>
          <w:t>&gt; and confirm that the ATC Configuration Menu is displayed. (</w:t>
        </w:r>
        <w:r w:rsidRPr="00496AA4">
          <w:t>APIR3.2.1[4</w:t>
        </w:r>
        <w:r>
          <w:t>2</w:t>
        </w:r>
        <w:r w:rsidRPr="00496AA4">
          <w:t>]</w:t>
        </w:r>
        <w:r>
          <w:t>)</w:t>
        </w:r>
      </w:ins>
    </w:p>
    <w:p w:rsidR="00496AA4" w:rsidRDefault="00496AA4" w:rsidP="00496AA4">
      <w:pPr>
        <w:rPr>
          <w:ins w:id="307" w:author="Author"/>
        </w:rPr>
      </w:pPr>
    </w:p>
    <w:p w:rsidR="00496AA4" w:rsidRDefault="00496AA4" w:rsidP="00496AA4">
      <w:pPr>
        <w:pStyle w:val="ListParagraph"/>
        <w:tabs>
          <w:tab w:val="left" w:pos="1800"/>
        </w:tabs>
        <w:ind w:left="1440"/>
        <w:rPr>
          <w:ins w:id="308" w:author="Author"/>
        </w:rPr>
      </w:pPr>
      <w:ins w:id="309" w:author="Author">
        <w:r w:rsidRPr="00267C47">
          <w:rPr>
            <w:b/>
            <w:sz w:val="36"/>
            <w:szCs w:val="36"/>
          </w:rPr>
          <w:sym w:font="Wingdings 2" w:char="F02A"/>
        </w:r>
        <w:r>
          <w:tab/>
          <w:t>Pass</w:t>
        </w:r>
      </w:ins>
    </w:p>
    <w:p w:rsidR="00496AA4" w:rsidRDefault="00496AA4" w:rsidP="00496AA4">
      <w:pPr>
        <w:rPr>
          <w:ins w:id="310" w:author="Author"/>
        </w:rPr>
      </w:pPr>
    </w:p>
    <w:p w:rsidR="00FB6AC8" w:rsidRDefault="00FB6AC8" w:rsidP="00FB6AC8">
      <w:pPr>
        <w:pStyle w:val="ListParagraph"/>
        <w:numPr>
          <w:ilvl w:val="0"/>
          <w:numId w:val="10"/>
        </w:numPr>
        <w:jc w:val="both"/>
        <w:rPr>
          <w:ins w:id="311" w:author="Author"/>
        </w:rPr>
      </w:pPr>
      <w:ins w:id="312" w:author="Author">
        <w:r>
          <w:t xml:space="preserve">Repeat test steps </w:t>
        </w:r>
        <w:r w:rsidR="001971B5">
          <w:t xml:space="preserve">1-7 </w:t>
        </w:r>
        <w:r>
          <w:t xml:space="preserve">using the controller with the 16x40 display.  Confirm that for </w:t>
        </w:r>
        <w:r w:rsidR="001971B5">
          <w:t>s</w:t>
        </w:r>
        <w:r>
          <w:t xml:space="preserve">teps 1, 4 and 7 that the first </w:t>
        </w:r>
        <w:r w:rsidR="009109B8">
          <w:t xml:space="preserve">two </w:t>
        </w:r>
        <w:r>
          <w:t>and last text lines of the display are identical and are in the correct locations. (</w:t>
        </w:r>
        <w:r w:rsidRPr="00FB6AC8">
          <w:t>APIR3.1.1.1[18]</w:t>
        </w:r>
        <w:r>
          <w:t xml:space="preserve">, </w:t>
        </w:r>
        <w:r w:rsidRPr="00FB6AC8">
          <w:t>APIR3.2.1[17]</w:t>
        </w:r>
        <w:r>
          <w:t>)</w:t>
        </w:r>
      </w:ins>
    </w:p>
    <w:p w:rsidR="00FB6AC8" w:rsidRDefault="00FB6AC8" w:rsidP="00FB6AC8">
      <w:pPr>
        <w:rPr>
          <w:ins w:id="313" w:author="Author"/>
        </w:rPr>
      </w:pPr>
    </w:p>
    <w:p w:rsidR="00FB6AC8" w:rsidRDefault="00FB6AC8" w:rsidP="00FB6AC8">
      <w:pPr>
        <w:pStyle w:val="ListParagraph"/>
        <w:tabs>
          <w:tab w:val="left" w:pos="1800"/>
        </w:tabs>
        <w:ind w:left="1440"/>
        <w:rPr>
          <w:ins w:id="314" w:author="Author"/>
        </w:rPr>
      </w:pPr>
      <w:ins w:id="315" w:author="Author">
        <w:r w:rsidRPr="00267C47">
          <w:rPr>
            <w:b/>
            <w:sz w:val="36"/>
            <w:szCs w:val="36"/>
          </w:rPr>
          <w:sym w:font="Wingdings 2" w:char="F02A"/>
        </w:r>
        <w:r>
          <w:tab/>
          <w:t>Pass</w:t>
        </w:r>
      </w:ins>
    </w:p>
    <w:p w:rsidR="00FB6AC8" w:rsidRDefault="00FB6AC8">
      <w:pPr>
        <w:rPr>
          <w:ins w:id="316" w:author="Author"/>
          <w:rFonts w:ascii="Arial Bold" w:hAnsi="Arial Bold" w:cs="Arial"/>
          <w:bCs/>
          <w:szCs w:val="32"/>
        </w:rPr>
      </w:pPr>
      <w:ins w:id="317" w:author="Author">
        <w:r>
          <w:br w:type="page"/>
        </w:r>
      </w:ins>
    </w:p>
    <w:p w:rsidR="00F02907" w:rsidRDefault="00F02907" w:rsidP="00F02907">
      <w:pPr>
        <w:pStyle w:val="Heading4"/>
        <w:tabs>
          <w:tab w:val="clear" w:pos="1440"/>
          <w:tab w:val="left" w:pos="1080"/>
        </w:tabs>
      </w:pPr>
      <w:r>
        <w:lastRenderedPageBreak/>
        <w:t>Measure</w:t>
      </w:r>
    </w:p>
    <w:p w:rsidR="00F02907" w:rsidRPr="00A91055" w:rsidRDefault="00F02907" w:rsidP="00F02907">
      <w:r>
        <w:t>No measurements are necessary during the execution of this procedure.</w:t>
      </w:r>
    </w:p>
    <w:p w:rsidR="004C0F2A" w:rsidRDefault="004C0F2A" w:rsidP="004C0F2A">
      <w:pPr>
        <w:pStyle w:val="Heading4"/>
        <w:tabs>
          <w:tab w:val="clear" w:pos="1440"/>
          <w:tab w:val="left" w:pos="1080"/>
        </w:tabs>
      </w:pPr>
      <w:r>
        <w:t>Shutdown</w:t>
      </w:r>
    </w:p>
    <w:p w:rsidR="004C0F2A" w:rsidRPr="00A91055" w:rsidRDefault="004C0F2A" w:rsidP="004C0F2A">
      <w:pPr>
        <w:jc w:val="both"/>
      </w:pPr>
      <w:r>
        <w:t>If unexpected events occur which interrupt the execution of this procedure, turn the power to the ATC Controller to OFF and wait 30 seconds before restoring power to the controller to restart the procedure.</w:t>
      </w:r>
    </w:p>
    <w:p w:rsidR="004C0F2A" w:rsidRDefault="004C0F2A" w:rsidP="004C0F2A">
      <w:pPr>
        <w:pStyle w:val="Heading4"/>
        <w:tabs>
          <w:tab w:val="clear" w:pos="1440"/>
          <w:tab w:val="left" w:pos="1080"/>
        </w:tabs>
      </w:pPr>
      <w:r>
        <w:t>Restart</w:t>
      </w:r>
    </w:p>
    <w:p w:rsidR="004C0F2A" w:rsidRPr="00A91055" w:rsidRDefault="00FA4F0D" w:rsidP="004C0F2A">
      <w:pPr>
        <w:jc w:val="both"/>
      </w:pPr>
      <w:r>
        <w:t>This procedure may be restarted at any point</w:t>
      </w:r>
      <w:r w:rsidR="004C0F2A">
        <w:t>.</w:t>
      </w:r>
    </w:p>
    <w:p w:rsidR="004C0F2A" w:rsidRDefault="004C0F2A" w:rsidP="004C0F2A">
      <w:pPr>
        <w:pStyle w:val="Heading4"/>
        <w:tabs>
          <w:tab w:val="clear" w:pos="1440"/>
          <w:tab w:val="left" w:pos="1080"/>
        </w:tabs>
      </w:pPr>
      <w:r>
        <w:t>Wrap Up</w:t>
      </w:r>
    </w:p>
    <w:p w:rsidR="00F02907" w:rsidRDefault="004C0F2A" w:rsidP="004C0F2A">
      <w:pPr>
        <w:jc w:val="both"/>
      </w:pPr>
      <w:r>
        <w:t xml:space="preserve">Power down the </w:t>
      </w:r>
      <w:r w:rsidR="00FA4F0D">
        <w:t>c</w:t>
      </w:r>
      <w:r>
        <w:t>ontroller</w:t>
      </w:r>
      <w:r w:rsidR="00F02907">
        <w:t>.</w:t>
      </w:r>
    </w:p>
    <w:p w:rsidR="00FB6AC8" w:rsidRDefault="00FB6AC8">
      <w:pPr>
        <w:rPr>
          <w:ins w:id="318" w:author="Author"/>
          <w:rFonts w:ascii="Arial Bold" w:hAnsi="Arial Bold" w:cs="Arial"/>
          <w:bCs/>
          <w:szCs w:val="32"/>
        </w:rPr>
      </w:pPr>
      <w:bookmarkStart w:id="319" w:name="_Toc443150033"/>
      <w:ins w:id="320" w:author="Author">
        <w:r>
          <w:br w:type="page"/>
        </w:r>
      </w:ins>
    </w:p>
    <w:p w:rsidR="004C0F2A" w:rsidRDefault="004C0F2A" w:rsidP="004C0F2A">
      <w:pPr>
        <w:pStyle w:val="Heading2"/>
      </w:pPr>
      <w:bookmarkStart w:id="321" w:name="_Toc456255178"/>
      <w:r>
        <w:lastRenderedPageBreak/>
        <w:t xml:space="preserve">Test Procedure Specification </w:t>
      </w:r>
      <w:del w:id="322" w:author="Author">
        <w:r w:rsidR="00CF4DF5" w:rsidDel="00641D39">
          <w:delText>3</w:delText>
        </w:r>
        <w:r w:rsidDel="00641D39">
          <w:delText xml:space="preserve"> </w:delText>
        </w:r>
      </w:del>
      <w:ins w:id="323" w:author="Author">
        <w:r w:rsidR="00641D39">
          <w:t xml:space="preserve">4 </w:t>
        </w:r>
      </w:ins>
      <w:r>
        <w:t xml:space="preserve">- </w:t>
      </w:r>
      <w:bookmarkEnd w:id="319"/>
      <w:r w:rsidR="00296CE3">
        <w:t>System Configuration Utilities</w:t>
      </w:r>
      <w:bookmarkEnd w:id="321"/>
    </w:p>
    <w:p w:rsidR="004C0F2A" w:rsidRDefault="004C0F2A" w:rsidP="004C0F2A">
      <w:pPr>
        <w:pStyle w:val="Heading3"/>
      </w:pPr>
      <w:r>
        <w:t>Test Procedure Specification Identifier</w:t>
      </w:r>
    </w:p>
    <w:p w:rsidR="004C0F2A" w:rsidRDefault="004C0F2A" w:rsidP="004C0F2A">
      <w:pPr>
        <w:tabs>
          <w:tab w:val="left" w:pos="1440"/>
        </w:tabs>
        <w:jc w:val="both"/>
        <w:rPr>
          <w:rFonts w:cs="Arial"/>
        </w:rPr>
      </w:pPr>
      <w:r>
        <w:rPr>
          <w:rFonts w:cs="Arial"/>
        </w:rPr>
        <w:t xml:space="preserve">The identifier for this Test Procedure Specification is </w:t>
      </w:r>
      <w:r w:rsidR="00753164">
        <w:rPr>
          <w:rFonts w:cs="Arial"/>
        </w:rPr>
        <w:t>APIRI</w:t>
      </w:r>
      <w:r>
        <w:rPr>
          <w:rFonts w:cs="Arial"/>
        </w:rPr>
        <w:t>.TPS.6020.</w:t>
      </w:r>
    </w:p>
    <w:p w:rsidR="004C0F2A" w:rsidRDefault="004C0F2A" w:rsidP="004C0F2A">
      <w:pPr>
        <w:pStyle w:val="Heading3"/>
      </w:pPr>
      <w:r>
        <w:t>Purpose</w:t>
      </w:r>
    </w:p>
    <w:p w:rsidR="00F02907" w:rsidRDefault="00F02907" w:rsidP="00F02907">
      <w:pPr>
        <w:tabs>
          <w:tab w:val="left" w:pos="1440"/>
        </w:tabs>
        <w:jc w:val="both"/>
        <w:rPr>
          <w:rFonts w:cs="Arial"/>
        </w:rPr>
      </w:pPr>
      <w:r w:rsidRPr="00132D6D">
        <w:rPr>
          <w:rFonts w:cs="Arial"/>
        </w:rPr>
        <w:t xml:space="preserve">This </w:t>
      </w:r>
      <w:r>
        <w:rPr>
          <w:rFonts w:cs="Arial"/>
        </w:rPr>
        <w:t>procedure validates certain API requirements for the System Configuration Utilities.  It is a step-by-step procedural ‘walkthrough’ of these elements of the API FPUI.</w:t>
      </w:r>
    </w:p>
    <w:p w:rsidR="004C0F2A" w:rsidRDefault="004C0F2A" w:rsidP="004C0F2A">
      <w:pPr>
        <w:pStyle w:val="Heading3"/>
      </w:pPr>
      <w:r>
        <w:t>Special Requirements</w:t>
      </w:r>
    </w:p>
    <w:p w:rsidR="00A47688" w:rsidRDefault="00A47688" w:rsidP="00A47688">
      <w:pPr>
        <w:tabs>
          <w:tab w:val="left" w:pos="1440"/>
        </w:tabs>
        <w:jc w:val="both"/>
        <w:rPr>
          <w:rFonts w:cs="Arial"/>
        </w:rPr>
      </w:pPr>
      <w:r>
        <w:rPr>
          <w:rFonts w:cs="Arial"/>
        </w:rPr>
        <w:t xml:space="preserve">This procedure requires the retrieval of </w:t>
      </w:r>
      <w:r w:rsidR="003C44E5">
        <w:rPr>
          <w:rFonts w:cs="Arial"/>
        </w:rPr>
        <w:t>certain Linux system information from an ATC Controller.</w:t>
      </w:r>
      <w:r>
        <w:rPr>
          <w:rFonts w:cs="Arial"/>
        </w:rPr>
        <w:t xml:space="preserve"> It is intended to be run by a software developer or technician with at least a reasonable understanding </w:t>
      </w:r>
      <w:r w:rsidR="003C44E5">
        <w:rPr>
          <w:rFonts w:cs="Arial"/>
        </w:rPr>
        <w:t xml:space="preserve">of the </w:t>
      </w:r>
      <w:r>
        <w:rPr>
          <w:rFonts w:cs="Arial"/>
        </w:rPr>
        <w:t xml:space="preserve">Linux </w:t>
      </w:r>
      <w:r w:rsidR="003C44E5">
        <w:rPr>
          <w:rFonts w:cs="Arial"/>
        </w:rPr>
        <w:t>operating system and the method(s) for retrieving specific configuration information</w:t>
      </w:r>
      <w:r>
        <w:rPr>
          <w:rFonts w:cs="Arial"/>
        </w:rPr>
        <w:t>.</w:t>
      </w:r>
      <w:r w:rsidR="003C44E5">
        <w:rPr>
          <w:rFonts w:cs="Arial"/>
        </w:rPr>
        <w:t xml:space="preserve">  An understanding of how to connect to the console on the ATC controller used for testing is also required.</w:t>
      </w:r>
    </w:p>
    <w:p w:rsidR="004C0F2A" w:rsidRDefault="004C0F2A" w:rsidP="004C0F2A">
      <w:pPr>
        <w:pStyle w:val="Heading3"/>
      </w:pPr>
      <w:r>
        <w:t>Procedure Steps</w:t>
      </w:r>
    </w:p>
    <w:p w:rsidR="00F02907" w:rsidRDefault="00F02907" w:rsidP="00F02907">
      <w:pPr>
        <w:pStyle w:val="Heading4"/>
        <w:tabs>
          <w:tab w:val="clear" w:pos="1440"/>
          <w:tab w:val="left" w:pos="1080"/>
        </w:tabs>
      </w:pPr>
      <w:r>
        <w:t>Log</w:t>
      </w:r>
    </w:p>
    <w:p w:rsidR="00F02907" w:rsidRPr="00212A02" w:rsidRDefault="00F02907" w:rsidP="00F02907">
      <w:pPr>
        <w:jc w:val="both"/>
      </w:pPr>
      <w:r>
        <w:t>The pass/fail status of each procedure step should be logged.  For procedure steps which fail, a description of the cause of the failure as well as acceptable remediation step(s) (if available) should also be noted on the log.</w:t>
      </w:r>
    </w:p>
    <w:p w:rsidR="00F02907" w:rsidRDefault="00F02907" w:rsidP="00F02907">
      <w:pPr>
        <w:pStyle w:val="Heading4"/>
        <w:tabs>
          <w:tab w:val="clear" w:pos="1440"/>
          <w:tab w:val="left" w:pos="1080"/>
        </w:tabs>
      </w:pPr>
      <w:r>
        <w:t>Setup</w:t>
      </w:r>
    </w:p>
    <w:p w:rsidR="00F02907" w:rsidRDefault="00F02907" w:rsidP="00F02907">
      <w:pPr>
        <w:jc w:val="both"/>
      </w:pPr>
      <w:r>
        <w:t>This test procedure utilizes a subset of the hardware environment as described in the APIVS Test Plan, specifically:</w:t>
      </w:r>
    </w:p>
    <w:p w:rsidR="00F02907" w:rsidRDefault="00F02907" w:rsidP="00F02907">
      <w:pPr>
        <w:jc w:val="both"/>
      </w:pPr>
    </w:p>
    <w:p w:rsidR="00F02907" w:rsidRDefault="00F02907" w:rsidP="00F02907">
      <w:pPr>
        <w:numPr>
          <w:ilvl w:val="0"/>
          <w:numId w:val="8"/>
        </w:numPr>
        <w:jc w:val="both"/>
      </w:pPr>
      <w:r>
        <w:t xml:space="preserve">an ATC Controller with a primary USB port capable of running startup scripts and </w:t>
      </w:r>
      <w:r w:rsidRPr="009F14D1">
        <w:t>a minimum 8x40 character LCD display and associated keyboard</w:t>
      </w:r>
      <w:r w:rsidR="003C44E5">
        <w:t>. The controller should also have a functional console port available (either via serial port or SSH Ethernet connection)</w:t>
      </w:r>
    </w:p>
    <w:p w:rsidR="003C44E5" w:rsidRDefault="003C44E5" w:rsidP="003C44E5">
      <w:pPr>
        <w:numPr>
          <w:ilvl w:val="0"/>
          <w:numId w:val="8"/>
        </w:numPr>
        <w:jc w:val="both"/>
      </w:pPr>
      <w:r>
        <w:t>a Personal Computer (PC) with 1GB available hard drive storage and an available USB port</w:t>
      </w:r>
    </w:p>
    <w:p w:rsidR="00F02907" w:rsidRDefault="00F02907" w:rsidP="00F02907">
      <w:pPr>
        <w:jc w:val="both"/>
      </w:pPr>
    </w:p>
    <w:p w:rsidR="00D40B5A" w:rsidRDefault="00D40B5A" w:rsidP="00D40B5A">
      <w:pPr>
        <w:jc w:val="both"/>
        <w:rPr>
          <w:ins w:id="324" w:author="Author"/>
        </w:rPr>
      </w:pPr>
      <w:ins w:id="325" w:author="Author">
        <w:r>
          <w:t>A</w:t>
        </w:r>
        <w:r w:rsidRPr="00FB6AC8">
          <w:t xml:space="preserve">n ATC Controller with an </w:t>
        </w:r>
        <w:r>
          <w:t>16</w:t>
        </w:r>
        <w:r w:rsidRPr="00FB6AC8">
          <w:t>x40 character LCD display and associated keyboard</w:t>
        </w:r>
        <w:r>
          <w:t xml:space="preserve">, as well as </w:t>
        </w:r>
        <w:r w:rsidRPr="00FB6AC8">
          <w:t>a primary USB port capable of running startup scripts</w:t>
        </w:r>
        <w:r>
          <w:t>,</w:t>
        </w:r>
        <w:r w:rsidRPr="00FB6AC8">
          <w:t xml:space="preserve"> </w:t>
        </w:r>
        <w:r>
          <w:t>is also required for this procedure.</w:t>
        </w:r>
      </w:ins>
    </w:p>
    <w:p w:rsidR="00D40B5A" w:rsidRDefault="00D40B5A" w:rsidP="00D40B5A">
      <w:pPr>
        <w:jc w:val="both"/>
        <w:rPr>
          <w:ins w:id="326" w:author="Author"/>
        </w:rPr>
      </w:pPr>
    </w:p>
    <w:p w:rsidR="00CA1A54" w:rsidRDefault="00CA1A54" w:rsidP="00CA1A54">
      <w:pPr>
        <w:jc w:val="both"/>
      </w:pPr>
      <w:r>
        <w:t>Runtime versions of the Front Panel Manager, ATC Configuration Menu and System Configuration Utilities are required to be installed and operational on the controller</w:t>
      </w:r>
      <w:ins w:id="327" w:author="Author">
        <w:r w:rsidR="00D40B5A">
          <w:t>s</w:t>
        </w:r>
      </w:ins>
      <w:r>
        <w:t>.</w:t>
      </w:r>
    </w:p>
    <w:p w:rsidR="00D40B5A" w:rsidRDefault="00D40B5A">
      <w:pPr>
        <w:rPr>
          <w:ins w:id="328" w:author="Author"/>
          <w:rFonts w:ascii="Arial Bold" w:hAnsi="Arial Bold" w:cs="Arial"/>
          <w:b/>
          <w:bCs/>
          <w:szCs w:val="32"/>
        </w:rPr>
      </w:pPr>
      <w:ins w:id="329" w:author="Author">
        <w:r>
          <w:rPr>
            <w:b/>
          </w:rPr>
          <w:br w:type="page"/>
        </w:r>
      </w:ins>
    </w:p>
    <w:p w:rsidR="00F02907" w:rsidRPr="002F2EB9" w:rsidRDefault="00F02907" w:rsidP="00F02907">
      <w:pPr>
        <w:pStyle w:val="Heading4"/>
        <w:tabs>
          <w:tab w:val="clear" w:pos="1440"/>
          <w:tab w:val="left" w:pos="1080"/>
        </w:tabs>
        <w:rPr>
          <w:b/>
        </w:rPr>
      </w:pPr>
      <w:r w:rsidRPr="002F2EB9">
        <w:rPr>
          <w:b/>
        </w:rPr>
        <w:lastRenderedPageBreak/>
        <w:t>Start</w:t>
      </w:r>
    </w:p>
    <w:p w:rsidR="00F02907" w:rsidRDefault="00A47688" w:rsidP="00F02907">
      <w:r>
        <w:t>T</w:t>
      </w:r>
      <w:r w:rsidR="00F02907">
        <w:t>urn the controller power ON.</w:t>
      </w:r>
    </w:p>
    <w:p w:rsidR="00735465" w:rsidRDefault="00735465" w:rsidP="00F02907"/>
    <w:p w:rsidR="00735465" w:rsidRDefault="00735465" w:rsidP="00F02907">
      <w:r>
        <w:t xml:space="preserve">Using a serial or </w:t>
      </w:r>
      <w:r w:rsidR="00A47688">
        <w:t>network (SSH) connection, make a console connection to the controller and retrieve the following information</w:t>
      </w:r>
      <w:r w:rsidR="00BF0AA7">
        <w:t xml:space="preserve"> (if it is not already available)</w:t>
      </w:r>
      <w:r w:rsidR="00A47688">
        <w:t>:</w:t>
      </w:r>
    </w:p>
    <w:p w:rsidR="00A47688" w:rsidRDefault="00A47688" w:rsidP="00F02907"/>
    <w:p w:rsidR="00A47688" w:rsidRDefault="00A47688" w:rsidP="00A47688">
      <w:pPr>
        <w:pStyle w:val="ListParagraph"/>
        <w:numPr>
          <w:ilvl w:val="0"/>
          <w:numId w:val="8"/>
        </w:numPr>
      </w:pPr>
      <w:r>
        <w:t>Current time (approximate)</w:t>
      </w:r>
    </w:p>
    <w:p w:rsidR="00A47688" w:rsidRDefault="00A47688" w:rsidP="00A47688">
      <w:pPr>
        <w:pStyle w:val="ListParagraph"/>
        <w:numPr>
          <w:ilvl w:val="0"/>
          <w:numId w:val="8"/>
        </w:numPr>
      </w:pPr>
      <w:r>
        <w:t>All network settings</w:t>
      </w:r>
      <w:r w:rsidR="00BF0AA7">
        <w:t xml:space="preserve"> for </w:t>
      </w:r>
      <w:r>
        <w:t>both Ethernet ports</w:t>
      </w:r>
    </w:p>
    <w:p w:rsidR="00A47688" w:rsidRDefault="00A47688" w:rsidP="00A47688">
      <w:pPr>
        <w:pStyle w:val="ListParagraph"/>
        <w:numPr>
          <w:ilvl w:val="0"/>
          <w:numId w:val="8"/>
        </w:numPr>
      </w:pPr>
      <w:r>
        <w:t>A list of current system services</w:t>
      </w:r>
    </w:p>
    <w:p w:rsidR="00BF0AA7" w:rsidRPr="00A91055" w:rsidRDefault="00BF0AA7" w:rsidP="00BF0AA7">
      <w:pPr>
        <w:pStyle w:val="ListParagraph"/>
        <w:numPr>
          <w:ilvl w:val="0"/>
          <w:numId w:val="8"/>
        </w:numPr>
      </w:pPr>
      <w:r>
        <w:t xml:space="preserve">Version numbers and memory details for installed Linux system </w:t>
      </w:r>
    </w:p>
    <w:p w:rsidR="00BF0AA7" w:rsidRPr="00A91055" w:rsidDel="00D40B5A" w:rsidRDefault="00BF0AA7" w:rsidP="003408F1">
      <w:pPr>
        <w:pStyle w:val="ListParagraph"/>
        <w:numPr>
          <w:ilvl w:val="0"/>
          <w:numId w:val="8"/>
        </w:numPr>
        <w:rPr>
          <w:del w:id="330" w:author="Author"/>
        </w:rPr>
      </w:pPr>
      <w:r>
        <w:t>Version numbers for API libraries</w:t>
      </w:r>
    </w:p>
    <w:p w:rsidR="004C0F2A" w:rsidRPr="00D40B5A" w:rsidRDefault="004C0F2A" w:rsidP="003408F1">
      <w:pPr>
        <w:pStyle w:val="ListParagraph"/>
        <w:numPr>
          <w:ilvl w:val="0"/>
          <w:numId w:val="8"/>
        </w:numPr>
        <w:rPr>
          <w:rFonts w:ascii="Arial Bold" w:hAnsi="Arial Bold" w:cs="Arial"/>
          <w:bCs/>
          <w:szCs w:val="32"/>
        </w:rPr>
        <w:pPrChange w:id="331" w:author="Author">
          <w:pPr/>
        </w:pPrChange>
      </w:pPr>
      <w:del w:id="332" w:author="Author">
        <w:r w:rsidDel="00D40B5A">
          <w:br w:type="page"/>
        </w:r>
      </w:del>
    </w:p>
    <w:p w:rsidR="00D071DF" w:rsidRDefault="00D071DF" w:rsidP="00D071DF">
      <w:pPr>
        <w:pStyle w:val="Heading4"/>
        <w:tabs>
          <w:tab w:val="clear" w:pos="1440"/>
          <w:tab w:val="left" w:pos="1080"/>
        </w:tabs>
      </w:pPr>
      <w:bookmarkStart w:id="333" w:name="_Toc443150034"/>
      <w:r>
        <w:t>Proceed</w:t>
      </w:r>
    </w:p>
    <w:p w:rsidR="00D071DF" w:rsidRDefault="00D071DF" w:rsidP="00D071DF">
      <w:pPr>
        <w:pStyle w:val="ListParagraph"/>
        <w:numPr>
          <w:ilvl w:val="0"/>
          <w:numId w:val="11"/>
        </w:numPr>
        <w:jc w:val="both"/>
      </w:pPr>
      <w:r>
        <w:t xml:space="preserve">After a short </w:t>
      </w:r>
      <w:r w:rsidR="00A24A64">
        <w:t>delay</w:t>
      </w:r>
      <w:r>
        <w:t xml:space="preserve">, the controller’s LCD should display the Front Panel Manager (FPM) screen.  If an application has been previously installed and selected as the default, the display may reflect the initial display for that application.  If this is the case, press </w:t>
      </w:r>
      <w:r w:rsidRPr="00FA4F0D">
        <w:t>&lt;</w:t>
      </w:r>
      <w:r w:rsidRPr="00FA4F0D">
        <w:rPr>
          <w:b/>
        </w:rPr>
        <w:t>*</w:t>
      </w:r>
      <w:r w:rsidRPr="00FA4F0D">
        <w:t>&gt;-&lt;</w:t>
      </w:r>
      <w:r w:rsidRPr="00FA4F0D">
        <w:rPr>
          <w:b/>
        </w:rPr>
        <w:t>*</w:t>
      </w:r>
      <w:r w:rsidRPr="00FA4F0D">
        <w:t>&gt;-&lt;</w:t>
      </w:r>
      <w:r w:rsidRPr="00FA4F0D">
        <w:rPr>
          <w:b/>
        </w:rPr>
        <w:t>ESC</w:t>
      </w:r>
      <w:r>
        <w:t>&gt; to return to the FPM.</w:t>
      </w:r>
      <w:ins w:id="334" w:author="Author">
        <w:r w:rsidR="000A59B5" w:rsidRPr="000A59B5">
          <w:t xml:space="preserve"> </w:t>
        </w:r>
        <w:r w:rsidR="000A59B5">
          <w:t xml:space="preserve">The top </w:t>
        </w:r>
        <w:r w:rsidR="00610EB2">
          <w:t xml:space="preserve">two </w:t>
        </w:r>
        <w:r w:rsidR="000A59B5">
          <w:t>and bottom lines should appear exactly as shown.</w:t>
        </w:r>
      </w:ins>
    </w:p>
    <w:p w:rsidR="00D071DF" w:rsidRDefault="00D071DF" w:rsidP="00D071DF">
      <w:pPr>
        <w:ind w:left="360"/>
        <w:jc w:val="both"/>
      </w:pPr>
    </w:p>
    <w:p w:rsidR="00D071DF" w:rsidRPr="00EB2AD8" w:rsidRDefault="00D071DF" w:rsidP="00D071DF">
      <w:r>
        <w:rPr>
          <w:noProof/>
        </w:rPr>
        <mc:AlternateContent>
          <mc:Choice Requires="wps">
            <w:drawing>
              <wp:anchor distT="0" distB="0" distL="114300" distR="114300" simplePos="0" relativeHeight="251764736" behindDoc="0" locked="0" layoutInCell="1" allowOverlap="1" wp14:anchorId="5393FCF6" wp14:editId="6F5C47D9">
                <wp:simplePos x="0" y="0"/>
                <wp:positionH relativeFrom="column">
                  <wp:posOffset>445674</wp:posOffset>
                </wp:positionH>
                <wp:positionV relativeFrom="paragraph">
                  <wp:posOffset>-3975</wp:posOffset>
                </wp:positionV>
                <wp:extent cx="3273398" cy="1236980"/>
                <wp:effectExtent l="0" t="0" r="22860" b="20320"/>
                <wp:wrapNone/>
                <wp:docPr id="6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D071DF">
                            <w:pPr>
                              <w:rPr>
                                <w:rFonts w:ascii="Courier New" w:hAnsi="Courier New" w:cs="Courier New"/>
                                <w:b/>
                              </w:rPr>
                            </w:pPr>
                            <w:r>
                              <w:rPr>
                                <w:rFonts w:ascii="Courier New" w:hAnsi="Courier New" w:cs="Courier New"/>
                                <w:b/>
                              </w:rPr>
                              <w:t xml:space="preserve">          FRONT PANEL MANAGER</w:t>
                            </w:r>
                          </w:p>
                          <w:p w:rsidR="00366C1B" w:rsidRDefault="00366C1B" w:rsidP="00D071DF">
                            <w:pPr>
                              <w:rPr>
                                <w:rFonts w:ascii="Courier New" w:hAnsi="Courier New" w:cs="Courier New"/>
                                <w:b/>
                              </w:rPr>
                            </w:pPr>
                            <w:r>
                              <w:rPr>
                                <w:rFonts w:ascii="Courier New" w:hAnsi="Courier New" w:cs="Courier New"/>
                                <w:b/>
                              </w:rPr>
                              <w:t>SELECT WINDOW [0-F]  SET DEFAULT *[0-F]</w:t>
                            </w:r>
                          </w:p>
                          <w:p w:rsidR="00366C1B" w:rsidRDefault="00366C1B" w:rsidP="00D071DF">
                            <w:pPr>
                              <w:rPr>
                                <w:rFonts w:ascii="Courier New" w:hAnsi="Courier New" w:cs="Courier New"/>
                                <w:b/>
                              </w:rPr>
                            </w:pPr>
                            <w:r>
                              <w:rPr>
                                <w:rFonts w:ascii="Courier New" w:hAnsi="Courier New" w:cs="Courier New"/>
                                <w:b/>
                              </w:rPr>
                              <w:t>0                   1</w:t>
                            </w:r>
                          </w:p>
                          <w:p w:rsidR="00366C1B" w:rsidRDefault="00366C1B" w:rsidP="00D071DF">
                            <w:pPr>
                              <w:rPr>
                                <w:rFonts w:ascii="Courier New" w:hAnsi="Courier New" w:cs="Courier New"/>
                                <w:b/>
                              </w:rPr>
                            </w:pPr>
                            <w:r>
                              <w:rPr>
                                <w:rFonts w:ascii="Courier New" w:hAnsi="Courier New" w:cs="Courier New"/>
                                <w:b/>
                              </w:rPr>
                              <w:t>2                   3</w:t>
                            </w:r>
                          </w:p>
                          <w:p w:rsidR="00366C1B" w:rsidRDefault="00366C1B" w:rsidP="00D071DF">
                            <w:pPr>
                              <w:rPr>
                                <w:rFonts w:ascii="Courier New" w:hAnsi="Courier New" w:cs="Courier New"/>
                                <w:b/>
                              </w:rPr>
                            </w:pPr>
                            <w:r>
                              <w:rPr>
                                <w:rFonts w:ascii="Courier New" w:hAnsi="Courier New" w:cs="Courier New"/>
                                <w:b/>
                              </w:rPr>
                              <w:t>4                   5</w:t>
                            </w:r>
                          </w:p>
                          <w:p w:rsidR="00366C1B" w:rsidRDefault="00366C1B" w:rsidP="00D071DF">
                            <w:pPr>
                              <w:rPr>
                                <w:rFonts w:ascii="Courier New" w:hAnsi="Courier New" w:cs="Courier New"/>
                                <w:b/>
                              </w:rPr>
                            </w:pPr>
                            <w:r>
                              <w:rPr>
                                <w:rFonts w:ascii="Courier New" w:hAnsi="Courier New" w:cs="Courier New"/>
                                <w:b/>
                              </w:rPr>
                              <w:t>6                   7</w:t>
                            </w:r>
                          </w:p>
                          <w:p w:rsidR="00366C1B" w:rsidRDefault="00366C1B" w:rsidP="00D071DF">
                            <w:pPr>
                              <w:rPr>
                                <w:rFonts w:ascii="Courier New" w:hAnsi="Courier New" w:cs="Courier New"/>
                                <w:b/>
                              </w:rPr>
                            </w:pPr>
                            <w:r>
                              <w:rPr>
                                <w:rFonts w:ascii="Courier New" w:hAnsi="Courier New" w:cs="Courier New"/>
                                <w:b/>
                              </w:rPr>
                              <w:t>8                   9</w:t>
                            </w:r>
                          </w:p>
                          <w:p w:rsidR="00366C1B" w:rsidRDefault="00366C1B" w:rsidP="00D071DF">
                            <w:pPr>
                              <w:rPr>
                                <w:rFonts w:ascii="Courier New" w:hAnsi="Courier New" w:cs="Courier New"/>
                                <w:b/>
                              </w:rPr>
                            </w:pPr>
                            <w:r>
                              <w:rPr>
                                <w:rFonts w:ascii="Courier New" w:hAnsi="Courier New" w:cs="Courier New"/>
                                <w:b/>
                              </w:rPr>
                              <w:t>[UP/DN ARROW]        [CONFIG INFO- NEXT]</w:t>
                            </w:r>
                          </w:p>
                          <w:p w:rsidR="00366C1B" w:rsidRDefault="00366C1B" w:rsidP="00D071DF">
                            <w:pPr>
                              <w:rPr>
                                <w:rFonts w:ascii="Courier New" w:hAnsi="Courier New" w:cs="Courier New"/>
                                <w:b/>
                              </w:rPr>
                            </w:pPr>
                          </w:p>
                          <w:p w:rsidR="00366C1B" w:rsidRDefault="00366C1B" w:rsidP="00D071DF">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35.1pt;margin-top:-.3pt;width:257.75pt;height:97.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">
                <v:textbox>
                  <w:txbxContent>
                    <w:p w:rsidR="00366C1B" w:rsidRPr="00EB2AD8" w:rsidRDefault="00366C1B" w:rsidP="00D071DF">
                      <w:pPr>
                        <w:rPr>
                          <w:rFonts w:ascii="Courier New" w:hAnsi="Courier New" w:cs="Courier New"/>
                          <w:b/>
                        </w:rPr>
                      </w:pPr>
                      <w:r>
                        <w:rPr>
                          <w:rFonts w:ascii="Courier New" w:hAnsi="Courier New" w:cs="Courier New"/>
                          <w:b/>
                        </w:rPr>
                        <w:t xml:space="preserve">          FRONT PANEL MANAGER</w:t>
                      </w:r>
                    </w:p>
                    <w:p w:rsidR="00366C1B" w:rsidRDefault="00366C1B" w:rsidP="00D071DF">
                      <w:pPr>
                        <w:rPr>
                          <w:rFonts w:ascii="Courier New" w:hAnsi="Courier New" w:cs="Courier New"/>
                          <w:b/>
                        </w:rPr>
                      </w:pPr>
                      <w:r>
                        <w:rPr>
                          <w:rFonts w:ascii="Courier New" w:hAnsi="Courier New" w:cs="Courier New"/>
                          <w:b/>
                        </w:rPr>
                        <w:t>SELECT WINDOW [0-F]  SET DEFAULT *[0-F]</w:t>
                      </w:r>
                    </w:p>
                    <w:p w:rsidR="00366C1B" w:rsidRDefault="00366C1B" w:rsidP="00D071DF">
                      <w:pPr>
                        <w:rPr>
                          <w:rFonts w:ascii="Courier New" w:hAnsi="Courier New" w:cs="Courier New"/>
                          <w:b/>
                        </w:rPr>
                      </w:pPr>
                      <w:r>
                        <w:rPr>
                          <w:rFonts w:ascii="Courier New" w:hAnsi="Courier New" w:cs="Courier New"/>
                          <w:b/>
                        </w:rPr>
                        <w:t>0                   1</w:t>
                      </w:r>
                    </w:p>
                    <w:p w:rsidR="00366C1B" w:rsidRDefault="00366C1B" w:rsidP="00D071DF">
                      <w:pPr>
                        <w:rPr>
                          <w:rFonts w:ascii="Courier New" w:hAnsi="Courier New" w:cs="Courier New"/>
                          <w:b/>
                        </w:rPr>
                      </w:pPr>
                      <w:r>
                        <w:rPr>
                          <w:rFonts w:ascii="Courier New" w:hAnsi="Courier New" w:cs="Courier New"/>
                          <w:b/>
                        </w:rPr>
                        <w:t>2                   3</w:t>
                      </w:r>
                    </w:p>
                    <w:p w:rsidR="00366C1B" w:rsidRDefault="00366C1B" w:rsidP="00D071DF">
                      <w:pPr>
                        <w:rPr>
                          <w:rFonts w:ascii="Courier New" w:hAnsi="Courier New" w:cs="Courier New"/>
                          <w:b/>
                        </w:rPr>
                      </w:pPr>
                      <w:r>
                        <w:rPr>
                          <w:rFonts w:ascii="Courier New" w:hAnsi="Courier New" w:cs="Courier New"/>
                          <w:b/>
                        </w:rPr>
                        <w:t>4                   5</w:t>
                      </w:r>
                    </w:p>
                    <w:p w:rsidR="00366C1B" w:rsidRDefault="00366C1B" w:rsidP="00D071DF">
                      <w:pPr>
                        <w:rPr>
                          <w:rFonts w:ascii="Courier New" w:hAnsi="Courier New" w:cs="Courier New"/>
                          <w:b/>
                        </w:rPr>
                      </w:pPr>
                      <w:r>
                        <w:rPr>
                          <w:rFonts w:ascii="Courier New" w:hAnsi="Courier New" w:cs="Courier New"/>
                          <w:b/>
                        </w:rPr>
                        <w:t>6                   7</w:t>
                      </w:r>
                    </w:p>
                    <w:p w:rsidR="00366C1B" w:rsidRDefault="00366C1B" w:rsidP="00D071DF">
                      <w:pPr>
                        <w:rPr>
                          <w:rFonts w:ascii="Courier New" w:hAnsi="Courier New" w:cs="Courier New"/>
                          <w:b/>
                        </w:rPr>
                      </w:pPr>
                      <w:r>
                        <w:rPr>
                          <w:rFonts w:ascii="Courier New" w:hAnsi="Courier New" w:cs="Courier New"/>
                          <w:b/>
                        </w:rPr>
                        <w:t>8                   9</w:t>
                      </w:r>
                    </w:p>
                    <w:p w:rsidR="00366C1B" w:rsidRDefault="00366C1B" w:rsidP="00D071DF">
                      <w:pPr>
                        <w:rPr>
                          <w:rFonts w:ascii="Courier New" w:hAnsi="Courier New" w:cs="Courier New"/>
                          <w:b/>
                        </w:rPr>
                      </w:pPr>
                      <w:r>
                        <w:rPr>
                          <w:rFonts w:ascii="Courier New" w:hAnsi="Courier New" w:cs="Courier New"/>
                          <w:b/>
                        </w:rPr>
                        <w:t>[UP/DN ARROW]        [CONFIG INFO- NEXT]</w:t>
                      </w:r>
                    </w:p>
                    <w:p w:rsidR="00366C1B" w:rsidRDefault="00366C1B" w:rsidP="00D071DF">
                      <w:pPr>
                        <w:rPr>
                          <w:rFonts w:ascii="Courier New" w:hAnsi="Courier New" w:cs="Courier New"/>
                          <w:b/>
                        </w:rPr>
                      </w:pPr>
                    </w:p>
                    <w:p w:rsidR="00366C1B" w:rsidRDefault="00366C1B" w:rsidP="00D071DF">
                      <w:pPr>
                        <w:rPr>
                          <w:rFonts w:ascii="Courier New" w:hAnsi="Courier New" w:cs="Courier New"/>
                          <w:b/>
                        </w:rPr>
                      </w:pPr>
                    </w:p>
                  </w:txbxContent>
                </v:textbox>
              </v:shape>
            </w:pict>
          </mc:Fallback>
        </mc:AlternateContent>
      </w:r>
    </w:p>
    <w:p w:rsidR="00D071DF" w:rsidRDefault="00D071DF" w:rsidP="00D071DF"/>
    <w:p w:rsidR="00D071DF" w:rsidRDefault="00D071DF" w:rsidP="00D071DF"/>
    <w:p w:rsidR="00D071DF" w:rsidRDefault="00D071DF" w:rsidP="00D071DF"/>
    <w:p w:rsidR="00D071DF" w:rsidRDefault="00D071DF" w:rsidP="00D071DF"/>
    <w:p w:rsidR="00D071DF" w:rsidRDefault="00D071DF" w:rsidP="00D071DF"/>
    <w:p w:rsidR="00D071DF" w:rsidRDefault="00D071DF" w:rsidP="00D071DF"/>
    <w:p w:rsidR="00D071DF" w:rsidRPr="008E19A6" w:rsidRDefault="00D071DF" w:rsidP="00D071DF"/>
    <w:p w:rsidR="00D071DF" w:rsidRDefault="00D071DF" w:rsidP="00D071DF"/>
    <w:p w:rsidR="00D071DF" w:rsidRDefault="00D071DF" w:rsidP="00D071DF">
      <w:pPr>
        <w:pStyle w:val="ListParagraph"/>
        <w:tabs>
          <w:tab w:val="left" w:pos="1800"/>
        </w:tabs>
        <w:ind w:left="1440"/>
      </w:pPr>
      <w:r w:rsidRPr="00267C47">
        <w:rPr>
          <w:b/>
          <w:sz w:val="36"/>
          <w:szCs w:val="36"/>
        </w:rPr>
        <w:sym w:font="Wingdings 2" w:char="F02A"/>
      </w:r>
      <w:r>
        <w:tab/>
        <w:t>Pass</w:t>
      </w:r>
    </w:p>
    <w:p w:rsidR="00D071DF" w:rsidRDefault="00D071DF" w:rsidP="00D071DF"/>
    <w:p w:rsidR="00D071DF" w:rsidRDefault="00D071DF" w:rsidP="00D071DF">
      <w:pPr>
        <w:pStyle w:val="ListParagraph"/>
        <w:numPr>
          <w:ilvl w:val="0"/>
          <w:numId w:val="11"/>
        </w:numPr>
        <w:jc w:val="both"/>
      </w:pPr>
      <w:r>
        <w:t xml:space="preserve">Press </w:t>
      </w:r>
      <w:r w:rsidRPr="00FA4F0D">
        <w:t>&lt;</w:t>
      </w:r>
      <w:r>
        <w:rPr>
          <w:b/>
        </w:rPr>
        <w:t>NEXT</w:t>
      </w:r>
      <w:r>
        <w:t>&gt; and confirm that the ATC Configuration Menu is displayed.</w:t>
      </w:r>
      <w:ins w:id="335" w:author="Author">
        <w:r w:rsidR="000A59B5" w:rsidRPr="000A59B5">
          <w:t xml:space="preserve"> </w:t>
        </w:r>
        <w:r w:rsidR="000A59B5">
          <w:t xml:space="preserve">The top </w:t>
        </w:r>
        <w:r w:rsidR="00610EB2">
          <w:t xml:space="preserve">two </w:t>
        </w:r>
        <w:r w:rsidR="000A59B5">
          <w:t>and bottom lines should appear exactly as shown.</w:t>
        </w:r>
      </w:ins>
    </w:p>
    <w:p w:rsidR="00D071DF" w:rsidRDefault="00D071DF" w:rsidP="00D071DF">
      <w:pPr>
        <w:ind w:left="360"/>
        <w:jc w:val="both"/>
      </w:pPr>
    </w:p>
    <w:p w:rsidR="00D071DF" w:rsidRPr="00EB2AD8" w:rsidRDefault="00D071DF" w:rsidP="00D071DF">
      <w:r>
        <w:rPr>
          <w:noProof/>
        </w:rPr>
        <mc:AlternateContent>
          <mc:Choice Requires="wps">
            <w:drawing>
              <wp:anchor distT="0" distB="0" distL="114300" distR="114300" simplePos="0" relativeHeight="251766784" behindDoc="0" locked="0" layoutInCell="1" allowOverlap="1" wp14:anchorId="423D51E8" wp14:editId="457C17B5">
                <wp:simplePos x="0" y="0"/>
                <wp:positionH relativeFrom="column">
                  <wp:posOffset>445674</wp:posOffset>
                </wp:positionH>
                <wp:positionV relativeFrom="paragraph">
                  <wp:posOffset>-3975</wp:posOffset>
                </wp:positionV>
                <wp:extent cx="3273398" cy="1236980"/>
                <wp:effectExtent l="0" t="0" r="22860" b="20320"/>
                <wp:wrapNone/>
                <wp:docPr id="6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D071DF">
                            <w:pPr>
                              <w:rPr>
                                <w:rFonts w:ascii="Courier New" w:hAnsi="Courier New" w:cs="Courier New"/>
                                <w:b/>
                              </w:rPr>
                            </w:pPr>
                            <w:r>
                              <w:rPr>
                                <w:rFonts w:ascii="Courier New" w:hAnsi="Courier New" w:cs="Courier New"/>
                                <w:b/>
                              </w:rPr>
                              <w:t xml:space="preserve">     ATC CONFIGURATION INFORMATION</w:t>
                            </w:r>
                          </w:p>
                          <w:p w:rsidR="00366C1B" w:rsidRDefault="00366C1B" w:rsidP="00D071DF">
                            <w:pPr>
                              <w:rPr>
                                <w:rFonts w:ascii="Courier New" w:hAnsi="Courier New" w:cs="Courier New"/>
                                <w:b/>
                              </w:rPr>
                            </w:pPr>
                            <w:r>
                              <w:rPr>
                                <w:rFonts w:ascii="Courier New" w:hAnsi="Courier New" w:cs="Courier New"/>
                                <w:b/>
                              </w:rPr>
                              <w:t xml:space="preserve"> SELECT ITEM [0-F]</w:t>
                            </w:r>
                          </w:p>
                          <w:p w:rsidR="00366C1B" w:rsidRDefault="00366C1B" w:rsidP="00D071DF">
                            <w:pPr>
                              <w:rPr>
                                <w:rFonts w:ascii="Courier New" w:hAnsi="Courier New" w:cs="Courier New"/>
                                <w:b/>
                              </w:rPr>
                            </w:pPr>
                            <w:r>
                              <w:rPr>
                                <w:rFonts w:ascii="Courier New" w:hAnsi="Courier New" w:cs="Courier New"/>
                                <w:b/>
                              </w:rPr>
                              <w:t>0 System Time       1 Ethernet Port 1</w:t>
                            </w:r>
                          </w:p>
                          <w:p w:rsidR="00366C1B" w:rsidRDefault="00366C1B" w:rsidP="00D071DF">
                            <w:pPr>
                              <w:rPr>
                                <w:rFonts w:ascii="Courier New" w:hAnsi="Courier New" w:cs="Courier New"/>
                                <w:b/>
                              </w:rPr>
                            </w:pPr>
                            <w:r>
                              <w:rPr>
                                <w:rFonts w:ascii="Courier New" w:hAnsi="Courier New" w:cs="Courier New"/>
                                <w:b/>
                              </w:rPr>
                              <w:t>2 Ethernet Port 2   3 System Services</w:t>
                            </w:r>
                          </w:p>
                          <w:p w:rsidR="00366C1B" w:rsidRDefault="00366C1B" w:rsidP="00D071DF">
                            <w:pPr>
                              <w:rPr>
                                <w:rFonts w:ascii="Courier New" w:hAnsi="Courier New" w:cs="Courier New"/>
                                <w:b/>
                              </w:rPr>
                            </w:pPr>
                            <w:r>
                              <w:rPr>
                                <w:rFonts w:ascii="Courier New" w:hAnsi="Courier New" w:cs="Courier New"/>
                                <w:b/>
                              </w:rPr>
                              <w:t>4 Linux Info        5 API Info</w:t>
                            </w:r>
                          </w:p>
                          <w:p w:rsidR="00366C1B" w:rsidRDefault="00366C1B" w:rsidP="00D071DF">
                            <w:pPr>
                              <w:rPr>
                                <w:rFonts w:ascii="Courier New" w:hAnsi="Courier New" w:cs="Courier New"/>
                                <w:b/>
                              </w:rPr>
                            </w:pPr>
                            <w:r>
                              <w:rPr>
                                <w:rFonts w:ascii="Courier New" w:hAnsi="Courier New" w:cs="Courier New"/>
                                <w:b/>
                              </w:rPr>
                              <w:t>6 Host EEPROM       7</w:t>
                            </w:r>
                          </w:p>
                          <w:p w:rsidR="00366C1B" w:rsidRDefault="00366C1B" w:rsidP="00D071DF">
                            <w:pPr>
                              <w:rPr>
                                <w:rFonts w:ascii="Courier New" w:hAnsi="Courier New" w:cs="Courier New"/>
                                <w:b/>
                              </w:rPr>
                            </w:pPr>
                            <w:r>
                              <w:rPr>
                                <w:rFonts w:ascii="Courier New" w:hAnsi="Courier New" w:cs="Courier New"/>
                                <w:b/>
                              </w:rPr>
                              <w:t>8                   9</w:t>
                            </w:r>
                          </w:p>
                          <w:p w:rsidR="00366C1B" w:rsidRDefault="00366C1B" w:rsidP="00D071DF">
                            <w:pPr>
                              <w:rPr>
                                <w:rFonts w:ascii="Courier New" w:hAnsi="Courier New" w:cs="Courier New"/>
                                <w:b/>
                              </w:rPr>
                            </w:pPr>
                            <w:r>
                              <w:rPr>
                                <w:rFonts w:ascii="Courier New" w:hAnsi="Courier New" w:cs="Courier New"/>
                                <w:b/>
                              </w:rPr>
                              <w:t>[UP/DN ARROW]        [FRONT PANEL- NEXT]</w:t>
                            </w:r>
                          </w:p>
                          <w:p w:rsidR="00366C1B" w:rsidRDefault="00366C1B" w:rsidP="00D071DF">
                            <w:pPr>
                              <w:rPr>
                                <w:rFonts w:ascii="Courier New" w:hAnsi="Courier New" w:cs="Courier New"/>
                                <w:b/>
                              </w:rPr>
                            </w:pPr>
                          </w:p>
                          <w:p w:rsidR="00366C1B" w:rsidRDefault="00366C1B" w:rsidP="00D071DF">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35.1pt;margin-top:-.3pt;width:257.75pt;height:97.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">
                <v:textbox>
                  <w:txbxContent>
                    <w:p w:rsidR="00366C1B" w:rsidRPr="00EB2AD8" w:rsidRDefault="00366C1B" w:rsidP="00D071DF">
                      <w:pPr>
                        <w:rPr>
                          <w:rFonts w:ascii="Courier New" w:hAnsi="Courier New" w:cs="Courier New"/>
                          <w:b/>
                        </w:rPr>
                      </w:pPr>
                      <w:r>
                        <w:rPr>
                          <w:rFonts w:ascii="Courier New" w:hAnsi="Courier New" w:cs="Courier New"/>
                          <w:b/>
                        </w:rPr>
                        <w:t xml:space="preserve">     ATC CONFIGURATION INFORMATION</w:t>
                      </w:r>
                    </w:p>
                    <w:p w:rsidR="00366C1B" w:rsidRDefault="00366C1B" w:rsidP="00D071DF">
                      <w:pPr>
                        <w:rPr>
                          <w:rFonts w:ascii="Courier New" w:hAnsi="Courier New" w:cs="Courier New"/>
                          <w:b/>
                        </w:rPr>
                      </w:pPr>
                      <w:r>
                        <w:rPr>
                          <w:rFonts w:ascii="Courier New" w:hAnsi="Courier New" w:cs="Courier New"/>
                          <w:b/>
                        </w:rPr>
                        <w:t xml:space="preserve"> SELECT ITEM [0-F]</w:t>
                      </w:r>
                    </w:p>
                    <w:p w:rsidR="00366C1B" w:rsidRDefault="00366C1B" w:rsidP="00D071DF">
                      <w:pPr>
                        <w:rPr>
                          <w:rFonts w:ascii="Courier New" w:hAnsi="Courier New" w:cs="Courier New"/>
                          <w:b/>
                        </w:rPr>
                      </w:pPr>
                      <w:r>
                        <w:rPr>
                          <w:rFonts w:ascii="Courier New" w:hAnsi="Courier New" w:cs="Courier New"/>
                          <w:b/>
                        </w:rPr>
                        <w:t>0 System Time       1 Ethernet Port 1</w:t>
                      </w:r>
                    </w:p>
                    <w:p w:rsidR="00366C1B" w:rsidRDefault="00366C1B" w:rsidP="00D071DF">
                      <w:pPr>
                        <w:rPr>
                          <w:rFonts w:ascii="Courier New" w:hAnsi="Courier New" w:cs="Courier New"/>
                          <w:b/>
                        </w:rPr>
                      </w:pPr>
                      <w:r>
                        <w:rPr>
                          <w:rFonts w:ascii="Courier New" w:hAnsi="Courier New" w:cs="Courier New"/>
                          <w:b/>
                        </w:rPr>
                        <w:t>2 Ethernet Port 2   3 System Services</w:t>
                      </w:r>
                    </w:p>
                    <w:p w:rsidR="00366C1B" w:rsidRDefault="00366C1B" w:rsidP="00D071DF">
                      <w:pPr>
                        <w:rPr>
                          <w:rFonts w:ascii="Courier New" w:hAnsi="Courier New" w:cs="Courier New"/>
                          <w:b/>
                        </w:rPr>
                      </w:pPr>
                      <w:r>
                        <w:rPr>
                          <w:rFonts w:ascii="Courier New" w:hAnsi="Courier New" w:cs="Courier New"/>
                          <w:b/>
                        </w:rPr>
                        <w:t>4 Linux Info        5 API Info</w:t>
                      </w:r>
                    </w:p>
                    <w:p w:rsidR="00366C1B" w:rsidRDefault="00366C1B" w:rsidP="00D071DF">
                      <w:pPr>
                        <w:rPr>
                          <w:rFonts w:ascii="Courier New" w:hAnsi="Courier New" w:cs="Courier New"/>
                          <w:b/>
                        </w:rPr>
                      </w:pPr>
                      <w:r>
                        <w:rPr>
                          <w:rFonts w:ascii="Courier New" w:hAnsi="Courier New" w:cs="Courier New"/>
                          <w:b/>
                        </w:rPr>
                        <w:t>6 Host EEPROM       7</w:t>
                      </w:r>
                    </w:p>
                    <w:p w:rsidR="00366C1B" w:rsidRDefault="00366C1B" w:rsidP="00D071DF">
                      <w:pPr>
                        <w:rPr>
                          <w:rFonts w:ascii="Courier New" w:hAnsi="Courier New" w:cs="Courier New"/>
                          <w:b/>
                        </w:rPr>
                      </w:pPr>
                      <w:r>
                        <w:rPr>
                          <w:rFonts w:ascii="Courier New" w:hAnsi="Courier New" w:cs="Courier New"/>
                          <w:b/>
                        </w:rPr>
                        <w:t>8                   9</w:t>
                      </w:r>
                    </w:p>
                    <w:p w:rsidR="00366C1B" w:rsidRDefault="00366C1B" w:rsidP="00D071DF">
                      <w:pPr>
                        <w:rPr>
                          <w:rFonts w:ascii="Courier New" w:hAnsi="Courier New" w:cs="Courier New"/>
                          <w:b/>
                        </w:rPr>
                      </w:pPr>
                      <w:r>
                        <w:rPr>
                          <w:rFonts w:ascii="Courier New" w:hAnsi="Courier New" w:cs="Courier New"/>
                          <w:b/>
                        </w:rPr>
                        <w:t>[UP/DN ARROW]        [FRONT PANEL- NEXT]</w:t>
                      </w:r>
                    </w:p>
                    <w:p w:rsidR="00366C1B" w:rsidRDefault="00366C1B" w:rsidP="00D071DF">
                      <w:pPr>
                        <w:rPr>
                          <w:rFonts w:ascii="Courier New" w:hAnsi="Courier New" w:cs="Courier New"/>
                          <w:b/>
                        </w:rPr>
                      </w:pPr>
                    </w:p>
                    <w:p w:rsidR="00366C1B" w:rsidRDefault="00366C1B" w:rsidP="00D071DF">
                      <w:pPr>
                        <w:rPr>
                          <w:rFonts w:ascii="Courier New" w:hAnsi="Courier New" w:cs="Courier New"/>
                          <w:b/>
                        </w:rPr>
                      </w:pPr>
                    </w:p>
                  </w:txbxContent>
                </v:textbox>
              </v:shape>
            </w:pict>
          </mc:Fallback>
        </mc:AlternateContent>
      </w:r>
    </w:p>
    <w:p w:rsidR="00D071DF" w:rsidRDefault="00D071DF" w:rsidP="00D071DF"/>
    <w:p w:rsidR="00D071DF" w:rsidRDefault="00D071DF" w:rsidP="00D071DF"/>
    <w:p w:rsidR="00D071DF" w:rsidRDefault="00D071DF" w:rsidP="00D071DF"/>
    <w:p w:rsidR="00D071DF" w:rsidRDefault="00D071DF" w:rsidP="00D071DF"/>
    <w:p w:rsidR="00D071DF" w:rsidRDefault="00D071DF" w:rsidP="00D071DF"/>
    <w:p w:rsidR="00D071DF" w:rsidRDefault="00D071DF" w:rsidP="00D071DF"/>
    <w:p w:rsidR="00D071DF" w:rsidRPr="008E19A6" w:rsidRDefault="00D071DF" w:rsidP="00D071DF"/>
    <w:p w:rsidR="00D071DF" w:rsidRDefault="00D071DF" w:rsidP="00D071DF"/>
    <w:p w:rsidR="00D071DF" w:rsidRDefault="00D071DF" w:rsidP="00D071DF">
      <w:pPr>
        <w:pStyle w:val="ListParagraph"/>
        <w:tabs>
          <w:tab w:val="left" w:pos="1800"/>
        </w:tabs>
        <w:ind w:left="1440"/>
      </w:pPr>
      <w:r w:rsidRPr="00267C47">
        <w:rPr>
          <w:b/>
          <w:sz w:val="36"/>
          <w:szCs w:val="36"/>
        </w:rPr>
        <w:sym w:font="Wingdings 2" w:char="F02A"/>
      </w:r>
      <w:r>
        <w:tab/>
        <w:t>Pass</w:t>
      </w:r>
    </w:p>
    <w:p w:rsidR="00D071DF" w:rsidRDefault="00D071DF" w:rsidP="00D071DF"/>
    <w:p w:rsidR="00D40B5A" w:rsidRDefault="00D40B5A">
      <w:pPr>
        <w:rPr>
          <w:ins w:id="336" w:author="Author"/>
        </w:rPr>
      </w:pPr>
      <w:ins w:id="337" w:author="Author">
        <w:r>
          <w:br w:type="page"/>
        </w:r>
      </w:ins>
    </w:p>
    <w:p w:rsidR="00D071DF" w:rsidRDefault="00D071DF" w:rsidP="00375B5B">
      <w:pPr>
        <w:pStyle w:val="ListParagraph"/>
        <w:numPr>
          <w:ilvl w:val="0"/>
          <w:numId w:val="11"/>
        </w:numPr>
        <w:jc w:val="both"/>
      </w:pPr>
      <w:r>
        <w:lastRenderedPageBreak/>
        <w:t>Press the &lt;</w:t>
      </w:r>
      <w:r w:rsidRPr="00EB11D7">
        <w:rPr>
          <w:b/>
        </w:rPr>
        <w:t>0</w:t>
      </w:r>
      <w:r>
        <w:t xml:space="preserve">&gt; key to select the System Time Configuration Utility. The display should </w:t>
      </w:r>
      <w:ins w:id="338" w:author="Author">
        <w:r w:rsidR="00375B5B">
          <w:t xml:space="preserve">generally </w:t>
        </w:r>
      </w:ins>
      <w:r>
        <w:t>appear as shown.</w:t>
      </w:r>
      <w:ins w:id="339" w:author="Author">
        <w:r w:rsidR="000A59B5" w:rsidRPr="000A59B5">
          <w:t xml:space="preserve"> </w:t>
        </w:r>
        <w:r w:rsidR="000A59B5">
          <w:t xml:space="preserve">The top </w:t>
        </w:r>
        <w:r w:rsidR="00610EB2">
          <w:t xml:space="preserve">two </w:t>
        </w:r>
        <w:r w:rsidR="000A59B5">
          <w:t>and bottom lines should appear exactly as shown.</w:t>
        </w:r>
        <w:r w:rsidR="00CC5C54">
          <w:t xml:space="preserve"> (</w:t>
        </w:r>
        <w:r w:rsidR="00CC5C54" w:rsidRPr="00CC5C54">
          <w:t>APIR3.2.2[1]</w:t>
        </w:r>
        <w:r w:rsidR="00CC5C54">
          <w:t xml:space="preserve">, </w:t>
        </w:r>
        <w:r w:rsidR="00CC5C54" w:rsidRPr="00CC5C54">
          <w:t>APIR3.2.2[</w:t>
        </w:r>
        <w:r w:rsidR="00CC5C54">
          <w:t>2</w:t>
        </w:r>
        <w:r w:rsidR="00CC5C54" w:rsidRPr="00CC5C54">
          <w:t>]</w:t>
        </w:r>
        <w:r w:rsidR="00CC5C54">
          <w:t xml:space="preserve">, </w:t>
        </w:r>
        <w:r w:rsidR="00CC5C54" w:rsidRPr="00CC5C54">
          <w:t>APIR3.2.2[</w:t>
        </w:r>
        <w:r w:rsidR="00CC5C54">
          <w:t>3</w:t>
        </w:r>
        <w:r w:rsidR="00CC5C54" w:rsidRPr="00CC5C54">
          <w:t>]</w:t>
        </w:r>
        <w:r w:rsidR="00375B5B">
          <w:t xml:space="preserve">, </w:t>
        </w:r>
        <w:r w:rsidR="00375B5B" w:rsidRPr="00375B5B">
          <w:t>APIR3.2.2[4]</w:t>
        </w:r>
        <w:r w:rsidR="00375B5B">
          <w:t xml:space="preserve">, </w:t>
        </w:r>
        <w:r w:rsidR="00375B5B" w:rsidRPr="00375B5B">
          <w:t>APIR3.2.2[8]</w:t>
        </w:r>
        <w:r w:rsidR="00375B5B">
          <w:t xml:space="preserve">, </w:t>
        </w:r>
        <w:r w:rsidR="00375B5B" w:rsidRPr="00375B5B">
          <w:t>APIR3.2.2[</w:t>
        </w:r>
        <w:r w:rsidR="00375B5B">
          <w:t>9</w:t>
        </w:r>
        <w:r w:rsidR="00375B5B" w:rsidRPr="00375B5B">
          <w:t>]</w:t>
        </w:r>
        <w:r w:rsidR="00CC5C54">
          <w:t>)</w:t>
        </w:r>
      </w:ins>
    </w:p>
    <w:p w:rsidR="00D071DF" w:rsidRDefault="00D071DF" w:rsidP="00D071DF">
      <w:pPr>
        <w:ind w:left="360"/>
        <w:jc w:val="both"/>
      </w:pPr>
    </w:p>
    <w:p w:rsidR="00D071DF" w:rsidRPr="00EB2AD8" w:rsidRDefault="00D071DF" w:rsidP="00D071DF">
      <w:r>
        <w:rPr>
          <w:noProof/>
        </w:rPr>
        <mc:AlternateContent>
          <mc:Choice Requires="wps">
            <w:drawing>
              <wp:anchor distT="0" distB="0" distL="114300" distR="114300" simplePos="0" relativeHeight="251767808" behindDoc="0" locked="0" layoutInCell="1" allowOverlap="1" wp14:anchorId="44A66035" wp14:editId="3DC5A8D8">
                <wp:simplePos x="0" y="0"/>
                <wp:positionH relativeFrom="column">
                  <wp:posOffset>445674</wp:posOffset>
                </wp:positionH>
                <wp:positionV relativeFrom="paragraph">
                  <wp:posOffset>-3975</wp:posOffset>
                </wp:positionV>
                <wp:extent cx="3273398" cy="1236980"/>
                <wp:effectExtent l="0" t="0" r="22860" b="20320"/>
                <wp:wrapNone/>
                <wp:docPr id="6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D071DF">
                            <w:pPr>
                              <w:rPr>
                                <w:rFonts w:ascii="Courier New" w:hAnsi="Courier New" w:cs="Courier New"/>
                                <w:b/>
                              </w:rPr>
                            </w:pPr>
                            <w:r>
                              <w:rPr>
                                <w:rFonts w:ascii="Courier New" w:hAnsi="Courier New" w:cs="Courier New"/>
                                <w:b/>
                              </w:rPr>
                              <w:t xml:space="preserve">              SYSTEM TIME</w:t>
                            </w:r>
                          </w:p>
                          <w:p w:rsidR="00366C1B" w:rsidRDefault="00366C1B" w:rsidP="00D071DF">
                            <w:pPr>
                              <w:rPr>
                                <w:rFonts w:ascii="Courier New" w:hAnsi="Courier New" w:cs="Courier New"/>
                                <w:b/>
                              </w:rPr>
                            </w:pPr>
                            <w:r>
                              <w:rPr>
                                <w:rFonts w:ascii="Courier New" w:hAnsi="Courier New" w:cs="Courier New"/>
                                <w:b/>
                              </w:rPr>
                              <w:t>DATE       TIME     TMZONE DST/Status</w:t>
                            </w:r>
                          </w:p>
                          <w:p w:rsidR="00366C1B" w:rsidRDefault="00366C1B" w:rsidP="00D071DF">
                            <w:pPr>
                              <w:rPr>
                                <w:rFonts w:ascii="Courier New" w:hAnsi="Courier New" w:cs="Courier New"/>
                                <w:b/>
                              </w:rPr>
                            </w:pPr>
                            <w:r>
                              <w:rPr>
                                <w:rFonts w:ascii="Courier New" w:hAnsi="Courier New" w:cs="Courier New"/>
                                <w:b/>
                              </w:rPr>
                              <w:t xml:space="preserve">01/20/2016 17:26:08 -05:00 Enable/Inactv    </w:t>
                            </w:r>
                          </w:p>
                          <w:p w:rsidR="00366C1B" w:rsidRDefault="00366C1B" w:rsidP="00D071DF">
                            <w:pPr>
                              <w:rPr>
                                <w:rFonts w:ascii="Courier New" w:hAnsi="Courier New" w:cs="Courier New"/>
                                <w:b/>
                              </w:rPr>
                            </w:pPr>
                            <w:r>
                              <w:rPr>
                                <w:rFonts w:ascii="Courier New" w:hAnsi="Courier New" w:cs="Courier New"/>
                                <w:b/>
                              </w:rPr>
                              <w:t xml:space="preserve"> </w:t>
                            </w:r>
                          </w:p>
                          <w:p w:rsidR="00366C1B" w:rsidRPr="00EB2AD8" w:rsidRDefault="00366C1B" w:rsidP="00D071DF">
                            <w:pPr>
                              <w:rPr>
                                <w:rFonts w:ascii="Courier New" w:hAnsi="Courier New" w:cs="Courier New"/>
                                <w:b/>
                              </w:rPr>
                            </w:pPr>
                            <w:r>
                              <w:rPr>
                                <w:rFonts w:ascii="Courier New" w:hAnsi="Courier New" w:cs="Courier New"/>
                                <w:b/>
                              </w:rPr>
                              <w:t xml:space="preserve">                CHANGE</w:t>
                            </w:r>
                          </w:p>
                          <w:p w:rsidR="00366C1B" w:rsidRDefault="00366C1B" w:rsidP="00D071DF">
                            <w:pPr>
                              <w:rPr>
                                <w:rFonts w:ascii="Courier New" w:hAnsi="Courier New" w:cs="Courier New"/>
                                <w:b/>
                              </w:rPr>
                            </w:pPr>
                            <w:r>
                              <w:rPr>
                                <w:rFonts w:ascii="Courier New" w:hAnsi="Courier New" w:cs="Courier New"/>
                                <w:b/>
                              </w:rPr>
                              <w:t>DATE       TIME     TMZONE DST</w:t>
                            </w:r>
                          </w:p>
                          <w:p w:rsidR="00366C1B" w:rsidRDefault="00366C1B" w:rsidP="00D071DF">
                            <w:pPr>
                              <w:rPr>
                                <w:rFonts w:ascii="Courier New" w:hAnsi="Courier New" w:cs="Courier New"/>
                                <w:b/>
                              </w:rPr>
                            </w:pPr>
                            <w:r>
                              <w:rPr>
                                <w:rFonts w:ascii="Courier New" w:hAnsi="Courier New" w:cs="Courier New"/>
                                <w:b/>
                              </w:rPr>
                              <w:t xml:space="preserve">01/20/2016 17:20:00 -05:00 Enable </w:t>
                            </w:r>
                          </w:p>
                          <w:p w:rsidR="00366C1B" w:rsidRDefault="00366C1B" w:rsidP="00D071DF">
                            <w:pPr>
                              <w:rPr>
                                <w:rFonts w:ascii="Courier New" w:hAnsi="Courier New" w:cs="Courier New"/>
                                <w:b/>
                              </w:rPr>
                            </w:pPr>
                            <w:r>
                              <w:rPr>
                                <w:rFonts w:ascii="Courier New" w:hAnsi="Courier New" w:cs="Courier New"/>
                                <w:b/>
                              </w:rPr>
                              <w:t>[UP/DN ARROW] [APPLY-ENT]  [QUIT-**NEXT]</w:t>
                            </w:r>
                          </w:p>
                          <w:p w:rsidR="00366C1B" w:rsidRDefault="00366C1B" w:rsidP="00D071DF">
                            <w:pPr>
                              <w:rPr>
                                <w:rFonts w:ascii="Courier New" w:hAnsi="Courier New" w:cs="Courier New"/>
                                <w:b/>
                              </w:rPr>
                            </w:pPr>
                          </w:p>
                          <w:p w:rsidR="00366C1B" w:rsidRDefault="00366C1B" w:rsidP="00D071DF">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35.1pt;margin-top:-.3pt;width:257.75pt;height:97.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">
                <v:textbox>
                  <w:txbxContent>
                    <w:p w:rsidR="00366C1B" w:rsidRPr="00EB2AD8" w:rsidRDefault="00366C1B" w:rsidP="00D071DF">
                      <w:pPr>
                        <w:rPr>
                          <w:rFonts w:ascii="Courier New" w:hAnsi="Courier New" w:cs="Courier New"/>
                          <w:b/>
                        </w:rPr>
                      </w:pPr>
                      <w:r>
                        <w:rPr>
                          <w:rFonts w:ascii="Courier New" w:hAnsi="Courier New" w:cs="Courier New"/>
                          <w:b/>
                        </w:rPr>
                        <w:t xml:space="preserve">              SYSTEM TIME</w:t>
                      </w:r>
                    </w:p>
                    <w:p w:rsidR="00366C1B" w:rsidRDefault="00366C1B" w:rsidP="00D071DF">
                      <w:pPr>
                        <w:rPr>
                          <w:rFonts w:ascii="Courier New" w:hAnsi="Courier New" w:cs="Courier New"/>
                          <w:b/>
                        </w:rPr>
                      </w:pPr>
                      <w:r>
                        <w:rPr>
                          <w:rFonts w:ascii="Courier New" w:hAnsi="Courier New" w:cs="Courier New"/>
                          <w:b/>
                        </w:rPr>
                        <w:t>DATE       TIME     TMZONE DST/Status</w:t>
                      </w:r>
                    </w:p>
                    <w:p w:rsidR="00366C1B" w:rsidRDefault="00366C1B" w:rsidP="00D071DF">
                      <w:pPr>
                        <w:rPr>
                          <w:rFonts w:ascii="Courier New" w:hAnsi="Courier New" w:cs="Courier New"/>
                          <w:b/>
                        </w:rPr>
                      </w:pPr>
                      <w:r>
                        <w:rPr>
                          <w:rFonts w:ascii="Courier New" w:hAnsi="Courier New" w:cs="Courier New"/>
                          <w:b/>
                        </w:rPr>
                        <w:t xml:space="preserve">01/20/2016 17:26:08 -05:00 Enable/Inactv    </w:t>
                      </w:r>
                    </w:p>
                    <w:p w:rsidR="00366C1B" w:rsidRDefault="00366C1B" w:rsidP="00D071DF">
                      <w:pPr>
                        <w:rPr>
                          <w:rFonts w:ascii="Courier New" w:hAnsi="Courier New" w:cs="Courier New"/>
                          <w:b/>
                        </w:rPr>
                      </w:pPr>
                      <w:r>
                        <w:rPr>
                          <w:rFonts w:ascii="Courier New" w:hAnsi="Courier New" w:cs="Courier New"/>
                          <w:b/>
                        </w:rPr>
                        <w:t xml:space="preserve"> </w:t>
                      </w:r>
                    </w:p>
                    <w:p w:rsidR="00366C1B" w:rsidRPr="00EB2AD8" w:rsidRDefault="00366C1B" w:rsidP="00D071DF">
                      <w:pPr>
                        <w:rPr>
                          <w:rFonts w:ascii="Courier New" w:hAnsi="Courier New" w:cs="Courier New"/>
                          <w:b/>
                        </w:rPr>
                      </w:pPr>
                      <w:r>
                        <w:rPr>
                          <w:rFonts w:ascii="Courier New" w:hAnsi="Courier New" w:cs="Courier New"/>
                          <w:b/>
                        </w:rPr>
                        <w:t xml:space="preserve">                CHANGE</w:t>
                      </w:r>
                    </w:p>
                    <w:p w:rsidR="00366C1B" w:rsidRDefault="00366C1B" w:rsidP="00D071DF">
                      <w:pPr>
                        <w:rPr>
                          <w:rFonts w:ascii="Courier New" w:hAnsi="Courier New" w:cs="Courier New"/>
                          <w:b/>
                        </w:rPr>
                      </w:pPr>
                      <w:r>
                        <w:rPr>
                          <w:rFonts w:ascii="Courier New" w:hAnsi="Courier New" w:cs="Courier New"/>
                          <w:b/>
                        </w:rPr>
                        <w:t>DATE       TIME     TMZONE DST</w:t>
                      </w:r>
                    </w:p>
                    <w:p w:rsidR="00366C1B" w:rsidRDefault="00366C1B" w:rsidP="00D071DF">
                      <w:pPr>
                        <w:rPr>
                          <w:rFonts w:ascii="Courier New" w:hAnsi="Courier New" w:cs="Courier New"/>
                          <w:b/>
                        </w:rPr>
                      </w:pPr>
                      <w:r>
                        <w:rPr>
                          <w:rFonts w:ascii="Courier New" w:hAnsi="Courier New" w:cs="Courier New"/>
                          <w:b/>
                        </w:rPr>
                        <w:t xml:space="preserve">01/20/2016 17:20:00 -05:00 Enable </w:t>
                      </w:r>
                    </w:p>
                    <w:p w:rsidR="00366C1B" w:rsidRDefault="00366C1B" w:rsidP="00D071DF">
                      <w:pPr>
                        <w:rPr>
                          <w:rFonts w:ascii="Courier New" w:hAnsi="Courier New" w:cs="Courier New"/>
                          <w:b/>
                        </w:rPr>
                      </w:pPr>
                      <w:r>
                        <w:rPr>
                          <w:rFonts w:ascii="Courier New" w:hAnsi="Courier New" w:cs="Courier New"/>
                          <w:b/>
                        </w:rPr>
                        <w:t>[UP/DN ARROW] [APPLY-ENT]  [QUIT-**NEXT]</w:t>
                      </w:r>
                    </w:p>
                    <w:p w:rsidR="00366C1B" w:rsidRDefault="00366C1B" w:rsidP="00D071DF">
                      <w:pPr>
                        <w:rPr>
                          <w:rFonts w:ascii="Courier New" w:hAnsi="Courier New" w:cs="Courier New"/>
                          <w:b/>
                        </w:rPr>
                      </w:pPr>
                    </w:p>
                    <w:p w:rsidR="00366C1B" w:rsidRDefault="00366C1B" w:rsidP="00D071DF">
                      <w:pPr>
                        <w:rPr>
                          <w:rFonts w:ascii="Courier New" w:hAnsi="Courier New" w:cs="Courier New"/>
                          <w:b/>
                        </w:rPr>
                      </w:pPr>
                    </w:p>
                  </w:txbxContent>
                </v:textbox>
              </v:shape>
            </w:pict>
          </mc:Fallback>
        </mc:AlternateContent>
      </w:r>
    </w:p>
    <w:p w:rsidR="00D071DF" w:rsidRDefault="00D071DF" w:rsidP="00D071DF"/>
    <w:p w:rsidR="00D071DF" w:rsidRDefault="00D071DF" w:rsidP="00D071DF"/>
    <w:p w:rsidR="00D071DF" w:rsidRDefault="00D071DF" w:rsidP="00D071DF"/>
    <w:p w:rsidR="00D071DF" w:rsidRDefault="00D071DF" w:rsidP="00D071DF"/>
    <w:p w:rsidR="00D071DF" w:rsidRDefault="00D071DF" w:rsidP="00D071DF"/>
    <w:p w:rsidR="00D071DF" w:rsidRDefault="00D071DF" w:rsidP="00D071DF"/>
    <w:p w:rsidR="00D071DF" w:rsidRPr="008E19A6" w:rsidRDefault="00D071DF" w:rsidP="00D071DF"/>
    <w:p w:rsidR="00D071DF" w:rsidRDefault="00D071DF" w:rsidP="00D071DF"/>
    <w:p w:rsidR="00D071DF" w:rsidRDefault="00D071DF" w:rsidP="00D071DF">
      <w:pPr>
        <w:pStyle w:val="ListParagraph"/>
        <w:tabs>
          <w:tab w:val="left" w:pos="1800"/>
        </w:tabs>
        <w:ind w:left="1440"/>
      </w:pPr>
      <w:r w:rsidRPr="00267C47">
        <w:rPr>
          <w:b/>
          <w:sz w:val="36"/>
          <w:szCs w:val="36"/>
        </w:rPr>
        <w:sym w:font="Wingdings 2" w:char="F02A"/>
      </w:r>
      <w:r>
        <w:tab/>
        <w:t>Pass</w:t>
      </w:r>
    </w:p>
    <w:p w:rsidR="00D071DF" w:rsidRDefault="00D071DF" w:rsidP="00D071DF"/>
    <w:p w:rsidR="00D071DF" w:rsidRDefault="00D071DF" w:rsidP="00CC5C54">
      <w:pPr>
        <w:pStyle w:val="ListParagraph"/>
        <w:numPr>
          <w:ilvl w:val="0"/>
          <w:numId w:val="11"/>
        </w:numPr>
        <w:jc w:val="both"/>
      </w:pPr>
      <w:r>
        <w:t>Confirm that the system time displayed is correct and the the fields in the ‘Change’ section match the system time at the moment that the utility is first displayed.</w:t>
      </w:r>
      <w:ins w:id="340" w:author="Author">
        <w:r w:rsidR="00CC5C54">
          <w:t xml:space="preserve"> (</w:t>
        </w:r>
        <w:r w:rsidR="00CC5C54" w:rsidRPr="00CC5C54">
          <w:t>APIR3.2.2[7]</w:t>
        </w:r>
        <w:r w:rsidR="00CC5C54">
          <w:t>)</w:t>
        </w:r>
      </w:ins>
    </w:p>
    <w:p w:rsidR="00D071DF" w:rsidRDefault="00D071DF" w:rsidP="00D071DF">
      <w:pPr>
        <w:ind w:left="360"/>
        <w:jc w:val="both"/>
      </w:pPr>
    </w:p>
    <w:p w:rsidR="00D071DF" w:rsidRDefault="00D071DF" w:rsidP="00D071DF">
      <w:pPr>
        <w:pStyle w:val="ListParagraph"/>
        <w:tabs>
          <w:tab w:val="left" w:pos="1800"/>
        </w:tabs>
        <w:ind w:left="1440"/>
      </w:pPr>
      <w:r w:rsidRPr="00267C47">
        <w:rPr>
          <w:b/>
          <w:sz w:val="36"/>
          <w:szCs w:val="36"/>
        </w:rPr>
        <w:sym w:font="Wingdings 2" w:char="F02A"/>
      </w:r>
      <w:r>
        <w:tab/>
        <w:t>Pass</w:t>
      </w:r>
    </w:p>
    <w:p w:rsidR="00D071DF" w:rsidRDefault="00D071DF" w:rsidP="00D071DF"/>
    <w:p w:rsidR="00D071DF" w:rsidRDefault="00D071DF" w:rsidP="00375B5B">
      <w:pPr>
        <w:pStyle w:val="ListParagraph"/>
        <w:numPr>
          <w:ilvl w:val="0"/>
          <w:numId w:val="11"/>
        </w:numPr>
        <w:jc w:val="both"/>
      </w:pPr>
      <w:r>
        <w:t>Confirm that all fields in the ‘Change’ section can be modified and that pressing &lt;</w:t>
      </w:r>
      <w:r w:rsidRPr="00D071DF">
        <w:rPr>
          <w:b/>
        </w:rPr>
        <w:t>ENT</w:t>
      </w:r>
      <w:r>
        <w:t>&gt; after all fields have been altered adjusts the system time</w:t>
      </w:r>
      <w:r w:rsidR="00270A58">
        <w:t xml:space="preserve"> to match the values entered</w:t>
      </w:r>
      <w:r>
        <w:t>.</w:t>
      </w:r>
      <w:ins w:id="341" w:author="Author">
        <w:r w:rsidR="00375B5B">
          <w:t xml:space="preserve"> (</w:t>
        </w:r>
        <w:r w:rsidR="00375B5B" w:rsidRPr="00375B5B">
          <w:t>APIR3.2.2[6]</w:t>
        </w:r>
        <w:r w:rsidR="00375B5B">
          <w:t>)</w:t>
        </w:r>
      </w:ins>
    </w:p>
    <w:p w:rsidR="00D071DF" w:rsidRDefault="00D071DF" w:rsidP="00D071DF">
      <w:pPr>
        <w:ind w:left="360"/>
        <w:jc w:val="both"/>
      </w:pPr>
    </w:p>
    <w:p w:rsidR="00D071DF" w:rsidRDefault="00D071DF" w:rsidP="00D071DF">
      <w:pPr>
        <w:pStyle w:val="ListParagraph"/>
        <w:tabs>
          <w:tab w:val="left" w:pos="1800"/>
        </w:tabs>
        <w:ind w:left="1440"/>
      </w:pPr>
      <w:r w:rsidRPr="00267C47">
        <w:rPr>
          <w:b/>
          <w:sz w:val="36"/>
          <w:szCs w:val="36"/>
        </w:rPr>
        <w:sym w:font="Wingdings 2" w:char="F02A"/>
      </w:r>
      <w:r>
        <w:tab/>
        <w:t>Pass</w:t>
      </w:r>
    </w:p>
    <w:p w:rsidR="00D071DF" w:rsidRDefault="00D071DF" w:rsidP="00D071DF"/>
    <w:p w:rsidR="00D071DF" w:rsidRDefault="00D071DF" w:rsidP="00D071DF">
      <w:pPr>
        <w:pStyle w:val="ListParagraph"/>
        <w:numPr>
          <w:ilvl w:val="0"/>
          <w:numId w:val="11"/>
        </w:numPr>
        <w:jc w:val="both"/>
      </w:pPr>
      <w:r>
        <w:t xml:space="preserve">Press </w:t>
      </w:r>
      <w:r w:rsidRPr="00FA4F0D">
        <w:t>&lt;</w:t>
      </w:r>
      <w:r w:rsidRPr="004751EA">
        <w:rPr>
          <w:b/>
        </w:rPr>
        <w:t>*</w:t>
      </w:r>
      <w:r w:rsidRPr="00FA4F0D">
        <w:t>&gt;-&lt;</w:t>
      </w:r>
      <w:r w:rsidRPr="004751EA">
        <w:rPr>
          <w:b/>
        </w:rPr>
        <w:t>*</w:t>
      </w:r>
      <w:r w:rsidRPr="00FA4F0D">
        <w:t>&gt;-&lt;</w:t>
      </w:r>
      <w:r w:rsidRPr="004751EA">
        <w:rPr>
          <w:b/>
        </w:rPr>
        <w:t>NEXT</w:t>
      </w:r>
      <w:r>
        <w:t>&gt; and confirm that the ATC Configuration Menu is displayed.</w:t>
      </w:r>
    </w:p>
    <w:p w:rsidR="00D071DF" w:rsidRDefault="00D071DF" w:rsidP="00D071DF"/>
    <w:p w:rsidR="00D071DF" w:rsidRDefault="00D071DF" w:rsidP="00D071DF">
      <w:pPr>
        <w:pStyle w:val="ListParagraph"/>
        <w:tabs>
          <w:tab w:val="left" w:pos="1800"/>
        </w:tabs>
        <w:ind w:left="1440"/>
      </w:pPr>
      <w:r w:rsidRPr="00267C47">
        <w:rPr>
          <w:b/>
          <w:sz w:val="36"/>
          <w:szCs w:val="36"/>
        </w:rPr>
        <w:sym w:font="Wingdings 2" w:char="F02A"/>
      </w:r>
      <w:r>
        <w:tab/>
        <w:t>Pass</w:t>
      </w:r>
    </w:p>
    <w:p w:rsidR="00D071DF" w:rsidRDefault="00D071DF" w:rsidP="00D071DF">
      <w:pPr>
        <w:pStyle w:val="ListParagraph"/>
        <w:tabs>
          <w:tab w:val="left" w:pos="1800"/>
        </w:tabs>
        <w:ind w:left="1440"/>
      </w:pPr>
    </w:p>
    <w:p w:rsidR="00D40B5A" w:rsidRDefault="00D40B5A">
      <w:pPr>
        <w:rPr>
          <w:ins w:id="342" w:author="Author"/>
        </w:rPr>
      </w:pPr>
      <w:ins w:id="343" w:author="Author">
        <w:r>
          <w:br w:type="page"/>
        </w:r>
      </w:ins>
    </w:p>
    <w:p w:rsidR="00375B5B" w:rsidRDefault="00270A58" w:rsidP="003408F1">
      <w:pPr>
        <w:pStyle w:val="ListParagraph"/>
        <w:numPr>
          <w:ilvl w:val="0"/>
          <w:numId w:val="11"/>
        </w:numPr>
        <w:jc w:val="both"/>
        <w:rPr>
          <w:ins w:id="344" w:author="Author"/>
        </w:rPr>
        <w:pPrChange w:id="345" w:author="Author">
          <w:pPr>
            <w:pStyle w:val="ListParagraph"/>
            <w:numPr>
              <w:numId w:val="27"/>
            </w:numPr>
            <w:ind w:hanging="360"/>
            <w:jc w:val="both"/>
          </w:pPr>
        </w:pPrChange>
      </w:pPr>
      <w:r>
        <w:lastRenderedPageBreak/>
        <w:t>Press the &lt;</w:t>
      </w:r>
      <w:r>
        <w:rPr>
          <w:b/>
        </w:rPr>
        <w:t>1</w:t>
      </w:r>
      <w:r>
        <w:t>&gt; key to select the Ethernet Configuration Utility (Port 1). The display should appear generally as shown.  The exact values for the various settings will be different - this does not constitute a failure</w:t>
      </w:r>
      <w:ins w:id="346" w:author="Author">
        <w:r w:rsidR="000A59B5">
          <w:t>, however, the top and bottom lines should appear exactly as shown.</w:t>
        </w:r>
        <w:r w:rsidR="00375B5B">
          <w:t xml:space="preserve"> (</w:t>
        </w:r>
        <w:r w:rsidR="00375B5B" w:rsidRPr="00CC5C54">
          <w:t>APIR3.2.</w:t>
        </w:r>
        <w:r w:rsidR="00375B5B">
          <w:t>3</w:t>
        </w:r>
        <w:r w:rsidR="00375B5B" w:rsidRPr="00CC5C54">
          <w:t>[1]</w:t>
        </w:r>
        <w:r w:rsidR="00375B5B">
          <w:t xml:space="preserve">, </w:t>
        </w:r>
        <w:r w:rsidR="00375B5B" w:rsidRPr="00CC5C54">
          <w:t>APIR3.2.</w:t>
        </w:r>
        <w:r w:rsidR="00375B5B">
          <w:t>3</w:t>
        </w:r>
        <w:r w:rsidR="00375B5B" w:rsidRPr="00CC5C54">
          <w:t>[</w:t>
        </w:r>
        <w:r w:rsidR="00375B5B">
          <w:t>2</w:t>
        </w:r>
        <w:r w:rsidR="00375B5B" w:rsidRPr="00CC5C54">
          <w:t>]</w:t>
        </w:r>
        <w:r w:rsidR="00375B5B">
          <w:t xml:space="preserve">, </w:t>
        </w:r>
        <w:r w:rsidR="00375B5B" w:rsidRPr="00CC5C54">
          <w:t>APIR3.2.</w:t>
        </w:r>
        <w:r w:rsidR="00375B5B">
          <w:t>3</w:t>
        </w:r>
        <w:r w:rsidR="00375B5B" w:rsidRPr="00CC5C54">
          <w:t>[</w:t>
        </w:r>
        <w:r w:rsidR="00375B5B">
          <w:t>3</w:t>
        </w:r>
        <w:r w:rsidR="00375B5B" w:rsidRPr="00CC5C54">
          <w:t>]</w:t>
        </w:r>
        <w:r w:rsidR="00375B5B">
          <w:t xml:space="preserve">, </w:t>
        </w:r>
        <w:r w:rsidR="00375B5B" w:rsidRPr="00375B5B">
          <w:t>APIR3.2.</w:t>
        </w:r>
        <w:r w:rsidR="00375B5B">
          <w:t>3</w:t>
        </w:r>
        <w:r w:rsidR="00375B5B" w:rsidRPr="00375B5B">
          <w:t>[4]</w:t>
        </w:r>
        <w:r w:rsidR="00375B5B">
          <w:t>)</w:t>
        </w:r>
      </w:ins>
    </w:p>
    <w:p w:rsidR="00270A58" w:rsidRDefault="00270A58" w:rsidP="003408F1">
      <w:pPr>
        <w:pStyle w:val="ListParagraph"/>
        <w:numPr>
          <w:ilvl w:val="0"/>
          <w:numId w:val="11"/>
        </w:numPr>
        <w:jc w:val="both"/>
        <w:pPrChange w:id="347" w:author="Author">
          <w:pPr>
            <w:pStyle w:val="ListParagraph"/>
            <w:numPr>
              <w:numId w:val="27"/>
            </w:numPr>
            <w:ind w:hanging="360"/>
            <w:jc w:val="both"/>
          </w:pPr>
        </w:pPrChange>
      </w:pPr>
      <w:del w:id="348" w:author="Author">
        <w:r w:rsidDel="000A59B5">
          <w:delText>.</w:delText>
        </w:r>
      </w:del>
    </w:p>
    <w:p w:rsidR="00270A58" w:rsidRDefault="00270A58" w:rsidP="00270A58">
      <w:pPr>
        <w:tabs>
          <w:tab w:val="left" w:pos="1948"/>
        </w:tabs>
        <w:ind w:left="360"/>
        <w:jc w:val="both"/>
      </w:pPr>
      <w:r>
        <w:tab/>
      </w:r>
    </w:p>
    <w:p w:rsidR="00270A58" w:rsidRPr="00EB2AD8" w:rsidRDefault="00270A58" w:rsidP="00270A58">
      <w:r>
        <w:rPr>
          <w:noProof/>
        </w:rPr>
        <mc:AlternateContent>
          <mc:Choice Requires="wps">
            <w:drawing>
              <wp:anchor distT="0" distB="0" distL="114300" distR="114300" simplePos="0" relativeHeight="251769856" behindDoc="0" locked="0" layoutInCell="1" allowOverlap="1" wp14:anchorId="6B8D08AC" wp14:editId="1C9292D1">
                <wp:simplePos x="0" y="0"/>
                <wp:positionH relativeFrom="column">
                  <wp:posOffset>445674</wp:posOffset>
                </wp:positionH>
                <wp:positionV relativeFrom="paragraph">
                  <wp:posOffset>-3975</wp:posOffset>
                </wp:positionV>
                <wp:extent cx="3273398" cy="1236980"/>
                <wp:effectExtent l="0" t="0" r="22860" b="20320"/>
                <wp:wrapNone/>
                <wp:docPr id="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270A58">
                            <w:pPr>
                              <w:rPr>
                                <w:rFonts w:ascii="Courier New" w:hAnsi="Courier New" w:cs="Courier New"/>
                                <w:b/>
                              </w:rPr>
                            </w:pPr>
                            <w:r>
                              <w:rPr>
                                <w:rFonts w:ascii="Courier New" w:hAnsi="Courier New" w:cs="Courier New"/>
                                <w:b/>
                              </w:rPr>
                              <w:t xml:space="preserve">         ETHERNET CONFIGURATION</w:t>
                            </w:r>
                          </w:p>
                          <w:p w:rsidR="00366C1B" w:rsidRDefault="00366C1B" w:rsidP="00270A58">
                            <w:pPr>
                              <w:rPr>
                                <w:rFonts w:ascii="Courier New" w:hAnsi="Courier New" w:cs="Courier New"/>
                                <w:b/>
                              </w:rPr>
                            </w:pPr>
                            <w:r>
                              <w:rPr>
                                <w:rFonts w:ascii="Courier New" w:hAnsi="Courier New" w:cs="Courier New"/>
                                <w:b/>
                              </w:rPr>
                              <w:t xml:space="preserve">  ETHERNET PORT 1 (64:55:63:00:05:55)</w:t>
                            </w:r>
                          </w:p>
                          <w:p w:rsidR="00366C1B" w:rsidRDefault="00366C1B" w:rsidP="00270A58">
                            <w:pPr>
                              <w:rPr>
                                <w:rFonts w:ascii="Courier New" w:hAnsi="Courier New" w:cs="Courier New"/>
                                <w:b/>
                              </w:rPr>
                            </w:pPr>
                            <w:r>
                              <w:rPr>
                                <w:rFonts w:ascii="Courier New" w:hAnsi="Courier New" w:cs="Courier New"/>
                                <w:b/>
                              </w:rPr>
                              <w:t>Port Mode:       static</w:t>
                            </w:r>
                          </w:p>
                          <w:p w:rsidR="00366C1B" w:rsidRDefault="00366C1B" w:rsidP="00270A58">
                            <w:pPr>
                              <w:rPr>
                                <w:rFonts w:ascii="Courier New" w:hAnsi="Courier New" w:cs="Courier New"/>
                                <w:b/>
                              </w:rPr>
                            </w:pPr>
                            <w:r>
                              <w:rPr>
                                <w:rFonts w:ascii="Courier New" w:hAnsi="Courier New" w:cs="Courier New"/>
                                <w:b/>
                              </w:rPr>
                              <w:t>IP Address:      169.254.  1.100</w:t>
                            </w:r>
                          </w:p>
                          <w:p w:rsidR="00366C1B" w:rsidRDefault="00366C1B" w:rsidP="00270A58">
                            <w:pPr>
                              <w:rPr>
                                <w:rFonts w:ascii="Courier New" w:hAnsi="Courier New" w:cs="Courier New"/>
                                <w:b/>
                              </w:rPr>
                            </w:pPr>
                            <w:r>
                              <w:rPr>
                                <w:rFonts w:ascii="Courier New" w:hAnsi="Courier New" w:cs="Courier New"/>
                                <w:b/>
                              </w:rPr>
                              <w:t>Subnet Mask:     255.255.  0.  0</w:t>
                            </w:r>
                          </w:p>
                          <w:p w:rsidR="00366C1B" w:rsidRDefault="00366C1B" w:rsidP="00270A58">
                            <w:pPr>
                              <w:rPr>
                                <w:rFonts w:ascii="Courier New" w:hAnsi="Courier New" w:cs="Courier New"/>
                                <w:b/>
                              </w:rPr>
                            </w:pPr>
                            <w:r>
                              <w:rPr>
                                <w:rFonts w:ascii="Courier New" w:hAnsi="Courier New" w:cs="Courier New"/>
                                <w:b/>
                              </w:rPr>
                              <w:t>Default Gateway:   0.  0.  0.  0</w:t>
                            </w:r>
                          </w:p>
                          <w:p w:rsidR="00366C1B" w:rsidRDefault="00366C1B" w:rsidP="00270A58">
                            <w:pPr>
                              <w:rPr>
                                <w:rFonts w:ascii="Courier New" w:hAnsi="Courier New" w:cs="Courier New"/>
                                <w:b/>
                              </w:rPr>
                            </w:pPr>
                            <w:r>
                              <w:rPr>
                                <w:rFonts w:ascii="Courier New" w:hAnsi="Courier New" w:cs="Courier New"/>
                                <w:b/>
                              </w:rPr>
                              <w:t>DNS Server:      127.  0.  0.  1</w:t>
                            </w:r>
                          </w:p>
                          <w:p w:rsidR="00366C1B" w:rsidRDefault="00366C1B" w:rsidP="00270A58">
                            <w:pPr>
                              <w:rPr>
                                <w:rFonts w:ascii="Courier New" w:hAnsi="Courier New" w:cs="Courier New"/>
                                <w:b/>
                              </w:rPr>
                            </w:pPr>
                            <w:r>
                              <w:rPr>
                                <w:rFonts w:ascii="Courier New" w:hAnsi="Courier New" w:cs="Courier New"/>
                                <w:b/>
                              </w:rPr>
                              <w:t>[UP/DN ARROW] [APPLY-ENT]  [QUIT-**NEXT]</w:t>
                            </w:r>
                          </w:p>
                          <w:p w:rsidR="00366C1B" w:rsidRDefault="00366C1B" w:rsidP="00270A58">
                            <w:pPr>
                              <w:rPr>
                                <w:rFonts w:ascii="Courier New" w:hAnsi="Courier New" w:cs="Courier New"/>
                                <w:b/>
                              </w:rPr>
                            </w:pPr>
                          </w:p>
                          <w:p w:rsidR="00366C1B" w:rsidRDefault="00366C1B" w:rsidP="00270A58">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margin-left:35.1pt;margin-top:-.3pt;width:257.75pt;height:97.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">
                <v:textbox>
                  <w:txbxContent>
                    <w:p w:rsidR="00366C1B" w:rsidRPr="00EB2AD8" w:rsidRDefault="00366C1B" w:rsidP="00270A58">
                      <w:pPr>
                        <w:rPr>
                          <w:rFonts w:ascii="Courier New" w:hAnsi="Courier New" w:cs="Courier New"/>
                          <w:b/>
                        </w:rPr>
                      </w:pPr>
                      <w:r>
                        <w:rPr>
                          <w:rFonts w:ascii="Courier New" w:hAnsi="Courier New" w:cs="Courier New"/>
                          <w:b/>
                        </w:rPr>
                        <w:t xml:space="preserve">         ETHERNET CONFIGURATION</w:t>
                      </w:r>
                    </w:p>
                    <w:p w:rsidR="00366C1B" w:rsidRDefault="00366C1B" w:rsidP="00270A58">
                      <w:pPr>
                        <w:rPr>
                          <w:rFonts w:ascii="Courier New" w:hAnsi="Courier New" w:cs="Courier New"/>
                          <w:b/>
                        </w:rPr>
                      </w:pPr>
                      <w:r>
                        <w:rPr>
                          <w:rFonts w:ascii="Courier New" w:hAnsi="Courier New" w:cs="Courier New"/>
                          <w:b/>
                        </w:rPr>
                        <w:t xml:space="preserve">  ETHERNET PORT 1 (64:55:63:00:05:55)</w:t>
                      </w:r>
                    </w:p>
                    <w:p w:rsidR="00366C1B" w:rsidRDefault="00366C1B" w:rsidP="00270A58">
                      <w:pPr>
                        <w:rPr>
                          <w:rFonts w:ascii="Courier New" w:hAnsi="Courier New" w:cs="Courier New"/>
                          <w:b/>
                        </w:rPr>
                      </w:pPr>
                      <w:r>
                        <w:rPr>
                          <w:rFonts w:ascii="Courier New" w:hAnsi="Courier New" w:cs="Courier New"/>
                          <w:b/>
                        </w:rPr>
                        <w:t>Port Mode:       static</w:t>
                      </w:r>
                    </w:p>
                    <w:p w:rsidR="00366C1B" w:rsidRDefault="00366C1B" w:rsidP="00270A58">
                      <w:pPr>
                        <w:rPr>
                          <w:rFonts w:ascii="Courier New" w:hAnsi="Courier New" w:cs="Courier New"/>
                          <w:b/>
                        </w:rPr>
                      </w:pPr>
                      <w:r>
                        <w:rPr>
                          <w:rFonts w:ascii="Courier New" w:hAnsi="Courier New" w:cs="Courier New"/>
                          <w:b/>
                        </w:rPr>
                        <w:t>IP Address:      169.254.  1.100</w:t>
                      </w:r>
                    </w:p>
                    <w:p w:rsidR="00366C1B" w:rsidRDefault="00366C1B" w:rsidP="00270A58">
                      <w:pPr>
                        <w:rPr>
                          <w:rFonts w:ascii="Courier New" w:hAnsi="Courier New" w:cs="Courier New"/>
                          <w:b/>
                        </w:rPr>
                      </w:pPr>
                      <w:r>
                        <w:rPr>
                          <w:rFonts w:ascii="Courier New" w:hAnsi="Courier New" w:cs="Courier New"/>
                          <w:b/>
                        </w:rPr>
                        <w:t>Subnet Mask:     255.255.  0.  0</w:t>
                      </w:r>
                    </w:p>
                    <w:p w:rsidR="00366C1B" w:rsidRDefault="00366C1B" w:rsidP="00270A58">
                      <w:pPr>
                        <w:rPr>
                          <w:rFonts w:ascii="Courier New" w:hAnsi="Courier New" w:cs="Courier New"/>
                          <w:b/>
                        </w:rPr>
                      </w:pPr>
                      <w:r>
                        <w:rPr>
                          <w:rFonts w:ascii="Courier New" w:hAnsi="Courier New" w:cs="Courier New"/>
                          <w:b/>
                        </w:rPr>
                        <w:t>Default Gateway:   0.  0.  0.  0</w:t>
                      </w:r>
                    </w:p>
                    <w:p w:rsidR="00366C1B" w:rsidRDefault="00366C1B" w:rsidP="00270A58">
                      <w:pPr>
                        <w:rPr>
                          <w:rFonts w:ascii="Courier New" w:hAnsi="Courier New" w:cs="Courier New"/>
                          <w:b/>
                        </w:rPr>
                      </w:pPr>
                      <w:r>
                        <w:rPr>
                          <w:rFonts w:ascii="Courier New" w:hAnsi="Courier New" w:cs="Courier New"/>
                          <w:b/>
                        </w:rPr>
                        <w:t>DNS Server:      127.  0.  0.  1</w:t>
                      </w:r>
                    </w:p>
                    <w:p w:rsidR="00366C1B" w:rsidRDefault="00366C1B" w:rsidP="00270A58">
                      <w:pPr>
                        <w:rPr>
                          <w:rFonts w:ascii="Courier New" w:hAnsi="Courier New" w:cs="Courier New"/>
                          <w:b/>
                        </w:rPr>
                      </w:pPr>
                      <w:r>
                        <w:rPr>
                          <w:rFonts w:ascii="Courier New" w:hAnsi="Courier New" w:cs="Courier New"/>
                          <w:b/>
                        </w:rPr>
                        <w:t>[UP/DN ARROW] [APPLY-ENT]  [QUIT-**NEXT]</w:t>
                      </w:r>
                    </w:p>
                    <w:p w:rsidR="00366C1B" w:rsidRDefault="00366C1B" w:rsidP="00270A58">
                      <w:pPr>
                        <w:rPr>
                          <w:rFonts w:ascii="Courier New" w:hAnsi="Courier New" w:cs="Courier New"/>
                          <w:b/>
                        </w:rPr>
                      </w:pPr>
                    </w:p>
                    <w:p w:rsidR="00366C1B" w:rsidRDefault="00366C1B" w:rsidP="00270A58">
                      <w:pPr>
                        <w:rPr>
                          <w:rFonts w:ascii="Courier New" w:hAnsi="Courier New" w:cs="Courier New"/>
                          <w:b/>
                        </w:rPr>
                      </w:pPr>
                    </w:p>
                  </w:txbxContent>
                </v:textbox>
              </v:shape>
            </w:pict>
          </mc:Fallback>
        </mc:AlternateContent>
      </w:r>
    </w:p>
    <w:p w:rsidR="00270A58" w:rsidRDefault="00270A58" w:rsidP="00270A58"/>
    <w:p w:rsidR="00270A58" w:rsidRDefault="00270A58" w:rsidP="00270A58"/>
    <w:p w:rsidR="00270A58" w:rsidRDefault="00270A58" w:rsidP="00270A58"/>
    <w:p w:rsidR="00270A58" w:rsidRDefault="00270A58" w:rsidP="00270A58"/>
    <w:p w:rsidR="00270A58" w:rsidRDefault="00270A58" w:rsidP="00270A58"/>
    <w:p w:rsidR="00270A58" w:rsidRDefault="00270A58" w:rsidP="00270A58"/>
    <w:p w:rsidR="00270A58" w:rsidRPr="008E19A6" w:rsidRDefault="00270A58" w:rsidP="00270A58"/>
    <w:p w:rsidR="00270A58" w:rsidRDefault="00270A58" w:rsidP="00270A58"/>
    <w:p w:rsidR="00270A58" w:rsidRDefault="00270A58" w:rsidP="00270A58">
      <w:pPr>
        <w:pStyle w:val="ListParagraph"/>
        <w:tabs>
          <w:tab w:val="left" w:pos="1800"/>
        </w:tabs>
        <w:ind w:left="1440"/>
      </w:pPr>
      <w:r w:rsidRPr="00267C47">
        <w:rPr>
          <w:b/>
          <w:sz w:val="36"/>
          <w:szCs w:val="36"/>
        </w:rPr>
        <w:sym w:font="Wingdings 2" w:char="F02A"/>
      </w:r>
      <w:r>
        <w:tab/>
        <w:t>Pass</w:t>
      </w:r>
    </w:p>
    <w:p w:rsidR="00270A58" w:rsidRDefault="00270A58" w:rsidP="00270A58"/>
    <w:p w:rsidR="00735465" w:rsidDel="00CC5C54" w:rsidRDefault="00735465" w:rsidP="003408F1">
      <w:pPr>
        <w:pStyle w:val="ListParagraph"/>
        <w:numPr>
          <w:ilvl w:val="0"/>
          <w:numId w:val="11"/>
        </w:numPr>
        <w:jc w:val="both"/>
        <w:rPr>
          <w:del w:id="349" w:author="Author"/>
        </w:rPr>
        <w:pPrChange w:id="350" w:author="Author">
          <w:pPr>
            <w:pStyle w:val="ListParagraph"/>
            <w:numPr>
              <w:numId w:val="27"/>
            </w:numPr>
            <w:ind w:hanging="360"/>
            <w:jc w:val="both"/>
          </w:pPr>
        </w:pPrChange>
      </w:pPr>
      <w:del w:id="351" w:author="Author">
        <w:r w:rsidDel="00CC5C54">
          <w:delText>Press the &lt;</w:delText>
        </w:r>
        <w:r w:rsidDel="00CC5C54">
          <w:rPr>
            <w:b/>
          </w:rPr>
          <w:delText>Down</w:delText>
        </w:r>
        <w:r w:rsidRPr="00277419" w:rsidDel="00CC5C54">
          <w:rPr>
            <w:b/>
          </w:rPr>
          <w:delText>Arrow</w:delText>
        </w:r>
        <w:r w:rsidDel="00CC5C54">
          <w:delText>&gt; key and confirm that the display now appears as shown.  Again, the exact values for the various settings will be different - this does not constitute a failure</w:delText>
        </w:r>
        <w:r w:rsidDel="000A59B5">
          <w:delText>.</w:delText>
        </w:r>
      </w:del>
    </w:p>
    <w:p w:rsidR="00735465" w:rsidDel="00CC5C54" w:rsidRDefault="00735465" w:rsidP="003408F1">
      <w:pPr>
        <w:numPr>
          <w:ilvl w:val="0"/>
          <w:numId w:val="11"/>
        </w:numPr>
        <w:jc w:val="both"/>
        <w:rPr>
          <w:del w:id="352" w:author="Author"/>
        </w:rPr>
        <w:pPrChange w:id="353" w:author="Author">
          <w:pPr>
            <w:numPr>
              <w:numId w:val="27"/>
            </w:numPr>
            <w:ind w:left="720" w:hanging="360"/>
            <w:jc w:val="both"/>
          </w:pPr>
        </w:pPrChange>
      </w:pPr>
    </w:p>
    <w:p w:rsidR="00735465" w:rsidRPr="00EB2AD8" w:rsidDel="00CC5C54" w:rsidRDefault="00735465" w:rsidP="003408F1">
      <w:pPr>
        <w:numPr>
          <w:ilvl w:val="0"/>
          <w:numId w:val="11"/>
        </w:numPr>
        <w:rPr>
          <w:del w:id="354" w:author="Author"/>
        </w:rPr>
        <w:pPrChange w:id="355" w:author="Author">
          <w:pPr>
            <w:numPr>
              <w:numId w:val="27"/>
            </w:numPr>
            <w:ind w:left="720" w:hanging="360"/>
          </w:pPr>
        </w:pPrChange>
      </w:pPr>
      <w:del w:id="356" w:author="Author">
        <w:r w:rsidDel="00CC5C54">
          <w:rPr>
            <w:noProof/>
          </w:rPr>
          <mc:AlternateContent>
            <mc:Choice Requires="wps">
              <w:drawing>
                <wp:anchor distT="0" distB="0" distL="114300" distR="114300" simplePos="0" relativeHeight="251771904" behindDoc="0" locked="0" layoutInCell="1" allowOverlap="1" wp14:anchorId="70132744" wp14:editId="29D651B8">
                  <wp:simplePos x="0" y="0"/>
                  <wp:positionH relativeFrom="column">
                    <wp:posOffset>445674</wp:posOffset>
                  </wp:positionH>
                  <wp:positionV relativeFrom="paragraph">
                    <wp:posOffset>-3975</wp:posOffset>
                  </wp:positionV>
                  <wp:extent cx="3273398" cy="1236980"/>
                  <wp:effectExtent l="0" t="0" r="22860" b="20320"/>
                  <wp:wrapNone/>
                  <wp:docPr id="7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735465">
                              <w:pPr>
                                <w:rPr>
                                  <w:rFonts w:ascii="Courier New" w:hAnsi="Courier New" w:cs="Courier New"/>
                                  <w:b/>
                                </w:rPr>
                              </w:pPr>
                              <w:r>
                                <w:rPr>
                                  <w:rFonts w:ascii="Courier New" w:hAnsi="Courier New" w:cs="Courier New"/>
                                  <w:b/>
                                </w:rPr>
                                <w:t xml:space="preserve">         ETHERNET CONFIGURATION</w:t>
                              </w:r>
                            </w:p>
                            <w:p w:rsidR="00366C1B" w:rsidRDefault="00366C1B" w:rsidP="00735465">
                              <w:pPr>
                                <w:rPr>
                                  <w:rFonts w:ascii="Courier New" w:hAnsi="Courier New" w:cs="Courier New"/>
                                  <w:b/>
                                </w:rPr>
                              </w:pPr>
                              <w:r>
                                <w:rPr>
                                  <w:rFonts w:ascii="Courier New" w:hAnsi="Courier New" w:cs="Courier New"/>
                                  <w:b/>
                                </w:rPr>
                                <w:t xml:space="preserve">  ETHERNET PORT 1 (64:55:63:00:05:55)</w:t>
                              </w:r>
                            </w:p>
                            <w:p w:rsidR="00366C1B" w:rsidRDefault="00366C1B" w:rsidP="00735465">
                              <w:pPr>
                                <w:rPr>
                                  <w:rFonts w:ascii="Courier New" w:hAnsi="Courier New" w:cs="Courier New"/>
                                  <w:b/>
                                </w:rPr>
                              </w:pPr>
                              <w:r>
                                <w:rPr>
                                  <w:rFonts w:ascii="Courier New" w:hAnsi="Courier New" w:cs="Courier New"/>
                                  <w:b/>
                                </w:rPr>
                                <w:t>Host Name: ATC1</w:t>
                              </w:r>
                            </w:p>
                            <w:p w:rsidR="00366C1B" w:rsidRDefault="00366C1B" w:rsidP="00735465">
                              <w:pPr>
                                <w:rPr>
                                  <w:rFonts w:ascii="Courier New" w:hAnsi="Courier New" w:cs="Courier New"/>
                                  <w:b/>
                                </w:rPr>
                              </w:pPr>
                              <w:r>
                                <w:rPr>
                                  <w:rFonts w:ascii="Courier New" w:hAnsi="Courier New" w:cs="Courier New"/>
                                  <w:b/>
                                </w:rPr>
                                <w:t>Packets Sent GD:           BD:</w:t>
                              </w:r>
                            </w:p>
                            <w:p w:rsidR="00366C1B" w:rsidRDefault="00366C1B" w:rsidP="00735465">
                              <w:pPr>
                                <w:rPr>
                                  <w:rFonts w:ascii="Courier New" w:hAnsi="Courier New" w:cs="Courier New"/>
                                  <w:b/>
                                </w:rPr>
                              </w:pPr>
                              <w:r>
                                <w:rPr>
                                  <w:rFonts w:ascii="Courier New" w:hAnsi="Courier New" w:cs="Courier New"/>
                                  <w:b/>
                                </w:rPr>
                                <w:t>Packets Rcvd GD:           BD:</w:t>
                              </w:r>
                            </w:p>
                            <w:p w:rsidR="00366C1B" w:rsidRDefault="00366C1B" w:rsidP="00735465">
                              <w:pPr>
                                <w:rPr>
                                  <w:rFonts w:ascii="Courier New" w:hAnsi="Courier New" w:cs="Courier New"/>
                                  <w:b/>
                                </w:rPr>
                              </w:pPr>
                            </w:p>
                            <w:p w:rsidR="00366C1B" w:rsidRDefault="00366C1B" w:rsidP="00735465">
                              <w:pPr>
                                <w:rPr>
                                  <w:rFonts w:ascii="Courier New" w:hAnsi="Courier New" w:cs="Courier New"/>
                                  <w:b/>
                                </w:rPr>
                              </w:pPr>
                            </w:p>
                            <w:p w:rsidR="00366C1B" w:rsidRDefault="00366C1B" w:rsidP="00735465">
                              <w:pPr>
                                <w:rPr>
                                  <w:rFonts w:ascii="Courier New" w:hAnsi="Courier New" w:cs="Courier New"/>
                                  <w:b/>
                                </w:rPr>
                              </w:pPr>
                              <w:r>
                                <w:rPr>
                                  <w:rFonts w:ascii="Courier New" w:hAnsi="Courier New" w:cs="Courier New"/>
                                  <w:b/>
                                </w:rPr>
                                <w:t>[UP/DN ARROW] [APPLY-ENT]  [QUIT-**NEXT]</w:t>
                              </w:r>
                            </w:p>
                            <w:p w:rsidR="00366C1B" w:rsidRDefault="00366C1B" w:rsidP="00735465">
                              <w:pPr>
                                <w:rPr>
                                  <w:rFonts w:ascii="Courier New" w:hAnsi="Courier New" w:cs="Courier New"/>
                                  <w:b/>
                                </w:rPr>
                              </w:pPr>
                            </w:p>
                            <w:p w:rsidR="00366C1B" w:rsidRDefault="00366C1B" w:rsidP="00735465">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35.1pt;margin-top:-.3pt;width:257.75pt;height:97.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">
                  <v:textbox>
                    <w:txbxContent>
                      <w:p w:rsidR="00366C1B" w:rsidRPr="00EB2AD8" w:rsidRDefault="00366C1B" w:rsidP="00735465">
                        <w:pPr>
                          <w:rPr>
                            <w:rFonts w:ascii="Courier New" w:hAnsi="Courier New" w:cs="Courier New"/>
                            <w:b/>
                          </w:rPr>
                        </w:pPr>
                        <w:r>
                          <w:rPr>
                            <w:rFonts w:ascii="Courier New" w:hAnsi="Courier New" w:cs="Courier New"/>
                            <w:b/>
                          </w:rPr>
                          <w:t xml:space="preserve">         ETHERNET CONFIGURATION</w:t>
                        </w:r>
                      </w:p>
                      <w:p w:rsidR="00366C1B" w:rsidRDefault="00366C1B" w:rsidP="00735465">
                        <w:pPr>
                          <w:rPr>
                            <w:rFonts w:ascii="Courier New" w:hAnsi="Courier New" w:cs="Courier New"/>
                            <w:b/>
                          </w:rPr>
                        </w:pPr>
                        <w:r>
                          <w:rPr>
                            <w:rFonts w:ascii="Courier New" w:hAnsi="Courier New" w:cs="Courier New"/>
                            <w:b/>
                          </w:rPr>
                          <w:t xml:space="preserve">  ETHERNET PORT 1 (64:55:63:00:05:55)</w:t>
                        </w:r>
                      </w:p>
                      <w:p w:rsidR="00366C1B" w:rsidRDefault="00366C1B" w:rsidP="00735465">
                        <w:pPr>
                          <w:rPr>
                            <w:rFonts w:ascii="Courier New" w:hAnsi="Courier New" w:cs="Courier New"/>
                            <w:b/>
                          </w:rPr>
                        </w:pPr>
                        <w:r>
                          <w:rPr>
                            <w:rFonts w:ascii="Courier New" w:hAnsi="Courier New" w:cs="Courier New"/>
                            <w:b/>
                          </w:rPr>
                          <w:t>Host Name: ATC1</w:t>
                        </w:r>
                      </w:p>
                      <w:p w:rsidR="00366C1B" w:rsidRDefault="00366C1B" w:rsidP="00735465">
                        <w:pPr>
                          <w:rPr>
                            <w:rFonts w:ascii="Courier New" w:hAnsi="Courier New" w:cs="Courier New"/>
                            <w:b/>
                          </w:rPr>
                        </w:pPr>
                        <w:r>
                          <w:rPr>
                            <w:rFonts w:ascii="Courier New" w:hAnsi="Courier New" w:cs="Courier New"/>
                            <w:b/>
                          </w:rPr>
                          <w:t>Packets Sent GD:           BD:</w:t>
                        </w:r>
                      </w:p>
                      <w:p w:rsidR="00366C1B" w:rsidRDefault="00366C1B" w:rsidP="00735465">
                        <w:pPr>
                          <w:rPr>
                            <w:rFonts w:ascii="Courier New" w:hAnsi="Courier New" w:cs="Courier New"/>
                            <w:b/>
                          </w:rPr>
                        </w:pPr>
                        <w:r>
                          <w:rPr>
                            <w:rFonts w:ascii="Courier New" w:hAnsi="Courier New" w:cs="Courier New"/>
                            <w:b/>
                          </w:rPr>
                          <w:t>Packets Rcvd GD:           BD:</w:t>
                        </w:r>
                      </w:p>
                      <w:p w:rsidR="00366C1B" w:rsidRDefault="00366C1B" w:rsidP="00735465">
                        <w:pPr>
                          <w:rPr>
                            <w:rFonts w:ascii="Courier New" w:hAnsi="Courier New" w:cs="Courier New"/>
                            <w:b/>
                          </w:rPr>
                        </w:pPr>
                      </w:p>
                      <w:p w:rsidR="00366C1B" w:rsidRDefault="00366C1B" w:rsidP="00735465">
                        <w:pPr>
                          <w:rPr>
                            <w:rFonts w:ascii="Courier New" w:hAnsi="Courier New" w:cs="Courier New"/>
                            <w:b/>
                          </w:rPr>
                        </w:pPr>
                      </w:p>
                      <w:p w:rsidR="00366C1B" w:rsidRDefault="00366C1B" w:rsidP="00735465">
                        <w:pPr>
                          <w:rPr>
                            <w:rFonts w:ascii="Courier New" w:hAnsi="Courier New" w:cs="Courier New"/>
                            <w:b/>
                          </w:rPr>
                        </w:pPr>
                        <w:r>
                          <w:rPr>
                            <w:rFonts w:ascii="Courier New" w:hAnsi="Courier New" w:cs="Courier New"/>
                            <w:b/>
                          </w:rPr>
                          <w:t>[UP/DN ARROW] [APPLY-ENT]  [QUIT-**NEXT]</w:t>
                        </w:r>
                      </w:p>
                      <w:p w:rsidR="00366C1B" w:rsidRDefault="00366C1B" w:rsidP="00735465">
                        <w:pPr>
                          <w:rPr>
                            <w:rFonts w:ascii="Courier New" w:hAnsi="Courier New" w:cs="Courier New"/>
                            <w:b/>
                          </w:rPr>
                        </w:pPr>
                      </w:p>
                      <w:p w:rsidR="00366C1B" w:rsidRDefault="00366C1B" w:rsidP="00735465">
                        <w:pPr>
                          <w:rPr>
                            <w:rFonts w:ascii="Courier New" w:hAnsi="Courier New" w:cs="Courier New"/>
                            <w:b/>
                          </w:rPr>
                        </w:pPr>
                      </w:p>
                    </w:txbxContent>
                  </v:textbox>
                </v:shape>
              </w:pict>
            </mc:Fallback>
          </mc:AlternateContent>
        </w:r>
      </w:del>
    </w:p>
    <w:p w:rsidR="00735465" w:rsidDel="00CC5C54" w:rsidRDefault="00735465" w:rsidP="003408F1">
      <w:pPr>
        <w:numPr>
          <w:ilvl w:val="0"/>
          <w:numId w:val="11"/>
        </w:numPr>
        <w:rPr>
          <w:del w:id="357" w:author="Author"/>
        </w:rPr>
        <w:pPrChange w:id="358" w:author="Author">
          <w:pPr>
            <w:numPr>
              <w:numId w:val="27"/>
            </w:numPr>
            <w:ind w:left="720" w:hanging="360"/>
          </w:pPr>
        </w:pPrChange>
      </w:pPr>
    </w:p>
    <w:p w:rsidR="00735465" w:rsidDel="00CC5C54" w:rsidRDefault="00735465" w:rsidP="003408F1">
      <w:pPr>
        <w:numPr>
          <w:ilvl w:val="0"/>
          <w:numId w:val="11"/>
        </w:numPr>
        <w:rPr>
          <w:del w:id="359" w:author="Author"/>
        </w:rPr>
        <w:pPrChange w:id="360" w:author="Author">
          <w:pPr>
            <w:numPr>
              <w:numId w:val="27"/>
            </w:numPr>
            <w:ind w:left="720" w:hanging="360"/>
          </w:pPr>
        </w:pPrChange>
      </w:pPr>
    </w:p>
    <w:p w:rsidR="00735465" w:rsidDel="00CC5C54" w:rsidRDefault="00735465" w:rsidP="003408F1">
      <w:pPr>
        <w:numPr>
          <w:ilvl w:val="0"/>
          <w:numId w:val="11"/>
        </w:numPr>
        <w:rPr>
          <w:del w:id="361" w:author="Author"/>
        </w:rPr>
        <w:pPrChange w:id="362" w:author="Author">
          <w:pPr>
            <w:numPr>
              <w:numId w:val="27"/>
            </w:numPr>
            <w:ind w:left="720" w:hanging="360"/>
          </w:pPr>
        </w:pPrChange>
      </w:pPr>
    </w:p>
    <w:p w:rsidR="00735465" w:rsidDel="00CC5C54" w:rsidRDefault="00735465" w:rsidP="003408F1">
      <w:pPr>
        <w:numPr>
          <w:ilvl w:val="0"/>
          <w:numId w:val="11"/>
        </w:numPr>
        <w:rPr>
          <w:del w:id="363" w:author="Author"/>
        </w:rPr>
        <w:pPrChange w:id="364" w:author="Author">
          <w:pPr>
            <w:numPr>
              <w:numId w:val="27"/>
            </w:numPr>
            <w:ind w:left="720" w:hanging="360"/>
          </w:pPr>
        </w:pPrChange>
      </w:pPr>
    </w:p>
    <w:p w:rsidR="00735465" w:rsidDel="00CC5C54" w:rsidRDefault="00735465" w:rsidP="003408F1">
      <w:pPr>
        <w:numPr>
          <w:ilvl w:val="0"/>
          <w:numId w:val="11"/>
        </w:numPr>
        <w:rPr>
          <w:del w:id="365" w:author="Author"/>
        </w:rPr>
        <w:pPrChange w:id="366" w:author="Author">
          <w:pPr>
            <w:numPr>
              <w:numId w:val="27"/>
            </w:numPr>
            <w:ind w:left="720" w:hanging="360"/>
          </w:pPr>
        </w:pPrChange>
      </w:pPr>
    </w:p>
    <w:p w:rsidR="00735465" w:rsidDel="00CC5C54" w:rsidRDefault="00735465" w:rsidP="003408F1">
      <w:pPr>
        <w:numPr>
          <w:ilvl w:val="0"/>
          <w:numId w:val="11"/>
        </w:numPr>
        <w:rPr>
          <w:del w:id="367" w:author="Author"/>
        </w:rPr>
        <w:pPrChange w:id="368" w:author="Author">
          <w:pPr>
            <w:numPr>
              <w:numId w:val="27"/>
            </w:numPr>
            <w:ind w:left="720" w:hanging="360"/>
          </w:pPr>
        </w:pPrChange>
      </w:pPr>
    </w:p>
    <w:p w:rsidR="00735465" w:rsidRPr="008E19A6" w:rsidDel="00CC5C54" w:rsidRDefault="00735465" w:rsidP="003408F1">
      <w:pPr>
        <w:numPr>
          <w:ilvl w:val="0"/>
          <w:numId w:val="11"/>
        </w:numPr>
        <w:rPr>
          <w:del w:id="369" w:author="Author"/>
        </w:rPr>
        <w:pPrChange w:id="370" w:author="Author">
          <w:pPr>
            <w:numPr>
              <w:numId w:val="27"/>
            </w:numPr>
            <w:ind w:left="720" w:hanging="360"/>
          </w:pPr>
        </w:pPrChange>
      </w:pPr>
    </w:p>
    <w:p w:rsidR="00735465" w:rsidDel="00CC5C54" w:rsidRDefault="00735465" w:rsidP="003408F1">
      <w:pPr>
        <w:numPr>
          <w:ilvl w:val="0"/>
          <w:numId w:val="11"/>
        </w:numPr>
        <w:rPr>
          <w:del w:id="371" w:author="Author"/>
        </w:rPr>
        <w:pPrChange w:id="372" w:author="Author">
          <w:pPr>
            <w:numPr>
              <w:numId w:val="27"/>
            </w:numPr>
            <w:ind w:left="720" w:hanging="360"/>
          </w:pPr>
        </w:pPrChange>
      </w:pPr>
    </w:p>
    <w:p w:rsidR="00735465" w:rsidDel="00CC5C54" w:rsidRDefault="00735465" w:rsidP="003408F1">
      <w:pPr>
        <w:pStyle w:val="ListParagraph"/>
        <w:numPr>
          <w:ilvl w:val="0"/>
          <w:numId w:val="11"/>
        </w:numPr>
        <w:tabs>
          <w:tab w:val="left" w:pos="1800"/>
        </w:tabs>
        <w:rPr>
          <w:del w:id="373" w:author="Author"/>
        </w:rPr>
        <w:pPrChange w:id="374" w:author="Author">
          <w:pPr>
            <w:pStyle w:val="ListParagraph"/>
            <w:numPr>
              <w:numId w:val="27"/>
            </w:numPr>
            <w:tabs>
              <w:tab w:val="left" w:pos="1800"/>
            </w:tabs>
            <w:ind w:hanging="360"/>
          </w:pPr>
        </w:pPrChange>
      </w:pPr>
      <w:del w:id="375" w:author="Author">
        <w:r w:rsidRPr="00267C47" w:rsidDel="00CC5C54">
          <w:rPr>
            <w:b/>
            <w:sz w:val="36"/>
            <w:szCs w:val="36"/>
          </w:rPr>
          <w:sym w:font="Wingdings 2" w:char="F02A"/>
        </w:r>
        <w:r w:rsidDel="00CC5C54">
          <w:tab/>
          <w:delText>Pass</w:delText>
        </w:r>
      </w:del>
    </w:p>
    <w:p w:rsidR="00735465" w:rsidDel="00CC5C54" w:rsidRDefault="00735465" w:rsidP="003408F1">
      <w:pPr>
        <w:numPr>
          <w:ilvl w:val="0"/>
          <w:numId w:val="11"/>
        </w:numPr>
        <w:rPr>
          <w:del w:id="376" w:author="Author"/>
        </w:rPr>
        <w:pPrChange w:id="377" w:author="Author">
          <w:pPr>
            <w:numPr>
              <w:numId w:val="27"/>
            </w:numPr>
            <w:ind w:left="720" w:hanging="360"/>
          </w:pPr>
        </w:pPrChange>
      </w:pPr>
    </w:p>
    <w:p w:rsidR="00735465" w:rsidRDefault="00BF0AA7" w:rsidP="003408F1">
      <w:pPr>
        <w:pStyle w:val="ListParagraph"/>
        <w:numPr>
          <w:ilvl w:val="0"/>
          <w:numId w:val="11"/>
        </w:numPr>
        <w:jc w:val="both"/>
        <w:pPrChange w:id="378" w:author="Author">
          <w:pPr>
            <w:pStyle w:val="ListParagraph"/>
            <w:numPr>
              <w:numId w:val="27"/>
            </w:numPr>
            <w:ind w:hanging="360"/>
            <w:jc w:val="both"/>
          </w:pPr>
        </w:pPrChange>
      </w:pPr>
      <w:r>
        <w:t xml:space="preserve">Confirm that </w:t>
      </w:r>
      <w:r w:rsidR="00D11392">
        <w:t>the display</w:t>
      </w:r>
      <w:r>
        <w:t xml:space="preserve"> match</w:t>
      </w:r>
      <w:r w:rsidR="00D11392">
        <w:t>es</w:t>
      </w:r>
      <w:r>
        <w:t xml:space="preserve"> the controller’s network settings</w:t>
      </w:r>
      <w:r w:rsidR="00D11392">
        <w:t xml:space="preserve"> for Ethernet Port 1</w:t>
      </w:r>
      <w:ins w:id="379" w:author="Author">
        <w:r w:rsidR="00375B5B">
          <w:t>. (</w:t>
        </w:r>
        <w:r w:rsidR="00375B5B" w:rsidRPr="00375B5B">
          <w:t>APIR3.2.</w:t>
        </w:r>
        <w:r w:rsidR="00375B5B">
          <w:t>3</w:t>
        </w:r>
        <w:r w:rsidR="00375B5B" w:rsidRPr="00375B5B">
          <w:t>[</w:t>
        </w:r>
        <w:r w:rsidR="00375B5B">
          <w:t>10</w:t>
        </w:r>
        <w:r w:rsidR="00375B5B" w:rsidRPr="00375B5B">
          <w:t>]</w:t>
        </w:r>
        <w:r w:rsidR="00375B5B">
          <w:t>)</w:t>
        </w:r>
      </w:ins>
    </w:p>
    <w:p w:rsidR="00735465" w:rsidRDefault="00735465" w:rsidP="00735465">
      <w:pPr>
        <w:pStyle w:val="ListParagraph"/>
        <w:tabs>
          <w:tab w:val="left" w:pos="1800"/>
        </w:tabs>
        <w:ind w:left="1440"/>
      </w:pPr>
      <w:r w:rsidRPr="00267C47">
        <w:rPr>
          <w:b/>
          <w:sz w:val="36"/>
          <w:szCs w:val="36"/>
        </w:rPr>
        <w:sym w:font="Wingdings 2" w:char="F02A"/>
      </w:r>
      <w:r>
        <w:tab/>
        <w:t>Pass</w:t>
      </w:r>
    </w:p>
    <w:p w:rsidR="00735465" w:rsidRDefault="00735465" w:rsidP="00735465">
      <w:pPr>
        <w:pStyle w:val="ListParagraph"/>
        <w:tabs>
          <w:tab w:val="left" w:pos="1800"/>
        </w:tabs>
        <w:ind w:left="1440"/>
      </w:pPr>
    </w:p>
    <w:p w:rsidR="00735465" w:rsidRDefault="00BF0AA7" w:rsidP="003408F1">
      <w:pPr>
        <w:pStyle w:val="ListParagraph"/>
        <w:numPr>
          <w:ilvl w:val="0"/>
          <w:numId w:val="11"/>
        </w:numPr>
        <w:jc w:val="both"/>
        <w:pPrChange w:id="380" w:author="Author">
          <w:pPr>
            <w:pStyle w:val="ListParagraph"/>
            <w:numPr>
              <w:numId w:val="27"/>
            </w:numPr>
            <w:ind w:hanging="360"/>
            <w:jc w:val="both"/>
          </w:pPr>
        </w:pPrChange>
      </w:pPr>
      <w:r>
        <w:t>Using the &lt;</w:t>
      </w:r>
      <w:r w:rsidRPr="00BF0AA7">
        <w:rPr>
          <w:b/>
        </w:rPr>
        <w:t>Arrow</w:t>
      </w:r>
      <w:r>
        <w:t>&gt; keys and the numeric keypad &lt;</w:t>
      </w:r>
      <w:r w:rsidRPr="00BF0AA7">
        <w:rPr>
          <w:b/>
        </w:rPr>
        <w:t>0</w:t>
      </w:r>
      <w:r>
        <w:t>&gt;-&lt;</w:t>
      </w:r>
      <w:r w:rsidRPr="00BF0AA7">
        <w:rPr>
          <w:b/>
        </w:rPr>
        <w:t>9</w:t>
      </w:r>
      <w:r>
        <w:t>&gt;, confirm that it is possible to modify one or more of the configuration settings</w:t>
      </w:r>
      <w:r w:rsidR="00735465">
        <w:t>.</w:t>
      </w:r>
      <w:r>
        <w:t xml:space="preserve">  Press the &lt;</w:t>
      </w:r>
      <w:r w:rsidRPr="00BF0AA7">
        <w:rPr>
          <w:b/>
        </w:rPr>
        <w:t>ENT</w:t>
      </w:r>
      <w:r>
        <w:t>&gt; key to apply the changes.  Note the specific settings that were changed and the new settings used.</w:t>
      </w:r>
      <w:ins w:id="381" w:author="Author">
        <w:r w:rsidR="00223108">
          <w:t xml:space="preserve"> (</w:t>
        </w:r>
        <w:r w:rsidR="00223108" w:rsidRPr="00223108">
          <w:t>APIR3.2.3[5]</w:t>
        </w:r>
        <w:r w:rsidR="00223108">
          <w:t xml:space="preserve">, </w:t>
        </w:r>
        <w:r w:rsidR="00223108" w:rsidRPr="00223108">
          <w:t>APIR3.2.3[</w:t>
        </w:r>
        <w:r w:rsidR="00223108">
          <w:t>6</w:t>
        </w:r>
        <w:r w:rsidR="00223108" w:rsidRPr="00223108">
          <w:t>]</w:t>
        </w:r>
        <w:r w:rsidR="00223108">
          <w:t>)</w:t>
        </w:r>
      </w:ins>
    </w:p>
    <w:p w:rsidR="00735465" w:rsidRDefault="00735465" w:rsidP="00735465"/>
    <w:p w:rsidR="00735465" w:rsidRDefault="00735465" w:rsidP="00735465">
      <w:pPr>
        <w:pStyle w:val="ListParagraph"/>
        <w:tabs>
          <w:tab w:val="left" w:pos="1800"/>
        </w:tabs>
        <w:ind w:left="1440"/>
      </w:pPr>
      <w:r w:rsidRPr="00267C47">
        <w:rPr>
          <w:b/>
          <w:sz w:val="36"/>
          <w:szCs w:val="36"/>
        </w:rPr>
        <w:sym w:font="Wingdings 2" w:char="F02A"/>
      </w:r>
      <w:r>
        <w:tab/>
        <w:t>Pass</w:t>
      </w:r>
    </w:p>
    <w:p w:rsidR="00735465" w:rsidRDefault="00735465" w:rsidP="00735465">
      <w:pPr>
        <w:pStyle w:val="ListParagraph"/>
        <w:tabs>
          <w:tab w:val="left" w:pos="1800"/>
        </w:tabs>
        <w:ind w:left="1440"/>
      </w:pPr>
    </w:p>
    <w:p w:rsidR="00CC5C54" w:rsidRDefault="00CC5C54" w:rsidP="003408F1">
      <w:pPr>
        <w:pStyle w:val="ListParagraph"/>
        <w:numPr>
          <w:ilvl w:val="0"/>
          <w:numId w:val="11"/>
        </w:numPr>
        <w:jc w:val="both"/>
        <w:rPr>
          <w:ins w:id="382" w:author="Author"/>
        </w:rPr>
        <w:pPrChange w:id="383" w:author="Author">
          <w:pPr>
            <w:pStyle w:val="ListParagraph"/>
            <w:numPr>
              <w:numId w:val="27"/>
            </w:numPr>
            <w:ind w:hanging="360"/>
            <w:jc w:val="both"/>
          </w:pPr>
        </w:pPrChange>
      </w:pPr>
      <w:ins w:id="384" w:author="Author">
        <w:r>
          <w:t>Press the &lt;</w:t>
        </w:r>
        <w:r>
          <w:rPr>
            <w:b/>
          </w:rPr>
          <w:t>Down</w:t>
        </w:r>
        <w:r w:rsidRPr="00277419">
          <w:rPr>
            <w:b/>
          </w:rPr>
          <w:t>Arrow</w:t>
        </w:r>
        <w:r>
          <w:t>&gt; key and confirm that the display now appears as shown.  Again, the exact values for the various settings will be different - this does not constitute a failure, however, the top and bottom lines should appear exactly as shown.</w:t>
        </w:r>
        <w:r w:rsidR="00375B5B">
          <w:t xml:space="preserve"> (</w:t>
        </w:r>
        <w:r w:rsidR="00375B5B" w:rsidRPr="00375B5B">
          <w:t>APIR3.2.</w:t>
        </w:r>
        <w:r w:rsidR="00375B5B">
          <w:t>3</w:t>
        </w:r>
        <w:r w:rsidR="00375B5B" w:rsidRPr="00375B5B">
          <w:t>[8]</w:t>
        </w:r>
        <w:r w:rsidR="00375B5B">
          <w:t>,)</w:t>
        </w:r>
      </w:ins>
    </w:p>
    <w:p w:rsidR="00CC5C54" w:rsidRDefault="00CC5C54" w:rsidP="00CC5C54">
      <w:pPr>
        <w:ind w:left="360"/>
        <w:jc w:val="both"/>
        <w:rPr>
          <w:ins w:id="385" w:author="Author"/>
        </w:rPr>
      </w:pPr>
    </w:p>
    <w:p w:rsidR="00CC5C54" w:rsidRPr="00EB2AD8" w:rsidRDefault="00CC5C54" w:rsidP="00CC5C54">
      <w:pPr>
        <w:rPr>
          <w:ins w:id="386" w:author="Author"/>
        </w:rPr>
      </w:pPr>
      <w:ins w:id="387" w:author="Author">
        <w:r>
          <w:rPr>
            <w:noProof/>
          </w:rPr>
          <mc:AlternateContent>
            <mc:Choice Requires="wps">
              <w:drawing>
                <wp:anchor distT="0" distB="0" distL="114300" distR="114300" simplePos="0" relativeHeight="251836416" behindDoc="0" locked="0" layoutInCell="1" allowOverlap="1" wp14:anchorId="469854EA" wp14:editId="5CFE6913">
                  <wp:simplePos x="0" y="0"/>
                  <wp:positionH relativeFrom="column">
                    <wp:posOffset>445674</wp:posOffset>
                  </wp:positionH>
                  <wp:positionV relativeFrom="paragraph">
                    <wp:posOffset>-3975</wp:posOffset>
                  </wp:positionV>
                  <wp:extent cx="3273398" cy="1236980"/>
                  <wp:effectExtent l="0" t="0" r="22860" b="20320"/>
                  <wp:wrapNone/>
                  <wp:docPr id="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CC5C54">
                              <w:pPr>
                                <w:rPr>
                                  <w:rFonts w:ascii="Courier New" w:hAnsi="Courier New" w:cs="Courier New"/>
                                  <w:b/>
                                </w:rPr>
                              </w:pPr>
                              <w:r>
                                <w:rPr>
                                  <w:rFonts w:ascii="Courier New" w:hAnsi="Courier New" w:cs="Courier New"/>
                                  <w:b/>
                                </w:rPr>
                                <w:t xml:space="preserve">         ETHERNET CONFIGURATION</w:t>
                              </w:r>
                            </w:p>
                            <w:p w:rsidR="00366C1B" w:rsidRDefault="00366C1B" w:rsidP="00CC5C54">
                              <w:pPr>
                                <w:rPr>
                                  <w:rFonts w:ascii="Courier New" w:hAnsi="Courier New" w:cs="Courier New"/>
                                  <w:b/>
                                </w:rPr>
                              </w:pPr>
                              <w:r>
                                <w:rPr>
                                  <w:rFonts w:ascii="Courier New" w:hAnsi="Courier New" w:cs="Courier New"/>
                                  <w:b/>
                                </w:rPr>
                                <w:t xml:space="preserve">  ETHERNET PORT 1 (64:55:63:00:05:55)</w:t>
                              </w:r>
                            </w:p>
                            <w:p w:rsidR="00366C1B" w:rsidRDefault="00366C1B" w:rsidP="00CC5C54">
                              <w:pPr>
                                <w:rPr>
                                  <w:rFonts w:ascii="Courier New" w:hAnsi="Courier New" w:cs="Courier New"/>
                                  <w:b/>
                                </w:rPr>
                              </w:pPr>
                              <w:r>
                                <w:rPr>
                                  <w:rFonts w:ascii="Courier New" w:hAnsi="Courier New" w:cs="Courier New"/>
                                  <w:b/>
                                </w:rPr>
                                <w:t>Host Name: ATC1</w:t>
                              </w:r>
                            </w:p>
                            <w:p w:rsidR="00366C1B" w:rsidRDefault="00366C1B" w:rsidP="00CC5C54">
                              <w:pPr>
                                <w:rPr>
                                  <w:rFonts w:ascii="Courier New" w:hAnsi="Courier New" w:cs="Courier New"/>
                                  <w:b/>
                                </w:rPr>
                              </w:pPr>
                              <w:r>
                                <w:rPr>
                                  <w:rFonts w:ascii="Courier New" w:hAnsi="Courier New" w:cs="Courier New"/>
                                  <w:b/>
                                </w:rPr>
                                <w:t>Packets Sent GD:           BD:</w:t>
                              </w:r>
                            </w:p>
                            <w:p w:rsidR="00366C1B" w:rsidRDefault="00366C1B" w:rsidP="00CC5C54">
                              <w:pPr>
                                <w:rPr>
                                  <w:rFonts w:ascii="Courier New" w:hAnsi="Courier New" w:cs="Courier New"/>
                                  <w:b/>
                                </w:rPr>
                              </w:pPr>
                              <w:r>
                                <w:rPr>
                                  <w:rFonts w:ascii="Courier New" w:hAnsi="Courier New" w:cs="Courier New"/>
                                  <w:b/>
                                </w:rPr>
                                <w:t>Packets Rcvd GD:           BD:</w:t>
                              </w:r>
                            </w:p>
                            <w:p w:rsidR="00366C1B" w:rsidRDefault="00366C1B" w:rsidP="00CC5C54">
                              <w:pPr>
                                <w:rPr>
                                  <w:rFonts w:ascii="Courier New" w:hAnsi="Courier New" w:cs="Courier New"/>
                                  <w:b/>
                                </w:rPr>
                              </w:pPr>
                            </w:p>
                            <w:p w:rsidR="00366C1B" w:rsidRDefault="00366C1B" w:rsidP="00CC5C54">
                              <w:pPr>
                                <w:rPr>
                                  <w:rFonts w:ascii="Courier New" w:hAnsi="Courier New" w:cs="Courier New"/>
                                  <w:b/>
                                </w:rPr>
                              </w:pPr>
                            </w:p>
                            <w:p w:rsidR="00366C1B" w:rsidRDefault="00366C1B" w:rsidP="00CC5C54">
                              <w:pPr>
                                <w:rPr>
                                  <w:rFonts w:ascii="Courier New" w:hAnsi="Courier New" w:cs="Courier New"/>
                                  <w:b/>
                                </w:rPr>
                              </w:pPr>
                              <w:r>
                                <w:rPr>
                                  <w:rFonts w:ascii="Courier New" w:hAnsi="Courier New" w:cs="Courier New"/>
                                  <w:b/>
                                </w:rPr>
                                <w:t>[UP/DN ARROW] [APPLY-ENT]  [QUIT-**NEXT]</w:t>
                              </w:r>
                            </w:p>
                            <w:p w:rsidR="00366C1B" w:rsidRDefault="00366C1B" w:rsidP="00CC5C54">
                              <w:pPr>
                                <w:rPr>
                                  <w:rFonts w:ascii="Courier New" w:hAnsi="Courier New" w:cs="Courier New"/>
                                  <w:b/>
                                </w:rPr>
                              </w:pPr>
                            </w:p>
                            <w:p w:rsidR="00366C1B" w:rsidRDefault="00366C1B" w:rsidP="00CC5C54">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margin-left:35.1pt;margin-top:-.3pt;width:257.75pt;height:97.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">
                  <v:textbox>
                    <w:txbxContent>
                      <w:p w:rsidR="00366C1B" w:rsidRPr="00EB2AD8" w:rsidRDefault="00366C1B" w:rsidP="00CC5C54">
                        <w:pPr>
                          <w:rPr>
                            <w:rFonts w:ascii="Courier New" w:hAnsi="Courier New" w:cs="Courier New"/>
                            <w:b/>
                          </w:rPr>
                        </w:pPr>
                        <w:r>
                          <w:rPr>
                            <w:rFonts w:ascii="Courier New" w:hAnsi="Courier New" w:cs="Courier New"/>
                            <w:b/>
                          </w:rPr>
                          <w:t xml:space="preserve">         ETHERNET CONFIGURATION</w:t>
                        </w:r>
                      </w:p>
                      <w:p w:rsidR="00366C1B" w:rsidRDefault="00366C1B" w:rsidP="00CC5C54">
                        <w:pPr>
                          <w:rPr>
                            <w:rFonts w:ascii="Courier New" w:hAnsi="Courier New" w:cs="Courier New"/>
                            <w:b/>
                          </w:rPr>
                        </w:pPr>
                        <w:r>
                          <w:rPr>
                            <w:rFonts w:ascii="Courier New" w:hAnsi="Courier New" w:cs="Courier New"/>
                            <w:b/>
                          </w:rPr>
                          <w:t xml:space="preserve">  ETHERNET PORT 1 (64:55:63:00:05:55)</w:t>
                        </w:r>
                      </w:p>
                      <w:p w:rsidR="00366C1B" w:rsidRDefault="00366C1B" w:rsidP="00CC5C54">
                        <w:pPr>
                          <w:rPr>
                            <w:rFonts w:ascii="Courier New" w:hAnsi="Courier New" w:cs="Courier New"/>
                            <w:b/>
                          </w:rPr>
                        </w:pPr>
                        <w:r>
                          <w:rPr>
                            <w:rFonts w:ascii="Courier New" w:hAnsi="Courier New" w:cs="Courier New"/>
                            <w:b/>
                          </w:rPr>
                          <w:t>Host Name: ATC1</w:t>
                        </w:r>
                      </w:p>
                      <w:p w:rsidR="00366C1B" w:rsidRDefault="00366C1B" w:rsidP="00CC5C54">
                        <w:pPr>
                          <w:rPr>
                            <w:rFonts w:ascii="Courier New" w:hAnsi="Courier New" w:cs="Courier New"/>
                            <w:b/>
                          </w:rPr>
                        </w:pPr>
                        <w:r>
                          <w:rPr>
                            <w:rFonts w:ascii="Courier New" w:hAnsi="Courier New" w:cs="Courier New"/>
                            <w:b/>
                          </w:rPr>
                          <w:t>Packets Sent GD:           BD:</w:t>
                        </w:r>
                      </w:p>
                      <w:p w:rsidR="00366C1B" w:rsidRDefault="00366C1B" w:rsidP="00CC5C54">
                        <w:pPr>
                          <w:rPr>
                            <w:rFonts w:ascii="Courier New" w:hAnsi="Courier New" w:cs="Courier New"/>
                            <w:b/>
                          </w:rPr>
                        </w:pPr>
                        <w:r>
                          <w:rPr>
                            <w:rFonts w:ascii="Courier New" w:hAnsi="Courier New" w:cs="Courier New"/>
                            <w:b/>
                          </w:rPr>
                          <w:t>Packets Rcvd GD:           BD:</w:t>
                        </w:r>
                      </w:p>
                      <w:p w:rsidR="00366C1B" w:rsidRDefault="00366C1B" w:rsidP="00CC5C54">
                        <w:pPr>
                          <w:rPr>
                            <w:rFonts w:ascii="Courier New" w:hAnsi="Courier New" w:cs="Courier New"/>
                            <w:b/>
                          </w:rPr>
                        </w:pPr>
                      </w:p>
                      <w:p w:rsidR="00366C1B" w:rsidRDefault="00366C1B" w:rsidP="00CC5C54">
                        <w:pPr>
                          <w:rPr>
                            <w:rFonts w:ascii="Courier New" w:hAnsi="Courier New" w:cs="Courier New"/>
                            <w:b/>
                          </w:rPr>
                        </w:pPr>
                      </w:p>
                      <w:p w:rsidR="00366C1B" w:rsidRDefault="00366C1B" w:rsidP="00CC5C54">
                        <w:pPr>
                          <w:rPr>
                            <w:rFonts w:ascii="Courier New" w:hAnsi="Courier New" w:cs="Courier New"/>
                            <w:b/>
                          </w:rPr>
                        </w:pPr>
                        <w:r>
                          <w:rPr>
                            <w:rFonts w:ascii="Courier New" w:hAnsi="Courier New" w:cs="Courier New"/>
                            <w:b/>
                          </w:rPr>
                          <w:t>[UP/DN ARROW] [APPLY-ENT]  [QUIT-**NEXT]</w:t>
                        </w:r>
                      </w:p>
                      <w:p w:rsidR="00366C1B" w:rsidRDefault="00366C1B" w:rsidP="00CC5C54">
                        <w:pPr>
                          <w:rPr>
                            <w:rFonts w:ascii="Courier New" w:hAnsi="Courier New" w:cs="Courier New"/>
                            <w:b/>
                          </w:rPr>
                        </w:pPr>
                      </w:p>
                      <w:p w:rsidR="00366C1B" w:rsidRDefault="00366C1B" w:rsidP="00CC5C54">
                        <w:pPr>
                          <w:rPr>
                            <w:rFonts w:ascii="Courier New" w:hAnsi="Courier New" w:cs="Courier New"/>
                            <w:b/>
                          </w:rPr>
                        </w:pPr>
                      </w:p>
                    </w:txbxContent>
                  </v:textbox>
                </v:shape>
              </w:pict>
            </mc:Fallback>
          </mc:AlternateContent>
        </w:r>
      </w:ins>
    </w:p>
    <w:p w:rsidR="00CC5C54" w:rsidRDefault="00CC5C54" w:rsidP="00CC5C54">
      <w:pPr>
        <w:rPr>
          <w:ins w:id="388" w:author="Author"/>
        </w:rPr>
      </w:pPr>
    </w:p>
    <w:p w:rsidR="00CC5C54" w:rsidRDefault="00CC5C54" w:rsidP="00CC5C54">
      <w:pPr>
        <w:rPr>
          <w:ins w:id="389" w:author="Author"/>
        </w:rPr>
      </w:pPr>
    </w:p>
    <w:p w:rsidR="00CC5C54" w:rsidRDefault="00CC5C54" w:rsidP="00CC5C54">
      <w:pPr>
        <w:rPr>
          <w:ins w:id="390" w:author="Author"/>
        </w:rPr>
      </w:pPr>
    </w:p>
    <w:p w:rsidR="00CC5C54" w:rsidRDefault="00CC5C54" w:rsidP="00CC5C54">
      <w:pPr>
        <w:rPr>
          <w:ins w:id="391" w:author="Author"/>
        </w:rPr>
      </w:pPr>
    </w:p>
    <w:p w:rsidR="00CC5C54" w:rsidRDefault="00CC5C54" w:rsidP="00CC5C54">
      <w:pPr>
        <w:rPr>
          <w:ins w:id="392" w:author="Author"/>
        </w:rPr>
      </w:pPr>
    </w:p>
    <w:p w:rsidR="00CC5C54" w:rsidRDefault="00CC5C54" w:rsidP="00CC5C54">
      <w:pPr>
        <w:rPr>
          <w:ins w:id="393" w:author="Author"/>
        </w:rPr>
      </w:pPr>
    </w:p>
    <w:p w:rsidR="00CC5C54" w:rsidRPr="008E19A6" w:rsidRDefault="00CC5C54" w:rsidP="00CC5C54">
      <w:pPr>
        <w:rPr>
          <w:ins w:id="394" w:author="Author"/>
        </w:rPr>
      </w:pPr>
    </w:p>
    <w:p w:rsidR="00CC5C54" w:rsidRDefault="00CC5C54" w:rsidP="00CC5C54">
      <w:pPr>
        <w:rPr>
          <w:ins w:id="395" w:author="Author"/>
        </w:rPr>
      </w:pPr>
    </w:p>
    <w:p w:rsidR="00CC5C54" w:rsidRDefault="00CC5C54" w:rsidP="00CC5C54">
      <w:pPr>
        <w:pStyle w:val="ListParagraph"/>
        <w:tabs>
          <w:tab w:val="left" w:pos="1800"/>
        </w:tabs>
        <w:ind w:left="1440"/>
        <w:rPr>
          <w:ins w:id="396" w:author="Author"/>
        </w:rPr>
      </w:pPr>
      <w:ins w:id="397" w:author="Author">
        <w:r w:rsidRPr="00267C47">
          <w:rPr>
            <w:b/>
            <w:sz w:val="36"/>
            <w:szCs w:val="36"/>
          </w:rPr>
          <w:sym w:font="Wingdings 2" w:char="F02A"/>
        </w:r>
        <w:r>
          <w:tab/>
          <w:t>Pass</w:t>
        </w:r>
      </w:ins>
    </w:p>
    <w:p w:rsidR="00BF0AA7" w:rsidRDefault="00BF0AA7">
      <w:del w:id="398" w:author="Author">
        <w:r w:rsidDel="00D40B5A">
          <w:br w:type="page"/>
        </w:r>
      </w:del>
    </w:p>
    <w:p w:rsidR="00CC5C54" w:rsidRDefault="00223108" w:rsidP="003408F1">
      <w:pPr>
        <w:pStyle w:val="ListParagraph"/>
        <w:numPr>
          <w:ilvl w:val="0"/>
          <w:numId w:val="11"/>
        </w:numPr>
        <w:jc w:val="both"/>
        <w:rPr>
          <w:ins w:id="399" w:author="Author"/>
        </w:rPr>
        <w:pPrChange w:id="400" w:author="Author">
          <w:pPr>
            <w:pStyle w:val="ListParagraph"/>
            <w:numPr>
              <w:numId w:val="26"/>
            </w:numPr>
            <w:ind w:hanging="360"/>
            <w:jc w:val="both"/>
          </w:pPr>
        </w:pPrChange>
      </w:pPr>
      <w:ins w:id="401" w:author="Author">
        <w:r>
          <w:t xml:space="preserve">Confirm that the numofpackets fields change once per second if network traffic is occurring. Confirm that the numofpackets fields cannot be modified. </w:t>
        </w:r>
        <w:r w:rsidR="00CC5C54">
          <w:t>(</w:t>
        </w:r>
        <w:r w:rsidRPr="00223108">
          <w:t>APIR3.2.3[7]</w:t>
        </w:r>
        <w:r>
          <w:t xml:space="preserve">, </w:t>
        </w:r>
        <w:r w:rsidRPr="00223108">
          <w:t>APIR3.2.3[</w:t>
        </w:r>
        <w:r>
          <w:t>8</w:t>
        </w:r>
        <w:r w:rsidRPr="00223108">
          <w:t>]</w:t>
        </w:r>
        <w:r>
          <w:t xml:space="preserve">, </w:t>
        </w:r>
        <w:r w:rsidR="00CC5C54" w:rsidRPr="00CC5C54">
          <w:t>APIR3.2.3[9]</w:t>
        </w:r>
        <w:r w:rsidR="00CC5C54">
          <w:t>)</w:t>
        </w:r>
      </w:ins>
    </w:p>
    <w:p w:rsidR="00CC5C54" w:rsidRDefault="00CC5C54" w:rsidP="003408F1">
      <w:pPr>
        <w:ind w:left="360"/>
        <w:jc w:val="both"/>
        <w:rPr>
          <w:ins w:id="402" w:author="Author"/>
        </w:rPr>
        <w:pPrChange w:id="403" w:author="Author">
          <w:pPr>
            <w:pStyle w:val="ListParagraph"/>
            <w:numPr>
              <w:numId w:val="26"/>
            </w:numPr>
            <w:ind w:hanging="360"/>
            <w:jc w:val="both"/>
          </w:pPr>
        </w:pPrChange>
      </w:pPr>
      <w:ins w:id="404" w:author="Author">
        <w:r>
          <w:t xml:space="preserve"> </w:t>
        </w:r>
      </w:ins>
    </w:p>
    <w:p w:rsidR="00CC5C54" w:rsidRDefault="00CC5C54" w:rsidP="00CC5C54">
      <w:pPr>
        <w:pStyle w:val="ListParagraph"/>
        <w:tabs>
          <w:tab w:val="left" w:pos="1800"/>
        </w:tabs>
        <w:ind w:left="1440"/>
        <w:rPr>
          <w:ins w:id="405" w:author="Author"/>
        </w:rPr>
      </w:pPr>
      <w:ins w:id="406" w:author="Author">
        <w:r w:rsidRPr="00267C47">
          <w:rPr>
            <w:b/>
            <w:sz w:val="36"/>
            <w:szCs w:val="36"/>
          </w:rPr>
          <w:sym w:font="Wingdings 2" w:char="F02A"/>
        </w:r>
        <w:r>
          <w:tab/>
          <w:t>Pass</w:t>
        </w:r>
      </w:ins>
    </w:p>
    <w:p w:rsidR="00CC5C54" w:rsidRDefault="00CC5C54" w:rsidP="00CC5C54">
      <w:pPr>
        <w:pStyle w:val="ListParagraph"/>
        <w:tabs>
          <w:tab w:val="left" w:pos="1800"/>
        </w:tabs>
        <w:ind w:left="1440"/>
        <w:rPr>
          <w:ins w:id="407" w:author="Author"/>
        </w:rPr>
      </w:pPr>
    </w:p>
    <w:p w:rsidR="00D40B5A" w:rsidRDefault="00D40B5A">
      <w:pPr>
        <w:rPr>
          <w:ins w:id="408" w:author="Author"/>
        </w:rPr>
      </w:pPr>
      <w:ins w:id="409" w:author="Author">
        <w:r>
          <w:br w:type="page"/>
        </w:r>
      </w:ins>
    </w:p>
    <w:p w:rsidR="00735465" w:rsidRDefault="00BF0AA7" w:rsidP="003408F1">
      <w:pPr>
        <w:pStyle w:val="ListParagraph"/>
        <w:numPr>
          <w:ilvl w:val="0"/>
          <w:numId w:val="11"/>
        </w:numPr>
        <w:jc w:val="both"/>
        <w:pPrChange w:id="410" w:author="Author">
          <w:pPr>
            <w:pStyle w:val="ListParagraph"/>
            <w:numPr>
              <w:numId w:val="26"/>
            </w:numPr>
            <w:ind w:hanging="360"/>
            <w:jc w:val="both"/>
          </w:pPr>
        </w:pPrChange>
      </w:pPr>
      <w:r>
        <w:lastRenderedPageBreak/>
        <w:t>Repeat Steps 6 through 10, except that at Step 7 the &lt;</w:t>
      </w:r>
      <w:r w:rsidRPr="00BF0AA7">
        <w:rPr>
          <w:b/>
        </w:rPr>
        <w:t>2</w:t>
      </w:r>
      <w:r>
        <w:t xml:space="preserve">&gt; key should be pressed to select the Ethernet Configuration Utility (Port 2).  </w:t>
      </w:r>
      <w:r w:rsidR="00D11392">
        <w:t>Confirm that the display matches the controller’s network settings for Ethernet Port 2.</w:t>
      </w:r>
    </w:p>
    <w:p w:rsidR="00735465" w:rsidRDefault="00735465" w:rsidP="00735465"/>
    <w:p w:rsidR="00735465" w:rsidRDefault="00735465" w:rsidP="00735465">
      <w:pPr>
        <w:pStyle w:val="ListParagraph"/>
        <w:tabs>
          <w:tab w:val="left" w:pos="1800"/>
        </w:tabs>
        <w:ind w:left="1440"/>
      </w:pPr>
      <w:r w:rsidRPr="00267C47">
        <w:rPr>
          <w:b/>
          <w:sz w:val="36"/>
          <w:szCs w:val="36"/>
        </w:rPr>
        <w:sym w:font="Wingdings 2" w:char="F02A"/>
      </w:r>
      <w:r>
        <w:tab/>
        <w:t>Pass</w:t>
      </w:r>
    </w:p>
    <w:p w:rsidR="00735465" w:rsidRDefault="00735465" w:rsidP="00735465">
      <w:pPr>
        <w:pStyle w:val="ListParagraph"/>
        <w:tabs>
          <w:tab w:val="left" w:pos="1800"/>
        </w:tabs>
        <w:ind w:left="1440"/>
      </w:pPr>
    </w:p>
    <w:p w:rsidR="00D11392" w:rsidRDefault="00D11392" w:rsidP="003408F1">
      <w:pPr>
        <w:pStyle w:val="ListParagraph"/>
        <w:numPr>
          <w:ilvl w:val="0"/>
          <w:numId w:val="11"/>
        </w:numPr>
        <w:jc w:val="both"/>
        <w:pPrChange w:id="411" w:author="Author">
          <w:pPr>
            <w:pStyle w:val="ListParagraph"/>
            <w:numPr>
              <w:numId w:val="26"/>
            </w:numPr>
            <w:ind w:hanging="360"/>
            <w:jc w:val="both"/>
          </w:pPr>
        </w:pPrChange>
      </w:pPr>
      <w:r>
        <w:t xml:space="preserve">Press </w:t>
      </w:r>
      <w:r w:rsidRPr="00FA4F0D">
        <w:t>&lt;</w:t>
      </w:r>
      <w:r w:rsidRPr="004751EA">
        <w:rPr>
          <w:b/>
        </w:rPr>
        <w:t>*</w:t>
      </w:r>
      <w:r w:rsidRPr="00FA4F0D">
        <w:t>&gt;-&lt;</w:t>
      </w:r>
      <w:r w:rsidRPr="004751EA">
        <w:rPr>
          <w:b/>
        </w:rPr>
        <w:t>*</w:t>
      </w:r>
      <w:r w:rsidRPr="00FA4F0D">
        <w:t>&gt;-&lt;</w:t>
      </w:r>
      <w:r w:rsidRPr="004751EA">
        <w:rPr>
          <w:b/>
        </w:rPr>
        <w:t>NEXT</w:t>
      </w:r>
      <w:r>
        <w:t>&gt; and confirm that the ATC Configuration Menu is displayed.</w:t>
      </w:r>
    </w:p>
    <w:p w:rsidR="00D11392" w:rsidRDefault="00D11392" w:rsidP="00D11392"/>
    <w:p w:rsidR="00D11392" w:rsidRDefault="00D11392" w:rsidP="00D11392">
      <w:pPr>
        <w:pStyle w:val="ListParagraph"/>
        <w:tabs>
          <w:tab w:val="left" w:pos="1800"/>
        </w:tabs>
        <w:ind w:left="1440"/>
      </w:pPr>
      <w:r w:rsidRPr="00267C47">
        <w:rPr>
          <w:b/>
          <w:sz w:val="36"/>
          <w:szCs w:val="36"/>
        </w:rPr>
        <w:sym w:font="Wingdings 2" w:char="F02A"/>
      </w:r>
      <w:r>
        <w:tab/>
        <w:t>Pass</w:t>
      </w:r>
    </w:p>
    <w:p w:rsidR="00D11392" w:rsidRDefault="00D11392" w:rsidP="00D11392">
      <w:pPr>
        <w:pStyle w:val="ListParagraph"/>
        <w:tabs>
          <w:tab w:val="left" w:pos="1800"/>
        </w:tabs>
        <w:ind w:left="1440"/>
      </w:pPr>
    </w:p>
    <w:p w:rsidR="00D40B5A" w:rsidRDefault="00D40B5A">
      <w:pPr>
        <w:rPr>
          <w:ins w:id="412" w:author="Author"/>
        </w:rPr>
      </w:pPr>
      <w:ins w:id="413" w:author="Author">
        <w:r>
          <w:br w:type="page"/>
        </w:r>
      </w:ins>
    </w:p>
    <w:p w:rsidR="00607D9F" w:rsidRDefault="00607D9F" w:rsidP="003408F1">
      <w:pPr>
        <w:pStyle w:val="ListParagraph"/>
        <w:numPr>
          <w:ilvl w:val="0"/>
          <w:numId w:val="11"/>
        </w:numPr>
        <w:jc w:val="both"/>
        <w:rPr>
          <w:ins w:id="414" w:author="Author"/>
        </w:rPr>
        <w:pPrChange w:id="415" w:author="Author">
          <w:pPr>
            <w:pStyle w:val="ListParagraph"/>
            <w:numPr>
              <w:numId w:val="29"/>
            </w:numPr>
            <w:ind w:hanging="360"/>
            <w:jc w:val="both"/>
          </w:pPr>
        </w:pPrChange>
      </w:pPr>
      <w:ins w:id="416" w:author="Author">
        <w:r>
          <w:lastRenderedPageBreak/>
          <w:t>Press the &lt;</w:t>
        </w:r>
        <w:r>
          <w:rPr>
            <w:b/>
          </w:rPr>
          <w:t>3</w:t>
        </w:r>
        <w:r>
          <w:t xml:space="preserve">&gt; key to select the System Services Utility. The display should appear generally as shown.  The exact values for the various settings will be unique - this does not constitute a failure, however, the top </w:t>
        </w:r>
        <w:r w:rsidR="00F11344">
          <w:t xml:space="preserve">two </w:t>
        </w:r>
        <w:r>
          <w:t>and bottom lines should appear exactly as shown. (</w:t>
        </w:r>
        <w:r w:rsidRPr="00CC5C54">
          <w:t>APIR3.2.</w:t>
        </w:r>
        <w:r w:rsidR="00F11344">
          <w:t>4</w:t>
        </w:r>
        <w:r w:rsidRPr="00CC5C54">
          <w:t>[1]</w:t>
        </w:r>
        <w:r>
          <w:t xml:space="preserve">, </w:t>
        </w:r>
        <w:r w:rsidRPr="00CC5C54">
          <w:t>APIR3.2.</w:t>
        </w:r>
        <w:r w:rsidR="00F11344">
          <w:t>4</w:t>
        </w:r>
        <w:r w:rsidRPr="00CC5C54">
          <w:t>[</w:t>
        </w:r>
        <w:r>
          <w:t>2</w:t>
        </w:r>
        <w:r w:rsidRPr="00CC5C54">
          <w:t>]</w:t>
        </w:r>
        <w:r>
          <w:t xml:space="preserve">, </w:t>
        </w:r>
        <w:r w:rsidRPr="00CC5C54">
          <w:t>APIR3.2.</w:t>
        </w:r>
        <w:r w:rsidR="00F11344">
          <w:t>4</w:t>
        </w:r>
        <w:r w:rsidRPr="00CC5C54">
          <w:t>[</w:t>
        </w:r>
        <w:r>
          <w:t>3</w:t>
        </w:r>
        <w:r w:rsidRPr="00CC5C54">
          <w:t>]</w:t>
        </w:r>
        <w:r>
          <w:t>)</w:t>
        </w:r>
      </w:ins>
    </w:p>
    <w:p w:rsidR="00607D9F" w:rsidRDefault="00607D9F" w:rsidP="00607D9F">
      <w:pPr>
        <w:tabs>
          <w:tab w:val="left" w:pos="1948"/>
        </w:tabs>
        <w:ind w:left="360"/>
        <w:jc w:val="both"/>
        <w:rPr>
          <w:ins w:id="417" w:author="Author"/>
        </w:rPr>
      </w:pPr>
      <w:ins w:id="418" w:author="Author">
        <w:r>
          <w:tab/>
        </w:r>
      </w:ins>
    </w:p>
    <w:p w:rsidR="00607D9F" w:rsidRPr="00EB2AD8" w:rsidRDefault="00607D9F" w:rsidP="00607D9F">
      <w:pPr>
        <w:rPr>
          <w:ins w:id="419" w:author="Author"/>
        </w:rPr>
      </w:pPr>
      <w:ins w:id="420" w:author="Author">
        <w:r>
          <w:rPr>
            <w:noProof/>
          </w:rPr>
          <mc:AlternateContent>
            <mc:Choice Requires="wps">
              <w:drawing>
                <wp:anchor distT="0" distB="0" distL="114300" distR="114300" simplePos="0" relativeHeight="251838464" behindDoc="0" locked="0" layoutInCell="1" allowOverlap="1" wp14:anchorId="7418AEAD" wp14:editId="71F2188F">
                  <wp:simplePos x="0" y="0"/>
                  <wp:positionH relativeFrom="column">
                    <wp:posOffset>445674</wp:posOffset>
                  </wp:positionH>
                  <wp:positionV relativeFrom="paragraph">
                    <wp:posOffset>-3975</wp:posOffset>
                  </wp:positionV>
                  <wp:extent cx="3273398" cy="1236980"/>
                  <wp:effectExtent l="0" t="0" r="22860" b="20320"/>
                  <wp:wrapNone/>
                  <wp:docPr id="3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607D9F">
                              <w:pPr>
                                <w:rPr>
                                  <w:rFonts w:ascii="Courier New" w:hAnsi="Courier New" w:cs="Courier New"/>
                                  <w:b/>
                                </w:rPr>
                              </w:pPr>
                              <w:del w:id="421" w:author="Author">
                                <w:r w:rsidDel="00F11344">
                                  <w:rPr>
                                    <w:rFonts w:ascii="Courier New" w:hAnsi="Courier New" w:cs="Courier New"/>
                                    <w:b/>
                                  </w:rPr>
                                  <w:delText xml:space="preserve">           </w:delText>
                                </w:r>
                              </w:del>
                              <w:ins w:id="422" w:author="Author">
                                <w:r>
                                  <w:rPr>
                                    <w:rFonts w:ascii="Courier New" w:hAnsi="Courier New" w:cs="Courier New"/>
                                    <w:b/>
                                  </w:rPr>
                                  <w:t xml:space="preserve">     </w:t>
                                </w:r>
                              </w:ins>
                              <w:del w:id="423" w:author="Author">
                                <w:r w:rsidDel="00F11344">
                                  <w:rPr>
                                    <w:rFonts w:ascii="Courier New" w:hAnsi="Courier New" w:cs="Courier New"/>
                                    <w:b/>
                                  </w:rPr>
                                  <w:delText>LINUX INFORMATION</w:delText>
                                </w:r>
                              </w:del>
                              <w:ins w:id="424" w:author="Author">
                                <w:r>
                                  <w:rPr>
                                    <w:rFonts w:ascii="Courier New" w:hAnsi="Courier New" w:cs="Courier New"/>
                                    <w:b/>
                                  </w:rPr>
                                  <w:t>ENABLE/DISABLE SYSTEM SERVICES</w:t>
                                </w:r>
                              </w:ins>
                            </w:p>
                            <w:p w:rsidR="00366C1B" w:rsidDel="00F11344" w:rsidRDefault="00366C1B" w:rsidP="00607D9F">
                              <w:pPr>
                                <w:rPr>
                                  <w:del w:id="425" w:author="Author"/>
                                  <w:rFonts w:ascii="Courier New" w:hAnsi="Courier New" w:cs="Courier New"/>
                                  <w:b/>
                                </w:rPr>
                              </w:pPr>
                              <w:del w:id="426" w:author="Author">
                                <w:r w:rsidDel="00F11344">
                                  <w:rPr>
                                    <w:rFonts w:ascii="Courier New" w:hAnsi="Courier New" w:cs="Courier New"/>
                                    <w:b/>
                                  </w:rPr>
                                  <w:delText xml:space="preserve">Linux Release: </w:delText>
                                </w:r>
                                <w:r w:rsidRPr="00993B9B" w:rsidDel="00F11344">
                                  <w:rPr>
                                    <w:rFonts w:ascii="Courier New" w:hAnsi="Courier New" w:cs="Courier New"/>
                                    <w:b/>
                                    <w:i/>
                                  </w:rPr>
                                  <w:delText>release</w:delText>
                                </w:r>
                              </w:del>
                            </w:p>
                            <w:p w:rsidR="00366C1B" w:rsidRDefault="00366C1B" w:rsidP="00607D9F">
                              <w:pPr>
                                <w:rPr>
                                  <w:rFonts w:ascii="Courier New" w:hAnsi="Courier New" w:cs="Courier New"/>
                                  <w:b/>
                                  <w:i/>
                                </w:rPr>
                              </w:pPr>
                              <w:ins w:id="427" w:author="Author">
                                <w:r>
                                  <w:rPr>
                                    <w:rFonts w:ascii="Courier New" w:hAnsi="Courier New" w:cs="Courier New"/>
                                    <w:b/>
                                  </w:rPr>
                                  <w:t>SERVICE                STATUS   CHANGE</w:t>
                                </w:r>
                              </w:ins>
                              <w:del w:id="428" w:author="Author">
                                <w:r w:rsidDel="00F11344">
                                  <w:rPr>
                                    <w:rFonts w:ascii="Courier New" w:hAnsi="Courier New" w:cs="Courier New"/>
                                    <w:b/>
                                  </w:rPr>
                                  <w:delText xml:space="preserve">Linux Version: </w:delText>
                                </w:r>
                                <w:r w:rsidRPr="00993B9B" w:rsidDel="00F11344">
                                  <w:rPr>
                                    <w:rFonts w:ascii="Courier New" w:hAnsi="Courier New" w:cs="Courier New"/>
                                    <w:b/>
                                    <w:i/>
                                  </w:rPr>
                                  <w:delText>version</w:delText>
                                </w:r>
                              </w:del>
                            </w:p>
                            <w:p w:rsidR="00366C1B" w:rsidDel="00E8562C" w:rsidRDefault="00366C1B" w:rsidP="00607D9F">
                              <w:pPr>
                                <w:rPr>
                                  <w:del w:id="429" w:author="Author"/>
                                  <w:rFonts w:ascii="Courier New" w:hAnsi="Courier New" w:cs="Courier New"/>
                                  <w:b/>
                                  <w:i/>
                                </w:rPr>
                              </w:pPr>
                              <w:del w:id="430" w:author="Author">
                                <w:r w:rsidRPr="00993B9B" w:rsidDel="00E8562C">
                                  <w:rPr>
                                    <w:rFonts w:ascii="Courier New" w:hAnsi="Courier New" w:cs="Courier New"/>
                                    <w:b/>
                                  </w:rPr>
                                  <w:delText>Machine Hardware Type</w:delText>
                                </w:r>
                                <w:r w:rsidDel="00E8562C">
                                  <w:rPr>
                                    <w:rFonts w:ascii="Courier New" w:hAnsi="Courier New" w:cs="Courier New"/>
                                    <w:b/>
                                    <w:i/>
                                  </w:rPr>
                                  <w:delText>: type</w:delText>
                                </w:r>
                              </w:del>
                            </w:p>
                            <w:p w:rsidR="00366C1B" w:rsidRPr="00993B9B" w:rsidDel="00E8562C" w:rsidRDefault="00366C1B" w:rsidP="00607D9F">
                              <w:pPr>
                                <w:rPr>
                                  <w:del w:id="431" w:author="Author"/>
                                  <w:rFonts w:ascii="Courier New" w:hAnsi="Courier New" w:cs="Courier New"/>
                                  <w:b/>
                                </w:rPr>
                              </w:pPr>
                              <w:del w:id="432" w:author="Author">
                                <w:r w:rsidDel="00E8562C">
                                  <w:rPr>
                                    <w:rFonts w:ascii="Courier New" w:hAnsi="Courier New" w:cs="Courier New"/>
                                    <w:b/>
                                  </w:rPr>
                                  <w:delText xml:space="preserve">Memory Total: </w:delText>
                                </w:r>
                                <w:r w:rsidRPr="00993B9B" w:rsidDel="00E8562C">
                                  <w:rPr>
                                    <w:rFonts w:ascii="Courier New" w:hAnsi="Courier New" w:cs="Courier New"/>
                                    <w:b/>
                                    <w:i/>
                                  </w:rPr>
                                  <w:delText>####MB</w:delText>
                                </w:r>
                                <w:r w:rsidDel="00E8562C">
                                  <w:rPr>
                                    <w:rFonts w:ascii="Courier New" w:hAnsi="Courier New" w:cs="Courier New"/>
                                    <w:b/>
                                  </w:rPr>
                                  <w:delText xml:space="preserve">  Free: </w:delText>
                                </w:r>
                                <w:r w:rsidRPr="00993B9B" w:rsidDel="00E8562C">
                                  <w:rPr>
                                    <w:rFonts w:ascii="Courier New" w:hAnsi="Courier New" w:cs="Courier New"/>
                                    <w:b/>
                                    <w:i/>
                                  </w:rPr>
                                  <w:delText>####MB</w:delText>
                                </w:r>
                              </w:del>
                            </w:p>
                            <w:p w:rsidR="00366C1B" w:rsidRPr="00993B9B" w:rsidDel="00E8562C" w:rsidRDefault="00366C1B" w:rsidP="00607D9F">
                              <w:pPr>
                                <w:rPr>
                                  <w:del w:id="433" w:author="Author"/>
                                  <w:rFonts w:ascii="Courier New" w:hAnsi="Courier New" w:cs="Courier New"/>
                                  <w:b/>
                                </w:rPr>
                              </w:pPr>
                              <w:del w:id="434" w:author="Author">
                                <w:r w:rsidDel="00E8562C">
                                  <w:rPr>
                                    <w:rFonts w:ascii="Courier New" w:hAnsi="Courier New" w:cs="Courier New"/>
                                    <w:b/>
                                  </w:rPr>
                                  <w:delText xml:space="preserve">Filesystem Total: </w:delText>
                                </w:r>
                                <w:r w:rsidRPr="00993B9B" w:rsidDel="00E8562C">
                                  <w:rPr>
                                    <w:rFonts w:ascii="Courier New" w:hAnsi="Courier New" w:cs="Courier New"/>
                                    <w:b/>
                                    <w:i/>
                                  </w:rPr>
                                  <w:delText>####MB</w:delText>
                                </w:r>
                                <w:r w:rsidDel="00E8562C">
                                  <w:rPr>
                                    <w:rFonts w:ascii="Courier New" w:hAnsi="Courier New" w:cs="Courier New"/>
                                    <w:b/>
                                  </w:rPr>
                                  <w:delText xml:space="preserve">  Free: </w:delText>
                                </w:r>
                                <w:r w:rsidRPr="00993B9B" w:rsidDel="00E8562C">
                                  <w:rPr>
                                    <w:rFonts w:ascii="Courier New" w:hAnsi="Courier New" w:cs="Courier New"/>
                                    <w:b/>
                                    <w:i/>
                                  </w:rPr>
                                  <w:delText>####MB</w:delText>
                                </w:r>
                              </w:del>
                            </w:p>
                            <w:p w:rsidR="00366C1B" w:rsidRDefault="00366C1B" w:rsidP="00607D9F">
                              <w:pPr>
                                <w:rPr>
                                  <w:ins w:id="435" w:author="Author"/>
                                  <w:rFonts w:ascii="Courier New" w:hAnsi="Courier New" w:cs="Courier New"/>
                                  <w:b/>
                                  <w:i/>
                                </w:rPr>
                              </w:pPr>
                              <w:del w:id="436" w:author="Author">
                                <w:r w:rsidDel="00E8562C">
                                  <w:rPr>
                                    <w:rFonts w:ascii="Courier New" w:hAnsi="Courier New" w:cs="Courier New"/>
                                    <w:b/>
                                  </w:rPr>
                                  <w:delText xml:space="preserve">Load Average: </w:delText>
                                </w:r>
                                <w:r w:rsidRPr="00993B9B" w:rsidDel="00E8562C">
                                  <w:rPr>
                                    <w:rFonts w:ascii="Courier New" w:hAnsi="Courier New" w:cs="Courier New"/>
                                    <w:b/>
                                    <w:i/>
                                  </w:rPr>
                                  <w:delText>loadavg</w:delText>
                                </w:r>
                              </w:del>
                              <w:ins w:id="437" w:author="Author">
                                <w:r>
                                  <w:rPr>
                                    <w:rFonts w:ascii="Courier New" w:hAnsi="Courier New" w:cs="Courier New"/>
                                    <w:b/>
                                    <w:i/>
                                  </w:rPr>
                                  <w:t>ServiceName0           ENABLED  ENABLED</w:t>
                                </w:r>
                              </w:ins>
                            </w:p>
                            <w:p w:rsidR="00366C1B" w:rsidDel="00E8562C" w:rsidRDefault="00366C1B" w:rsidP="00E8562C">
                              <w:pPr>
                                <w:rPr>
                                  <w:del w:id="438" w:author="Author"/>
                                  <w:rFonts w:ascii="Courier New" w:hAnsi="Courier New" w:cs="Courier New"/>
                                  <w:b/>
                                  <w:i/>
                                </w:rPr>
                              </w:pPr>
                              <w:ins w:id="439" w:author="Author">
                                <w:r>
                                  <w:rPr>
                                    <w:rFonts w:ascii="Courier New" w:hAnsi="Courier New" w:cs="Courier New"/>
                                    <w:b/>
                                    <w:i/>
                                  </w:rPr>
                                  <w:t>ServiceName1           ENABLED  ENABLED ServiceName2           ENABLED  ENABLED ServiceName3           ENABLED  ENABLED</w:t>
                                </w:r>
                              </w:ins>
                            </w:p>
                            <w:p w:rsidR="00366C1B" w:rsidRPr="00993B9B" w:rsidRDefault="00366C1B" w:rsidP="00607D9F">
                              <w:pPr>
                                <w:rPr>
                                  <w:ins w:id="440" w:author="Author"/>
                                  <w:rFonts w:ascii="Courier New" w:hAnsi="Courier New" w:cs="Courier New"/>
                                  <w:b/>
                                </w:rPr>
                              </w:pPr>
                            </w:p>
                            <w:p w:rsidR="00366C1B" w:rsidRDefault="00366C1B" w:rsidP="00E8562C">
                              <w:pPr>
                                <w:rPr>
                                  <w:rFonts w:ascii="Courier New" w:hAnsi="Courier New" w:cs="Courier New"/>
                                  <w:b/>
                                </w:rPr>
                              </w:pPr>
                              <w:ins w:id="441" w:author="Author">
                                <w:r>
                                  <w:rPr>
                                    <w:rFonts w:ascii="Courier New" w:hAnsi="Courier New" w:cs="Courier New"/>
                                    <w:b/>
                                    <w:i/>
                                  </w:rPr>
                                  <w:t>ServiceName4           ENABLED  ENABLED</w:t>
                                </w:r>
                                <w:r>
                                  <w:rPr>
                                    <w:rFonts w:ascii="Courier New" w:hAnsi="Courier New" w:cs="Courier New"/>
                                    <w:b/>
                                  </w:rPr>
                                  <w:t xml:space="preserve"> </w:t>
                                </w:r>
                              </w:ins>
                              <w:r>
                                <w:rPr>
                                  <w:rFonts w:ascii="Courier New" w:hAnsi="Courier New" w:cs="Courier New"/>
                                  <w:b/>
                                </w:rPr>
                                <w:t>[UP/DN ARROW]</w:t>
                              </w:r>
                              <w:ins w:id="442" w:author="Author">
                                <w:r>
                                  <w:rPr>
                                    <w:rFonts w:ascii="Courier New" w:hAnsi="Courier New" w:cs="Courier New"/>
                                    <w:b/>
                                  </w:rPr>
                                  <w:t xml:space="preserve"> [APPLY–ENT]</w:t>
                                </w:r>
                              </w:ins>
                              <w:del w:id="443" w:author="Author">
                                <w:r w:rsidDel="00F11344">
                                  <w:rPr>
                                    <w:rFonts w:ascii="Courier New" w:hAnsi="Courier New" w:cs="Courier New"/>
                                    <w:b/>
                                  </w:rPr>
                                  <w:delText xml:space="preserve">              </w:delText>
                                </w:r>
                              </w:del>
                              <w:ins w:id="444" w:author="Author">
                                <w:r>
                                  <w:rPr>
                                    <w:rFonts w:ascii="Courier New" w:hAnsi="Courier New" w:cs="Courier New"/>
                                    <w:b/>
                                  </w:rPr>
                                  <w:t xml:space="preserve"> </w:t>
                                </w:r>
                              </w:ins>
                              <w:r>
                                <w:rPr>
                                  <w:rFonts w:ascii="Courier New" w:hAnsi="Courier New" w:cs="Courier New"/>
                                  <w:b/>
                                </w:rPr>
                                <w:t>[QUIT-**NEXT]</w:t>
                              </w:r>
                            </w:p>
                            <w:p w:rsidR="00366C1B" w:rsidRDefault="00366C1B" w:rsidP="00607D9F">
                              <w:pPr>
                                <w:rPr>
                                  <w:rFonts w:ascii="Courier New" w:hAnsi="Courier New" w:cs="Courier New"/>
                                  <w:b/>
                                </w:rPr>
                              </w:pPr>
                            </w:p>
                            <w:p w:rsidR="00366C1B" w:rsidRDefault="00366C1B" w:rsidP="00607D9F">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margin-left:35.1pt;margin-top:-.3pt;width:257.75pt;height:97.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">
                  <v:textbox>
                    <w:txbxContent>
                      <w:p w:rsidR="00366C1B" w:rsidRPr="00EB2AD8" w:rsidRDefault="00366C1B" w:rsidP="00607D9F">
                        <w:pPr>
                          <w:rPr>
                            <w:rFonts w:ascii="Courier New" w:hAnsi="Courier New" w:cs="Courier New"/>
                            <w:b/>
                          </w:rPr>
                        </w:pPr>
                        <w:del w:id="445" w:author="Author">
                          <w:r w:rsidDel="00F11344">
                            <w:rPr>
                              <w:rFonts w:ascii="Courier New" w:hAnsi="Courier New" w:cs="Courier New"/>
                              <w:b/>
                            </w:rPr>
                            <w:delText xml:space="preserve">           </w:delText>
                          </w:r>
                        </w:del>
                        <w:ins w:id="446" w:author="Author">
                          <w:r>
                            <w:rPr>
                              <w:rFonts w:ascii="Courier New" w:hAnsi="Courier New" w:cs="Courier New"/>
                              <w:b/>
                            </w:rPr>
                            <w:t xml:space="preserve">     </w:t>
                          </w:r>
                        </w:ins>
                        <w:del w:id="447" w:author="Author">
                          <w:r w:rsidDel="00F11344">
                            <w:rPr>
                              <w:rFonts w:ascii="Courier New" w:hAnsi="Courier New" w:cs="Courier New"/>
                              <w:b/>
                            </w:rPr>
                            <w:delText>LINUX INFORMATION</w:delText>
                          </w:r>
                        </w:del>
                        <w:ins w:id="448" w:author="Author">
                          <w:r>
                            <w:rPr>
                              <w:rFonts w:ascii="Courier New" w:hAnsi="Courier New" w:cs="Courier New"/>
                              <w:b/>
                            </w:rPr>
                            <w:t>ENABLE/DISABLE SYSTEM SERVICES</w:t>
                          </w:r>
                        </w:ins>
                      </w:p>
                      <w:p w:rsidR="00366C1B" w:rsidDel="00F11344" w:rsidRDefault="00366C1B" w:rsidP="00607D9F">
                        <w:pPr>
                          <w:rPr>
                            <w:del w:id="449" w:author="Author"/>
                            <w:rFonts w:ascii="Courier New" w:hAnsi="Courier New" w:cs="Courier New"/>
                            <w:b/>
                          </w:rPr>
                        </w:pPr>
                        <w:del w:id="450" w:author="Author">
                          <w:r w:rsidDel="00F11344">
                            <w:rPr>
                              <w:rFonts w:ascii="Courier New" w:hAnsi="Courier New" w:cs="Courier New"/>
                              <w:b/>
                            </w:rPr>
                            <w:delText xml:space="preserve">Linux Release: </w:delText>
                          </w:r>
                          <w:r w:rsidRPr="00993B9B" w:rsidDel="00F11344">
                            <w:rPr>
                              <w:rFonts w:ascii="Courier New" w:hAnsi="Courier New" w:cs="Courier New"/>
                              <w:b/>
                              <w:i/>
                            </w:rPr>
                            <w:delText>release</w:delText>
                          </w:r>
                        </w:del>
                      </w:p>
                      <w:p w:rsidR="00366C1B" w:rsidRDefault="00366C1B" w:rsidP="00607D9F">
                        <w:pPr>
                          <w:rPr>
                            <w:rFonts w:ascii="Courier New" w:hAnsi="Courier New" w:cs="Courier New"/>
                            <w:b/>
                            <w:i/>
                          </w:rPr>
                        </w:pPr>
                        <w:ins w:id="451" w:author="Author">
                          <w:r>
                            <w:rPr>
                              <w:rFonts w:ascii="Courier New" w:hAnsi="Courier New" w:cs="Courier New"/>
                              <w:b/>
                            </w:rPr>
                            <w:t>SERVICE                STATUS   CHANGE</w:t>
                          </w:r>
                        </w:ins>
                        <w:del w:id="452" w:author="Author">
                          <w:r w:rsidDel="00F11344">
                            <w:rPr>
                              <w:rFonts w:ascii="Courier New" w:hAnsi="Courier New" w:cs="Courier New"/>
                              <w:b/>
                            </w:rPr>
                            <w:delText xml:space="preserve">Linux Version: </w:delText>
                          </w:r>
                          <w:r w:rsidRPr="00993B9B" w:rsidDel="00F11344">
                            <w:rPr>
                              <w:rFonts w:ascii="Courier New" w:hAnsi="Courier New" w:cs="Courier New"/>
                              <w:b/>
                              <w:i/>
                            </w:rPr>
                            <w:delText>version</w:delText>
                          </w:r>
                        </w:del>
                      </w:p>
                      <w:p w:rsidR="00366C1B" w:rsidDel="00E8562C" w:rsidRDefault="00366C1B" w:rsidP="00607D9F">
                        <w:pPr>
                          <w:rPr>
                            <w:del w:id="453" w:author="Author"/>
                            <w:rFonts w:ascii="Courier New" w:hAnsi="Courier New" w:cs="Courier New"/>
                            <w:b/>
                            <w:i/>
                          </w:rPr>
                        </w:pPr>
                        <w:del w:id="454" w:author="Author">
                          <w:r w:rsidRPr="00993B9B" w:rsidDel="00E8562C">
                            <w:rPr>
                              <w:rFonts w:ascii="Courier New" w:hAnsi="Courier New" w:cs="Courier New"/>
                              <w:b/>
                            </w:rPr>
                            <w:delText>Machine Hardware Type</w:delText>
                          </w:r>
                          <w:r w:rsidDel="00E8562C">
                            <w:rPr>
                              <w:rFonts w:ascii="Courier New" w:hAnsi="Courier New" w:cs="Courier New"/>
                              <w:b/>
                              <w:i/>
                            </w:rPr>
                            <w:delText>: type</w:delText>
                          </w:r>
                        </w:del>
                      </w:p>
                      <w:p w:rsidR="00366C1B" w:rsidRPr="00993B9B" w:rsidDel="00E8562C" w:rsidRDefault="00366C1B" w:rsidP="00607D9F">
                        <w:pPr>
                          <w:rPr>
                            <w:del w:id="455" w:author="Author"/>
                            <w:rFonts w:ascii="Courier New" w:hAnsi="Courier New" w:cs="Courier New"/>
                            <w:b/>
                          </w:rPr>
                        </w:pPr>
                        <w:del w:id="456" w:author="Author">
                          <w:r w:rsidDel="00E8562C">
                            <w:rPr>
                              <w:rFonts w:ascii="Courier New" w:hAnsi="Courier New" w:cs="Courier New"/>
                              <w:b/>
                            </w:rPr>
                            <w:delText xml:space="preserve">Memory Total: </w:delText>
                          </w:r>
                          <w:r w:rsidRPr="00993B9B" w:rsidDel="00E8562C">
                            <w:rPr>
                              <w:rFonts w:ascii="Courier New" w:hAnsi="Courier New" w:cs="Courier New"/>
                              <w:b/>
                              <w:i/>
                            </w:rPr>
                            <w:delText>####MB</w:delText>
                          </w:r>
                          <w:r w:rsidDel="00E8562C">
                            <w:rPr>
                              <w:rFonts w:ascii="Courier New" w:hAnsi="Courier New" w:cs="Courier New"/>
                              <w:b/>
                            </w:rPr>
                            <w:delText xml:space="preserve">  Free: </w:delText>
                          </w:r>
                          <w:r w:rsidRPr="00993B9B" w:rsidDel="00E8562C">
                            <w:rPr>
                              <w:rFonts w:ascii="Courier New" w:hAnsi="Courier New" w:cs="Courier New"/>
                              <w:b/>
                              <w:i/>
                            </w:rPr>
                            <w:delText>####MB</w:delText>
                          </w:r>
                        </w:del>
                      </w:p>
                      <w:p w:rsidR="00366C1B" w:rsidRPr="00993B9B" w:rsidDel="00E8562C" w:rsidRDefault="00366C1B" w:rsidP="00607D9F">
                        <w:pPr>
                          <w:rPr>
                            <w:del w:id="457" w:author="Author"/>
                            <w:rFonts w:ascii="Courier New" w:hAnsi="Courier New" w:cs="Courier New"/>
                            <w:b/>
                          </w:rPr>
                        </w:pPr>
                        <w:del w:id="458" w:author="Author">
                          <w:r w:rsidDel="00E8562C">
                            <w:rPr>
                              <w:rFonts w:ascii="Courier New" w:hAnsi="Courier New" w:cs="Courier New"/>
                              <w:b/>
                            </w:rPr>
                            <w:delText xml:space="preserve">Filesystem Total: </w:delText>
                          </w:r>
                          <w:r w:rsidRPr="00993B9B" w:rsidDel="00E8562C">
                            <w:rPr>
                              <w:rFonts w:ascii="Courier New" w:hAnsi="Courier New" w:cs="Courier New"/>
                              <w:b/>
                              <w:i/>
                            </w:rPr>
                            <w:delText>####MB</w:delText>
                          </w:r>
                          <w:r w:rsidDel="00E8562C">
                            <w:rPr>
                              <w:rFonts w:ascii="Courier New" w:hAnsi="Courier New" w:cs="Courier New"/>
                              <w:b/>
                            </w:rPr>
                            <w:delText xml:space="preserve">  Free: </w:delText>
                          </w:r>
                          <w:r w:rsidRPr="00993B9B" w:rsidDel="00E8562C">
                            <w:rPr>
                              <w:rFonts w:ascii="Courier New" w:hAnsi="Courier New" w:cs="Courier New"/>
                              <w:b/>
                              <w:i/>
                            </w:rPr>
                            <w:delText>####MB</w:delText>
                          </w:r>
                        </w:del>
                      </w:p>
                      <w:p w:rsidR="00366C1B" w:rsidRDefault="00366C1B" w:rsidP="00607D9F">
                        <w:pPr>
                          <w:rPr>
                            <w:ins w:id="459" w:author="Author"/>
                            <w:rFonts w:ascii="Courier New" w:hAnsi="Courier New" w:cs="Courier New"/>
                            <w:b/>
                            <w:i/>
                          </w:rPr>
                        </w:pPr>
                        <w:del w:id="460" w:author="Author">
                          <w:r w:rsidDel="00E8562C">
                            <w:rPr>
                              <w:rFonts w:ascii="Courier New" w:hAnsi="Courier New" w:cs="Courier New"/>
                              <w:b/>
                            </w:rPr>
                            <w:delText xml:space="preserve">Load Average: </w:delText>
                          </w:r>
                          <w:r w:rsidRPr="00993B9B" w:rsidDel="00E8562C">
                            <w:rPr>
                              <w:rFonts w:ascii="Courier New" w:hAnsi="Courier New" w:cs="Courier New"/>
                              <w:b/>
                              <w:i/>
                            </w:rPr>
                            <w:delText>loadavg</w:delText>
                          </w:r>
                        </w:del>
                        <w:ins w:id="461" w:author="Author">
                          <w:r>
                            <w:rPr>
                              <w:rFonts w:ascii="Courier New" w:hAnsi="Courier New" w:cs="Courier New"/>
                              <w:b/>
                              <w:i/>
                            </w:rPr>
                            <w:t>ServiceName0           ENABLED  ENABLED</w:t>
                          </w:r>
                        </w:ins>
                      </w:p>
                      <w:p w:rsidR="00366C1B" w:rsidDel="00E8562C" w:rsidRDefault="00366C1B" w:rsidP="00E8562C">
                        <w:pPr>
                          <w:rPr>
                            <w:del w:id="462" w:author="Author"/>
                            <w:rFonts w:ascii="Courier New" w:hAnsi="Courier New" w:cs="Courier New"/>
                            <w:b/>
                            <w:i/>
                          </w:rPr>
                        </w:pPr>
                        <w:ins w:id="463" w:author="Author">
                          <w:r>
                            <w:rPr>
                              <w:rFonts w:ascii="Courier New" w:hAnsi="Courier New" w:cs="Courier New"/>
                              <w:b/>
                              <w:i/>
                            </w:rPr>
                            <w:t>ServiceName1           ENABLED  ENABLED ServiceName2           ENABLED  ENABLED ServiceName3           ENABLED  ENABLED</w:t>
                          </w:r>
                        </w:ins>
                      </w:p>
                      <w:p w:rsidR="00366C1B" w:rsidRPr="00993B9B" w:rsidRDefault="00366C1B" w:rsidP="00607D9F">
                        <w:pPr>
                          <w:rPr>
                            <w:ins w:id="464" w:author="Author"/>
                            <w:rFonts w:ascii="Courier New" w:hAnsi="Courier New" w:cs="Courier New"/>
                            <w:b/>
                          </w:rPr>
                        </w:pPr>
                      </w:p>
                      <w:p w:rsidR="00366C1B" w:rsidRDefault="00366C1B" w:rsidP="00E8562C">
                        <w:pPr>
                          <w:rPr>
                            <w:rFonts w:ascii="Courier New" w:hAnsi="Courier New" w:cs="Courier New"/>
                            <w:b/>
                          </w:rPr>
                        </w:pPr>
                        <w:ins w:id="465" w:author="Author">
                          <w:r>
                            <w:rPr>
                              <w:rFonts w:ascii="Courier New" w:hAnsi="Courier New" w:cs="Courier New"/>
                              <w:b/>
                              <w:i/>
                            </w:rPr>
                            <w:t>ServiceName4           ENABLED  ENABLED</w:t>
                          </w:r>
                          <w:r>
                            <w:rPr>
                              <w:rFonts w:ascii="Courier New" w:hAnsi="Courier New" w:cs="Courier New"/>
                              <w:b/>
                            </w:rPr>
                            <w:t xml:space="preserve"> </w:t>
                          </w:r>
                        </w:ins>
                        <w:r>
                          <w:rPr>
                            <w:rFonts w:ascii="Courier New" w:hAnsi="Courier New" w:cs="Courier New"/>
                            <w:b/>
                          </w:rPr>
                          <w:t>[UP/DN ARROW]</w:t>
                        </w:r>
                        <w:ins w:id="466" w:author="Author">
                          <w:r>
                            <w:rPr>
                              <w:rFonts w:ascii="Courier New" w:hAnsi="Courier New" w:cs="Courier New"/>
                              <w:b/>
                            </w:rPr>
                            <w:t xml:space="preserve"> [APPLY–ENT]</w:t>
                          </w:r>
                        </w:ins>
                        <w:del w:id="467" w:author="Author">
                          <w:r w:rsidDel="00F11344">
                            <w:rPr>
                              <w:rFonts w:ascii="Courier New" w:hAnsi="Courier New" w:cs="Courier New"/>
                              <w:b/>
                            </w:rPr>
                            <w:delText xml:space="preserve">              </w:delText>
                          </w:r>
                        </w:del>
                        <w:ins w:id="468" w:author="Author">
                          <w:r>
                            <w:rPr>
                              <w:rFonts w:ascii="Courier New" w:hAnsi="Courier New" w:cs="Courier New"/>
                              <w:b/>
                            </w:rPr>
                            <w:t xml:space="preserve"> </w:t>
                          </w:r>
                        </w:ins>
                        <w:r>
                          <w:rPr>
                            <w:rFonts w:ascii="Courier New" w:hAnsi="Courier New" w:cs="Courier New"/>
                            <w:b/>
                          </w:rPr>
                          <w:t>[QUIT-**NEXT]</w:t>
                        </w:r>
                      </w:p>
                      <w:p w:rsidR="00366C1B" w:rsidRDefault="00366C1B" w:rsidP="00607D9F">
                        <w:pPr>
                          <w:rPr>
                            <w:rFonts w:ascii="Courier New" w:hAnsi="Courier New" w:cs="Courier New"/>
                            <w:b/>
                          </w:rPr>
                        </w:pPr>
                      </w:p>
                      <w:p w:rsidR="00366C1B" w:rsidRDefault="00366C1B" w:rsidP="00607D9F">
                        <w:pPr>
                          <w:rPr>
                            <w:rFonts w:ascii="Courier New" w:hAnsi="Courier New" w:cs="Courier New"/>
                            <w:b/>
                          </w:rPr>
                        </w:pPr>
                      </w:p>
                    </w:txbxContent>
                  </v:textbox>
                </v:shape>
              </w:pict>
            </mc:Fallback>
          </mc:AlternateContent>
        </w:r>
      </w:ins>
    </w:p>
    <w:p w:rsidR="00607D9F" w:rsidRDefault="00607D9F" w:rsidP="00607D9F">
      <w:pPr>
        <w:rPr>
          <w:ins w:id="469" w:author="Author"/>
        </w:rPr>
      </w:pPr>
    </w:p>
    <w:p w:rsidR="00607D9F" w:rsidRDefault="00607D9F" w:rsidP="00607D9F">
      <w:pPr>
        <w:rPr>
          <w:ins w:id="470" w:author="Author"/>
        </w:rPr>
      </w:pPr>
    </w:p>
    <w:p w:rsidR="00607D9F" w:rsidRDefault="00607D9F" w:rsidP="00607D9F">
      <w:pPr>
        <w:rPr>
          <w:ins w:id="471" w:author="Author"/>
        </w:rPr>
      </w:pPr>
    </w:p>
    <w:p w:rsidR="00607D9F" w:rsidRDefault="00607D9F" w:rsidP="00607D9F">
      <w:pPr>
        <w:rPr>
          <w:ins w:id="472" w:author="Author"/>
        </w:rPr>
      </w:pPr>
    </w:p>
    <w:p w:rsidR="00607D9F" w:rsidRDefault="00607D9F" w:rsidP="00607D9F">
      <w:pPr>
        <w:rPr>
          <w:ins w:id="473" w:author="Author"/>
        </w:rPr>
      </w:pPr>
    </w:p>
    <w:p w:rsidR="00607D9F" w:rsidRDefault="00607D9F" w:rsidP="00607D9F">
      <w:pPr>
        <w:rPr>
          <w:ins w:id="474" w:author="Author"/>
        </w:rPr>
      </w:pPr>
    </w:p>
    <w:p w:rsidR="00607D9F" w:rsidRPr="008E19A6" w:rsidRDefault="00607D9F" w:rsidP="00607D9F">
      <w:pPr>
        <w:rPr>
          <w:ins w:id="475" w:author="Author"/>
        </w:rPr>
      </w:pPr>
    </w:p>
    <w:p w:rsidR="00607D9F" w:rsidRDefault="00607D9F" w:rsidP="00607D9F">
      <w:pPr>
        <w:rPr>
          <w:ins w:id="476" w:author="Author"/>
        </w:rPr>
      </w:pPr>
    </w:p>
    <w:p w:rsidR="00607D9F" w:rsidRDefault="00607D9F" w:rsidP="00607D9F">
      <w:pPr>
        <w:pStyle w:val="ListParagraph"/>
        <w:tabs>
          <w:tab w:val="left" w:pos="1800"/>
        </w:tabs>
        <w:ind w:left="1440"/>
        <w:rPr>
          <w:ins w:id="477" w:author="Author"/>
        </w:rPr>
      </w:pPr>
      <w:ins w:id="478" w:author="Author">
        <w:r w:rsidRPr="00267C47">
          <w:rPr>
            <w:b/>
            <w:sz w:val="36"/>
            <w:szCs w:val="36"/>
          </w:rPr>
          <w:sym w:font="Wingdings 2" w:char="F02A"/>
        </w:r>
        <w:r>
          <w:tab/>
          <w:t>Pass</w:t>
        </w:r>
      </w:ins>
    </w:p>
    <w:p w:rsidR="00607D9F" w:rsidRDefault="00607D9F" w:rsidP="00607D9F">
      <w:pPr>
        <w:rPr>
          <w:ins w:id="479" w:author="Author"/>
        </w:rPr>
      </w:pPr>
    </w:p>
    <w:p w:rsidR="00607D9F" w:rsidRDefault="00607D9F" w:rsidP="003408F1">
      <w:pPr>
        <w:pStyle w:val="ListParagraph"/>
        <w:numPr>
          <w:ilvl w:val="0"/>
          <w:numId w:val="11"/>
        </w:numPr>
        <w:jc w:val="both"/>
        <w:rPr>
          <w:ins w:id="480" w:author="Author"/>
        </w:rPr>
        <w:pPrChange w:id="481" w:author="Author">
          <w:pPr>
            <w:pStyle w:val="ListParagraph"/>
            <w:numPr>
              <w:numId w:val="29"/>
            </w:numPr>
            <w:ind w:hanging="360"/>
            <w:jc w:val="both"/>
          </w:pPr>
        </w:pPrChange>
      </w:pPr>
      <w:ins w:id="482" w:author="Author">
        <w:r>
          <w:t>Confirm that the display can be scrolled using the &lt;</w:t>
        </w:r>
        <w:r w:rsidRPr="00223108">
          <w:rPr>
            <w:b/>
          </w:rPr>
          <w:t xml:space="preserve"> </w:t>
        </w:r>
        <w:r>
          <w:rPr>
            <w:b/>
          </w:rPr>
          <w:t>Up</w:t>
        </w:r>
        <w:r w:rsidRPr="00277419">
          <w:rPr>
            <w:b/>
          </w:rPr>
          <w:t>Arrow</w:t>
        </w:r>
        <w:r>
          <w:t xml:space="preserve"> &gt; and  &lt;</w:t>
        </w:r>
        <w:r>
          <w:rPr>
            <w:b/>
          </w:rPr>
          <w:t>Down</w:t>
        </w:r>
        <w:r w:rsidRPr="00277419">
          <w:rPr>
            <w:b/>
          </w:rPr>
          <w:t>Arrow</w:t>
        </w:r>
        <w:r>
          <w:t xml:space="preserve">&gt; keys. </w:t>
        </w:r>
        <w:r w:rsidR="00E8562C">
          <w:t xml:space="preserve">Confirm that the service names are limited to 22 characters.  </w:t>
        </w:r>
        <w:r>
          <w:t>(</w:t>
        </w:r>
        <w:r w:rsidRPr="00375B5B">
          <w:t>APIR3.2.</w:t>
        </w:r>
        <w:r w:rsidR="00E8562C">
          <w:t>4</w:t>
        </w:r>
        <w:r w:rsidRPr="00375B5B">
          <w:t>[</w:t>
        </w:r>
        <w:r w:rsidR="00E8562C">
          <w:t>5</w:t>
        </w:r>
        <w:r w:rsidRPr="00375B5B">
          <w:t>]</w:t>
        </w:r>
        <w:r w:rsidR="00E8562C">
          <w:t xml:space="preserve">, </w:t>
        </w:r>
        <w:r w:rsidR="00E8562C" w:rsidRPr="00375B5B">
          <w:t>APIR3.2.</w:t>
        </w:r>
        <w:r w:rsidR="00E8562C">
          <w:t>4</w:t>
        </w:r>
        <w:r w:rsidR="00E8562C" w:rsidRPr="00375B5B">
          <w:t>[</w:t>
        </w:r>
        <w:r w:rsidR="00E8562C">
          <w:t>7</w:t>
        </w:r>
        <w:r w:rsidR="00E8562C" w:rsidRPr="00375B5B">
          <w:t>]</w:t>
        </w:r>
        <w:r>
          <w:t>)</w:t>
        </w:r>
      </w:ins>
    </w:p>
    <w:p w:rsidR="00607D9F" w:rsidRDefault="00607D9F" w:rsidP="00607D9F">
      <w:pPr>
        <w:ind w:left="360"/>
        <w:jc w:val="both"/>
        <w:rPr>
          <w:ins w:id="483" w:author="Author"/>
        </w:rPr>
      </w:pPr>
    </w:p>
    <w:p w:rsidR="00607D9F" w:rsidRDefault="00607D9F" w:rsidP="00607D9F">
      <w:pPr>
        <w:pStyle w:val="ListParagraph"/>
        <w:tabs>
          <w:tab w:val="left" w:pos="1800"/>
        </w:tabs>
        <w:ind w:left="1440"/>
        <w:rPr>
          <w:ins w:id="484" w:author="Author"/>
        </w:rPr>
      </w:pPr>
      <w:ins w:id="485" w:author="Author">
        <w:r w:rsidRPr="00267C47">
          <w:rPr>
            <w:b/>
            <w:sz w:val="36"/>
            <w:szCs w:val="36"/>
          </w:rPr>
          <w:sym w:font="Wingdings 2" w:char="F02A"/>
        </w:r>
        <w:r>
          <w:tab/>
          <w:t>Pass</w:t>
        </w:r>
      </w:ins>
    </w:p>
    <w:p w:rsidR="00607D9F" w:rsidRDefault="00607D9F" w:rsidP="00607D9F">
      <w:pPr>
        <w:rPr>
          <w:ins w:id="486" w:author="Author"/>
        </w:rPr>
      </w:pPr>
    </w:p>
    <w:p w:rsidR="00E8562C" w:rsidRDefault="00E8562C" w:rsidP="00E8562C">
      <w:pPr>
        <w:pStyle w:val="ListParagraph"/>
        <w:numPr>
          <w:ilvl w:val="0"/>
          <w:numId w:val="11"/>
        </w:numPr>
        <w:jc w:val="both"/>
        <w:rPr>
          <w:ins w:id="487" w:author="Author"/>
        </w:rPr>
      </w:pPr>
      <w:ins w:id="488" w:author="Author">
        <w:r>
          <w:t>Confirm that the services displayed match the controller’s Linux configuration, including their condition (Enabled/Disabled).</w:t>
        </w:r>
        <w:r w:rsidRPr="00223108">
          <w:t xml:space="preserve"> </w:t>
        </w:r>
        <w:r>
          <w:t xml:space="preserve"> Confirm that the ‘STATUS’ field can not be modified. (</w:t>
        </w:r>
        <w:r w:rsidRPr="00375B5B">
          <w:t>APIR3.2.</w:t>
        </w:r>
        <w:r>
          <w:t>4</w:t>
        </w:r>
        <w:r w:rsidRPr="00375B5B">
          <w:t>[</w:t>
        </w:r>
        <w:r>
          <w:t>6</w:t>
        </w:r>
        <w:r w:rsidRPr="00375B5B">
          <w:t>]</w:t>
        </w:r>
        <w:r>
          <w:t xml:space="preserve">, </w:t>
        </w:r>
        <w:r w:rsidRPr="00375B5B">
          <w:t>APIR3.2.</w:t>
        </w:r>
        <w:r>
          <w:t>4</w:t>
        </w:r>
        <w:r w:rsidRPr="00375B5B">
          <w:t>[</w:t>
        </w:r>
        <w:r>
          <w:t>8</w:t>
        </w:r>
        <w:r w:rsidRPr="00375B5B">
          <w:t>]</w:t>
        </w:r>
        <w:r>
          <w:t xml:space="preserve">, </w:t>
        </w:r>
        <w:r w:rsidRPr="00375B5B">
          <w:t>APIR3.2.</w:t>
        </w:r>
        <w:r>
          <w:t>4</w:t>
        </w:r>
        <w:r w:rsidRPr="00375B5B">
          <w:t>[</w:t>
        </w:r>
        <w:r>
          <w:t>9</w:t>
        </w:r>
        <w:r w:rsidRPr="00375B5B">
          <w:t>]</w:t>
        </w:r>
        <w:r>
          <w:t xml:space="preserve">, </w:t>
        </w:r>
        <w:r w:rsidRPr="00375B5B">
          <w:t>APIR3.2.</w:t>
        </w:r>
        <w:r>
          <w:t>4</w:t>
        </w:r>
        <w:r w:rsidRPr="00375B5B">
          <w:t>[</w:t>
        </w:r>
        <w:r>
          <w:t>10</w:t>
        </w:r>
        <w:r w:rsidRPr="00375B5B">
          <w:t>]</w:t>
        </w:r>
        <w:r>
          <w:t>)</w:t>
        </w:r>
      </w:ins>
    </w:p>
    <w:p w:rsidR="00E8562C" w:rsidRDefault="00E8562C" w:rsidP="00E8562C">
      <w:pPr>
        <w:ind w:left="360"/>
        <w:jc w:val="both"/>
        <w:rPr>
          <w:ins w:id="489" w:author="Author"/>
        </w:rPr>
      </w:pPr>
    </w:p>
    <w:p w:rsidR="00E8562C" w:rsidRDefault="00E8562C" w:rsidP="00E8562C">
      <w:pPr>
        <w:pStyle w:val="ListParagraph"/>
        <w:tabs>
          <w:tab w:val="left" w:pos="1800"/>
        </w:tabs>
        <w:ind w:left="1440"/>
        <w:rPr>
          <w:ins w:id="490" w:author="Author"/>
        </w:rPr>
      </w:pPr>
      <w:ins w:id="491" w:author="Author">
        <w:r w:rsidRPr="00267C47">
          <w:rPr>
            <w:b/>
            <w:sz w:val="36"/>
            <w:szCs w:val="36"/>
          </w:rPr>
          <w:sym w:font="Wingdings 2" w:char="F02A"/>
        </w:r>
        <w:r>
          <w:tab/>
          <w:t>Pass</w:t>
        </w:r>
      </w:ins>
    </w:p>
    <w:p w:rsidR="00E8562C" w:rsidRDefault="00E8562C" w:rsidP="00E8562C">
      <w:pPr>
        <w:pStyle w:val="ListParagraph"/>
        <w:tabs>
          <w:tab w:val="left" w:pos="1800"/>
        </w:tabs>
        <w:ind w:left="1440"/>
        <w:rPr>
          <w:ins w:id="492" w:author="Author"/>
        </w:rPr>
      </w:pPr>
    </w:p>
    <w:p w:rsidR="00E8562C" w:rsidRDefault="00E8562C" w:rsidP="00E8562C">
      <w:pPr>
        <w:pStyle w:val="ListParagraph"/>
        <w:numPr>
          <w:ilvl w:val="0"/>
          <w:numId w:val="11"/>
        </w:numPr>
        <w:jc w:val="both"/>
        <w:rPr>
          <w:ins w:id="493" w:author="Author"/>
        </w:rPr>
      </w:pPr>
      <w:ins w:id="494" w:author="Author">
        <w:r>
          <w:t>Confirm that the ‘CHANGE’ field can be modified to be either “Enabled” or “Disabled”. (</w:t>
        </w:r>
        <w:r w:rsidRPr="00375B5B">
          <w:t>APIR3.2.</w:t>
        </w:r>
        <w:r>
          <w:t>4</w:t>
        </w:r>
        <w:r w:rsidRPr="00375B5B">
          <w:t>[</w:t>
        </w:r>
        <w:r>
          <w:t>11</w:t>
        </w:r>
        <w:r w:rsidRPr="00375B5B">
          <w:t>]</w:t>
        </w:r>
        <w:r>
          <w:t xml:space="preserve">, </w:t>
        </w:r>
        <w:r w:rsidRPr="00375B5B">
          <w:t>APIR3.2.</w:t>
        </w:r>
        <w:r>
          <w:t>4</w:t>
        </w:r>
        <w:r w:rsidRPr="00375B5B">
          <w:t>[</w:t>
        </w:r>
        <w:r>
          <w:t>12</w:t>
        </w:r>
        <w:r w:rsidRPr="00375B5B">
          <w:t>]</w:t>
        </w:r>
        <w:r>
          <w:t>)</w:t>
        </w:r>
      </w:ins>
    </w:p>
    <w:p w:rsidR="00E8562C" w:rsidRDefault="00E8562C" w:rsidP="00E8562C">
      <w:pPr>
        <w:ind w:left="360"/>
        <w:jc w:val="both"/>
        <w:rPr>
          <w:ins w:id="495" w:author="Author"/>
        </w:rPr>
      </w:pPr>
    </w:p>
    <w:p w:rsidR="00E8562C" w:rsidRDefault="00E8562C" w:rsidP="00E8562C">
      <w:pPr>
        <w:pStyle w:val="ListParagraph"/>
        <w:tabs>
          <w:tab w:val="left" w:pos="1800"/>
        </w:tabs>
        <w:ind w:left="1440"/>
        <w:rPr>
          <w:ins w:id="496" w:author="Author"/>
        </w:rPr>
      </w:pPr>
      <w:ins w:id="497" w:author="Author">
        <w:r w:rsidRPr="00267C47">
          <w:rPr>
            <w:b/>
            <w:sz w:val="36"/>
            <w:szCs w:val="36"/>
          </w:rPr>
          <w:sym w:font="Wingdings 2" w:char="F02A"/>
        </w:r>
        <w:r>
          <w:tab/>
          <w:t>Pass</w:t>
        </w:r>
      </w:ins>
    </w:p>
    <w:p w:rsidR="00E8562C" w:rsidRDefault="00E8562C" w:rsidP="00E8562C">
      <w:pPr>
        <w:pStyle w:val="ListParagraph"/>
        <w:tabs>
          <w:tab w:val="left" w:pos="1800"/>
        </w:tabs>
        <w:ind w:left="1440"/>
        <w:rPr>
          <w:ins w:id="498" w:author="Author"/>
        </w:rPr>
      </w:pPr>
    </w:p>
    <w:p w:rsidR="00607D9F" w:rsidRDefault="00607D9F" w:rsidP="003408F1">
      <w:pPr>
        <w:pStyle w:val="ListParagraph"/>
        <w:numPr>
          <w:ilvl w:val="0"/>
          <w:numId w:val="11"/>
        </w:numPr>
        <w:jc w:val="both"/>
        <w:rPr>
          <w:ins w:id="499" w:author="Author"/>
        </w:rPr>
        <w:pPrChange w:id="500" w:author="Author">
          <w:pPr>
            <w:pStyle w:val="ListParagraph"/>
            <w:numPr>
              <w:numId w:val="29"/>
            </w:numPr>
            <w:ind w:hanging="360"/>
            <w:jc w:val="both"/>
          </w:pPr>
        </w:pPrChange>
      </w:pPr>
      <w:ins w:id="501" w:author="Author">
        <w:r>
          <w:t xml:space="preserve">Press </w:t>
        </w:r>
        <w:r w:rsidRPr="00FA4F0D">
          <w:t>&lt;</w:t>
        </w:r>
        <w:r w:rsidRPr="004751EA">
          <w:rPr>
            <w:b/>
          </w:rPr>
          <w:t>*</w:t>
        </w:r>
        <w:r w:rsidRPr="00FA4F0D">
          <w:t>&gt;-&lt;</w:t>
        </w:r>
        <w:r w:rsidRPr="004751EA">
          <w:rPr>
            <w:b/>
          </w:rPr>
          <w:t>*</w:t>
        </w:r>
        <w:r w:rsidRPr="00FA4F0D">
          <w:t>&gt;-&lt;</w:t>
        </w:r>
        <w:r w:rsidRPr="004751EA">
          <w:rPr>
            <w:b/>
          </w:rPr>
          <w:t>NEXT</w:t>
        </w:r>
        <w:r>
          <w:t>&gt; and confirm that the ATC Configuration Menu is displayed.</w:t>
        </w:r>
      </w:ins>
    </w:p>
    <w:p w:rsidR="00607D9F" w:rsidRDefault="00607D9F" w:rsidP="00607D9F">
      <w:pPr>
        <w:rPr>
          <w:ins w:id="502" w:author="Author"/>
        </w:rPr>
      </w:pPr>
    </w:p>
    <w:p w:rsidR="00607D9F" w:rsidRDefault="00607D9F" w:rsidP="00607D9F">
      <w:pPr>
        <w:pStyle w:val="ListParagraph"/>
        <w:tabs>
          <w:tab w:val="left" w:pos="1800"/>
        </w:tabs>
        <w:ind w:left="1440"/>
        <w:rPr>
          <w:ins w:id="503" w:author="Author"/>
        </w:rPr>
      </w:pPr>
      <w:ins w:id="504" w:author="Author">
        <w:r w:rsidRPr="00267C47">
          <w:rPr>
            <w:b/>
            <w:sz w:val="36"/>
            <w:szCs w:val="36"/>
          </w:rPr>
          <w:sym w:font="Wingdings 2" w:char="F02A"/>
        </w:r>
        <w:r>
          <w:tab/>
          <w:t>Pass</w:t>
        </w:r>
      </w:ins>
    </w:p>
    <w:p w:rsidR="00607D9F" w:rsidRDefault="00607D9F" w:rsidP="00607D9F">
      <w:pPr>
        <w:pStyle w:val="ListParagraph"/>
        <w:tabs>
          <w:tab w:val="left" w:pos="1800"/>
        </w:tabs>
        <w:ind w:left="1440"/>
        <w:rPr>
          <w:ins w:id="505" w:author="Author"/>
        </w:rPr>
      </w:pPr>
    </w:p>
    <w:p w:rsidR="00607D9F" w:rsidRDefault="00607D9F" w:rsidP="00607D9F">
      <w:pPr>
        <w:rPr>
          <w:ins w:id="506" w:author="Author"/>
        </w:rPr>
      </w:pPr>
      <w:ins w:id="507" w:author="Author">
        <w:r>
          <w:br w:type="page"/>
        </w:r>
      </w:ins>
    </w:p>
    <w:p w:rsidR="00D11392" w:rsidRDefault="00D11392" w:rsidP="003408F1">
      <w:pPr>
        <w:pStyle w:val="ListParagraph"/>
        <w:numPr>
          <w:ilvl w:val="0"/>
          <w:numId w:val="11"/>
        </w:numPr>
        <w:jc w:val="both"/>
        <w:pPrChange w:id="508" w:author="Author">
          <w:pPr>
            <w:pStyle w:val="ListParagraph"/>
            <w:numPr>
              <w:numId w:val="26"/>
            </w:numPr>
            <w:ind w:hanging="360"/>
            <w:jc w:val="both"/>
          </w:pPr>
        </w:pPrChange>
      </w:pPr>
      <w:r>
        <w:lastRenderedPageBreak/>
        <w:t>Press the &lt;</w:t>
      </w:r>
      <w:r>
        <w:rPr>
          <w:b/>
        </w:rPr>
        <w:t>4</w:t>
      </w:r>
      <w:r>
        <w:t xml:space="preserve">&gt; key to select the Linux Information Utility. The display should appear generally as shown.  The exact values for the various settings will be </w:t>
      </w:r>
      <w:r w:rsidR="00993B9B">
        <w:t>unique</w:t>
      </w:r>
      <w:r>
        <w:t xml:space="preserve"> - this does not constitute a failure</w:t>
      </w:r>
      <w:ins w:id="509" w:author="Author">
        <w:r w:rsidR="000A59B5">
          <w:t>, however, the top and bottom lines</w:t>
        </w:r>
        <w:r w:rsidR="00223108">
          <w:t xml:space="preserve"> should appear exactly as shown. (</w:t>
        </w:r>
        <w:r w:rsidR="00223108" w:rsidRPr="00CC5C54">
          <w:t>APIR3.2.</w:t>
        </w:r>
        <w:r w:rsidR="00223108">
          <w:t>5</w:t>
        </w:r>
        <w:r w:rsidR="00223108" w:rsidRPr="00CC5C54">
          <w:t>[1]</w:t>
        </w:r>
        <w:r w:rsidR="00223108">
          <w:t xml:space="preserve">, </w:t>
        </w:r>
        <w:r w:rsidR="00223108" w:rsidRPr="00CC5C54">
          <w:t>APIR3.2.</w:t>
        </w:r>
        <w:r w:rsidR="00223108">
          <w:t>5</w:t>
        </w:r>
        <w:r w:rsidR="00223108" w:rsidRPr="00CC5C54">
          <w:t>[</w:t>
        </w:r>
        <w:r w:rsidR="00223108">
          <w:t>2</w:t>
        </w:r>
        <w:r w:rsidR="00223108" w:rsidRPr="00CC5C54">
          <w:t>]</w:t>
        </w:r>
        <w:r w:rsidR="00223108">
          <w:t xml:space="preserve">, </w:t>
        </w:r>
        <w:r w:rsidR="00223108" w:rsidRPr="00CC5C54">
          <w:t>APIR3.2.</w:t>
        </w:r>
        <w:r w:rsidR="00223108">
          <w:t>5</w:t>
        </w:r>
        <w:r w:rsidR="00223108" w:rsidRPr="00CC5C54">
          <w:t>[</w:t>
        </w:r>
        <w:r w:rsidR="00223108">
          <w:t>3</w:t>
        </w:r>
        <w:r w:rsidR="00223108" w:rsidRPr="00CC5C54">
          <w:t>]</w:t>
        </w:r>
        <w:r w:rsidR="00223108">
          <w:t>)</w:t>
        </w:r>
      </w:ins>
      <w:del w:id="510" w:author="Author">
        <w:r w:rsidDel="000A59B5">
          <w:delText>.</w:delText>
        </w:r>
      </w:del>
    </w:p>
    <w:p w:rsidR="00D11392" w:rsidRDefault="00D11392" w:rsidP="00D11392">
      <w:pPr>
        <w:tabs>
          <w:tab w:val="left" w:pos="1948"/>
        </w:tabs>
        <w:ind w:left="360"/>
        <w:jc w:val="both"/>
      </w:pPr>
      <w:r>
        <w:tab/>
      </w:r>
    </w:p>
    <w:p w:rsidR="00D11392" w:rsidRPr="00EB2AD8" w:rsidRDefault="00D11392" w:rsidP="00D11392">
      <w:r>
        <w:rPr>
          <w:noProof/>
        </w:rPr>
        <mc:AlternateContent>
          <mc:Choice Requires="wps">
            <w:drawing>
              <wp:anchor distT="0" distB="0" distL="114300" distR="114300" simplePos="0" relativeHeight="251773952" behindDoc="0" locked="0" layoutInCell="1" allowOverlap="1" wp14:anchorId="221FE113" wp14:editId="3C0A56CA">
                <wp:simplePos x="0" y="0"/>
                <wp:positionH relativeFrom="column">
                  <wp:posOffset>445674</wp:posOffset>
                </wp:positionH>
                <wp:positionV relativeFrom="paragraph">
                  <wp:posOffset>-3975</wp:posOffset>
                </wp:positionV>
                <wp:extent cx="3273398" cy="1236980"/>
                <wp:effectExtent l="0" t="0" r="22860" b="20320"/>
                <wp:wrapNone/>
                <wp:docPr id="7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D11392">
                            <w:pPr>
                              <w:rPr>
                                <w:rFonts w:ascii="Courier New" w:hAnsi="Courier New" w:cs="Courier New"/>
                                <w:b/>
                              </w:rPr>
                            </w:pPr>
                            <w:r>
                              <w:rPr>
                                <w:rFonts w:ascii="Courier New" w:hAnsi="Courier New" w:cs="Courier New"/>
                                <w:b/>
                              </w:rPr>
                              <w:t xml:space="preserve">           LINUX INFORMATION</w:t>
                            </w:r>
                          </w:p>
                          <w:p w:rsidR="00366C1B" w:rsidRDefault="00366C1B" w:rsidP="00D11392">
                            <w:pPr>
                              <w:rPr>
                                <w:rFonts w:ascii="Courier New" w:hAnsi="Courier New" w:cs="Courier New"/>
                                <w:b/>
                              </w:rPr>
                            </w:pPr>
                            <w:r>
                              <w:rPr>
                                <w:rFonts w:ascii="Courier New" w:hAnsi="Courier New" w:cs="Courier New"/>
                                <w:b/>
                              </w:rPr>
                              <w:t xml:space="preserve">Linux Release: </w:t>
                            </w:r>
                            <w:r w:rsidRPr="00993B9B">
                              <w:rPr>
                                <w:rFonts w:ascii="Courier New" w:hAnsi="Courier New" w:cs="Courier New"/>
                                <w:b/>
                                <w:i/>
                              </w:rPr>
                              <w:t>release</w:t>
                            </w:r>
                          </w:p>
                          <w:p w:rsidR="00366C1B" w:rsidRDefault="00366C1B" w:rsidP="00D11392">
                            <w:pPr>
                              <w:rPr>
                                <w:rFonts w:ascii="Courier New" w:hAnsi="Courier New" w:cs="Courier New"/>
                                <w:b/>
                                <w:i/>
                              </w:rPr>
                            </w:pPr>
                            <w:r>
                              <w:rPr>
                                <w:rFonts w:ascii="Courier New" w:hAnsi="Courier New" w:cs="Courier New"/>
                                <w:b/>
                              </w:rPr>
                              <w:t xml:space="preserve">Linux Version: </w:t>
                            </w:r>
                            <w:r w:rsidRPr="00993B9B">
                              <w:rPr>
                                <w:rFonts w:ascii="Courier New" w:hAnsi="Courier New" w:cs="Courier New"/>
                                <w:b/>
                                <w:i/>
                              </w:rPr>
                              <w:t>version</w:t>
                            </w:r>
                          </w:p>
                          <w:p w:rsidR="00366C1B" w:rsidRDefault="00366C1B" w:rsidP="00D11392">
                            <w:pPr>
                              <w:rPr>
                                <w:rFonts w:ascii="Courier New" w:hAnsi="Courier New" w:cs="Courier New"/>
                                <w:b/>
                                <w:i/>
                              </w:rPr>
                            </w:pPr>
                            <w:r w:rsidRPr="00993B9B">
                              <w:rPr>
                                <w:rFonts w:ascii="Courier New" w:hAnsi="Courier New" w:cs="Courier New"/>
                                <w:b/>
                              </w:rPr>
                              <w:t>Machine Hardware Type</w:t>
                            </w:r>
                            <w:r>
                              <w:rPr>
                                <w:rFonts w:ascii="Courier New" w:hAnsi="Courier New" w:cs="Courier New"/>
                                <w:b/>
                                <w:i/>
                              </w:rPr>
                              <w:t>: type</w:t>
                            </w:r>
                          </w:p>
                          <w:p w:rsidR="00366C1B" w:rsidRPr="00993B9B" w:rsidRDefault="00366C1B" w:rsidP="00D11392">
                            <w:pPr>
                              <w:rPr>
                                <w:rFonts w:ascii="Courier New" w:hAnsi="Courier New" w:cs="Courier New"/>
                                <w:b/>
                              </w:rPr>
                            </w:pPr>
                            <w:r>
                              <w:rPr>
                                <w:rFonts w:ascii="Courier New" w:hAnsi="Courier New" w:cs="Courier New"/>
                                <w:b/>
                              </w:rPr>
                              <w:t xml:space="preserve">Memory Total: </w:t>
                            </w:r>
                            <w:r w:rsidRPr="00993B9B">
                              <w:rPr>
                                <w:rFonts w:ascii="Courier New" w:hAnsi="Courier New" w:cs="Courier New"/>
                                <w:b/>
                                <w:i/>
                              </w:rPr>
                              <w:t>####MB</w:t>
                            </w:r>
                            <w:r>
                              <w:rPr>
                                <w:rFonts w:ascii="Courier New" w:hAnsi="Courier New" w:cs="Courier New"/>
                                <w:b/>
                              </w:rPr>
                              <w:t xml:space="preserve">  Free: </w:t>
                            </w:r>
                            <w:r w:rsidRPr="00993B9B">
                              <w:rPr>
                                <w:rFonts w:ascii="Courier New" w:hAnsi="Courier New" w:cs="Courier New"/>
                                <w:b/>
                                <w:i/>
                              </w:rPr>
                              <w:t>####MB</w:t>
                            </w:r>
                          </w:p>
                          <w:p w:rsidR="00366C1B" w:rsidRPr="00993B9B" w:rsidRDefault="00366C1B" w:rsidP="00D11392">
                            <w:pPr>
                              <w:rPr>
                                <w:rFonts w:ascii="Courier New" w:hAnsi="Courier New" w:cs="Courier New"/>
                                <w:b/>
                              </w:rPr>
                            </w:pPr>
                            <w:r>
                              <w:rPr>
                                <w:rFonts w:ascii="Courier New" w:hAnsi="Courier New" w:cs="Courier New"/>
                                <w:b/>
                              </w:rPr>
                              <w:t xml:space="preserve">Filesystem Total: </w:t>
                            </w:r>
                            <w:r w:rsidRPr="00993B9B">
                              <w:rPr>
                                <w:rFonts w:ascii="Courier New" w:hAnsi="Courier New" w:cs="Courier New"/>
                                <w:b/>
                                <w:i/>
                              </w:rPr>
                              <w:t>####MB</w:t>
                            </w:r>
                            <w:r>
                              <w:rPr>
                                <w:rFonts w:ascii="Courier New" w:hAnsi="Courier New" w:cs="Courier New"/>
                                <w:b/>
                              </w:rPr>
                              <w:t xml:space="preserve">  Free: </w:t>
                            </w:r>
                            <w:r w:rsidRPr="00993B9B">
                              <w:rPr>
                                <w:rFonts w:ascii="Courier New" w:hAnsi="Courier New" w:cs="Courier New"/>
                                <w:b/>
                                <w:i/>
                              </w:rPr>
                              <w:t>####MB</w:t>
                            </w:r>
                          </w:p>
                          <w:p w:rsidR="00366C1B" w:rsidRPr="00993B9B" w:rsidRDefault="00366C1B" w:rsidP="00D11392">
                            <w:pPr>
                              <w:rPr>
                                <w:rFonts w:ascii="Courier New" w:hAnsi="Courier New" w:cs="Courier New"/>
                                <w:b/>
                              </w:rPr>
                            </w:pPr>
                            <w:r>
                              <w:rPr>
                                <w:rFonts w:ascii="Courier New" w:hAnsi="Courier New" w:cs="Courier New"/>
                                <w:b/>
                              </w:rPr>
                              <w:t xml:space="preserve">Load Average: </w:t>
                            </w:r>
                            <w:r w:rsidRPr="00993B9B">
                              <w:rPr>
                                <w:rFonts w:ascii="Courier New" w:hAnsi="Courier New" w:cs="Courier New"/>
                                <w:b/>
                                <w:i/>
                              </w:rPr>
                              <w:t>loadavg</w:t>
                            </w:r>
                          </w:p>
                          <w:p w:rsidR="00366C1B" w:rsidRDefault="00366C1B" w:rsidP="00D11392">
                            <w:pPr>
                              <w:rPr>
                                <w:rFonts w:ascii="Courier New" w:hAnsi="Courier New" w:cs="Courier New"/>
                                <w:b/>
                              </w:rPr>
                            </w:pPr>
                            <w:r>
                              <w:rPr>
                                <w:rFonts w:ascii="Courier New" w:hAnsi="Courier New" w:cs="Courier New"/>
                                <w:b/>
                              </w:rPr>
                              <w:t>[UP/DN ARROW]              [QUIT-**NEXT]</w:t>
                            </w:r>
                          </w:p>
                          <w:p w:rsidR="00366C1B" w:rsidRDefault="00366C1B" w:rsidP="00D11392">
                            <w:pPr>
                              <w:rPr>
                                <w:rFonts w:ascii="Courier New" w:hAnsi="Courier New" w:cs="Courier New"/>
                                <w:b/>
                              </w:rPr>
                            </w:pPr>
                          </w:p>
                          <w:p w:rsidR="00366C1B" w:rsidRDefault="00366C1B" w:rsidP="00D11392">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margin-left:35.1pt;margin-top:-.3pt;width:257.75pt;height:97.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">
                <v:textbox>
                  <w:txbxContent>
                    <w:p w:rsidR="00366C1B" w:rsidRPr="00EB2AD8" w:rsidRDefault="00366C1B" w:rsidP="00D11392">
                      <w:pPr>
                        <w:rPr>
                          <w:rFonts w:ascii="Courier New" w:hAnsi="Courier New" w:cs="Courier New"/>
                          <w:b/>
                        </w:rPr>
                      </w:pPr>
                      <w:r>
                        <w:rPr>
                          <w:rFonts w:ascii="Courier New" w:hAnsi="Courier New" w:cs="Courier New"/>
                          <w:b/>
                        </w:rPr>
                        <w:t xml:space="preserve">           LINUX INFORMATION</w:t>
                      </w:r>
                    </w:p>
                    <w:p w:rsidR="00366C1B" w:rsidRDefault="00366C1B" w:rsidP="00D11392">
                      <w:pPr>
                        <w:rPr>
                          <w:rFonts w:ascii="Courier New" w:hAnsi="Courier New" w:cs="Courier New"/>
                          <w:b/>
                        </w:rPr>
                      </w:pPr>
                      <w:r>
                        <w:rPr>
                          <w:rFonts w:ascii="Courier New" w:hAnsi="Courier New" w:cs="Courier New"/>
                          <w:b/>
                        </w:rPr>
                        <w:t xml:space="preserve">Linux Release: </w:t>
                      </w:r>
                      <w:r w:rsidRPr="00993B9B">
                        <w:rPr>
                          <w:rFonts w:ascii="Courier New" w:hAnsi="Courier New" w:cs="Courier New"/>
                          <w:b/>
                          <w:i/>
                        </w:rPr>
                        <w:t>release</w:t>
                      </w:r>
                    </w:p>
                    <w:p w:rsidR="00366C1B" w:rsidRDefault="00366C1B" w:rsidP="00D11392">
                      <w:pPr>
                        <w:rPr>
                          <w:rFonts w:ascii="Courier New" w:hAnsi="Courier New" w:cs="Courier New"/>
                          <w:b/>
                          <w:i/>
                        </w:rPr>
                      </w:pPr>
                      <w:r>
                        <w:rPr>
                          <w:rFonts w:ascii="Courier New" w:hAnsi="Courier New" w:cs="Courier New"/>
                          <w:b/>
                        </w:rPr>
                        <w:t xml:space="preserve">Linux Version: </w:t>
                      </w:r>
                      <w:r w:rsidRPr="00993B9B">
                        <w:rPr>
                          <w:rFonts w:ascii="Courier New" w:hAnsi="Courier New" w:cs="Courier New"/>
                          <w:b/>
                          <w:i/>
                        </w:rPr>
                        <w:t>version</w:t>
                      </w:r>
                    </w:p>
                    <w:p w:rsidR="00366C1B" w:rsidRDefault="00366C1B" w:rsidP="00D11392">
                      <w:pPr>
                        <w:rPr>
                          <w:rFonts w:ascii="Courier New" w:hAnsi="Courier New" w:cs="Courier New"/>
                          <w:b/>
                          <w:i/>
                        </w:rPr>
                      </w:pPr>
                      <w:r w:rsidRPr="00993B9B">
                        <w:rPr>
                          <w:rFonts w:ascii="Courier New" w:hAnsi="Courier New" w:cs="Courier New"/>
                          <w:b/>
                        </w:rPr>
                        <w:t>Machine Hardware Type</w:t>
                      </w:r>
                      <w:r>
                        <w:rPr>
                          <w:rFonts w:ascii="Courier New" w:hAnsi="Courier New" w:cs="Courier New"/>
                          <w:b/>
                          <w:i/>
                        </w:rPr>
                        <w:t>: type</w:t>
                      </w:r>
                    </w:p>
                    <w:p w:rsidR="00366C1B" w:rsidRPr="00993B9B" w:rsidRDefault="00366C1B" w:rsidP="00D11392">
                      <w:pPr>
                        <w:rPr>
                          <w:rFonts w:ascii="Courier New" w:hAnsi="Courier New" w:cs="Courier New"/>
                          <w:b/>
                        </w:rPr>
                      </w:pPr>
                      <w:r>
                        <w:rPr>
                          <w:rFonts w:ascii="Courier New" w:hAnsi="Courier New" w:cs="Courier New"/>
                          <w:b/>
                        </w:rPr>
                        <w:t xml:space="preserve">Memory Total: </w:t>
                      </w:r>
                      <w:r w:rsidRPr="00993B9B">
                        <w:rPr>
                          <w:rFonts w:ascii="Courier New" w:hAnsi="Courier New" w:cs="Courier New"/>
                          <w:b/>
                          <w:i/>
                        </w:rPr>
                        <w:t>####MB</w:t>
                      </w:r>
                      <w:r>
                        <w:rPr>
                          <w:rFonts w:ascii="Courier New" w:hAnsi="Courier New" w:cs="Courier New"/>
                          <w:b/>
                        </w:rPr>
                        <w:t xml:space="preserve">  Free: </w:t>
                      </w:r>
                      <w:r w:rsidRPr="00993B9B">
                        <w:rPr>
                          <w:rFonts w:ascii="Courier New" w:hAnsi="Courier New" w:cs="Courier New"/>
                          <w:b/>
                          <w:i/>
                        </w:rPr>
                        <w:t>####MB</w:t>
                      </w:r>
                    </w:p>
                    <w:p w:rsidR="00366C1B" w:rsidRPr="00993B9B" w:rsidRDefault="00366C1B" w:rsidP="00D11392">
                      <w:pPr>
                        <w:rPr>
                          <w:rFonts w:ascii="Courier New" w:hAnsi="Courier New" w:cs="Courier New"/>
                          <w:b/>
                        </w:rPr>
                      </w:pPr>
                      <w:r>
                        <w:rPr>
                          <w:rFonts w:ascii="Courier New" w:hAnsi="Courier New" w:cs="Courier New"/>
                          <w:b/>
                        </w:rPr>
                        <w:t xml:space="preserve">Filesystem Total: </w:t>
                      </w:r>
                      <w:r w:rsidRPr="00993B9B">
                        <w:rPr>
                          <w:rFonts w:ascii="Courier New" w:hAnsi="Courier New" w:cs="Courier New"/>
                          <w:b/>
                          <w:i/>
                        </w:rPr>
                        <w:t>####MB</w:t>
                      </w:r>
                      <w:r>
                        <w:rPr>
                          <w:rFonts w:ascii="Courier New" w:hAnsi="Courier New" w:cs="Courier New"/>
                          <w:b/>
                        </w:rPr>
                        <w:t xml:space="preserve">  Free: </w:t>
                      </w:r>
                      <w:r w:rsidRPr="00993B9B">
                        <w:rPr>
                          <w:rFonts w:ascii="Courier New" w:hAnsi="Courier New" w:cs="Courier New"/>
                          <w:b/>
                          <w:i/>
                        </w:rPr>
                        <w:t>####MB</w:t>
                      </w:r>
                    </w:p>
                    <w:p w:rsidR="00366C1B" w:rsidRPr="00993B9B" w:rsidRDefault="00366C1B" w:rsidP="00D11392">
                      <w:pPr>
                        <w:rPr>
                          <w:rFonts w:ascii="Courier New" w:hAnsi="Courier New" w:cs="Courier New"/>
                          <w:b/>
                        </w:rPr>
                      </w:pPr>
                      <w:r>
                        <w:rPr>
                          <w:rFonts w:ascii="Courier New" w:hAnsi="Courier New" w:cs="Courier New"/>
                          <w:b/>
                        </w:rPr>
                        <w:t xml:space="preserve">Load Average: </w:t>
                      </w:r>
                      <w:r w:rsidRPr="00993B9B">
                        <w:rPr>
                          <w:rFonts w:ascii="Courier New" w:hAnsi="Courier New" w:cs="Courier New"/>
                          <w:b/>
                          <w:i/>
                        </w:rPr>
                        <w:t>loadavg</w:t>
                      </w:r>
                    </w:p>
                    <w:p w:rsidR="00366C1B" w:rsidRDefault="00366C1B" w:rsidP="00D11392">
                      <w:pPr>
                        <w:rPr>
                          <w:rFonts w:ascii="Courier New" w:hAnsi="Courier New" w:cs="Courier New"/>
                          <w:b/>
                        </w:rPr>
                      </w:pPr>
                      <w:r>
                        <w:rPr>
                          <w:rFonts w:ascii="Courier New" w:hAnsi="Courier New" w:cs="Courier New"/>
                          <w:b/>
                        </w:rPr>
                        <w:t>[UP/DN ARROW]              [QUIT-**NEXT]</w:t>
                      </w:r>
                    </w:p>
                    <w:p w:rsidR="00366C1B" w:rsidRDefault="00366C1B" w:rsidP="00D11392">
                      <w:pPr>
                        <w:rPr>
                          <w:rFonts w:ascii="Courier New" w:hAnsi="Courier New" w:cs="Courier New"/>
                          <w:b/>
                        </w:rPr>
                      </w:pPr>
                    </w:p>
                    <w:p w:rsidR="00366C1B" w:rsidRDefault="00366C1B" w:rsidP="00D11392">
                      <w:pPr>
                        <w:rPr>
                          <w:rFonts w:ascii="Courier New" w:hAnsi="Courier New" w:cs="Courier New"/>
                          <w:b/>
                        </w:rPr>
                      </w:pPr>
                    </w:p>
                  </w:txbxContent>
                </v:textbox>
              </v:shape>
            </w:pict>
          </mc:Fallback>
        </mc:AlternateContent>
      </w:r>
    </w:p>
    <w:p w:rsidR="00D11392" w:rsidRDefault="00D11392" w:rsidP="00D11392"/>
    <w:p w:rsidR="00D11392" w:rsidRDefault="00D11392" w:rsidP="00D11392"/>
    <w:p w:rsidR="00D11392" w:rsidRDefault="00D11392" w:rsidP="00D11392"/>
    <w:p w:rsidR="00D11392" w:rsidRDefault="00D11392" w:rsidP="00D11392"/>
    <w:p w:rsidR="00D11392" w:rsidRDefault="00D11392" w:rsidP="00D11392"/>
    <w:p w:rsidR="00D11392" w:rsidRDefault="00D11392" w:rsidP="00D11392"/>
    <w:p w:rsidR="00D11392" w:rsidRPr="008E19A6" w:rsidRDefault="00D11392" w:rsidP="00D11392"/>
    <w:p w:rsidR="00D11392" w:rsidRDefault="00D11392" w:rsidP="00D11392"/>
    <w:p w:rsidR="00D11392" w:rsidRDefault="00D11392" w:rsidP="00D11392">
      <w:pPr>
        <w:pStyle w:val="ListParagraph"/>
        <w:tabs>
          <w:tab w:val="left" w:pos="1800"/>
        </w:tabs>
        <w:ind w:left="1440"/>
      </w:pPr>
      <w:r w:rsidRPr="00267C47">
        <w:rPr>
          <w:b/>
          <w:sz w:val="36"/>
          <w:szCs w:val="36"/>
        </w:rPr>
        <w:sym w:font="Wingdings 2" w:char="F02A"/>
      </w:r>
      <w:r>
        <w:tab/>
        <w:t>Pass</w:t>
      </w:r>
    </w:p>
    <w:p w:rsidR="00D11392" w:rsidRDefault="00D11392" w:rsidP="00D11392"/>
    <w:p w:rsidR="00993B9B" w:rsidRDefault="00993B9B" w:rsidP="003408F1">
      <w:pPr>
        <w:pStyle w:val="ListParagraph"/>
        <w:numPr>
          <w:ilvl w:val="0"/>
          <w:numId w:val="11"/>
        </w:numPr>
        <w:jc w:val="both"/>
        <w:pPrChange w:id="511" w:author="Author">
          <w:pPr>
            <w:pStyle w:val="ListParagraph"/>
            <w:numPr>
              <w:numId w:val="26"/>
            </w:numPr>
            <w:ind w:hanging="360"/>
            <w:jc w:val="both"/>
          </w:pPr>
        </w:pPrChange>
      </w:pPr>
      <w:r>
        <w:t>Press the &lt;</w:t>
      </w:r>
      <w:r>
        <w:rPr>
          <w:b/>
        </w:rPr>
        <w:t>Down</w:t>
      </w:r>
      <w:r w:rsidRPr="00277419">
        <w:rPr>
          <w:b/>
        </w:rPr>
        <w:t>Arrow</w:t>
      </w:r>
      <w:r>
        <w:t>&gt; key and confirm that the display now appears as shown.</w:t>
      </w:r>
      <w:ins w:id="512" w:author="Author">
        <w:r w:rsidR="00223108">
          <w:t xml:space="preserve">  Confirm that the display can be scrolled using the &lt;</w:t>
        </w:r>
        <w:r w:rsidR="00223108" w:rsidRPr="00223108">
          <w:rPr>
            <w:b/>
          </w:rPr>
          <w:t xml:space="preserve"> </w:t>
        </w:r>
        <w:r w:rsidR="00223108">
          <w:rPr>
            <w:b/>
          </w:rPr>
          <w:t>Up</w:t>
        </w:r>
        <w:r w:rsidR="00223108" w:rsidRPr="00277419">
          <w:rPr>
            <w:b/>
          </w:rPr>
          <w:t>Arrow</w:t>
        </w:r>
        <w:r w:rsidR="00223108">
          <w:t xml:space="preserve"> &gt; and  &lt;</w:t>
        </w:r>
        <w:r w:rsidR="00223108">
          <w:rPr>
            <w:b/>
          </w:rPr>
          <w:t>Down</w:t>
        </w:r>
        <w:r w:rsidR="00223108" w:rsidRPr="00277419">
          <w:rPr>
            <w:b/>
          </w:rPr>
          <w:t>Arrow</w:t>
        </w:r>
        <w:r w:rsidR="00223108">
          <w:t>&gt; keys. (</w:t>
        </w:r>
        <w:r w:rsidR="00223108" w:rsidRPr="00375B5B">
          <w:t>APIR3.2.</w:t>
        </w:r>
        <w:r w:rsidR="00223108">
          <w:t>5</w:t>
        </w:r>
        <w:r w:rsidR="00223108" w:rsidRPr="00375B5B">
          <w:t>[</w:t>
        </w:r>
        <w:r w:rsidR="00223108">
          <w:t>4</w:t>
        </w:r>
        <w:r w:rsidR="00223108" w:rsidRPr="00375B5B">
          <w:t>]</w:t>
        </w:r>
        <w:r w:rsidR="00223108">
          <w:t>)</w:t>
        </w:r>
      </w:ins>
    </w:p>
    <w:p w:rsidR="00993B9B" w:rsidRDefault="00993B9B" w:rsidP="00993B9B">
      <w:pPr>
        <w:ind w:left="360"/>
        <w:jc w:val="both"/>
      </w:pPr>
    </w:p>
    <w:p w:rsidR="00993B9B" w:rsidRPr="00EB2AD8" w:rsidRDefault="00993B9B" w:rsidP="00993B9B">
      <w:r>
        <w:rPr>
          <w:noProof/>
        </w:rPr>
        <mc:AlternateContent>
          <mc:Choice Requires="wps">
            <w:drawing>
              <wp:anchor distT="0" distB="0" distL="114300" distR="114300" simplePos="0" relativeHeight="251776000" behindDoc="0" locked="0" layoutInCell="1" allowOverlap="1" wp14:anchorId="6C34C599" wp14:editId="3F8D7C3D">
                <wp:simplePos x="0" y="0"/>
                <wp:positionH relativeFrom="column">
                  <wp:posOffset>445674</wp:posOffset>
                </wp:positionH>
                <wp:positionV relativeFrom="paragraph">
                  <wp:posOffset>-3975</wp:posOffset>
                </wp:positionV>
                <wp:extent cx="3273398" cy="1236980"/>
                <wp:effectExtent l="0" t="0" r="22860" b="20320"/>
                <wp:wrapNone/>
                <wp:docPr id="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993B9B">
                            <w:pPr>
                              <w:rPr>
                                <w:rFonts w:ascii="Courier New" w:hAnsi="Courier New" w:cs="Courier New"/>
                                <w:b/>
                              </w:rPr>
                            </w:pPr>
                            <w:r>
                              <w:rPr>
                                <w:rFonts w:ascii="Courier New" w:hAnsi="Courier New" w:cs="Courier New"/>
                                <w:b/>
                              </w:rPr>
                              <w:t xml:space="preserve">           LINUX INFORMATION</w:t>
                            </w:r>
                          </w:p>
                          <w:p w:rsidR="00366C1B" w:rsidRDefault="00366C1B" w:rsidP="00993B9B">
                            <w:pPr>
                              <w:rPr>
                                <w:rFonts w:ascii="Courier New" w:hAnsi="Courier New" w:cs="Courier New"/>
                                <w:b/>
                              </w:rPr>
                            </w:pPr>
                            <w:r>
                              <w:rPr>
                                <w:rFonts w:ascii="Courier New" w:hAnsi="Courier New" w:cs="Courier New"/>
                                <w:b/>
                              </w:rPr>
                              <w:t xml:space="preserve">Uptime: </w:t>
                            </w:r>
                            <w:r w:rsidRPr="00993B9B">
                              <w:rPr>
                                <w:rFonts w:ascii="Courier New" w:hAnsi="Courier New" w:cs="Courier New"/>
                                <w:b/>
                                <w:i/>
                              </w:rPr>
                              <w:t>#### days ## hours ## mins</w:t>
                            </w:r>
                          </w:p>
                          <w:p w:rsidR="00366C1B" w:rsidRDefault="00366C1B" w:rsidP="00993B9B">
                            <w:pPr>
                              <w:rPr>
                                <w:rFonts w:ascii="Courier New" w:hAnsi="Courier New" w:cs="Courier New"/>
                                <w:b/>
                              </w:rPr>
                            </w:pPr>
                          </w:p>
                          <w:p w:rsidR="00366C1B" w:rsidRDefault="00366C1B" w:rsidP="00993B9B">
                            <w:pPr>
                              <w:rPr>
                                <w:rFonts w:ascii="Courier New" w:hAnsi="Courier New" w:cs="Courier New"/>
                                <w:b/>
                              </w:rPr>
                            </w:pPr>
                          </w:p>
                          <w:p w:rsidR="00366C1B" w:rsidRDefault="00366C1B" w:rsidP="00993B9B">
                            <w:pPr>
                              <w:rPr>
                                <w:rFonts w:ascii="Courier New" w:hAnsi="Courier New" w:cs="Courier New"/>
                                <w:b/>
                              </w:rPr>
                            </w:pPr>
                          </w:p>
                          <w:p w:rsidR="00366C1B" w:rsidRDefault="00366C1B" w:rsidP="00993B9B">
                            <w:pPr>
                              <w:rPr>
                                <w:rFonts w:ascii="Courier New" w:hAnsi="Courier New" w:cs="Courier New"/>
                                <w:b/>
                              </w:rPr>
                            </w:pPr>
                          </w:p>
                          <w:p w:rsidR="00366C1B" w:rsidRPr="00993B9B" w:rsidRDefault="00366C1B" w:rsidP="00993B9B">
                            <w:pPr>
                              <w:rPr>
                                <w:rFonts w:ascii="Courier New" w:hAnsi="Courier New" w:cs="Courier New"/>
                                <w:b/>
                              </w:rPr>
                            </w:pPr>
                          </w:p>
                          <w:p w:rsidR="00366C1B" w:rsidRDefault="00366C1B" w:rsidP="00993B9B">
                            <w:pPr>
                              <w:rPr>
                                <w:rFonts w:ascii="Courier New" w:hAnsi="Courier New" w:cs="Courier New"/>
                                <w:b/>
                              </w:rPr>
                            </w:pPr>
                            <w:r>
                              <w:rPr>
                                <w:rFonts w:ascii="Courier New" w:hAnsi="Courier New" w:cs="Courier New"/>
                                <w:b/>
                              </w:rPr>
                              <w:t>[UP/DN ARROW]              [QUIT-**NEXT]</w:t>
                            </w:r>
                          </w:p>
                          <w:p w:rsidR="00366C1B" w:rsidRDefault="00366C1B" w:rsidP="00993B9B">
                            <w:pPr>
                              <w:rPr>
                                <w:rFonts w:ascii="Courier New" w:hAnsi="Courier New" w:cs="Courier New"/>
                                <w:b/>
                              </w:rPr>
                            </w:pPr>
                          </w:p>
                          <w:p w:rsidR="00366C1B" w:rsidRDefault="00366C1B" w:rsidP="00993B9B">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margin-left:35.1pt;margin-top:-.3pt;width:257.75pt;height:97.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">
                <v:textbox>
                  <w:txbxContent>
                    <w:p w:rsidR="00366C1B" w:rsidRPr="00EB2AD8" w:rsidRDefault="00366C1B" w:rsidP="00993B9B">
                      <w:pPr>
                        <w:rPr>
                          <w:rFonts w:ascii="Courier New" w:hAnsi="Courier New" w:cs="Courier New"/>
                          <w:b/>
                        </w:rPr>
                      </w:pPr>
                      <w:r>
                        <w:rPr>
                          <w:rFonts w:ascii="Courier New" w:hAnsi="Courier New" w:cs="Courier New"/>
                          <w:b/>
                        </w:rPr>
                        <w:t xml:space="preserve">           LINUX INFORMATION</w:t>
                      </w:r>
                    </w:p>
                    <w:p w:rsidR="00366C1B" w:rsidRDefault="00366C1B" w:rsidP="00993B9B">
                      <w:pPr>
                        <w:rPr>
                          <w:rFonts w:ascii="Courier New" w:hAnsi="Courier New" w:cs="Courier New"/>
                          <w:b/>
                        </w:rPr>
                      </w:pPr>
                      <w:r>
                        <w:rPr>
                          <w:rFonts w:ascii="Courier New" w:hAnsi="Courier New" w:cs="Courier New"/>
                          <w:b/>
                        </w:rPr>
                        <w:t xml:space="preserve">Uptime: </w:t>
                      </w:r>
                      <w:r w:rsidRPr="00993B9B">
                        <w:rPr>
                          <w:rFonts w:ascii="Courier New" w:hAnsi="Courier New" w:cs="Courier New"/>
                          <w:b/>
                          <w:i/>
                        </w:rPr>
                        <w:t>#### days ## hours ## mins</w:t>
                      </w:r>
                    </w:p>
                    <w:p w:rsidR="00366C1B" w:rsidRDefault="00366C1B" w:rsidP="00993B9B">
                      <w:pPr>
                        <w:rPr>
                          <w:rFonts w:ascii="Courier New" w:hAnsi="Courier New" w:cs="Courier New"/>
                          <w:b/>
                        </w:rPr>
                      </w:pPr>
                    </w:p>
                    <w:p w:rsidR="00366C1B" w:rsidRDefault="00366C1B" w:rsidP="00993B9B">
                      <w:pPr>
                        <w:rPr>
                          <w:rFonts w:ascii="Courier New" w:hAnsi="Courier New" w:cs="Courier New"/>
                          <w:b/>
                        </w:rPr>
                      </w:pPr>
                    </w:p>
                    <w:p w:rsidR="00366C1B" w:rsidRDefault="00366C1B" w:rsidP="00993B9B">
                      <w:pPr>
                        <w:rPr>
                          <w:rFonts w:ascii="Courier New" w:hAnsi="Courier New" w:cs="Courier New"/>
                          <w:b/>
                        </w:rPr>
                      </w:pPr>
                    </w:p>
                    <w:p w:rsidR="00366C1B" w:rsidRDefault="00366C1B" w:rsidP="00993B9B">
                      <w:pPr>
                        <w:rPr>
                          <w:rFonts w:ascii="Courier New" w:hAnsi="Courier New" w:cs="Courier New"/>
                          <w:b/>
                        </w:rPr>
                      </w:pPr>
                    </w:p>
                    <w:p w:rsidR="00366C1B" w:rsidRPr="00993B9B" w:rsidRDefault="00366C1B" w:rsidP="00993B9B">
                      <w:pPr>
                        <w:rPr>
                          <w:rFonts w:ascii="Courier New" w:hAnsi="Courier New" w:cs="Courier New"/>
                          <w:b/>
                        </w:rPr>
                      </w:pPr>
                    </w:p>
                    <w:p w:rsidR="00366C1B" w:rsidRDefault="00366C1B" w:rsidP="00993B9B">
                      <w:pPr>
                        <w:rPr>
                          <w:rFonts w:ascii="Courier New" w:hAnsi="Courier New" w:cs="Courier New"/>
                          <w:b/>
                        </w:rPr>
                      </w:pPr>
                      <w:r>
                        <w:rPr>
                          <w:rFonts w:ascii="Courier New" w:hAnsi="Courier New" w:cs="Courier New"/>
                          <w:b/>
                        </w:rPr>
                        <w:t>[UP/DN ARROW]              [QUIT-**NEXT]</w:t>
                      </w:r>
                    </w:p>
                    <w:p w:rsidR="00366C1B" w:rsidRDefault="00366C1B" w:rsidP="00993B9B">
                      <w:pPr>
                        <w:rPr>
                          <w:rFonts w:ascii="Courier New" w:hAnsi="Courier New" w:cs="Courier New"/>
                          <w:b/>
                        </w:rPr>
                      </w:pPr>
                    </w:p>
                    <w:p w:rsidR="00366C1B" w:rsidRDefault="00366C1B" w:rsidP="00993B9B">
                      <w:pPr>
                        <w:rPr>
                          <w:rFonts w:ascii="Courier New" w:hAnsi="Courier New" w:cs="Courier New"/>
                          <w:b/>
                        </w:rPr>
                      </w:pPr>
                    </w:p>
                  </w:txbxContent>
                </v:textbox>
              </v:shape>
            </w:pict>
          </mc:Fallback>
        </mc:AlternateContent>
      </w:r>
    </w:p>
    <w:p w:rsidR="00993B9B" w:rsidRDefault="00993B9B" w:rsidP="00993B9B"/>
    <w:p w:rsidR="00993B9B" w:rsidRDefault="00993B9B" w:rsidP="00993B9B"/>
    <w:p w:rsidR="00993B9B" w:rsidRDefault="00993B9B" w:rsidP="00993B9B"/>
    <w:p w:rsidR="00993B9B" w:rsidRDefault="00993B9B" w:rsidP="00993B9B"/>
    <w:p w:rsidR="00993B9B" w:rsidRDefault="00993B9B" w:rsidP="00993B9B"/>
    <w:p w:rsidR="00993B9B" w:rsidRDefault="00993B9B" w:rsidP="00993B9B"/>
    <w:p w:rsidR="00993B9B" w:rsidRPr="008E19A6" w:rsidRDefault="00993B9B" w:rsidP="00993B9B"/>
    <w:p w:rsidR="00993B9B" w:rsidRDefault="00993B9B" w:rsidP="00993B9B"/>
    <w:p w:rsidR="00993B9B" w:rsidRDefault="00993B9B" w:rsidP="00993B9B">
      <w:pPr>
        <w:pStyle w:val="ListParagraph"/>
        <w:tabs>
          <w:tab w:val="left" w:pos="1800"/>
        </w:tabs>
        <w:ind w:left="1440"/>
      </w:pPr>
      <w:r w:rsidRPr="00267C47">
        <w:rPr>
          <w:b/>
          <w:sz w:val="36"/>
          <w:szCs w:val="36"/>
        </w:rPr>
        <w:sym w:font="Wingdings 2" w:char="F02A"/>
      </w:r>
      <w:r>
        <w:tab/>
        <w:t>Pass</w:t>
      </w:r>
    </w:p>
    <w:p w:rsidR="00993B9B" w:rsidRDefault="00993B9B" w:rsidP="00993B9B"/>
    <w:p w:rsidR="00D11392" w:rsidRDefault="00D11392" w:rsidP="003408F1">
      <w:pPr>
        <w:pStyle w:val="ListParagraph"/>
        <w:numPr>
          <w:ilvl w:val="0"/>
          <w:numId w:val="11"/>
        </w:numPr>
        <w:jc w:val="both"/>
        <w:pPrChange w:id="513" w:author="Author">
          <w:pPr>
            <w:pStyle w:val="ListParagraph"/>
            <w:numPr>
              <w:numId w:val="26"/>
            </w:numPr>
            <w:ind w:hanging="360"/>
            <w:jc w:val="both"/>
          </w:pPr>
        </w:pPrChange>
      </w:pPr>
      <w:r>
        <w:t>Confirm that the values displayed match the controller’s Linux configuration.</w:t>
      </w:r>
      <w:ins w:id="514" w:author="Author">
        <w:r w:rsidR="00223108" w:rsidRPr="00223108">
          <w:t xml:space="preserve"> </w:t>
        </w:r>
        <w:r w:rsidR="00223108">
          <w:t>(</w:t>
        </w:r>
        <w:r w:rsidR="00223108" w:rsidRPr="00375B5B">
          <w:t>APIR3.2.</w:t>
        </w:r>
        <w:r w:rsidR="00223108">
          <w:t>5</w:t>
        </w:r>
        <w:r w:rsidR="00223108" w:rsidRPr="00375B5B">
          <w:t>[</w:t>
        </w:r>
        <w:r w:rsidR="00223108">
          <w:t>5</w:t>
        </w:r>
        <w:r w:rsidR="00223108" w:rsidRPr="00375B5B">
          <w:t>]</w:t>
        </w:r>
        <w:r w:rsidR="00223108">
          <w:t xml:space="preserve">, </w:t>
        </w:r>
        <w:r w:rsidR="00223108" w:rsidRPr="00375B5B">
          <w:t>APIR3.2.</w:t>
        </w:r>
        <w:r w:rsidR="00223108">
          <w:t>5</w:t>
        </w:r>
        <w:r w:rsidR="00223108" w:rsidRPr="00375B5B">
          <w:t>[</w:t>
        </w:r>
        <w:r w:rsidR="00223108">
          <w:t>6])</w:t>
        </w:r>
      </w:ins>
    </w:p>
    <w:p w:rsidR="00D11392" w:rsidRDefault="00D11392" w:rsidP="00D11392">
      <w:pPr>
        <w:ind w:left="360"/>
        <w:jc w:val="both"/>
      </w:pPr>
    </w:p>
    <w:p w:rsidR="00D11392" w:rsidRDefault="00D11392" w:rsidP="00D11392">
      <w:pPr>
        <w:pStyle w:val="ListParagraph"/>
        <w:tabs>
          <w:tab w:val="left" w:pos="1800"/>
        </w:tabs>
        <w:ind w:left="1440"/>
      </w:pPr>
      <w:r w:rsidRPr="00267C47">
        <w:rPr>
          <w:b/>
          <w:sz w:val="36"/>
          <w:szCs w:val="36"/>
        </w:rPr>
        <w:sym w:font="Wingdings 2" w:char="F02A"/>
      </w:r>
      <w:r>
        <w:tab/>
        <w:t>Pass</w:t>
      </w:r>
    </w:p>
    <w:p w:rsidR="00D11392" w:rsidRDefault="00D11392" w:rsidP="00D11392">
      <w:pPr>
        <w:pStyle w:val="ListParagraph"/>
        <w:tabs>
          <w:tab w:val="left" w:pos="1800"/>
        </w:tabs>
        <w:ind w:left="1440"/>
      </w:pPr>
    </w:p>
    <w:p w:rsidR="00993B9B" w:rsidRDefault="00993B9B" w:rsidP="003408F1">
      <w:pPr>
        <w:pStyle w:val="ListParagraph"/>
        <w:numPr>
          <w:ilvl w:val="0"/>
          <w:numId w:val="11"/>
        </w:numPr>
        <w:jc w:val="both"/>
        <w:pPrChange w:id="515" w:author="Author">
          <w:pPr>
            <w:pStyle w:val="ListParagraph"/>
            <w:numPr>
              <w:numId w:val="26"/>
            </w:numPr>
            <w:ind w:hanging="360"/>
            <w:jc w:val="both"/>
          </w:pPr>
        </w:pPrChange>
      </w:pPr>
      <w:r>
        <w:t xml:space="preserve">Press </w:t>
      </w:r>
      <w:r w:rsidRPr="00FA4F0D">
        <w:t>&lt;</w:t>
      </w:r>
      <w:r w:rsidRPr="004751EA">
        <w:rPr>
          <w:b/>
        </w:rPr>
        <w:t>*</w:t>
      </w:r>
      <w:r w:rsidRPr="00FA4F0D">
        <w:t>&gt;-&lt;</w:t>
      </w:r>
      <w:r w:rsidRPr="004751EA">
        <w:rPr>
          <w:b/>
        </w:rPr>
        <w:t>*</w:t>
      </w:r>
      <w:r w:rsidRPr="00FA4F0D">
        <w:t>&gt;-&lt;</w:t>
      </w:r>
      <w:r w:rsidRPr="004751EA">
        <w:rPr>
          <w:b/>
        </w:rPr>
        <w:t>NEXT</w:t>
      </w:r>
      <w:r>
        <w:t>&gt; and confirm that the ATC Configuration Menu is displayed.</w:t>
      </w:r>
    </w:p>
    <w:p w:rsidR="00993B9B" w:rsidRDefault="00993B9B" w:rsidP="00993B9B"/>
    <w:p w:rsidR="00993B9B" w:rsidRDefault="00993B9B" w:rsidP="00993B9B">
      <w:pPr>
        <w:pStyle w:val="ListParagraph"/>
        <w:tabs>
          <w:tab w:val="left" w:pos="1800"/>
        </w:tabs>
        <w:ind w:left="1440"/>
      </w:pPr>
      <w:r w:rsidRPr="00267C47">
        <w:rPr>
          <w:b/>
          <w:sz w:val="36"/>
          <w:szCs w:val="36"/>
        </w:rPr>
        <w:sym w:font="Wingdings 2" w:char="F02A"/>
      </w:r>
      <w:r>
        <w:tab/>
        <w:t>Pass</w:t>
      </w:r>
    </w:p>
    <w:p w:rsidR="00993B9B" w:rsidRDefault="00993B9B" w:rsidP="00993B9B">
      <w:pPr>
        <w:pStyle w:val="ListParagraph"/>
        <w:tabs>
          <w:tab w:val="left" w:pos="1800"/>
        </w:tabs>
        <w:ind w:left="1440"/>
      </w:pPr>
    </w:p>
    <w:p w:rsidR="00D40B5A" w:rsidRDefault="00D40B5A">
      <w:pPr>
        <w:rPr>
          <w:ins w:id="516" w:author="Author"/>
        </w:rPr>
      </w:pPr>
      <w:ins w:id="517" w:author="Author">
        <w:r>
          <w:br w:type="page"/>
        </w:r>
      </w:ins>
    </w:p>
    <w:p w:rsidR="00993B9B" w:rsidDel="00CC5C54" w:rsidRDefault="00993B9B" w:rsidP="003408F1">
      <w:pPr>
        <w:numPr>
          <w:ilvl w:val="0"/>
          <w:numId w:val="11"/>
        </w:numPr>
        <w:rPr>
          <w:del w:id="518" w:author="Author"/>
        </w:rPr>
        <w:pPrChange w:id="519" w:author="Author">
          <w:pPr>
            <w:numPr>
              <w:numId w:val="27"/>
            </w:numPr>
            <w:ind w:left="720" w:hanging="360"/>
          </w:pPr>
        </w:pPrChange>
      </w:pPr>
      <w:del w:id="520" w:author="Author">
        <w:r w:rsidDel="00CC5C54">
          <w:lastRenderedPageBreak/>
          <w:br w:type="page"/>
        </w:r>
      </w:del>
    </w:p>
    <w:p w:rsidR="00993B9B" w:rsidRDefault="00993B9B" w:rsidP="003408F1">
      <w:pPr>
        <w:pStyle w:val="ListParagraph"/>
        <w:numPr>
          <w:ilvl w:val="0"/>
          <w:numId w:val="11"/>
        </w:numPr>
        <w:jc w:val="both"/>
        <w:pPrChange w:id="521" w:author="Author">
          <w:pPr>
            <w:pStyle w:val="ListParagraph"/>
            <w:numPr>
              <w:numId w:val="26"/>
            </w:numPr>
            <w:ind w:hanging="360"/>
            <w:jc w:val="both"/>
          </w:pPr>
        </w:pPrChange>
      </w:pPr>
      <w:r>
        <w:t>Press the &lt;</w:t>
      </w:r>
      <w:r>
        <w:rPr>
          <w:b/>
        </w:rPr>
        <w:t>5</w:t>
      </w:r>
      <w:r>
        <w:t>&gt; key to select the API Information Utility. The display sho</w:t>
      </w:r>
      <w:r w:rsidR="00BC67C9">
        <w:t xml:space="preserve">uld appear generally as shown. </w:t>
      </w:r>
      <w:ins w:id="522" w:author="Author">
        <w:r w:rsidR="000A59B5">
          <w:t>The top and bottom lines should appear exactly as shown.</w:t>
        </w:r>
        <w:r w:rsidR="00223108">
          <w:t xml:space="preserve"> (</w:t>
        </w:r>
        <w:r w:rsidR="00223108" w:rsidRPr="00375B5B">
          <w:t>APIR3.2.</w:t>
        </w:r>
        <w:r w:rsidR="00223108">
          <w:t>5</w:t>
        </w:r>
        <w:r w:rsidR="00223108" w:rsidRPr="00375B5B">
          <w:t>[</w:t>
        </w:r>
        <w:r w:rsidR="00223108">
          <w:t>8</w:t>
        </w:r>
        <w:r w:rsidR="00223108" w:rsidRPr="00375B5B">
          <w:t>]</w:t>
        </w:r>
        <w:r w:rsidR="00223108">
          <w:t xml:space="preserve">, </w:t>
        </w:r>
        <w:r w:rsidR="00223108" w:rsidRPr="00375B5B">
          <w:t>APIR3.2.</w:t>
        </w:r>
        <w:r w:rsidR="00223108">
          <w:t>5</w:t>
        </w:r>
        <w:r w:rsidR="00223108" w:rsidRPr="00375B5B">
          <w:t>[</w:t>
        </w:r>
        <w:r w:rsidR="00223108">
          <w:t>9</w:t>
        </w:r>
        <w:r w:rsidR="00223108" w:rsidRPr="00375B5B">
          <w:t>]</w:t>
        </w:r>
        <w:r w:rsidR="00223108">
          <w:t xml:space="preserve">, </w:t>
        </w:r>
        <w:r w:rsidR="00223108" w:rsidRPr="00375B5B">
          <w:t>APIR3.2.</w:t>
        </w:r>
        <w:r w:rsidR="00223108">
          <w:t>5</w:t>
        </w:r>
        <w:r w:rsidR="00223108" w:rsidRPr="00375B5B">
          <w:t>[</w:t>
        </w:r>
        <w:r w:rsidR="00223108">
          <w:t>10</w:t>
        </w:r>
        <w:r w:rsidR="00223108" w:rsidRPr="00375B5B">
          <w:t>]</w:t>
        </w:r>
        <w:r w:rsidR="00223108">
          <w:t>)</w:t>
        </w:r>
      </w:ins>
    </w:p>
    <w:p w:rsidR="00993B9B" w:rsidRDefault="00993B9B" w:rsidP="00993B9B">
      <w:pPr>
        <w:tabs>
          <w:tab w:val="left" w:pos="1948"/>
        </w:tabs>
        <w:ind w:left="360"/>
        <w:jc w:val="both"/>
      </w:pPr>
      <w:r>
        <w:tab/>
      </w:r>
    </w:p>
    <w:p w:rsidR="00993B9B" w:rsidRPr="00EB2AD8" w:rsidRDefault="00993B9B" w:rsidP="00993B9B">
      <w:r>
        <w:rPr>
          <w:noProof/>
        </w:rPr>
        <mc:AlternateContent>
          <mc:Choice Requires="wps">
            <w:drawing>
              <wp:anchor distT="0" distB="0" distL="114300" distR="114300" simplePos="0" relativeHeight="251778048" behindDoc="0" locked="0" layoutInCell="1" allowOverlap="1" wp14:anchorId="781D7420" wp14:editId="1CFCF41A">
                <wp:simplePos x="0" y="0"/>
                <wp:positionH relativeFrom="column">
                  <wp:posOffset>445674</wp:posOffset>
                </wp:positionH>
                <wp:positionV relativeFrom="paragraph">
                  <wp:posOffset>-3975</wp:posOffset>
                </wp:positionV>
                <wp:extent cx="3273398" cy="1236980"/>
                <wp:effectExtent l="0" t="0" r="22860" b="20320"/>
                <wp:wrapNone/>
                <wp:docPr id="7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993B9B">
                            <w:pPr>
                              <w:rPr>
                                <w:rFonts w:ascii="Courier New" w:hAnsi="Courier New" w:cs="Courier New"/>
                                <w:b/>
                              </w:rPr>
                            </w:pPr>
                            <w:r>
                              <w:rPr>
                                <w:rFonts w:ascii="Courier New" w:hAnsi="Courier New" w:cs="Courier New"/>
                                <w:b/>
                              </w:rPr>
                              <w:t xml:space="preserve">            API INFORMATION</w:t>
                            </w:r>
                          </w:p>
                          <w:p w:rsidR="00366C1B" w:rsidRDefault="00366C1B" w:rsidP="00BC67C9">
                            <w:pPr>
                              <w:rPr>
                                <w:rFonts w:ascii="Courier New" w:hAnsi="Courier New" w:cs="Courier New"/>
                                <w:b/>
                              </w:rPr>
                            </w:pPr>
                            <w:r>
                              <w:rPr>
                                <w:rFonts w:ascii="Courier New" w:hAnsi="Courier New" w:cs="Courier New"/>
                                <w:b/>
                              </w:rPr>
                              <w:t xml:space="preserve">FIO API Version: </w:t>
                            </w:r>
                            <w:r w:rsidRPr="00993B9B">
                              <w:rPr>
                                <w:rFonts w:ascii="Courier New" w:hAnsi="Courier New" w:cs="Courier New"/>
                                <w:b/>
                                <w:i/>
                              </w:rPr>
                              <w:t>version</w:t>
                            </w:r>
                            <w:r>
                              <w:rPr>
                                <w:rFonts w:ascii="Courier New" w:hAnsi="Courier New" w:cs="Courier New"/>
                                <w:b/>
                                <w:i/>
                              </w:rPr>
                              <w:t>_text</w:t>
                            </w:r>
                          </w:p>
                          <w:p w:rsidR="00366C1B" w:rsidRDefault="00366C1B" w:rsidP="00BC67C9">
                            <w:pPr>
                              <w:rPr>
                                <w:rFonts w:ascii="Courier New" w:hAnsi="Courier New" w:cs="Courier New"/>
                                <w:b/>
                              </w:rPr>
                            </w:pPr>
                            <w:r>
                              <w:rPr>
                                <w:rFonts w:ascii="Courier New" w:hAnsi="Courier New" w:cs="Courier New"/>
                                <w:b/>
                              </w:rPr>
                              <w:t xml:space="preserve">FIO API LKM Version: </w:t>
                            </w:r>
                            <w:r w:rsidRPr="00993B9B">
                              <w:rPr>
                                <w:rFonts w:ascii="Courier New" w:hAnsi="Courier New" w:cs="Courier New"/>
                                <w:b/>
                                <w:i/>
                              </w:rPr>
                              <w:t>version</w:t>
                            </w:r>
                            <w:r>
                              <w:rPr>
                                <w:rFonts w:ascii="Courier New" w:hAnsi="Courier New" w:cs="Courier New"/>
                                <w:b/>
                                <w:i/>
                              </w:rPr>
                              <w:t>_text</w:t>
                            </w:r>
                          </w:p>
                          <w:p w:rsidR="00366C1B" w:rsidRDefault="00366C1B" w:rsidP="00BC67C9">
                            <w:pPr>
                              <w:rPr>
                                <w:rFonts w:ascii="Courier New" w:hAnsi="Courier New" w:cs="Courier New"/>
                                <w:b/>
                              </w:rPr>
                            </w:pPr>
                            <w:r>
                              <w:rPr>
                                <w:rFonts w:ascii="Courier New" w:hAnsi="Courier New" w:cs="Courier New"/>
                                <w:b/>
                              </w:rPr>
                              <w:t xml:space="preserve">FPUI API Version: </w:t>
                            </w:r>
                            <w:r w:rsidRPr="00993B9B">
                              <w:rPr>
                                <w:rFonts w:ascii="Courier New" w:hAnsi="Courier New" w:cs="Courier New"/>
                                <w:b/>
                                <w:i/>
                              </w:rPr>
                              <w:t>version</w:t>
                            </w:r>
                            <w:r>
                              <w:rPr>
                                <w:rFonts w:ascii="Courier New" w:hAnsi="Courier New" w:cs="Courier New"/>
                                <w:b/>
                                <w:i/>
                              </w:rPr>
                              <w:t>_text</w:t>
                            </w:r>
                          </w:p>
                          <w:p w:rsidR="00366C1B" w:rsidRDefault="00366C1B" w:rsidP="00BC67C9">
                            <w:pPr>
                              <w:rPr>
                                <w:rFonts w:ascii="Courier New" w:hAnsi="Courier New" w:cs="Courier New"/>
                                <w:b/>
                              </w:rPr>
                            </w:pPr>
                            <w:r>
                              <w:rPr>
                                <w:rFonts w:ascii="Courier New" w:hAnsi="Courier New" w:cs="Courier New"/>
                                <w:b/>
                              </w:rPr>
                              <w:t xml:space="preserve">FPUI API LKM Version: </w:t>
                            </w:r>
                            <w:r w:rsidRPr="00993B9B">
                              <w:rPr>
                                <w:rFonts w:ascii="Courier New" w:hAnsi="Courier New" w:cs="Courier New"/>
                                <w:b/>
                                <w:i/>
                              </w:rPr>
                              <w:t>version</w:t>
                            </w:r>
                            <w:r>
                              <w:rPr>
                                <w:rFonts w:ascii="Courier New" w:hAnsi="Courier New" w:cs="Courier New"/>
                                <w:b/>
                                <w:i/>
                              </w:rPr>
                              <w:t>_text</w:t>
                            </w:r>
                          </w:p>
                          <w:p w:rsidR="00366C1B" w:rsidRDefault="00366C1B" w:rsidP="00BC67C9">
                            <w:pPr>
                              <w:rPr>
                                <w:rFonts w:ascii="Courier New" w:hAnsi="Courier New" w:cs="Courier New"/>
                                <w:b/>
                              </w:rPr>
                            </w:pPr>
                            <w:r>
                              <w:rPr>
                                <w:rFonts w:ascii="Courier New" w:hAnsi="Courier New" w:cs="Courier New"/>
                                <w:b/>
                              </w:rPr>
                              <w:t xml:space="preserve">TOD API Version: </w:t>
                            </w:r>
                            <w:r w:rsidRPr="00993B9B">
                              <w:rPr>
                                <w:rFonts w:ascii="Courier New" w:hAnsi="Courier New" w:cs="Courier New"/>
                                <w:b/>
                                <w:i/>
                              </w:rPr>
                              <w:t>version</w:t>
                            </w:r>
                            <w:r>
                              <w:rPr>
                                <w:rFonts w:ascii="Courier New" w:hAnsi="Courier New" w:cs="Courier New"/>
                                <w:b/>
                                <w:i/>
                              </w:rPr>
                              <w:t>_text</w:t>
                            </w:r>
                          </w:p>
                          <w:p w:rsidR="00366C1B" w:rsidRDefault="00366C1B" w:rsidP="00993B9B">
                            <w:pPr>
                              <w:rPr>
                                <w:rFonts w:ascii="Courier New" w:hAnsi="Courier New" w:cs="Courier New"/>
                                <w:b/>
                              </w:rPr>
                            </w:pPr>
                          </w:p>
                          <w:p w:rsidR="00366C1B" w:rsidRDefault="00366C1B" w:rsidP="00993B9B">
                            <w:pPr>
                              <w:rPr>
                                <w:rFonts w:ascii="Courier New" w:hAnsi="Courier New" w:cs="Courier New"/>
                                <w:b/>
                              </w:rPr>
                            </w:pPr>
                            <w:r>
                              <w:rPr>
                                <w:rFonts w:ascii="Courier New" w:hAnsi="Courier New" w:cs="Courier New"/>
                                <w:b/>
                              </w:rPr>
                              <w:t>[UP/DN ARROW]              [QUIT-**NEXT]</w:t>
                            </w:r>
                          </w:p>
                          <w:p w:rsidR="00366C1B" w:rsidRDefault="00366C1B" w:rsidP="00993B9B">
                            <w:pPr>
                              <w:rPr>
                                <w:rFonts w:ascii="Courier New" w:hAnsi="Courier New" w:cs="Courier New"/>
                                <w:b/>
                              </w:rPr>
                            </w:pPr>
                          </w:p>
                          <w:p w:rsidR="00366C1B" w:rsidRDefault="00366C1B" w:rsidP="00993B9B">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202" style="position:absolute;margin-left:35.1pt;margin-top:-.3pt;width:257.75pt;height:97.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">
                <v:textbox>
                  <w:txbxContent>
                    <w:p w:rsidR="00366C1B" w:rsidRPr="00EB2AD8" w:rsidRDefault="00366C1B" w:rsidP="00993B9B">
                      <w:pPr>
                        <w:rPr>
                          <w:rFonts w:ascii="Courier New" w:hAnsi="Courier New" w:cs="Courier New"/>
                          <w:b/>
                        </w:rPr>
                      </w:pPr>
                      <w:r>
                        <w:rPr>
                          <w:rFonts w:ascii="Courier New" w:hAnsi="Courier New" w:cs="Courier New"/>
                          <w:b/>
                        </w:rPr>
                        <w:t xml:space="preserve">            API INFORMATION</w:t>
                      </w:r>
                    </w:p>
                    <w:p w:rsidR="00366C1B" w:rsidRDefault="00366C1B" w:rsidP="00BC67C9">
                      <w:pPr>
                        <w:rPr>
                          <w:rFonts w:ascii="Courier New" w:hAnsi="Courier New" w:cs="Courier New"/>
                          <w:b/>
                        </w:rPr>
                      </w:pPr>
                      <w:r>
                        <w:rPr>
                          <w:rFonts w:ascii="Courier New" w:hAnsi="Courier New" w:cs="Courier New"/>
                          <w:b/>
                        </w:rPr>
                        <w:t xml:space="preserve">FIO API Version: </w:t>
                      </w:r>
                      <w:r w:rsidRPr="00993B9B">
                        <w:rPr>
                          <w:rFonts w:ascii="Courier New" w:hAnsi="Courier New" w:cs="Courier New"/>
                          <w:b/>
                          <w:i/>
                        </w:rPr>
                        <w:t>version</w:t>
                      </w:r>
                      <w:r>
                        <w:rPr>
                          <w:rFonts w:ascii="Courier New" w:hAnsi="Courier New" w:cs="Courier New"/>
                          <w:b/>
                          <w:i/>
                        </w:rPr>
                        <w:t>_text</w:t>
                      </w:r>
                    </w:p>
                    <w:p w:rsidR="00366C1B" w:rsidRDefault="00366C1B" w:rsidP="00BC67C9">
                      <w:pPr>
                        <w:rPr>
                          <w:rFonts w:ascii="Courier New" w:hAnsi="Courier New" w:cs="Courier New"/>
                          <w:b/>
                        </w:rPr>
                      </w:pPr>
                      <w:r>
                        <w:rPr>
                          <w:rFonts w:ascii="Courier New" w:hAnsi="Courier New" w:cs="Courier New"/>
                          <w:b/>
                        </w:rPr>
                        <w:t xml:space="preserve">FIO API LKM Version: </w:t>
                      </w:r>
                      <w:r w:rsidRPr="00993B9B">
                        <w:rPr>
                          <w:rFonts w:ascii="Courier New" w:hAnsi="Courier New" w:cs="Courier New"/>
                          <w:b/>
                          <w:i/>
                        </w:rPr>
                        <w:t>version</w:t>
                      </w:r>
                      <w:r>
                        <w:rPr>
                          <w:rFonts w:ascii="Courier New" w:hAnsi="Courier New" w:cs="Courier New"/>
                          <w:b/>
                          <w:i/>
                        </w:rPr>
                        <w:t>_text</w:t>
                      </w:r>
                    </w:p>
                    <w:p w:rsidR="00366C1B" w:rsidRDefault="00366C1B" w:rsidP="00BC67C9">
                      <w:pPr>
                        <w:rPr>
                          <w:rFonts w:ascii="Courier New" w:hAnsi="Courier New" w:cs="Courier New"/>
                          <w:b/>
                        </w:rPr>
                      </w:pPr>
                      <w:r>
                        <w:rPr>
                          <w:rFonts w:ascii="Courier New" w:hAnsi="Courier New" w:cs="Courier New"/>
                          <w:b/>
                        </w:rPr>
                        <w:t xml:space="preserve">FPUI API Version: </w:t>
                      </w:r>
                      <w:r w:rsidRPr="00993B9B">
                        <w:rPr>
                          <w:rFonts w:ascii="Courier New" w:hAnsi="Courier New" w:cs="Courier New"/>
                          <w:b/>
                          <w:i/>
                        </w:rPr>
                        <w:t>version</w:t>
                      </w:r>
                      <w:r>
                        <w:rPr>
                          <w:rFonts w:ascii="Courier New" w:hAnsi="Courier New" w:cs="Courier New"/>
                          <w:b/>
                          <w:i/>
                        </w:rPr>
                        <w:t>_text</w:t>
                      </w:r>
                    </w:p>
                    <w:p w:rsidR="00366C1B" w:rsidRDefault="00366C1B" w:rsidP="00BC67C9">
                      <w:pPr>
                        <w:rPr>
                          <w:rFonts w:ascii="Courier New" w:hAnsi="Courier New" w:cs="Courier New"/>
                          <w:b/>
                        </w:rPr>
                      </w:pPr>
                      <w:r>
                        <w:rPr>
                          <w:rFonts w:ascii="Courier New" w:hAnsi="Courier New" w:cs="Courier New"/>
                          <w:b/>
                        </w:rPr>
                        <w:t xml:space="preserve">FPUI API LKM Version: </w:t>
                      </w:r>
                      <w:r w:rsidRPr="00993B9B">
                        <w:rPr>
                          <w:rFonts w:ascii="Courier New" w:hAnsi="Courier New" w:cs="Courier New"/>
                          <w:b/>
                          <w:i/>
                        </w:rPr>
                        <w:t>version</w:t>
                      </w:r>
                      <w:r>
                        <w:rPr>
                          <w:rFonts w:ascii="Courier New" w:hAnsi="Courier New" w:cs="Courier New"/>
                          <w:b/>
                          <w:i/>
                        </w:rPr>
                        <w:t>_text</w:t>
                      </w:r>
                    </w:p>
                    <w:p w:rsidR="00366C1B" w:rsidRDefault="00366C1B" w:rsidP="00BC67C9">
                      <w:pPr>
                        <w:rPr>
                          <w:rFonts w:ascii="Courier New" w:hAnsi="Courier New" w:cs="Courier New"/>
                          <w:b/>
                        </w:rPr>
                      </w:pPr>
                      <w:r>
                        <w:rPr>
                          <w:rFonts w:ascii="Courier New" w:hAnsi="Courier New" w:cs="Courier New"/>
                          <w:b/>
                        </w:rPr>
                        <w:t xml:space="preserve">TOD API Version: </w:t>
                      </w:r>
                      <w:r w:rsidRPr="00993B9B">
                        <w:rPr>
                          <w:rFonts w:ascii="Courier New" w:hAnsi="Courier New" w:cs="Courier New"/>
                          <w:b/>
                          <w:i/>
                        </w:rPr>
                        <w:t>version</w:t>
                      </w:r>
                      <w:r>
                        <w:rPr>
                          <w:rFonts w:ascii="Courier New" w:hAnsi="Courier New" w:cs="Courier New"/>
                          <w:b/>
                          <w:i/>
                        </w:rPr>
                        <w:t>_text</w:t>
                      </w:r>
                    </w:p>
                    <w:p w:rsidR="00366C1B" w:rsidRDefault="00366C1B" w:rsidP="00993B9B">
                      <w:pPr>
                        <w:rPr>
                          <w:rFonts w:ascii="Courier New" w:hAnsi="Courier New" w:cs="Courier New"/>
                          <w:b/>
                        </w:rPr>
                      </w:pPr>
                    </w:p>
                    <w:p w:rsidR="00366C1B" w:rsidRDefault="00366C1B" w:rsidP="00993B9B">
                      <w:pPr>
                        <w:rPr>
                          <w:rFonts w:ascii="Courier New" w:hAnsi="Courier New" w:cs="Courier New"/>
                          <w:b/>
                        </w:rPr>
                      </w:pPr>
                      <w:r>
                        <w:rPr>
                          <w:rFonts w:ascii="Courier New" w:hAnsi="Courier New" w:cs="Courier New"/>
                          <w:b/>
                        </w:rPr>
                        <w:t>[UP/DN ARROW]              [QUIT-**NEXT]</w:t>
                      </w:r>
                    </w:p>
                    <w:p w:rsidR="00366C1B" w:rsidRDefault="00366C1B" w:rsidP="00993B9B">
                      <w:pPr>
                        <w:rPr>
                          <w:rFonts w:ascii="Courier New" w:hAnsi="Courier New" w:cs="Courier New"/>
                          <w:b/>
                        </w:rPr>
                      </w:pPr>
                    </w:p>
                    <w:p w:rsidR="00366C1B" w:rsidRDefault="00366C1B" w:rsidP="00993B9B">
                      <w:pPr>
                        <w:rPr>
                          <w:rFonts w:ascii="Courier New" w:hAnsi="Courier New" w:cs="Courier New"/>
                          <w:b/>
                        </w:rPr>
                      </w:pPr>
                    </w:p>
                  </w:txbxContent>
                </v:textbox>
              </v:shape>
            </w:pict>
          </mc:Fallback>
        </mc:AlternateContent>
      </w:r>
    </w:p>
    <w:p w:rsidR="00993B9B" w:rsidRDefault="00993B9B" w:rsidP="00993B9B"/>
    <w:p w:rsidR="00993B9B" w:rsidRDefault="00993B9B" w:rsidP="00993B9B"/>
    <w:p w:rsidR="00993B9B" w:rsidRDefault="00993B9B" w:rsidP="00993B9B"/>
    <w:p w:rsidR="00993B9B" w:rsidRDefault="00993B9B" w:rsidP="00993B9B"/>
    <w:p w:rsidR="00993B9B" w:rsidRDefault="00993B9B" w:rsidP="00993B9B"/>
    <w:p w:rsidR="00993B9B" w:rsidRDefault="00993B9B" w:rsidP="00993B9B"/>
    <w:p w:rsidR="00993B9B" w:rsidRPr="008E19A6" w:rsidRDefault="00993B9B" w:rsidP="00993B9B"/>
    <w:p w:rsidR="00993B9B" w:rsidRDefault="00993B9B" w:rsidP="00993B9B"/>
    <w:p w:rsidR="00993B9B" w:rsidRDefault="00993B9B" w:rsidP="00993B9B">
      <w:pPr>
        <w:pStyle w:val="ListParagraph"/>
        <w:tabs>
          <w:tab w:val="left" w:pos="1800"/>
        </w:tabs>
        <w:ind w:left="1440"/>
      </w:pPr>
      <w:r w:rsidRPr="00267C47">
        <w:rPr>
          <w:b/>
          <w:sz w:val="36"/>
          <w:szCs w:val="36"/>
        </w:rPr>
        <w:sym w:font="Wingdings 2" w:char="F02A"/>
      </w:r>
      <w:r>
        <w:tab/>
        <w:t>Pass</w:t>
      </w:r>
    </w:p>
    <w:p w:rsidR="00993B9B" w:rsidRDefault="00993B9B" w:rsidP="00993B9B"/>
    <w:p w:rsidR="00993B9B" w:rsidRDefault="00993B9B" w:rsidP="003408F1">
      <w:pPr>
        <w:pStyle w:val="ListParagraph"/>
        <w:numPr>
          <w:ilvl w:val="0"/>
          <w:numId w:val="11"/>
        </w:numPr>
        <w:jc w:val="both"/>
        <w:pPrChange w:id="523" w:author="Author">
          <w:pPr>
            <w:pStyle w:val="ListParagraph"/>
            <w:numPr>
              <w:numId w:val="26"/>
            </w:numPr>
            <w:ind w:hanging="360"/>
            <w:jc w:val="both"/>
          </w:pPr>
        </w:pPrChange>
      </w:pPr>
      <w:r>
        <w:t xml:space="preserve">Confirm that the </w:t>
      </w:r>
      <w:r w:rsidR="00BC67C9">
        <w:t>versions</w:t>
      </w:r>
      <w:r>
        <w:t xml:space="preserve"> displayed match the controller’s </w:t>
      </w:r>
      <w:r w:rsidR="00BC67C9">
        <w:t>API</w:t>
      </w:r>
      <w:r>
        <w:t xml:space="preserve"> configuration.</w:t>
      </w:r>
      <w:ins w:id="524" w:author="Author">
        <w:r w:rsidR="005A4147">
          <w:t xml:space="preserve"> (</w:t>
        </w:r>
        <w:r w:rsidR="005A4147" w:rsidRPr="00375B5B">
          <w:t>APIR3.2.</w:t>
        </w:r>
        <w:r w:rsidR="005A4147">
          <w:t>5</w:t>
        </w:r>
        <w:r w:rsidR="005A4147" w:rsidRPr="00375B5B">
          <w:t>[</w:t>
        </w:r>
        <w:r w:rsidR="005A4147">
          <w:t>7</w:t>
        </w:r>
        <w:r w:rsidR="005A4147" w:rsidRPr="00375B5B">
          <w:t>]</w:t>
        </w:r>
        <w:r w:rsidR="005A4147">
          <w:t>)</w:t>
        </w:r>
      </w:ins>
    </w:p>
    <w:p w:rsidR="00993B9B" w:rsidRDefault="00993B9B" w:rsidP="00993B9B">
      <w:pPr>
        <w:ind w:left="360"/>
        <w:jc w:val="both"/>
      </w:pPr>
    </w:p>
    <w:p w:rsidR="00993B9B" w:rsidRDefault="00993B9B" w:rsidP="00993B9B">
      <w:pPr>
        <w:pStyle w:val="ListParagraph"/>
        <w:tabs>
          <w:tab w:val="left" w:pos="1800"/>
        </w:tabs>
        <w:ind w:left="1440"/>
      </w:pPr>
      <w:r w:rsidRPr="00267C47">
        <w:rPr>
          <w:b/>
          <w:sz w:val="36"/>
          <w:szCs w:val="36"/>
        </w:rPr>
        <w:sym w:font="Wingdings 2" w:char="F02A"/>
      </w:r>
      <w:r>
        <w:tab/>
        <w:t>Pass</w:t>
      </w:r>
    </w:p>
    <w:p w:rsidR="00993B9B" w:rsidRDefault="00993B9B" w:rsidP="00993B9B">
      <w:pPr>
        <w:pStyle w:val="ListParagraph"/>
        <w:tabs>
          <w:tab w:val="left" w:pos="1800"/>
        </w:tabs>
        <w:ind w:left="1440"/>
      </w:pPr>
    </w:p>
    <w:p w:rsidR="00BC67C9" w:rsidRDefault="00BC67C9" w:rsidP="003408F1">
      <w:pPr>
        <w:pStyle w:val="ListParagraph"/>
        <w:numPr>
          <w:ilvl w:val="0"/>
          <w:numId w:val="11"/>
        </w:numPr>
        <w:jc w:val="both"/>
        <w:pPrChange w:id="525" w:author="Author">
          <w:pPr>
            <w:pStyle w:val="ListParagraph"/>
            <w:numPr>
              <w:numId w:val="26"/>
            </w:numPr>
            <w:ind w:hanging="360"/>
            <w:jc w:val="both"/>
          </w:pPr>
        </w:pPrChange>
      </w:pPr>
      <w:r>
        <w:t xml:space="preserve">Press </w:t>
      </w:r>
      <w:r w:rsidRPr="00FA4F0D">
        <w:t>&lt;</w:t>
      </w:r>
      <w:r w:rsidRPr="004751EA">
        <w:rPr>
          <w:b/>
        </w:rPr>
        <w:t>*</w:t>
      </w:r>
      <w:r w:rsidRPr="00FA4F0D">
        <w:t>&gt;-&lt;</w:t>
      </w:r>
      <w:r w:rsidRPr="004751EA">
        <w:rPr>
          <w:b/>
        </w:rPr>
        <w:t>*</w:t>
      </w:r>
      <w:r w:rsidRPr="00FA4F0D">
        <w:t>&gt;-&lt;</w:t>
      </w:r>
      <w:r w:rsidRPr="004751EA">
        <w:rPr>
          <w:b/>
        </w:rPr>
        <w:t>NEXT</w:t>
      </w:r>
      <w:r>
        <w:t>&gt; and confirm that the ATC Configuration Menu is displayed.</w:t>
      </w:r>
    </w:p>
    <w:p w:rsidR="00BC67C9" w:rsidRDefault="00BC67C9" w:rsidP="00BC67C9"/>
    <w:p w:rsidR="00BC67C9" w:rsidRDefault="00BC67C9" w:rsidP="00BC67C9">
      <w:pPr>
        <w:pStyle w:val="ListParagraph"/>
        <w:tabs>
          <w:tab w:val="left" w:pos="1800"/>
        </w:tabs>
        <w:ind w:left="1440"/>
      </w:pPr>
      <w:r w:rsidRPr="00267C47">
        <w:rPr>
          <w:b/>
          <w:sz w:val="36"/>
          <w:szCs w:val="36"/>
        </w:rPr>
        <w:sym w:font="Wingdings 2" w:char="F02A"/>
      </w:r>
      <w:r>
        <w:tab/>
        <w:t>Pass</w:t>
      </w:r>
    </w:p>
    <w:p w:rsidR="00BC67C9" w:rsidRDefault="00BC67C9" w:rsidP="00BC67C9">
      <w:pPr>
        <w:pStyle w:val="ListParagraph"/>
        <w:tabs>
          <w:tab w:val="left" w:pos="1800"/>
        </w:tabs>
        <w:ind w:left="1440"/>
      </w:pPr>
    </w:p>
    <w:p w:rsidR="00D40B5A" w:rsidRDefault="00D40B5A">
      <w:pPr>
        <w:rPr>
          <w:ins w:id="526" w:author="Author"/>
        </w:rPr>
      </w:pPr>
      <w:ins w:id="527" w:author="Author">
        <w:r>
          <w:br w:type="page"/>
        </w:r>
      </w:ins>
    </w:p>
    <w:p w:rsidR="005A4147" w:rsidRDefault="00BC67C9" w:rsidP="003408F1">
      <w:pPr>
        <w:pStyle w:val="ListParagraph"/>
        <w:numPr>
          <w:ilvl w:val="0"/>
          <w:numId w:val="11"/>
        </w:numPr>
        <w:jc w:val="both"/>
        <w:rPr>
          <w:ins w:id="528" w:author="Author"/>
        </w:rPr>
        <w:pPrChange w:id="529" w:author="Author">
          <w:pPr>
            <w:pStyle w:val="ListParagraph"/>
            <w:numPr>
              <w:numId w:val="28"/>
            </w:numPr>
            <w:ind w:hanging="360"/>
            <w:jc w:val="both"/>
          </w:pPr>
        </w:pPrChange>
      </w:pPr>
      <w:r>
        <w:lastRenderedPageBreak/>
        <w:t>Press the &lt;</w:t>
      </w:r>
      <w:r>
        <w:rPr>
          <w:b/>
        </w:rPr>
        <w:t>6</w:t>
      </w:r>
      <w:r>
        <w:t>&gt; key to select the Host EEPROM Information Utility. The display should appear generally as shown.  Confirm that pressing the &lt;</w:t>
      </w:r>
      <w:r w:rsidRPr="00BC67C9">
        <w:rPr>
          <w:b/>
        </w:rPr>
        <w:t>UpArrow</w:t>
      </w:r>
      <w:r>
        <w:t>&gt; and &lt;</w:t>
      </w:r>
      <w:r w:rsidRPr="00BC67C9">
        <w:rPr>
          <w:b/>
        </w:rPr>
        <w:t>DownArrow</w:t>
      </w:r>
      <w:r>
        <w:t>&gt; keys allows scrolling within the display of all of the EEPROM information.</w:t>
      </w:r>
      <w:ins w:id="530" w:author="Author">
        <w:r w:rsidR="000A59B5" w:rsidRPr="000A59B5">
          <w:t xml:space="preserve"> </w:t>
        </w:r>
        <w:r w:rsidR="000A59B5">
          <w:t>The top and bottom lines should appear exactly as shown.</w:t>
        </w:r>
        <w:r w:rsidR="005A4147">
          <w:t xml:space="preserve"> (</w:t>
        </w:r>
        <w:r w:rsidR="005A4147" w:rsidRPr="00CC5C54">
          <w:t>APIR3.2.</w:t>
        </w:r>
        <w:r w:rsidR="005A4147">
          <w:t>6</w:t>
        </w:r>
        <w:r w:rsidR="005A4147" w:rsidRPr="00CC5C54">
          <w:t>[1]</w:t>
        </w:r>
        <w:r w:rsidR="005A4147">
          <w:t xml:space="preserve">, </w:t>
        </w:r>
        <w:r w:rsidR="005A4147" w:rsidRPr="00CC5C54">
          <w:t>APIR3.2.</w:t>
        </w:r>
        <w:r w:rsidR="005A4147">
          <w:t>6</w:t>
        </w:r>
        <w:r w:rsidR="005A4147" w:rsidRPr="00CC5C54">
          <w:t>[</w:t>
        </w:r>
        <w:r w:rsidR="005A4147">
          <w:t>2</w:t>
        </w:r>
        <w:r w:rsidR="005A4147" w:rsidRPr="00CC5C54">
          <w:t>]</w:t>
        </w:r>
        <w:r w:rsidR="005A4147">
          <w:t xml:space="preserve">, </w:t>
        </w:r>
        <w:r w:rsidR="005A4147" w:rsidRPr="00CC5C54">
          <w:t>APIR3.2.</w:t>
        </w:r>
        <w:r w:rsidR="005A4147">
          <w:t>6</w:t>
        </w:r>
        <w:r w:rsidR="005A4147" w:rsidRPr="00CC5C54">
          <w:t>[</w:t>
        </w:r>
        <w:r w:rsidR="005A4147">
          <w:t>3</w:t>
        </w:r>
        <w:r w:rsidR="005A4147" w:rsidRPr="00CC5C54">
          <w:t>]</w:t>
        </w:r>
        <w:r w:rsidR="005A4147">
          <w:t xml:space="preserve">, </w:t>
        </w:r>
        <w:r w:rsidR="005A4147" w:rsidRPr="00CC5C54">
          <w:t>APIR3.2.</w:t>
        </w:r>
        <w:r w:rsidR="005A4147">
          <w:t>6</w:t>
        </w:r>
        <w:r w:rsidR="005A4147" w:rsidRPr="00CC5C54">
          <w:t>[</w:t>
        </w:r>
        <w:r w:rsidR="005A4147">
          <w:t>5</w:t>
        </w:r>
        <w:r w:rsidR="005A4147" w:rsidRPr="00CC5C54">
          <w:t>]</w:t>
        </w:r>
        <w:r w:rsidR="005A4147">
          <w:t xml:space="preserve">, </w:t>
        </w:r>
        <w:r w:rsidR="005A4147" w:rsidRPr="00CC5C54">
          <w:t>APIR3.2.</w:t>
        </w:r>
        <w:r w:rsidR="005A4147">
          <w:t>6</w:t>
        </w:r>
        <w:r w:rsidR="005A4147" w:rsidRPr="00CC5C54">
          <w:t>[</w:t>
        </w:r>
        <w:r w:rsidR="005A4147">
          <w:t>7</w:t>
        </w:r>
        <w:r w:rsidR="005A4147" w:rsidRPr="00CC5C54">
          <w:t>]</w:t>
        </w:r>
        <w:r w:rsidR="005A4147">
          <w:t>)</w:t>
        </w:r>
      </w:ins>
    </w:p>
    <w:p w:rsidR="00BC67C9" w:rsidRDefault="00BC67C9" w:rsidP="003408F1">
      <w:pPr>
        <w:ind w:left="360"/>
        <w:jc w:val="both"/>
        <w:pPrChange w:id="531" w:author="Author">
          <w:pPr>
            <w:pStyle w:val="ListParagraph"/>
            <w:numPr>
              <w:numId w:val="26"/>
            </w:numPr>
            <w:ind w:hanging="360"/>
            <w:jc w:val="both"/>
          </w:pPr>
        </w:pPrChange>
      </w:pPr>
    </w:p>
    <w:p w:rsidR="00BC67C9" w:rsidRDefault="00BC67C9" w:rsidP="00BC67C9">
      <w:pPr>
        <w:tabs>
          <w:tab w:val="left" w:pos="1948"/>
        </w:tabs>
        <w:ind w:left="360"/>
        <w:jc w:val="both"/>
      </w:pPr>
      <w:r>
        <w:tab/>
      </w:r>
    </w:p>
    <w:p w:rsidR="00BC67C9" w:rsidRPr="00EB2AD8" w:rsidRDefault="00BC67C9" w:rsidP="00BC67C9">
      <w:r>
        <w:rPr>
          <w:noProof/>
        </w:rPr>
        <mc:AlternateContent>
          <mc:Choice Requires="wps">
            <w:drawing>
              <wp:anchor distT="0" distB="0" distL="114300" distR="114300" simplePos="0" relativeHeight="251780096" behindDoc="0" locked="0" layoutInCell="1" allowOverlap="1" wp14:anchorId="3EDE85E9" wp14:editId="79C40585">
                <wp:simplePos x="0" y="0"/>
                <wp:positionH relativeFrom="column">
                  <wp:posOffset>445674</wp:posOffset>
                </wp:positionH>
                <wp:positionV relativeFrom="paragraph">
                  <wp:posOffset>-3975</wp:posOffset>
                </wp:positionV>
                <wp:extent cx="3273398" cy="1236980"/>
                <wp:effectExtent l="0" t="0" r="22860" b="20320"/>
                <wp:wrapNone/>
                <wp:docPr id="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398" cy="1236980"/>
                        </a:xfrm>
                        <a:prstGeom prst="rect">
                          <a:avLst/>
                        </a:prstGeom>
                        <a:solidFill>
                          <a:srgbClr val="FFFFFF"/>
                        </a:solidFill>
                        <a:ln w="9525">
                          <a:solidFill>
                            <a:srgbClr val="000000"/>
                          </a:solidFill>
                          <a:miter lim="800000"/>
                          <a:headEnd/>
                          <a:tailEnd/>
                        </a:ln>
                      </wps:spPr>
                      <wps:txbx>
                        <w:txbxContent>
                          <w:p w:rsidR="00366C1B" w:rsidRPr="00EB2AD8" w:rsidRDefault="00366C1B" w:rsidP="00BC67C9">
                            <w:pPr>
                              <w:rPr>
                                <w:rFonts w:ascii="Courier New" w:hAnsi="Courier New" w:cs="Courier New"/>
                                <w:b/>
                              </w:rPr>
                            </w:pPr>
                            <w:r>
                              <w:rPr>
                                <w:rFonts w:ascii="Courier New" w:hAnsi="Courier New" w:cs="Courier New"/>
                                <w:b/>
                              </w:rPr>
                              <w:t xml:space="preserve">         HOST EEPROM INFORMATION</w:t>
                            </w:r>
                          </w:p>
                          <w:p w:rsidR="00366C1B" w:rsidRDefault="00366C1B" w:rsidP="00BC67C9">
                            <w:pPr>
                              <w:rPr>
                                <w:rFonts w:ascii="Courier New" w:hAnsi="Courier New" w:cs="Courier New"/>
                                <w:b/>
                              </w:rPr>
                            </w:pPr>
                            <w:r>
                              <w:rPr>
                                <w:rFonts w:ascii="Courier New" w:hAnsi="Courier New" w:cs="Courier New"/>
                                <w:b/>
                              </w:rPr>
                              <w:t xml:space="preserve">Host EEPROM Version: </w:t>
                            </w:r>
                            <w:r>
                              <w:rPr>
                                <w:rFonts w:ascii="Courier New" w:hAnsi="Courier New" w:cs="Courier New"/>
                                <w:b/>
                                <w:i/>
                              </w:rPr>
                              <w:t>2</w:t>
                            </w:r>
                          </w:p>
                          <w:p w:rsidR="00366C1B" w:rsidRDefault="00366C1B" w:rsidP="00BC67C9">
                            <w:pPr>
                              <w:rPr>
                                <w:rFonts w:ascii="Courier New" w:hAnsi="Courier New" w:cs="Courier New"/>
                                <w:b/>
                              </w:rPr>
                            </w:pPr>
                            <w:r>
                              <w:rPr>
                                <w:rFonts w:ascii="Courier New" w:hAnsi="Courier New" w:cs="Courier New"/>
                                <w:b/>
                              </w:rPr>
                              <w:t xml:space="preserve">Host EEPROM Size (bytes): </w:t>
                            </w:r>
                            <w:r>
                              <w:rPr>
                                <w:rFonts w:ascii="Courier New" w:hAnsi="Courier New" w:cs="Courier New"/>
                                <w:b/>
                                <w:i/>
                              </w:rPr>
                              <w:t>150</w:t>
                            </w:r>
                          </w:p>
                          <w:p w:rsidR="00366C1B" w:rsidRDefault="00366C1B" w:rsidP="00BC67C9">
                            <w:pPr>
                              <w:rPr>
                                <w:rFonts w:ascii="Courier New" w:hAnsi="Courier New" w:cs="Courier New"/>
                                <w:b/>
                              </w:rPr>
                            </w:pPr>
                            <w:r>
                              <w:rPr>
                                <w:rFonts w:ascii="Courier New" w:hAnsi="Courier New" w:cs="Courier New"/>
                                <w:b/>
                              </w:rPr>
                              <w:t xml:space="preserve">#Modules: </w:t>
                            </w:r>
                            <w:r>
                              <w:rPr>
                                <w:rFonts w:ascii="Courier New" w:hAnsi="Courier New" w:cs="Courier New"/>
                                <w:b/>
                                <w:i/>
                              </w:rPr>
                              <w:t>4</w:t>
                            </w:r>
                          </w:p>
                          <w:p w:rsidR="00366C1B" w:rsidRDefault="00366C1B" w:rsidP="00BC67C9">
                            <w:pPr>
                              <w:rPr>
                                <w:rFonts w:ascii="Courier New" w:hAnsi="Courier New" w:cs="Courier New"/>
                                <w:b/>
                              </w:rPr>
                            </w:pPr>
                            <w:r>
                              <w:rPr>
                                <w:rFonts w:ascii="Courier New" w:hAnsi="Courier New" w:cs="Courier New"/>
                                <w:b/>
                              </w:rPr>
                              <w:t>&lt;module_information&gt;</w:t>
                            </w:r>
                          </w:p>
                          <w:p w:rsidR="00366C1B" w:rsidRDefault="00366C1B" w:rsidP="00BC67C9">
                            <w:pPr>
                              <w:rPr>
                                <w:rFonts w:ascii="Courier New" w:hAnsi="Courier New" w:cs="Courier New"/>
                                <w:b/>
                              </w:rPr>
                            </w:pPr>
                            <w:r>
                              <w:rPr>
                                <w:rFonts w:ascii="Courier New" w:hAnsi="Courier New" w:cs="Courier New"/>
                                <w:b/>
                              </w:rPr>
                              <w:t>&lt;module_information&gt;</w:t>
                            </w:r>
                          </w:p>
                          <w:p w:rsidR="00366C1B" w:rsidRDefault="00366C1B" w:rsidP="00BC67C9">
                            <w:pPr>
                              <w:rPr>
                                <w:rFonts w:ascii="Courier New" w:hAnsi="Courier New" w:cs="Courier New"/>
                                <w:b/>
                              </w:rPr>
                            </w:pPr>
                            <w:r>
                              <w:rPr>
                                <w:rFonts w:ascii="Courier New" w:hAnsi="Courier New" w:cs="Courier New"/>
                                <w:b/>
                              </w:rPr>
                              <w:t>&lt;module_information&gt;</w:t>
                            </w:r>
                          </w:p>
                          <w:p w:rsidR="00366C1B" w:rsidRDefault="00366C1B" w:rsidP="00BC67C9">
                            <w:pPr>
                              <w:rPr>
                                <w:rFonts w:ascii="Courier New" w:hAnsi="Courier New" w:cs="Courier New"/>
                                <w:b/>
                              </w:rPr>
                            </w:pPr>
                            <w:r>
                              <w:rPr>
                                <w:rFonts w:ascii="Courier New" w:hAnsi="Courier New" w:cs="Courier New"/>
                                <w:b/>
                              </w:rPr>
                              <w:t>[UP/DN ARROW]              [QUIT-**NEXT]</w:t>
                            </w:r>
                          </w:p>
                          <w:p w:rsidR="00366C1B" w:rsidRDefault="00366C1B" w:rsidP="00BC67C9">
                            <w:pPr>
                              <w:rPr>
                                <w:rFonts w:ascii="Courier New" w:hAnsi="Courier New" w:cs="Courier New"/>
                                <w:b/>
                              </w:rPr>
                            </w:pPr>
                          </w:p>
                          <w:p w:rsidR="00366C1B" w:rsidRDefault="00366C1B" w:rsidP="00BC67C9">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202" style="position:absolute;margin-left:35.1pt;margin-top:-.3pt;width:257.75pt;height:97.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">
                <v:textbox>
                  <w:txbxContent>
                    <w:p w:rsidR="00366C1B" w:rsidRPr="00EB2AD8" w:rsidRDefault="00366C1B" w:rsidP="00BC67C9">
                      <w:pPr>
                        <w:rPr>
                          <w:rFonts w:ascii="Courier New" w:hAnsi="Courier New" w:cs="Courier New"/>
                          <w:b/>
                        </w:rPr>
                      </w:pPr>
                      <w:r>
                        <w:rPr>
                          <w:rFonts w:ascii="Courier New" w:hAnsi="Courier New" w:cs="Courier New"/>
                          <w:b/>
                        </w:rPr>
                        <w:t xml:space="preserve">         HOST EEPROM INFORMATION</w:t>
                      </w:r>
                    </w:p>
                    <w:p w:rsidR="00366C1B" w:rsidRDefault="00366C1B" w:rsidP="00BC67C9">
                      <w:pPr>
                        <w:rPr>
                          <w:rFonts w:ascii="Courier New" w:hAnsi="Courier New" w:cs="Courier New"/>
                          <w:b/>
                        </w:rPr>
                      </w:pPr>
                      <w:r>
                        <w:rPr>
                          <w:rFonts w:ascii="Courier New" w:hAnsi="Courier New" w:cs="Courier New"/>
                          <w:b/>
                        </w:rPr>
                        <w:t xml:space="preserve">Host EEPROM Version: </w:t>
                      </w:r>
                      <w:r>
                        <w:rPr>
                          <w:rFonts w:ascii="Courier New" w:hAnsi="Courier New" w:cs="Courier New"/>
                          <w:b/>
                          <w:i/>
                        </w:rPr>
                        <w:t>2</w:t>
                      </w:r>
                    </w:p>
                    <w:p w:rsidR="00366C1B" w:rsidRDefault="00366C1B" w:rsidP="00BC67C9">
                      <w:pPr>
                        <w:rPr>
                          <w:rFonts w:ascii="Courier New" w:hAnsi="Courier New" w:cs="Courier New"/>
                          <w:b/>
                        </w:rPr>
                      </w:pPr>
                      <w:r>
                        <w:rPr>
                          <w:rFonts w:ascii="Courier New" w:hAnsi="Courier New" w:cs="Courier New"/>
                          <w:b/>
                        </w:rPr>
                        <w:t xml:space="preserve">Host EEPROM Size (bytes): </w:t>
                      </w:r>
                      <w:r>
                        <w:rPr>
                          <w:rFonts w:ascii="Courier New" w:hAnsi="Courier New" w:cs="Courier New"/>
                          <w:b/>
                          <w:i/>
                        </w:rPr>
                        <w:t>150</w:t>
                      </w:r>
                    </w:p>
                    <w:p w:rsidR="00366C1B" w:rsidRDefault="00366C1B" w:rsidP="00BC67C9">
                      <w:pPr>
                        <w:rPr>
                          <w:rFonts w:ascii="Courier New" w:hAnsi="Courier New" w:cs="Courier New"/>
                          <w:b/>
                        </w:rPr>
                      </w:pPr>
                      <w:r>
                        <w:rPr>
                          <w:rFonts w:ascii="Courier New" w:hAnsi="Courier New" w:cs="Courier New"/>
                          <w:b/>
                        </w:rPr>
                        <w:t xml:space="preserve">#Modules: </w:t>
                      </w:r>
                      <w:r>
                        <w:rPr>
                          <w:rFonts w:ascii="Courier New" w:hAnsi="Courier New" w:cs="Courier New"/>
                          <w:b/>
                          <w:i/>
                        </w:rPr>
                        <w:t>4</w:t>
                      </w:r>
                    </w:p>
                    <w:p w:rsidR="00366C1B" w:rsidRDefault="00366C1B" w:rsidP="00BC67C9">
                      <w:pPr>
                        <w:rPr>
                          <w:rFonts w:ascii="Courier New" w:hAnsi="Courier New" w:cs="Courier New"/>
                          <w:b/>
                        </w:rPr>
                      </w:pPr>
                      <w:r>
                        <w:rPr>
                          <w:rFonts w:ascii="Courier New" w:hAnsi="Courier New" w:cs="Courier New"/>
                          <w:b/>
                        </w:rPr>
                        <w:t>&lt;module_information&gt;</w:t>
                      </w:r>
                    </w:p>
                    <w:p w:rsidR="00366C1B" w:rsidRDefault="00366C1B" w:rsidP="00BC67C9">
                      <w:pPr>
                        <w:rPr>
                          <w:rFonts w:ascii="Courier New" w:hAnsi="Courier New" w:cs="Courier New"/>
                          <w:b/>
                        </w:rPr>
                      </w:pPr>
                      <w:r>
                        <w:rPr>
                          <w:rFonts w:ascii="Courier New" w:hAnsi="Courier New" w:cs="Courier New"/>
                          <w:b/>
                        </w:rPr>
                        <w:t>&lt;module_information&gt;</w:t>
                      </w:r>
                    </w:p>
                    <w:p w:rsidR="00366C1B" w:rsidRDefault="00366C1B" w:rsidP="00BC67C9">
                      <w:pPr>
                        <w:rPr>
                          <w:rFonts w:ascii="Courier New" w:hAnsi="Courier New" w:cs="Courier New"/>
                          <w:b/>
                        </w:rPr>
                      </w:pPr>
                      <w:r>
                        <w:rPr>
                          <w:rFonts w:ascii="Courier New" w:hAnsi="Courier New" w:cs="Courier New"/>
                          <w:b/>
                        </w:rPr>
                        <w:t>&lt;module_information&gt;</w:t>
                      </w:r>
                    </w:p>
                    <w:p w:rsidR="00366C1B" w:rsidRDefault="00366C1B" w:rsidP="00BC67C9">
                      <w:pPr>
                        <w:rPr>
                          <w:rFonts w:ascii="Courier New" w:hAnsi="Courier New" w:cs="Courier New"/>
                          <w:b/>
                        </w:rPr>
                      </w:pPr>
                      <w:r>
                        <w:rPr>
                          <w:rFonts w:ascii="Courier New" w:hAnsi="Courier New" w:cs="Courier New"/>
                          <w:b/>
                        </w:rPr>
                        <w:t>[UP/DN ARROW]              [QUIT-**NEXT]</w:t>
                      </w:r>
                    </w:p>
                    <w:p w:rsidR="00366C1B" w:rsidRDefault="00366C1B" w:rsidP="00BC67C9">
                      <w:pPr>
                        <w:rPr>
                          <w:rFonts w:ascii="Courier New" w:hAnsi="Courier New" w:cs="Courier New"/>
                          <w:b/>
                        </w:rPr>
                      </w:pPr>
                    </w:p>
                    <w:p w:rsidR="00366C1B" w:rsidRDefault="00366C1B" w:rsidP="00BC67C9">
                      <w:pPr>
                        <w:rPr>
                          <w:rFonts w:ascii="Courier New" w:hAnsi="Courier New" w:cs="Courier New"/>
                          <w:b/>
                        </w:rPr>
                      </w:pPr>
                    </w:p>
                  </w:txbxContent>
                </v:textbox>
              </v:shape>
            </w:pict>
          </mc:Fallback>
        </mc:AlternateContent>
      </w:r>
    </w:p>
    <w:p w:rsidR="00BC67C9" w:rsidRDefault="00BC67C9" w:rsidP="00BC67C9"/>
    <w:p w:rsidR="00BC67C9" w:rsidRDefault="00BC67C9" w:rsidP="00BC67C9"/>
    <w:p w:rsidR="00BC67C9" w:rsidRDefault="00BC67C9" w:rsidP="00BC67C9"/>
    <w:p w:rsidR="00BC67C9" w:rsidRDefault="00BC67C9" w:rsidP="00BC67C9"/>
    <w:p w:rsidR="00BC67C9" w:rsidRDefault="00BC67C9" w:rsidP="00BC67C9"/>
    <w:p w:rsidR="00BC67C9" w:rsidRDefault="00BC67C9" w:rsidP="00BC67C9"/>
    <w:p w:rsidR="00BC67C9" w:rsidRPr="008E19A6" w:rsidRDefault="00BC67C9" w:rsidP="00BC67C9"/>
    <w:p w:rsidR="00BC67C9" w:rsidRDefault="00BC67C9" w:rsidP="00BC67C9"/>
    <w:p w:rsidR="00BC67C9" w:rsidRDefault="00BC67C9" w:rsidP="00BC67C9">
      <w:pPr>
        <w:pStyle w:val="ListParagraph"/>
        <w:tabs>
          <w:tab w:val="left" w:pos="1800"/>
        </w:tabs>
        <w:ind w:left="1440"/>
      </w:pPr>
      <w:r w:rsidRPr="00267C47">
        <w:rPr>
          <w:b/>
          <w:sz w:val="36"/>
          <w:szCs w:val="36"/>
        </w:rPr>
        <w:sym w:font="Wingdings 2" w:char="F02A"/>
      </w:r>
      <w:r>
        <w:tab/>
        <w:t>Pass</w:t>
      </w:r>
    </w:p>
    <w:p w:rsidR="00BC67C9" w:rsidRDefault="00BC67C9" w:rsidP="00BC67C9"/>
    <w:p w:rsidR="005A4147" w:rsidRDefault="005A4147" w:rsidP="003408F1">
      <w:pPr>
        <w:pStyle w:val="ListParagraph"/>
        <w:numPr>
          <w:ilvl w:val="0"/>
          <w:numId w:val="11"/>
        </w:numPr>
        <w:jc w:val="both"/>
        <w:rPr>
          <w:ins w:id="532" w:author="Author"/>
        </w:rPr>
        <w:pPrChange w:id="533" w:author="Author">
          <w:pPr>
            <w:pStyle w:val="ListParagraph"/>
            <w:numPr>
              <w:numId w:val="29"/>
            </w:numPr>
            <w:ind w:hanging="360"/>
            <w:jc w:val="both"/>
          </w:pPr>
        </w:pPrChange>
      </w:pPr>
      <w:ins w:id="534" w:author="Author">
        <w:r>
          <w:t xml:space="preserve">Confirm that </w:t>
        </w:r>
        <w:r w:rsidRPr="005A4147">
          <w:t xml:space="preserve">the values </w:t>
        </w:r>
        <w:r>
          <w:t xml:space="preserve">for </w:t>
        </w:r>
        <w:r w:rsidRPr="005A4147">
          <w:t>the "Ethernet Switch/Router Mac Addresses," "Host Board Serial Ports Used" and the "Agency Reserved" fields are displayed as hexadecimal pairs.</w:t>
        </w:r>
        <w:r>
          <w:t xml:space="preserve"> (</w:t>
        </w:r>
        <w:r w:rsidRPr="00CC5C54">
          <w:t>APIR3.2.</w:t>
        </w:r>
        <w:r>
          <w:t>6</w:t>
        </w:r>
        <w:r w:rsidRPr="00CC5C54">
          <w:t>[</w:t>
        </w:r>
        <w:r>
          <w:t>6</w:t>
        </w:r>
        <w:r w:rsidRPr="00CC5C54">
          <w:t>]</w:t>
        </w:r>
        <w:r>
          <w:t>)</w:t>
        </w:r>
      </w:ins>
    </w:p>
    <w:p w:rsidR="005A4147" w:rsidRDefault="005A4147" w:rsidP="005A4147">
      <w:pPr>
        <w:rPr>
          <w:ins w:id="535" w:author="Author"/>
        </w:rPr>
      </w:pPr>
    </w:p>
    <w:p w:rsidR="005A4147" w:rsidRDefault="005A4147" w:rsidP="005A4147">
      <w:pPr>
        <w:pStyle w:val="ListParagraph"/>
        <w:tabs>
          <w:tab w:val="left" w:pos="1800"/>
        </w:tabs>
        <w:ind w:left="1440"/>
        <w:rPr>
          <w:ins w:id="536" w:author="Author"/>
        </w:rPr>
      </w:pPr>
      <w:ins w:id="537" w:author="Author">
        <w:r w:rsidRPr="00267C47">
          <w:rPr>
            <w:b/>
            <w:sz w:val="36"/>
            <w:szCs w:val="36"/>
          </w:rPr>
          <w:sym w:font="Wingdings 2" w:char="F02A"/>
        </w:r>
        <w:r>
          <w:tab/>
          <w:t>Pass</w:t>
        </w:r>
      </w:ins>
    </w:p>
    <w:p w:rsidR="005A4147" w:rsidRDefault="005A4147" w:rsidP="005A4147">
      <w:pPr>
        <w:pStyle w:val="ListParagraph"/>
        <w:tabs>
          <w:tab w:val="left" w:pos="1800"/>
        </w:tabs>
        <w:ind w:left="1440"/>
        <w:rPr>
          <w:ins w:id="538" w:author="Author"/>
        </w:rPr>
      </w:pPr>
    </w:p>
    <w:p w:rsidR="00BC67C9" w:rsidRDefault="00BC67C9" w:rsidP="003408F1">
      <w:pPr>
        <w:pStyle w:val="ListParagraph"/>
        <w:numPr>
          <w:ilvl w:val="0"/>
          <w:numId w:val="11"/>
        </w:numPr>
        <w:jc w:val="both"/>
        <w:pPrChange w:id="539" w:author="Author">
          <w:pPr>
            <w:pStyle w:val="ListParagraph"/>
            <w:numPr>
              <w:numId w:val="26"/>
            </w:numPr>
            <w:ind w:hanging="360"/>
            <w:jc w:val="both"/>
          </w:pPr>
        </w:pPrChange>
      </w:pPr>
      <w:r>
        <w:t xml:space="preserve">Press </w:t>
      </w:r>
      <w:r w:rsidRPr="00FA4F0D">
        <w:t>&lt;</w:t>
      </w:r>
      <w:r w:rsidRPr="004751EA">
        <w:rPr>
          <w:b/>
        </w:rPr>
        <w:t>*</w:t>
      </w:r>
      <w:r w:rsidRPr="00FA4F0D">
        <w:t>&gt;-&lt;</w:t>
      </w:r>
      <w:r w:rsidRPr="004751EA">
        <w:rPr>
          <w:b/>
        </w:rPr>
        <w:t>*</w:t>
      </w:r>
      <w:r w:rsidRPr="00FA4F0D">
        <w:t>&gt;-&lt;</w:t>
      </w:r>
      <w:r w:rsidRPr="004751EA">
        <w:rPr>
          <w:b/>
        </w:rPr>
        <w:t>NEXT</w:t>
      </w:r>
      <w:r>
        <w:t>&gt; and confirm that the ATC Configuration Menu is displayed.</w:t>
      </w:r>
    </w:p>
    <w:p w:rsidR="00BC67C9" w:rsidRDefault="00BC67C9" w:rsidP="00BC67C9"/>
    <w:p w:rsidR="00BC67C9" w:rsidRDefault="00BC67C9" w:rsidP="00BC67C9">
      <w:pPr>
        <w:pStyle w:val="ListParagraph"/>
        <w:tabs>
          <w:tab w:val="left" w:pos="1800"/>
        </w:tabs>
        <w:ind w:left="1440"/>
      </w:pPr>
      <w:r w:rsidRPr="00267C47">
        <w:rPr>
          <w:b/>
          <w:sz w:val="36"/>
          <w:szCs w:val="36"/>
        </w:rPr>
        <w:sym w:font="Wingdings 2" w:char="F02A"/>
      </w:r>
      <w:r>
        <w:tab/>
        <w:t>Pass</w:t>
      </w:r>
    </w:p>
    <w:p w:rsidR="00BC67C9" w:rsidRDefault="00BC67C9" w:rsidP="00BC67C9">
      <w:pPr>
        <w:pStyle w:val="ListParagraph"/>
        <w:tabs>
          <w:tab w:val="left" w:pos="1800"/>
        </w:tabs>
        <w:ind w:left="1440"/>
      </w:pPr>
    </w:p>
    <w:p w:rsidR="00735465" w:rsidRDefault="00D11392" w:rsidP="003408F1">
      <w:pPr>
        <w:pStyle w:val="ListParagraph"/>
        <w:numPr>
          <w:ilvl w:val="0"/>
          <w:numId w:val="11"/>
        </w:numPr>
        <w:jc w:val="both"/>
        <w:pPrChange w:id="540" w:author="Author">
          <w:pPr>
            <w:pStyle w:val="ListParagraph"/>
            <w:numPr>
              <w:numId w:val="26"/>
            </w:numPr>
            <w:ind w:hanging="360"/>
            <w:jc w:val="both"/>
          </w:pPr>
        </w:pPrChange>
      </w:pPr>
      <w:r>
        <w:t xml:space="preserve">Using a console connection to the controller, confirm that the changes to the network settings for Ethernet Ports 1 and 2 which were made in Steps 10 and 11 were successfully applied </w:t>
      </w:r>
    </w:p>
    <w:p w:rsidR="00735465" w:rsidRDefault="00735465" w:rsidP="00735465"/>
    <w:p w:rsidR="00735465" w:rsidRDefault="00735465" w:rsidP="00735465">
      <w:pPr>
        <w:pStyle w:val="ListParagraph"/>
        <w:tabs>
          <w:tab w:val="left" w:pos="1800"/>
        </w:tabs>
        <w:ind w:left="1440"/>
      </w:pPr>
      <w:r w:rsidRPr="00267C47">
        <w:rPr>
          <w:b/>
          <w:sz w:val="36"/>
          <w:szCs w:val="36"/>
        </w:rPr>
        <w:sym w:font="Wingdings 2" w:char="F02A"/>
      </w:r>
      <w:r>
        <w:tab/>
        <w:t>Pass</w:t>
      </w:r>
    </w:p>
    <w:p w:rsidR="00735465" w:rsidRDefault="00735465" w:rsidP="00735465">
      <w:pPr>
        <w:pStyle w:val="ListParagraph"/>
        <w:tabs>
          <w:tab w:val="left" w:pos="1800"/>
        </w:tabs>
        <w:ind w:left="1440"/>
      </w:pPr>
    </w:p>
    <w:p w:rsidR="00D40B5A" w:rsidRDefault="00D40B5A" w:rsidP="003408F1">
      <w:pPr>
        <w:pStyle w:val="ListParagraph"/>
        <w:numPr>
          <w:ilvl w:val="0"/>
          <w:numId w:val="11"/>
        </w:numPr>
        <w:jc w:val="both"/>
        <w:rPr>
          <w:ins w:id="541" w:author="Author"/>
        </w:rPr>
        <w:pPrChange w:id="542" w:author="Author">
          <w:pPr>
            <w:pStyle w:val="ListParagraph"/>
            <w:numPr>
              <w:numId w:val="10"/>
            </w:numPr>
            <w:ind w:left="810" w:hanging="360"/>
            <w:jc w:val="both"/>
          </w:pPr>
        </w:pPrChange>
      </w:pPr>
      <w:ins w:id="543" w:author="Author">
        <w:r>
          <w:t>Repeat all test steps using the controller with the 16x40 display.  Confirm that for steps x, x, x, x, x and x that the first and last text lines of the display are identical and are in the correct locations.</w:t>
        </w:r>
        <w:r w:rsidR="00375B5B">
          <w:t xml:space="preserve"> (</w:t>
        </w:r>
        <w:r w:rsidR="00375B5B" w:rsidRPr="00375B5B">
          <w:t>APIR3.2.2[4]</w:t>
        </w:r>
        <w:r w:rsidR="00375B5B">
          <w:t>,</w:t>
        </w:r>
        <w:r w:rsidR="00375B5B" w:rsidRPr="00375B5B">
          <w:t xml:space="preserve"> APIR3.2.</w:t>
        </w:r>
        <w:r w:rsidR="00375B5B">
          <w:t>3</w:t>
        </w:r>
        <w:r w:rsidR="00375B5B" w:rsidRPr="00375B5B">
          <w:t>[4]</w:t>
        </w:r>
        <w:r w:rsidR="00375B5B">
          <w:t>,</w:t>
        </w:r>
        <w:r w:rsidR="00375B5B" w:rsidRPr="00375B5B">
          <w:t xml:space="preserve"> APIR3.2.</w:t>
        </w:r>
        <w:r w:rsidR="00375B5B">
          <w:t>4</w:t>
        </w:r>
        <w:r w:rsidR="00375B5B" w:rsidRPr="00375B5B">
          <w:t>[4]</w:t>
        </w:r>
        <w:r w:rsidR="00375B5B">
          <w:t xml:space="preserve">, </w:t>
        </w:r>
        <w:r w:rsidR="00375B5B" w:rsidRPr="00375B5B">
          <w:t>APIR3.2.</w:t>
        </w:r>
        <w:r w:rsidR="00375B5B">
          <w:t>5</w:t>
        </w:r>
        <w:r w:rsidR="00375B5B" w:rsidRPr="00375B5B">
          <w:t>[</w:t>
        </w:r>
        <w:r w:rsidR="00375B5B">
          <w:t>3</w:t>
        </w:r>
        <w:r w:rsidR="00375B5B" w:rsidRPr="00375B5B">
          <w:t>]</w:t>
        </w:r>
        <w:r w:rsidR="00375B5B">
          <w:t xml:space="preserve">, </w:t>
        </w:r>
        <w:r w:rsidR="00375B5B" w:rsidRPr="00375B5B">
          <w:t>APIR3.2.</w:t>
        </w:r>
        <w:r w:rsidR="00375B5B">
          <w:t>6</w:t>
        </w:r>
        <w:r w:rsidR="00375B5B" w:rsidRPr="00375B5B">
          <w:t>[4]</w:t>
        </w:r>
        <w:r w:rsidR="00375B5B">
          <w:t>)</w:t>
        </w:r>
      </w:ins>
    </w:p>
    <w:p w:rsidR="00D40B5A" w:rsidRDefault="00D40B5A" w:rsidP="00D40B5A">
      <w:pPr>
        <w:rPr>
          <w:ins w:id="544" w:author="Author"/>
        </w:rPr>
      </w:pPr>
    </w:p>
    <w:p w:rsidR="00D40B5A" w:rsidRDefault="00D40B5A" w:rsidP="00D40B5A">
      <w:pPr>
        <w:pStyle w:val="ListParagraph"/>
        <w:tabs>
          <w:tab w:val="left" w:pos="1800"/>
        </w:tabs>
        <w:ind w:left="1440"/>
        <w:rPr>
          <w:ins w:id="545" w:author="Author"/>
        </w:rPr>
      </w:pPr>
      <w:ins w:id="546" w:author="Author">
        <w:r w:rsidRPr="00267C47">
          <w:rPr>
            <w:b/>
            <w:sz w:val="36"/>
            <w:szCs w:val="36"/>
          </w:rPr>
          <w:sym w:font="Wingdings 2" w:char="F02A"/>
        </w:r>
        <w:r>
          <w:tab/>
          <w:t>Pass</w:t>
        </w:r>
      </w:ins>
    </w:p>
    <w:p w:rsidR="00BC67C9" w:rsidRDefault="00BC67C9">
      <w:pPr>
        <w:rPr>
          <w:rFonts w:ascii="Arial Bold" w:hAnsi="Arial Bold" w:cs="Arial"/>
          <w:bCs/>
          <w:szCs w:val="32"/>
        </w:rPr>
      </w:pPr>
      <w:r>
        <w:br w:type="page"/>
      </w:r>
    </w:p>
    <w:p w:rsidR="00D071DF" w:rsidRDefault="00D071DF" w:rsidP="00D071DF">
      <w:pPr>
        <w:pStyle w:val="Heading4"/>
        <w:tabs>
          <w:tab w:val="clear" w:pos="1440"/>
          <w:tab w:val="left" w:pos="1080"/>
        </w:tabs>
      </w:pPr>
      <w:r>
        <w:lastRenderedPageBreak/>
        <w:t>Measure</w:t>
      </w:r>
    </w:p>
    <w:p w:rsidR="00D071DF" w:rsidRPr="00A91055" w:rsidRDefault="00D071DF" w:rsidP="00D071DF">
      <w:r>
        <w:t>No measurements are necessary during the execution of this procedure.</w:t>
      </w:r>
    </w:p>
    <w:p w:rsidR="00D071DF" w:rsidRDefault="00D071DF" w:rsidP="00D071DF">
      <w:pPr>
        <w:pStyle w:val="Heading4"/>
        <w:tabs>
          <w:tab w:val="clear" w:pos="1440"/>
          <w:tab w:val="left" w:pos="1080"/>
        </w:tabs>
      </w:pPr>
      <w:r>
        <w:t>Shutdown</w:t>
      </w:r>
    </w:p>
    <w:p w:rsidR="00D071DF" w:rsidRPr="00A91055" w:rsidRDefault="00D071DF" w:rsidP="00D071DF">
      <w:pPr>
        <w:jc w:val="both"/>
      </w:pPr>
      <w:r>
        <w:t>If unexpected events occur which interrupt the execution of this procedure, turn the power to the ATC Controller to OFF and wait 30 seconds before restoring power to the controller to restart the procedure.</w:t>
      </w:r>
    </w:p>
    <w:p w:rsidR="00D071DF" w:rsidRDefault="00D071DF" w:rsidP="00D071DF">
      <w:pPr>
        <w:pStyle w:val="Heading4"/>
        <w:tabs>
          <w:tab w:val="clear" w:pos="1440"/>
          <w:tab w:val="left" w:pos="1080"/>
        </w:tabs>
      </w:pPr>
      <w:r>
        <w:t>Restart</w:t>
      </w:r>
    </w:p>
    <w:p w:rsidR="00D071DF" w:rsidRPr="00A91055" w:rsidRDefault="00D071DF" w:rsidP="00D071DF">
      <w:pPr>
        <w:jc w:val="both"/>
      </w:pPr>
      <w:r>
        <w:t>This procedure may be restarted at any point.</w:t>
      </w:r>
    </w:p>
    <w:p w:rsidR="00D071DF" w:rsidRDefault="00D071DF" w:rsidP="00D071DF">
      <w:pPr>
        <w:pStyle w:val="Heading4"/>
        <w:tabs>
          <w:tab w:val="clear" w:pos="1440"/>
          <w:tab w:val="left" w:pos="1080"/>
        </w:tabs>
      </w:pPr>
      <w:r>
        <w:t>Wrap Up</w:t>
      </w:r>
    </w:p>
    <w:p w:rsidR="00D071DF" w:rsidRDefault="00D071DF" w:rsidP="00D071DF">
      <w:pPr>
        <w:jc w:val="both"/>
      </w:pPr>
      <w:r>
        <w:t>Power down the controller.</w:t>
      </w:r>
    </w:p>
    <w:p w:rsidR="00FA4F0D" w:rsidRDefault="00FA4F0D">
      <w:pPr>
        <w:rPr>
          <w:rFonts w:ascii="Arial Bold" w:hAnsi="Arial Bold" w:cs="Arial"/>
          <w:bCs/>
          <w:szCs w:val="32"/>
        </w:rPr>
      </w:pPr>
      <w:r>
        <w:br w:type="page"/>
      </w:r>
    </w:p>
    <w:p w:rsidR="004C0F2A" w:rsidRDefault="004C0F2A" w:rsidP="004C0F2A">
      <w:pPr>
        <w:pStyle w:val="Heading2"/>
      </w:pPr>
      <w:bookmarkStart w:id="547" w:name="_Toc456255179"/>
      <w:r>
        <w:lastRenderedPageBreak/>
        <w:t xml:space="preserve">Test Procedure Specification </w:t>
      </w:r>
      <w:del w:id="548" w:author="Author">
        <w:r w:rsidR="00CF4DF5" w:rsidDel="00641D39">
          <w:delText>4</w:delText>
        </w:r>
        <w:r w:rsidDel="00641D39">
          <w:delText xml:space="preserve"> </w:delText>
        </w:r>
      </w:del>
      <w:ins w:id="549" w:author="Author">
        <w:r w:rsidR="00641D39">
          <w:t xml:space="preserve">5 </w:t>
        </w:r>
      </w:ins>
      <w:r>
        <w:t xml:space="preserve">- </w:t>
      </w:r>
      <w:bookmarkEnd w:id="333"/>
      <w:r w:rsidR="001302A1">
        <w:t>Intrinsic API Requirements</w:t>
      </w:r>
      <w:bookmarkEnd w:id="547"/>
    </w:p>
    <w:p w:rsidR="004C0F2A" w:rsidRDefault="004C0F2A" w:rsidP="004C0F2A">
      <w:pPr>
        <w:pStyle w:val="Heading3"/>
      </w:pPr>
      <w:r>
        <w:t>Test Procedure Specification Identifier</w:t>
      </w:r>
    </w:p>
    <w:p w:rsidR="004C0F2A" w:rsidRDefault="004C0F2A" w:rsidP="004C0F2A">
      <w:pPr>
        <w:tabs>
          <w:tab w:val="left" w:pos="1440"/>
        </w:tabs>
        <w:jc w:val="both"/>
        <w:rPr>
          <w:rFonts w:cs="Arial"/>
        </w:rPr>
      </w:pPr>
      <w:r>
        <w:rPr>
          <w:rFonts w:cs="Arial"/>
        </w:rPr>
        <w:t xml:space="preserve">The identifier for this Test Procedure Specification is </w:t>
      </w:r>
      <w:r w:rsidR="00753164">
        <w:rPr>
          <w:rFonts w:cs="Arial"/>
        </w:rPr>
        <w:t>APIRI</w:t>
      </w:r>
      <w:r>
        <w:rPr>
          <w:rFonts w:cs="Arial"/>
        </w:rPr>
        <w:t>.TPS.6030.</w:t>
      </w:r>
    </w:p>
    <w:p w:rsidR="00404F23" w:rsidRDefault="00404F23" w:rsidP="00404F23">
      <w:pPr>
        <w:pStyle w:val="Heading3"/>
        <w:rPr>
          <w:ins w:id="550" w:author="Author"/>
        </w:rPr>
      </w:pPr>
      <w:ins w:id="551" w:author="Author">
        <w:r>
          <w:t>Purpose</w:t>
        </w:r>
      </w:ins>
    </w:p>
    <w:p w:rsidR="00404F23" w:rsidRDefault="00404F23" w:rsidP="00404F23">
      <w:pPr>
        <w:tabs>
          <w:tab w:val="left" w:pos="1440"/>
        </w:tabs>
        <w:jc w:val="both"/>
        <w:rPr>
          <w:ins w:id="552" w:author="Author"/>
          <w:rFonts w:cs="Arial"/>
        </w:rPr>
      </w:pPr>
      <w:ins w:id="553" w:author="Author">
        <w:r w:rsidRPr="00132D6D">
          <w:rPr>
            <w:rFonts w:cs="Arial"/>
          </w:rPr>
          <w:t xml:space="preserve">This </w:t>
        </w:r>
        <w:r>
          <w:rPr>
            <w:rFonts w:cs="Arial"/>
          </w:rPr>
          <w:t>procedure validates a number of requirements which must be confirmed by an inspection of the relevant source code files.</w:t>
        </w:r>
      </w:ins>
    </w:p>
    <w:p w:rsidR="00404F23" w:rsidRDefault="00404F23" w:rsidP="00404F23">
      <w:pPr>
        <w:pStyle w:val="Heading3"/>
        <w:rPr>
          <w:ins w:id="554" w:author="Author"/>
        </w:rPr>
      </w:pPr>
      <w:ins w:id="555" w:author="Author">
        <w:r>
          <w:t>Special Requirements</w:t>
        </w:r>
      </w:ins>
    </w:p>
    <w:p w:rsidR="00404F23" w:rsidRDefault="00404F23" w:rsidP="00404F23">
      <w:pPr>
        <w:tabs>
          <w:tab w:val="left" w:pos="1440"/>
        </w:tabs>
        <w:jc w:val="both"/>
        <w:rPr>
          <w:ins w:id="556" w:author="Author"/>
          <w:rFonts w:cs="Arial"/>
        </w:rPr>
      </w:pPr>
      <w:ins w:id="557" w:author="Author">
        <w:r>
          <w:rPr>
            <w:rFonts w:cs="Arial"/>
          </w:rPr>
          <w:t>This procedure requires the examination of certain API distribution C-language source code files.  It is intended to be run by a software developer with specific knowledge of the API distribution source code files and structure.</w:t>
        </w:r>
      </w:ins>
    </w:p>
    <w:p w:rsidR="00404F23" w:rsidRDefault="00404F23" w:rsidP="00404F23">
      <w:pPr>
        <w:pStyle w:val="Heading3"/>
        <w:rPr>
          <w:ins w:id="558" w:author="Author"/>
        </w:rPr>
      </w:pPr>
      <w:ins w:id="559" w:author="Author">
        <w:r>
          <w:t>Procedure Steps</w:t>
        </w:r>
      </w:ins>
    </w:p>
    <w:p w:rsidR="00404F23" w:rsidRDefault="00404F23" w:rsidP="00404F23">
      <w:pPr>
        <w:pStyle w:val="Heading4"/>
        <w:tabs>
          <w:tab w:val="clear" w:pos="1440"/>
          <w:tab w:val="left" w:pos="1080"/>
        </w:tabs>
        <w:rPr>
          <w:ins w:id="560" w:author="Author"/>
        </w:rPr>
      </w:pPr>
      <w:ins w:id="561" w:author="Author">
        <w:r>
          <w:t>Log</w:t>
        </w:r>
      </w:ins>
    </w:p>
    <w:p w:rsidR="00404F23" w:rsidRPr="00212A02" w:rsidRDefault="00404F23" w:rsidP="00404F23">
      <w:pPr>
        <w:jc w:val="both"/>
        <w:rPr>
          <w:ins w:id="562" w:author="Author"/>
        </w:rPr>
      </w:pPr>
      <w:ins w:id="563" w:author="Author">
        <w:r>
          <w:t>The pass/fail status of each procedure step should be logged.  For procedure steps which fail, a description of the cause of the failure as well as acceptable remediation step(s) (if available) should also be noted on the log.</w:t>
        </w:r>
      </w:ins>
    </w:p>
    <w:p w:rsidR="00404F23" w:rsidRDefault="00404F23" w:rsidP="00404F23">
      <w:pPr>
        <w:pStyle w:val="Heading4"/>
        <w:tabs>
          <w:tab w:val="clear" w:pos="1440"/>
          <w:tab w:val="left" w:pos="1080"/>
        </w:tabs>
        <w:rPr>
          <w:ins w:id="564" w:author="Author"/>
        </w:rPr>
      </w:pPr>
      <w:ins w:id="565" w:author="Author">
        <w:r>
          <w:t>Setup</w:t>
        </w:r>
      </w:ins>
    </w:p>
    <w:p w:rsidR="00404F23" w:rsidRDefault="00404F23" w:rsidP="00404F23">
      <w:pPr>
        <w:jc w:val="both"/>
        <w:rPr>
          <w:ins w:id="566" w:author="Author"/>
        </w:rPr>
      </w:pPr>
      <w:ins w:id="567" w:author="Author">
        <w:r>
          <w:t>This test procedure utilizes a subset of the hardware environment as described in the APIVS Test Plan, specifically:</w:t>
        </w:r>
      </w:ins>
    </w:p>
    <w:p w:rsidR="00404F23" w:rsidRDefault="00404F23" w:rsidP="00404F23">
      <w:pPr>
        <w:jc w:val="both"/>
        <w:rPr>
          <w:ins w:id="568" w:author="Author"/>
        </w:rPr>
      </w:pPr>
    </w:p>
    <w:p w:rsidR="00504932" w:rsidRDefault="00504932" w:rsidP="00504932">
      <w:pPr>
        <w:numPr>
          <w:ilvl w:val="0"/>
          <w:numId w:val="8"/>
        </w:numPr>
        <w:jc w:val="both"/>
        <w:rPr>
          <w:ins w:id="569" w:author="Author"/>
        </w:rPr>
      </w:pPr>
      <w:ins w:id="570" w:author="Author">
        <w:r>
          <w:t xml:space="preserve">an ATC Controller with a primary USB port capable of running startup scripts and </w:t>
        </w:r>
        <w:r w:rsidRPr="009F14D1">
          <w:t>a minimum 8x40 character LCD display and associated keyboard</w:t>
        </w:r>
        <w:r>
          <w:t>. The controller should also have a functional console port available (either via serial port or SSH Ethernet connection)</w:t>
        </w:r>
      </w:ins>
    </w:p>
    <w:p w:rsidR="00404F23" w:rsidRDefault="00404F23" w:rsidP="00404F23">
      <w:pPr>
        <w:numPr>
          <w:ilvl w:val="0"/>
          <w:numId w:val="8"/>
        </w:numPr>
        <w:jc w:val="both"/>
        <w:rPr>
          <w:ins w:id="571" w:author="Author"/>
        </w:rPr>
      </w:pPr>
      <w:ins w:id="572" w:author="Author">
        <w:r>
          <w:t>a Personal Computer (PC) with 1GB available hard drive storage and an available USB port</w:t>
        </w:r>
      </w:ins>
    </w:p>
    <w:p w:rsidR="00404F23" w:rsidRDefault="00404F23" w:rsidP="00404F23">
      <w:pPr>
        <w:jc w:val="both"/>
        <w:rPr>
          <w:ins w:id="573" w:author="Author"/>
        </w:rPr>
      </w:pPr>
    </w:p>
    <w:p w:rsidR="00404F23" w:rsidRDefault="00404F23" w:rsidP="00404F23">
      <w:pPr>
        <w:rPr>
          <w:ins w:id="574" w:author="Author"/>
        </w:rPr>
      </w:pPr>
      <w:ins w:id="575" w:author="Author">
        <w:r>
          <w:t xml:space="preserve">This test procedure requires access to the APIVS Software distribution from the online repository (GitHub) at </w:t>
        </w:r>
        <w:r>
          <w:fldChar w:fldCharType="begin"/>
        </w:r>
        <w:r>
          <w:instrText xml:space="preserve"> HYPERLINK "https://github.com/apiriadmin/APIVS" </w:instrText>
        </w:r>
        <w:r>
          <w:fldChar w:fldCharType="separate"/>
        </w:r>
        <w:r w:rsidRPr="00DC3FC9">
          <w:rPr>
            <w:rStyle w:val="Hyperlink"/>
          </w:rPr>
          <w:t>https://github.com/apiriadmin/APIVS</w:t>
        </w:r>
        <w:r>
          <w:rPr>
            <w:rStyle w:val="Hyperlink"/>
          </w:rPr>
          <w:fldChar w:fldCharType="end"/>
        </w:r>
        <w:r>
          <w:t>.  The software can have been previously downloaded.</w:t>
        </w:r>
      </w:ins>
    </w:p>
    <w:p w:rsidR="00404F23" w:rsidRDefault="00404F23" w:rsidP="00404F23">
      <w:pPr>
        <w:rPr>
          <w:ins w:id="576" w:author="Author"/>
        </w:rPr>
      </w:pPr>
    </w:p>
    <w:p w:rsidR="00404F23" w:rsidRPr="00A91055" w:rsidRDefault="00404F23" w:rsidP="00404F23">
      <w:pPr>
        <w:jc w:val="both"/>
        <w:rPr>
          <w:ins w:id="577" w:author="Author"/>
        </w:rPr>
      </w:pPr>
      <w:ins w:id="578" w:author="Author">
        <w:r>
          <w:t>It is expected that the files necessary for each procedural step inspection during formal testing will have been previously identified and the specific locations within those files to be inspected will also have been noted.</w:t>
        </w:r>
      </w:ins>
    </w:p>
    <w:p w:rsidR="00404F23" w:rsidRDefault="00404F23">
      <w:pPr>
        <w:rPr>
          <w:ins w:id="579" w:author="Author"/>
          <w:rFonts w:ascii="Arial Bold" w:hAnsi="Arial Bold" w:cs="Arial"/>
          <w:b/>
          <w:bCs/>
          <w:szCs w:val="32"/>
        </w:rPr>
      </w:pPr>
      <w:ins w:id="580" w:author="Author">
        <w:r>
          <w:br w:type="page"/>
        </w:r>
      </w:ins>
    </w:p>
    <w:p w:rsidR="004C0F2A" w:rsidDel="00404F23" w:rsidRDefault="004C0F2A" w:rsidP="004C0F2A">
      <w:pPr>
        <w:pStyle w:val="Heading3"/>
        <w:rPr>
          <w:del w:id="581" w:author="Author"/>
        </w:rPr>
      </w:pPr>
      <w:del w:id="582" w:author="Author">
        <w:r w:rsidDel="00404F23">
          <w:lastRenderedPageBreak/>
          <w:delText>Purpose</w:delText>
        </w:r>
      </w:del>
    </w:p>
    <w:p w:rsidR="004C0F2A" w:rsidDel="00404F23" w:rsidRDefault="004C0F2A" w:rsidP="001302A1">
      <w:pPr>
        <w:tabs>
          <w:tab w:val="left" w:pos="1440"/>
        </w:tabs>
        <w:jc w:val="both"/>
        <w:rPr>
          <w:del w:id="583" w:author="Author"/>
          <w:rFonts w:cs="Arial"/>
        </w:rPr>
      </w:pPr>
      <w:del w:id="584" w:author="Author">
        <w:r w:rsidRPr="00132D6D" w:rsidDel="00404F23">
          <w:rPr>
            <w:rFonts w:cs="Arial"/>
          </w:rPr>
          <w:delText xml:space="preserve">This </w:delText>
        </w:r>
        <w:r w:rsidDel="00404F23">
          <w:rPr>
            <w:rFonts w:cs="Arial"/>
          </w:rPr>
          <w:delText xml:space="preserve">procedure </w:delText>
        </w:r>
        <w:r w:rsidR="001302A1" w:rsidDel="00404F23">
          <w:rPr>
            <w:rFonts w:cs="Arial"/>
          </w:rPr>
          <w:delText>is a placeholder for a number of API ‘requirements’ which are all intrinsic to the API Standard as well as the API Reference Implementation.  As such, there is no specific testing to be performed by this procedure per se, but rather just an acknowledgement that these ‘requirements’ are all inherent qualities of the API as designed</w:delText>
        </w:r>
        <w:r w:rsidDel="00404F23">
          <w:rPr>
            <w:rFonts w:cs="Arial"/>
          </w:rPr>
          <w:delText xml:space="preserve">. </w:delText>
        </w:r>
      </w:del>
    </w:p>
    <w:p w:rsidR="004C0F2A" w:rsidDel="00404F23" w:rsidRDefault="004C0F2A" w:rsidP="004C0F2A">
      <w:pPr>
        <w:pStyle w:val="Heading3"/>
        <w:rPr>
          <w:del w:id="585" w:author="Author"/>
        </w:rPr>
      </w:pPr>
      <w:del w:id="586" w:author="Author">
        <w:r w:rsidDel="00404F23">
          <w:delText>Procedure Steps</w:delText>
        </w:r>
      </w:del>
    </w:p>
    <w:p w:rsidR="004C0F2A" w:rsidDel="00404F23" w:rsidRDefault="004C0F2A" w:rsidP="004C0F2A">
      <w:pPr>
        <w:pStyle w:val="Heading4"/>
        <w:tabs>
          <w:tab w:val="clear" w:pos="1440"/>
          <w:tab w:val="left" w:pos="1080"/>
        </w:tabs>
        <w:rPr>
          <w:del w:id="587" w:author="Author"/>
        </w:rPr>
      </w:pPr>
      <w:del w:id="588" w:author="Author">
        <w:r w:rsidDel="00404F23">
          <w:delText>Log</w:delText>
        </w:r>
      </w:del>
    </w:p>
    <w:p w:rsidR="004C0F2A" w:rsidRPr="00212A02" w:rsidDel="00404F23" w:rsidRDefault="004C0F2A" w:rsidP="004C0F2A">
      <w:pPr>
        <w:rPr>
          <w:del w:id="589" w:author="Author"/>
        </w:rPr>
      </w:pPr>
      <w:del w:id="590" w:author="Author">
        <w:r w:rsidDel="00404F23">
          <w:delText xml:space="preserve">No logging </w:delText>
        </w:r>
        <w:r w:rsidR="001302A1" w:rsidDel="00404F23">
          <w:delText>should be required for this procedure.</w:delText>
        </w:r>
      </w:del>
    </w:p>
    <w:p w:rsidR="004C0F2A" w:rsidRPr="002F2EB9" w:rsidRDefault="004C0F2A" w:rsidP="004C0F2A">
      <w:pPr>
        <w:pStyle w:val="Heading4"/>
        <w:tabs>
          <w:tab w:val="clear" w:pos="1440"/>
          <w:tab w:val="left" w:pos="1080"/>
        </w:tabs>
        <w:rPr>
          <w:b/>
        </w:rPr>
      </w:pPr>
      <w:r w:rsidRPr="002F2EB9">
        <w:rPr>
          <w:b/>
        </w:rPr>
        <w:t>Start</w:t>
      </w:r>
      <w:r w:rsidR="001302A1">
        <w:rPr>
          <w:b/>
        </w:rPr>
        <w:t xml:space="preserve"> and Proceed</w:t>
      </w:r>
    </w:p>
    <w:p w:rsidR="00F67373" w:rsidRDefault="00F67373" w:rsidP="00F67373">
      <w:pPr>
        <w:pStyle w:val="ListParagraph"/>
        <w:numPr>
          <w:ilvl w:val="0"/>
          <w:numId w:val="24"/>
        </w:numPr>
        <w:jc w:val="both"/>
        <w:rPr>
          <w:ins w:id="591" w:author="Author"/>
        </w:rPr>
      </w:pPr>
      <w:ins w:id="592" w:author="Author">
        <w:r>
          <w:t>Confirm by inspection that the ATC Controller satisfies the hardware requirements as defined in the ATC Standard.  (APIR3.4[1]).</w:t>
        </w:r>
      </w:ins>
    </w:p>
    <w:p w:rsidR="00F67373" w:rsidRDefault="00F67373" w:rsidP="00F67373">
      <w:pPr>
        <w:pStyle w:val="ListParagraph"/>
        <w:tabs>
          <w:tab w:val="left" w:pos="1800"/>
        </w:tabs>
        <w:ind w:left="1440"/>
        <w:rPr>
          <w:ins w:id="593" w:author="Author"/>
        </w:rPr>
      </w:pPr>
      <w:ins w:id="594" w:author="Author">
        <w:r w:rsidRPr="00267C47">
          <w:rPr>
            <w:b/>
            <w:sz w:val="36"/>
            <w:szCs w:val="36"/>
          </w:rPr>
          <w:sym w:font="Wingdings 2" w:char="F02A"/>
        </w:r>
        <w:r>
          <w:tab/>
          <w:t>Pass</w:t>
        </w:r>
      </w:ins>
    </w:p>
    <w:p w:rsidR="00F67373" w:rsidRDefault="00F67373" w:rsidP="00F67373">
      <w:pPr>
        <w:ind w:left="360"/>
        <w:jc w:val="both"/>
        <w:rPr>
          <w:ins w:id="595" w:author="Author"/>
        </w:rPr>
      </w:pPr>
    </w:p>
    <w:p w:rsidR="00F67373" w:rsidRDefault="00F67373" w:rsidP="00F67373">
      <w:pPr>
        <w:pStyle w:val="ListParagraph"/>
        <w:numPr>
          <w:ilvl w:val="0"/>
          <w:numId w:val="24"/>
        </w:numPr>
        <w:jc w:val="both"/>
        <w:rPr>
          <w:ins w:id="596" w:author="Author"/>
        </w:rPr>
      </w:pPr>
      <w:ins w:id="597" w:author="Author">
        <w:r>
          <w:t xml:space="preserve">Inspect every ATC/API vendor’s controller products to verify that the </w:t>
        </w:r>
        <w:r w:rsidRPr="00F67373">
          <w:t>operational look and feel of user interfaces developed for the API have consistent window titling conventions, scrolling methods, menu styles and selection methods.</w:t>
        </w:r>
        <w:r>
          <w:t>.  (APIR3.5.2[1]).</w:t>
        </w:r>
      </w:ins>
    </w:p>
    <w:p w:rsidR="00F67373" w:rsidRDefault="00F67373" w:rsidP="00F67373">
      <w:pPr>
        <w:pStyle w:val="ListParagraph"/>
        <w:tabs>
          <w:tab w:val="left" w:pos="1800"/>
        </w:tabs>
        <w:ind w:left="1440"/>
        <w:rPr>
          <w:ins w:id="598" w:author="Author"/>
        </w:rPr>
      </w:pPr>
      <w:ins w:id="599" w:author="Author">
        <w:r w:rsidRPr="00267C47">
          <w:rPr>
            <w:b/>
            <w:sz w:val="36"/>
            <w:szCs w:val="36"/>
          </w:rPr>
          <w:sym w:font="Wingdings 2" w:char="F02A"/>
        </w:r>
        <w:r>
          <w:tab/>
          <w:t>Pass</w:t>
        </w:r>
      </w:ins>
    </w:p>
    <w:p w:rsidR="00F67373" w:rsidRDefault="00F67373" w:rsidP="00F67373">
      <w:pPr>
        <w:ind w:left="360"/>
        <w:jc w:val="both"/>
        <w:rPr>
          <w:ins w:id="600" w:author="Author"/>
        </w:rPr>
      </w:pPr>
    </w:p>
    <w:p w:rsidR="00404F23" w:rsidRDefault="00504932" w:rsidP="00404F23">
      <w:pPr>
        <w:pStyle w:val="ListParagraph"/>
        <w:numPr>
          <w:ilvl w:val="0"/>
          <w:numId w:val="24"/>
        </w:numPr>
        <w:jc w:val="both"/>
        <w:rPr>
          <w:ins w:id="601" w:author="Author"/>
        </w:rPr>
      </w:pPr>
      <w:ins w:id="602" w:author="Author">
        <w:r>
          <w:t>Select a C source code file at random from the APIRI distribution.  Confirm by inspection that it meets the following requirements:</w:t>
        </w:r>
      </w:ins>
    </w:p>
    <w:p w:rsidR="00504932" w:rsidRDefault="00504932" w:rsidP="003408F1">
      <w:pPr>
        <w:jc w:val="both"/>
        <w:rPr>
          <w:ins w:id="603" w:author="Author"/>
        </w:rPr>
        <w:pPrChange w:id="604" w:author="Author">
          <w:pPr>
            <w:pStyle w:val="ListParagraph"/>
            <w:numPr>
              <w:numId w:val="24"/>
            </w:numPr>
            <w:ind w:left="810" w:hanging="360"/>
            <w:jc w:val="both"/>
          </w:pPr>
        </w:pPrChange>
      </w:pPr>
    </w:p>
    <w:p w:rsidR="00504932" w:rsidRDefault="00504932" w:rsidP="00504932">
      <w:pPr>
        <w:pStyle w:val="ListParagraph"/>
        <w:numPr>
          <w:ilvl w:val="0"/>
          <w:numId w:val="30"/>
        </w:numPr>
        <w:jc w:val="both"/>
        <w:rPr>
          <w:ins w:id="605" w:author="Author"/>
        </w:rPr>
      </w:pPr>
      <w:ins w:id="606" w:author="Author">
        <w:r w:rsidRPr="00504932">
          <w:t xml:space="preserve">API function calls </w:t>
        </w:r>
        <w:r>
          <w:t>are</w:t>
        </w:r>
        <w:r w:rsidRPr="00504932">
          <w:t xml:space="preserve"> specified using the C programming language as described by “ISO/IEC 9899:1999” commonly referred to as the C99 Standard.</w:t>
        </w:r>
        <w:r>
          <w:t xml:space="preserve"> (APIR3.4[2]).</w:t>
        </w:r>
      </w:ins>
    </w:p>
    <w:p w:rsidR="00504932" w:rsidRDefault="00504932" w:rsidP="00504932">
      <w:pPr>
        <w:pStyle w:val="ListParagraph"/>
        <w:tabs>
          <w:tab w:val="left" w:pos="1800"/>
        </w:tabs>
        <w:ind w:left="1440"/>
        <w:rPr>
          <w:ins w:id="607" w:author="Author"/>
        </w:rPr>
      </w:pPr>
      <w:ins w:id="608" w:author="Author">
        <w:r w:rsidRPr="00267C47">
          <w:rPr>
            <w:b/>
            <w:sz w:val="36"/>
            <w:szCs w:val="36"/>
          </w:rPr>
          <w:sym w:font="Wingdings 2" w:char="F02A"/>
        </w:r>
        <w:r>
          <w:tab/>
          <w:t>Pass</w:t>
        </w:r>
      </w:ins>
    </w:p>
    <w:p w:rsidR="00504932" w:rsidRDefault="00504932" w:rsidP="00504932">
      <w:pPr>
        <w:jc w:val="both"/>
        <w:rPr>
          <w:ins w:id="609" w:author="Author"/>
        </w:rPr>
      </w:pPr>
    </w:p>
    <w:p w:rsidR="00504932" w:rsidRDefault="00504932" w:rsidP="00504932">
      <w:pPr>
        <w:pStyle w:val="ListParagraph"/>
        <w:numPr>
          <w:ilvl w:val="0"/>
          <w:numId w:val="30"/>
        </w:numPr>
        <w:jc w:val="both"/>
        <w:rPr>
          <w:ins w:id="610" w:author="Author"/>
        </w:rPr>
      </w:pPr>
      <w:ins w:id="611" w:author="Author">
        <w:r w:rsidRPr="00504932">
          <w:t>If API functions have a similar operation to existing Linux functions, they shall have a similar name and argument style to those functions to the extent possible without causing compilation issues..</w:t>
        </w:r>
        <w:r>
          <w:t xml:space="preserve"> (APIR3.5.2[2]).</w:t>
        </w:r>
      </w:ins>
    </w:p>
    <w:p w:rsidR="00504932" w:rsidRDefault="00504932" w:rsidP="00504932">
      <w:pPr>
        <w:pStyle w:val="ListParagraph"/>
        <w:tabs>
          <w:tab w:val="left" w:pos="1800"/>
        </w:tabs>
        <w:ind w:left="1440"/>
        <w:rPr>
          <w:ins w:id="612" w:author="Author"/>
        </w:rPr>
      </w:pPr>
      <w:ins w:id="613" w:author="Author">
        <w:r w:rsidRPr="00267C47">
          <w:rPr>
            <w:b/>
            <w:sz w:val="36"/>
            <w:szCs w:val="36"/>
          </w:rPr>
          <w:sym w:font="Wingdings 2" w:char="F02A"/>
        </w:r>
        <w:r>
          <w:tab/>
          <w:t>Pass</w:t>
        </w:r>
      </w:ins>
    </w:p>
    <w:p w:rsidR="00504932" w:rsidRDefault="00504932" w:rsidP="00504932">
      <w:pPr>
        <w:jc w:val="both"/>
        <w:rPr>
          <w:ins w:id="614" w:author="Author"/>
        </w:rPr>
      </w:pPr>
    </w:p>
    <w:p w:rsidR="00504932" w:rsidRDefault="00504932" w:rsidP="00504932">
      <w:pPr>
        <w:pStyle w:val="ListParagraph"/>
        <w:numPr>
          <w:ilvl w:val="0"/>
          <w:numId w:val="30"/>
        </w:numPr>
        <w:jc w:val="both"/>
        <w:rPr>
          <w:ins w:id="615" w:author="Author"/>
        </w:rPr>
      </w:pPr>
      <w:ins w:id="616" w:author="Author">
        <w:r w:rsidRPr="00504932">
          <w:t xml:space="preserve">API function calls </w:t>
        </w:r>
        <w:r>
          <w:t>are</w:t>
        </w:r>
        <w:r w:rsidRPr="00504932">
          <w:t xml:space="preserve"> </w:t>
        </w:r>
        <w:r>
          <w:t>lower case</w:t>
        </w:r>
        <w:r w:rsidRPr="00504932">
          <w:t>.</w:t>
        </w:r>
        <w:r>
          <w:t xml:space="preserve"> (APIR3.5.2[3]).</w:t>
        </w:r>
      </w:ins>
    </w:p>
    <w:p w:rsidR="00504932" w:rsidRDefault="00504932" w:rsidP="00504932">
      <w:pPr>
        <w:pStyle w:val="ListParagraph"/>
        <w:tabs>
          <w:tab w:val="left" w:pos="1800"/>
        </w:tabs>
        <w:ind w:left="1440"/>
        <w:rPr>
          <w:ins w:id="617" w:author="Author"/>
        </w:rPr>
      </w:pPr>
      <w:ins w:id="618" w:author="Author">
        <w:r w:rsidRPr="00267C47">
          <w:rPr>
            <w:b/>
            <w:sz w:val="36"/>
            <w:szCs w:val="36"/>
          </w:rPr>
          <w:sym w:font="Wingdings 2" w:char="F02A"/>
        </w:r>
        <w:r>
          <w:tab/>
          <w:t>Pass</w:t>
        </w:r>
      </w:ins>
    </w:p>
    <w:p w:rsidR="00504932" w:rsidRDefault="00504932" w:rsidP="00504932">
      <w:pPr>
        <w:jc w:val="both"/>
        <w:rPr>
          <w:ins w:id="619" w:author="Author"/>
        </w:rPr>
      </w:pPr>
    </w:p>
    <w:p w:rsidR="00504932" w:rsidRDefault="00504932" w:rsidP="00504932">
      <w:pPr>
        <w:pStyle w:val="ListParagraph"/>
        <w:numPr>
          <w:ilvl w:val="0"/>
          <w:numId w:val="30"/>
        </w:numPr>
        <w:jc w:val="both"/>
        <w:rPr>
          <w:ins w:id="620" w:author="Author"/>
        </w:rPr>
      </w:pPr>
      <w:ins w:id="621" w:author="Author">
        <w:r w:rsidRPr="00504932">
          <w:t>API functions shall use the Linux “errno” error notification mechanism if an error indication is expected for a function..</w:t>
        </w:r>
        <w:r>
          <w:t xml:space="preserve"> (APIR3.5.2[4]).</w:t>
        </w:r>
      </w:ins>
    </w:p>
    <w:p w:rsidR="00504932" w:rsidRDefault="00504932" w:rsidP="00504932">
      <w:pPr>
        <w:pStyle w:val="ListParagraph"/>
        <w:tabs>
          <w:tab w:val="left" w:pos="1800"/>
        </w:tabs>
        <w:ind w:left="1440"/>
        <w:rPr>
          <w:ins w:id="622" w:author="Author"/>
        </w:rPr>
      </w:pPr>
      <w:ins w:id="623" w:author="Author">
        <w:r w:rsidRPr="00267C47">
          <w:rPr>
            <w:b/>
            <w:sz w:val="36"/>
            <w:szCs w:val="36"/>
          </w:rPr>
          <w:sym w:font="Wingdings 2" w:char="F02A"/>
        </w:r>
        <w:r>
          <w:tab/>
          <w:t>Pass</w:t>
        </w:r>
      </w:ins>
    </w:p>
    <w:p w:rsidR="00504932" w:rsidRDefault="00504932">
      <w:pPr>
        <w:rPr>
          <w:ins w:id="624" w:author="Author"/>
        </w:rPr>
      </w:pPr>
      <w:ins w:id="625" w:author="Author">
        <w:r>
          <w:br w:type="page"/>
        </w:r>
      </w:ins>
    </w:p>
    <w:p w:rsidR="00B43B1E" w:rsidRDefault="00B43B1E" w:rsidP="003408F1">
      <w:pPr>
        <w:pStyle w:val="ListParagraph"/>
        <w:numPr>
          <w:ilvl w:val="0"/>
          <w:numId w:val="24"/>
        </w:numPr>
        <w:jc w:val="both"/>
        <w:rPr>
          <w:ins w:id="626" w:author="Author"/>
        </w:rPr>
        <w:pPrChange w:id="627" w:author="Author">
          <w:pPr>
            <w:pStyle w:val="ListParagraph"/>
            <w:numPr>
              <w:numId w:val="10"/>
            </w:numPr>
            <w:ind w:left="810" w:hanging="360"/>
            <w:jc w:val="both"/>
          </w:pPr>
        </w:pPrChange>
      </w:pPr>
      <w:ins w:id="628" w:author="Author">
        <w:r>
          <w:lastRenderedPageBreak/>
          <w:t>The following script ‘code’ is executed by the runAPIVS script file for every auto-executed XML script.</w:t>
        </w:r>
      </w:ins>
    </w:p>
    <w:p w:rsidR="00B43B1E" w:rsidRDefault="00B43B1E" w:rsidP="00B43B1E">
      <w:pPr>
        <w:ind w:left="360"/>
        <w:jc w:val="both"/>
        <w:rPr>
          <w:ins w:id="629" w:author="Author"/>
        </w:rPr>
      </w:pPr>
    </w:p>
    <w:p w:rsidR="00EC64F3" w:rsidRPr="00EC64F3" w:rsidRDefault="00EC64F3" w:rsidP="003408F1">
      <w:pPr>
        <w:ind w:left="1080"/>
        <w:jc w:val="both"/>
        <w:rPr>
          <w:ins w:id="630" w:author="Author"/>
          <w:rFonts w:ascii="Lucida Console" w:hAnsi="Lucida Console"/>
          <w:sz w:val="16"/>
          <w:szCs w:val="16"/>
        </w:rPr>
        <w:pPrChange w:id="631" w:author="Author">
          <w:pPr>
            <w:ind w:left="360"/>
            <w:jc w:val="both"/>
          </w:pPr>
        </w:pPrChange>
      </w:pPr>
      <w:ins w:id="632" w:author="Author">
        <w:r w:rsidRPr="00EC64F3">
          <w:rPr>
            <w:rFonts w:ascii="Lucida Console" w:hAnsi="Lucida Console"/>
            <w:sz w:val="16"/>
            <w:szCs w:val="16"/>
          </w:rPr>
          <w:t>misc_test_C6030 {</w:t>
        </w:r>
      </w:ins>
    </w:p>
    <w:p w:rsidR="00EC64F3" w:rsidRPr="00EC64F3" w:rsidRDefault="00EC64F3" w:rsidP="003408F1">
      <w:pPr>
        <w:ind w:left="1080"/>
        <w:jc w:val="both"/>
        <w:rPr>
          <w:ins w:id="633" w:author="Author"/>
          <w:rFonts w:ascii="Lucida Console" w:hAnsi="Lucida Console"/>
          <w:sz w:val="16"/>
          <w:szCs w:val="16"/>
        </w:rPr>
        <w:pPrChange w:id="634" w:author="Author">
          <w:pPr>
            <w:ind w:left="360"/>
            <w:jc w:val="both"/>
          </w:pPr>
        </w:pPrChange>
      </w:pPr>
      <w:ins w:id="635" w:author="Author">
        <w:r w:rsidRPr="00EC64F3">
          <w:rPr>
            <w:rFonts w:ascii="Lucida Console" w:hAnsi="Lucida Console"/>
            <w:sz w:val="16"/>
            <w:szCs w:val="16"/>
          </w:rPr>
          <w:t xml:space="preserve">   #Check for ELF format (APIR3.5.2[5])</w:t>
        </w:r>
      </w:ins>
    </w:p>
    <w:p w:rsidR="00EC64F3" w:rsidRPr="00EC64F3" w:rsidRDefault="00EC64F3" w:rsidP="003408F1">
      <w:pPr>
        <w:ind w:left="1080"/>
        <w:jc w:val="both"/>
        <w:rPr>
          <w:ins w:id="636" w:author="Author"/>
          <w:rFonts w:ascii="Lucida Console" w:hAnsi="Lucida Console"/>
          <w:sz w:val="16"/>
          <w:szCs w:val="16"/>
        </w:rPr>
        <w:pPrChange w:id="637" w:author="Author">
          <w:pPr>
            <w:ind w:left="360"/>
            <w:jc w:val="both"/>
          </w:pPr>
        </w:pPrChange>
      </w:pPr>
      <w:ins w:id="638" w:author="Author">
        <w:r w:rsidRPr="00EC64F3">
          <w:rPr>
            <w:rFonts w:ascii="Lucida Console" w:hAnsi="Lucida Console"/>
            <w:sz w:val="16"/>
            <w:szCs w:val="16"/>
          </w:rPr>
          <w:t xml:space="preserve">   elfmagic="7f454C46"</w:t>
        </w:r>
      </w:ins>
    </w:p>
    <w:p w:rsidR="00EC64F3" w:rsidRPr="00EC64F3" w:rsidRDefault="00EC64F3" w:rsidP="003408F1">
      <w:pPr>
        <w:ind w:left="1080"/>
        <w:jc w:val="both"/>
        <w:rPr>
          <w:ins w:id="639" w:author="Author"/>
          <w:rFonts w:ascii="Lucida Console" w:hAnsi="Lucida Console"/>
          <w:sz w:val="16"/>
          <w:szCs w:val="16"/>
        </w:rPr>
        <w:pPrChange w:id="640" w:author="Author">
          <w:pPr>
            <w:ind w:left="360"/>
            <w:jc w:val="both"/>
          </w:pPr>
        </w:pPrChange>
      </w:pPr>
    </w:p>
    <w:p w:rsidR="00EC64F3" w:rsidRPr="00EC64F3" w:rsidRDefault="00EC64F3" w:rsidP="003408F1">
      <w:pPr>
        <w:ind w:left="1080"/>
        <w:jc w:val="both"/>
        <w:rPr>
          <w:ins w:id="641" w:author="Author"/>
          <w:rFonts w:ascii="Lucida Console" w:hAnsi="Lucida Console"/>
          <w:sz w:val="16"/>
          <w:szCs w:val="16"/>
        </w:rPr>
        <w:pPrChange w:id="642" w:author="Author">
          <w:pPr>
            <w:ind w:left="360"/>
            <w:jc w:val="both"/>
          </w:pPr>
        </w:pPrChange>
      </w:pPr>
      <w:ins w:id="643" w:author="Author">
        <w:r w:rsidRPr="00EC64F3">
          <w:rPr>
            <w:rFonts w:ascii="Lucida Console" w:hAnsi="Lucida Console"/>
            <w:sz w:val="16"/>
            <w:szCs w:val="16"/>
          </w:rPr>
          <w:t xml:space="preserve">   FILES="/usr/lib/libfpui.so</w:t>
        </w:r>
      </w:ins>
    </w:p>
    <w:p w:rsidR="00EC64F3" w:rsidRPr="00EC64F3" w:rsidRDefault="00EC64F3" w:rsidP="003408F1">
      <w:pPr>
        <w:ind w:left="1080"/>
        <w:jc w:val="both"/>
        <w:rPr>
          <w:ins w:id="644" w:author="Author"/>
          <w:rFonts w:ascii="Lucida Console" w:hAnsi="Lucida Console"/>
          <w:sz w:val="16"/>
          <w:szCs w:val="16"/>
        </w:rPr>
        <w:pPrChange w:id="645" w:author="Author">
          <w:pPr>
            <w:ind w:left="360"/>
            <w:jc w:val="both"/>
          </w:pPr>
        </w:pPrChange>
      </w:pPr>
      <w:ins w:id="646" w:author="Author">
        <w:r w:rsidRPr="00EC64F3">
          <w:rPr>
            <w:rFonts w:ascii="Lucida Console" w:hAnsi="Lucida Console"/>
            <w:sz w:val="16"/>
            <w:szCs w:val="16"/>
          </w:rPr>
          <w:t xml:space="preserve">   /usr/lib/libfio.so</w:t>
        </w:r>
      </w:ins>
    </w:p>
    <w:p w:rsidR="00EC64F3" w:rsidRPr="00EC64F3" w:rsidRDefault="00EC64F3" w:rsidP="003408F1">
      <w:pPr>
        <w:ind w:left="1080"/>
        <w:jc w:val="both"/>
        <w:rPr>
          <w:ins w:id="647" w:author="Author"/>
          <w:rFonts w:ascii="Lucida Console" w:hAnsi="Lucida Console"/>
          <w:sz w:val="16"/>
          <w:szCs w:val="16"/>
        </w:rPr>
        <w:pPrChange w:id="648" w:author="Author">
          <w:pPr>
            <w:ind w:left="360"/>
            <w:jc w:val="both"/>
          </w:pPr>
        </w:pPrChange>
      </w:pPr>
      <w:ins w:id="649" w:author="Author">
        <w:r w:rsidRPr="00EC64F3">
          <w:rPr>
            <w:rFonts w:ascii="Lucida Console" w:hAnsi="Lucida Console"/>
            <w:sz w:val="16"/>
            <w:szCs w:val="16"/>
          </w:rPr>
          <w:t xml:space="preserve">   /usr/lib/libtod.so"</w:t>
        </w:r>
      </w:ins>
    </w:p>
    <w:p w:rsidR="00EC64F3" w:rsidRPr="00EC64F3" w:rsidRDefault="00EC64F3" w:rsidP="003408F1">
      <w:pPr>
        <w:ind w:left="1080"/>
        <w:jc w:val="both"/>
        <w:rPr>
          <w:ins w:id="650" w:author="Author"/>
          <w:rFonts w:ascii="Lucida Console" w:hAnsi="Lucida Console"/>
          <w:sz w:val="16"/>
          <w:szCs w:val="16"/>
        </w:rPr>
        <w:pPrChange w:id="651" w:author="Author">
          <w:pPr>
            <w:ind w:left="360"/>
            <w:jc w:val="both"/>
          </w:pPr>
        </w:pPrChange>
      </w:pPr>
    </w:p>
    <w:p w:rsidR="00EC64F3" w:rsidRPr="00EC64F3" w:rsidRDefault="00EC64F3" w:rsidP="003408F1">
      <w:pPr>
        <w:ind w:left="1080"/>
        <w:jc w:val="both"/>
        <w:rPr>
          <w:ins w:id="652" w:author="Author"/>
          <w:rFonts w:ascii="Lucida Console" w:hAnsi="Lucida Console"/>
          <w:sz w:val="16"/>
          <w:szCs w:val="16"/>
        </w:rPr>
        <w:pPrChange w:id="653" w:author="Author">
          <w:pPr>
            <w:ind w:left="360"/>
            <w:jc w:val="both"/>
          </w:pPr>
        </w:pPrChange>
      </w:pPr>
      <w:ins w:id="654" w:author="Author">
        <w:r w:rsidRPr="00EC64F3">
          <w:rPr>
            <w:rFonts w:ascii="Lucida Console" w:hAnsi="Lucida Console"/>
            <w:sz w:val="16"/>
            <w:szCs w:val="16"/>
          </w:rPr>
          <w:t xml:space="preserve">   for f in $FILES</w:t>
        </w:r>
      </w:ins>
    </w:p>
    <w:p w:rsidR="00EC64F3" w:rsidRPr="00EC64F3" w:rsidRDefault="00EC64F3" w:rsidP="003408F1">
      <w:pPr>
        <w:ind w:left="1080"/>
        <w:jc w:val="both"/>
        <w:rPr>
          <w:ins w:id="655" w:author="Author"/>
          <w:rFonts w:ascii="Lucida Console" w:hAnsi="Lucida Console"/>
          <w:sz w:val="16"/>
          <w:szCs w:val="16"/>
        </w:rPr>
        <w:pPrChange w:id="656" w:author="Author">
          <w:pPr>
            <w:ind w:left="360"/>
            <w:jc w:val="both"/>
          </w:pPr>
        </w:pPrChange>
      </w:pPr>
      <w:ins w:id="657" w:author="Author">
        <w:r w:rsidRPr="00EC64F3">
          <w:rPr>
            <w:rFonts w:ascii="Lucida Console" w:hAnsi="Lucida Console"/>
            <w:sz w:val="16"/>
            <w:szCs w:val="16"/>
          </w:rPr>
          <w:t xml:space="preserve">   do</w:t>
        </w:r>
      </w:ins>
    </w:p>
    <w:p w:rsidR="00EC64F3" w:rsidRPr="00EC64F3" w:rsidRDefault="00EC64F3" w:rsidP="003408F1">
      <w:pPr>
        <w:ind w:left="1080"/>
        <w:jc w:val="both"/>
        <w:rPr>
          <w:ins w:id="658" w:author="Author"/>
          <w:rFonts w:ascii="Lucida Console" w:hAnsi="Lucida Console"/>
          <w:sz w:val="16"/>
          <w:szCs w:val="16"/>
        </w:rPr>
        <w:pPrChange w:id="659" w:author="Author">
          <w:pPr>
            <w:ind w:left="360"/>
            <w:jc w:val="both"/>
          </w:pPr>
        </w:pPrChange>
      </w:pPr>
      <w:ins w:id="660" w:author="Author">
        <w:r w:rsidRPr="00EC64F3">
          <w:rPr>
            <w:rFonts w:ascii="Lucida Console" w:hAnsi="Lucida Console"/>
            <w:sz w:val="16"/>
            <w:szCs w:val="16"/>
          </w:rPr>
          <w:t xml:space="preserve">   if [ $(od -An -N4 -tx4 &lt;$f) == $elfmagic ]; then</w:t>
        </w:r>
      </w:ins>
    </w:p>
    <w:p w:rsidR="00EC64F3" w:rsidRPr="00EC64F3" w:rsidRDefault="00EC64F3" w:rsidP="003408F1">
      <w:pPr>
        <w:ind w:left="1080"/>
        <w:jc w:val="both"/>
        <w:rPr>
          <w:ins w:id="661" w:author="Author"/>
          <w:rFonts w:ascii="Lucida Console" w:hAnsi="Lucida Console"/>
          <w:sz w:val="16"/>
          <w:szCs w:val="16"/>
        </w:rPr>
        <w:pPrChange w:id="662" w:author="Author">
          <w:pPr>
            <w:ind w:left="360"/>
            <w:jc w:val="both"/>
          </w:pPr>
        </w:pPrChange>
      </w:pPr>
      <w:ins w:id="663" w:author="Author">
        <w:r w:rsidRPr="00EC64F3">
          <w:rPr>
            <w:rFonts w:ascii="Lucida Console" w:hAnsi="Lucida Console"/>
            <w:sz w:val="16"/>
            <w:szCs w:val="16"/>
          </w:rPr>
          <w:t xml:space="preserve">      echo "$(date -u):$f is ELF format file" &gt;&gt;/tmp/C6030_log.txt</w:t>
        </w:r>
      </w:ins>
    </w:p>
    <w:p w:rsidR="00EC64F3" w:rsidRPr="00EC64F3" w:rsidRDefault="00EC64F3" w:rsidP="003408F1">
      <w:pPr>
        <w:ind w:left="1080"/>
        <w:jc w:val="both"/>
        <w:rPr>
          <w:ins w:id="664" w:author="Author"/>
          <w:rFonts w:ascii="Lucida Console" w:hAnsi="Lucida Console"/>
          <w:sz w:val="16"/>
          <w:szCs w:val="16"/>
        </w:rPr>
        <w:pPrChange w:id="665" w:author="Author">
          <w:pPr>
            <w:ind w:left="360"/>
            <w:jc w:val="both"/>
          </w:pPr>
        </w:pPrChange>
      </w:pPr>
      <w:ins w:id="666" w:author="Author">
        <w:r w:rsidRPr="00EC64F3">
          <w:rPr>
            <w:rFonts w:ascii="Lucida Console" w:hAnsi="Lucida Console"/>
            <w:sz w:val="16"/>
            <w:szCs w:val="16"/>
          </w:rPr>
          <w:t xml:space="preserve">   else</w:t>
        </w:r>
      </w:ins>
    </w:p>
    <w:p w:rsidR="00EC64F3" w:rsidRPr="00EC64F3" w:rsidRDefault="00EC64F3" w:rsidP="003408F1">
      <w:pPr>
        <w:ind w:left="1080"/>
        <w:jc w:val="both"/>
        <w:rPr>
          <w:ins w:id="667" w:author="Author"/>
          <w:rFonts w:ascii="Lucida Console" w:hAnsi="Lucida Console"/>
          <w:sz w:val="16"/>
          <w:szCs w:val="16"/>
        </w:rPr>
        <w:pPrChange w:id="668" w:author="Author">
          <w:pPr>
            <w:ind w:left="360"/>
            <w:jc w:val="both"/>
          </w:pPr>
        </w:pPrChange>
      </w:pPr>
      <w:ins w:id="669" w:author="Author">
        <w:r w:rsidRPr="00EC64F3">
          <w:rPr>
            <w:rFonts w:ascii="Lucida Console" w:hAnsi="Lucida Console"/>
            <w:sz w:val="16"/>
            <w:szCs w:val="16"/>
          </w:rPr>
          <w:t xml:space="preserve">      echo "$(date -u):$f is not ELF format file" &gt;&gt;/tmp/C6030_log.txt</w:t>
        </w:r>
      </w:ins>
    </w:p>
    <w:p w:rsidR="00EC64F3" w:rsidRPr="00EC64F3" w:rsidRDefault="00EC64F3" w:rsidP="003408F1">
      <w:pPr>
        <w:ind w:left="1080"/>
        <w:jc w:val="both"/>
        <w:rPr>
          <w:ins w:id="670" w:author="Author"/>
          <w:rFonts w:ascii="Lucida Console" w:hAnsi="Lucida Console"/>
          <w:sz w:val="16"/>
          <w:szCs w:val="16"/>
        </w:rPr>
        <w:pPrChange w:id="671" w:author="Author">
          <w:pPr>
            <w:ind w:left="360"/>
            <w:jc w:val="both"/>
          </w:pPr>
        </w:pPrChange>
      </w:pPr>
      <w:ins w:id="672" w:author="Author">
        <w:r w:rsidRPr="00EC64F3">
          <w:rPr>
            <w:rFonts w:ascii="Lucida Console" w:hAnsi="Lucida Console"/>
            <w:sz w:val="16"/>
            <w:szCs w:val="16"/>
          </w:rPr>
          <w:t xml:space="preserve">   fi</w:t>
        </w:r>
      </w:ins>
    </w:p>
    <w:p w:rsidR="00EC64F3" w:rsidRPr="00EC64F3" w:rsidRDefault="00EC64F3" w:rsidP="003408F1">
      <w:pPr>
        <w:ind w:left="1080"/>
        <w:jc w:val="both"/>
        <w:rPr>
          <w:ins w:id="673" w:author="Author"/>
          <w:rFonts w:ascii="Lucida Console" w:hAnsi="Lucida Console"/>
          <w:sz w:val="16"/>
          <w:szCs w:val="16"/>
        </w:rPr>
        <w:pPrChange w:id="674" w:author="Author">
          <w:pPr>
            <w:ind w:left="360"/>
            <w:jc w:val="both"/>
          </w:pPr>
        </w:pPrChange>
      </w:pPr>
      <w:ins w:id="675" w:author="Author">
        <w:r w:rsidRPr="00EC64F3">
          <w:rPr>
            <w:rFonts w:ascii="Lucida Console" w:hAnsi="Lucida Console"/>
            <w:sz w:val="16"/>
            <w:szCs w:val="16"/>
          </w:rPr>
          <w:t xml:space="preserve">   done</w:t>
        </w:r>
      </w:ins>
    </w:p>
    <w:p w:rsidR="00EC64F3" w:rsidRPr="00EC64F3" w:rsidRDefault="00EC64F3" w:rsidP="003408F1">
      <w:pPr>
        <w:ind w:left="1080"/>
        <w:jc w:val="both"/>
        <w:rPr>
          <w:ins w:id="676" w:author="Author"/>
          <w:rFonts w:ascii="Lucida Console" w:hAnsi="Lucida Console"/>
          <w:sz w:val="16"/>
          <w:szCs w:val="16"/>
        </w:rPr>
        <w:pPrChange w:id="677" w:author="Author">
          <w:pPr>
            <w:ind w:left="360"/>
            <w:jc w:val="both"/>
          </w:pPr>
        </w:pPrChange>
      </w:pPr>
      <w:ins w:id="678" w:author="Author">
        <w:r w:rsidRPr="00EC64F3">
          <w:rPr>
            <w:rFonts w:ascii="Lucida Console" w:hAnsi="Lucida Console"/>
            <w:sz w:val="16"/>
            <w:szCs w:val="16"/>
          </w:rPr>
          <w:t xml:space="preserve">   mv /tmp/C6030_log.txt ./</w:t>
        </w:r>
      </w:ins>
    </w:p>
    <w:p w:rsidR="00EC64F3" w:rsidRPr="00EC64F3" w:rsidRDefault="00EC64F3" w:rsidP="003408F1">
      <w:pPr>
        <w:ind w:left="1080"/>
        <w:jc w:val="both"/>
        <w:rPr>
          <w:ins w:id="679" w:author="Author"/>
          <w:rFonts w:ascii="Lucida Console" w:hAnsi="Lucida Console"/>
          <w:sz w:val="16"/>
          <w:szCs w:val="16"/>
        </w:rPr>
        <w:pPrChange w:id="680" w:author="Author">
          <w:pPr>
            <w:ind w:left="360"/>
            <w:jc w:val="both"/>
          </w:pPr>
        </w:pPrChange>
      </w:pPr>
      <w:ins w:id="681" w:author="Author">
        <w:r w:rsidRPr="00EC64F3">
          <w:rPr>
            <w:rFonts w:ascii="Lucida Console" w:hAnsi="Lucida Console"/>
            <w:sz w:val="16"/>
            <w:szCs w:val="16"/>
          </w:rPr>
          <w:t xml:space="preserve">   sync</w:t>
        </w:r>
      </w:ins>
    </w:p>
    <w:p w:rsidR="00B43B1E" w:rsidRDefault="00EC64F3" w:rsidP="003408F1">
      <w:pPr>
        <w:ind w:left="1080"/>
        <w:jc w:val="both"/>
        <w:rPr>
          <w:ins w:id="682" w:author="Author"/>
        </w:rPr>
        <w:pPrChange w:id="683" w:author="Author">
          <w:pPr>
            <w:ind w:left="360"/>
            <w:jc w:val="both"/>
          </w:pPr>
        </w:pPrChange>
      </w:pPr>
      <w:ins w:id="684" w:author="Author">
        <w:r w:rsidRPr="00EC64F3">
          <w:rPr>
            <w:rFonts w:ascii="Lucida Console" w:hAnsi="Lucida Console"/>
            <w:sz w:val="16"/>
            <w:szCs w:val="16"/>
          </w:rPr>
          <w:t>}</w:t>
        </w:r>
      </w:ins>
    </w:p>
    <w:p w:rsidR="00EC64F3" w:rsidRDefault="00EC64F3" w:rsidP="00B43B1E">
      <w:pPr>
        <w:ind w:left="720"/>
        <w:jc w:val="both"/>
        <w:rPr>
          <w:ins w:id="685" w:author="Author"/>
        </w:rPr>
      </w:pPr>
    </w:p>
    <w:p w:rsidR="00B43B1E" w:rsidRDefault="00B43B1E" w:rsidP="00B43B1E">
      <w:pPr>
        <w:ind w:left="720"/>
        <w:jc w:val="both"/>
        <w:rPr>
          <w:ins w:id="686" w:author="Author"/>
        </w:rPr>
      </w:pPr>
      <w:ins w:id="687" w:author="Author">
        <w:r>
          <w:t>This code produces an output file, C60</w:t>
        </w:r>
        <w:r w:rsidR="00881469">
          <w:t>3</w:t>
        </w:r>
        <w:r>
          <w:t xml:space="preserve">0_log.txt, which indicates whether or not the </w:t>
        </w:r>
        <w:r w:rsidR="00881469">
          <w:t>API libraries are loadable as an ELF library</w:t>
        </w:r>
        <w:r>
          <w:t xml:space="preserve">.  Open and examine this file.  Confirm that </w:t>
        </w:r>
        <w:r w:rsidR="00881469">
          <w:t>the API libraries are loadable as an ELF library (PASS) or not (FAIL). (</w:t>
        </w:r>
        <w:r w:rsidR="00881469" w:rsidRPr="00881469">
          <w:t>APIR3.5.2[5]</w:t>
        </w:r>
        <w:r w:rsidR="00881469">
          <w:t>)</w:t>
        </w:r>
      </w:ins>
    </w:p>
    <w:p w:rsidR="00B43B1E" w:rsidRDefault="00B43B1E" w:rsidP="00B43B1E">
      <w:pPr>
        <w:pStyle w:val="ListParagraph"/>
        <w:tabs>
          <w:tab w:val="left" w:pos="1800"/>
        </w:tabs>
        <w:ind w:left="1440"/>
        <w:rPr>
          <w:ins w:id="688" w:author="Author"/>
        </w:rPr>
      </w:pPr>
      <w:ins w:id="689" w:author="Author">
        <w:r w:rsidRPr="00267C47">
          <w:rPr>
            <w:b/>
            <w:sz w:val="36"/>
            <w:szCs w:val="36"/>
          </w:rPr>
          <w:sym w:font="Wingdings 2" w:char="F02A"/>
        </w:r>
        <w:r>
          <w:tab/>
          <w:t>Pass</w:t>
        </w:r>
      </w:ins>
    </w:p>
    <w:p w:rsidR="00B43B1E" w:rsidRDefault="00B43B1E" w:rsidP="004C0F2A">
      <w:pPr>
        <w:rPr>
          <w:ins w:id="690" w:author="Author"/>
        </w:rPr>
      </w:pPr>
    </w:p>
    <w:p w:rsidR="00F67373" w:rsidRDefault="00F67373" w:rsidP="00F67373">
      <w:pPr>
        <w:pStyle w:val="ListParagraph"/>
        <w:numPr>
          <w:ilvl w:val="0"/>
          <w:numId w:val="24"/>
        </w:numPr>
        <w:jc w:val="both"/>
        <w:rPr>
          <w:ins w:id="691" w:author="Author"/>
        </w:rPr>
      </w:pPr>
      <w:ins w:id="692" w:author="Author">
        <w:r>
          <w:t>Inspect every single APIRI source code file in it’s entirety and verify that the</w:t>
        </w:r>
        <w:r w:rsidRPr="00F67373">
          <w:t xml:space="preserve"> API software only reference</w:t>
        </w:r>
        <w:r>
          <w:t>s</w:t>
        </w:r>
        <w:r w:rsidRPr="00F67373">
          <w:t xml:space="preserve"> operating system commands and features that are available in the Linux environment defined in the ATC Board Support Package (see ATC Controller Standard, Section 2.2.5, Annex A and Annex B)..</w:t>
        </w:r>
        <w:r>
          <w:t xml:space="preserve"> (APIR3.6[1]).</w:t>
        </w:r>
      </w:ins>
    </w:p>
    <w:p w:rsidR="00F67373" w:rsidRDefault="00F67373" w:rsidP="00F67373">
      <w:pPr>
        <w:pStyle w:val="ListParagraph"/>
        <w:tabs>
          <w:tab w:val="left" w:pos="1800"/>
        </w:tabs>
        <w:ind w:left="1440"/>
        <w:rPr>
          <w:ins w:id="693" w:author="Author"/>
        </w:rPr>
      </w:pPr>
      <w:ins w:id="694" w:author="Author">
        <w:r w:rsidRPr="00267C47">
          <w:rPr>
            <w:b/>
            <w:sz w:val="36"/>
            <w:szCs w:val="36"/>
          </w:rPr>
          <w:sym w:font="Wingdings 2" w:char="F02A"/>
        </w:r>
        <w:r>
          <w:tab/>
          <w:t>Pass</w:t>
        </w:r>
      </w:ins>
    </w:p>
    <w:p w:rsidR="001302A1" w:rsidDel="00F67373" w:rsidRDefault="001302A1" w:rsidP="004C0F2A">
      <w:pPr>
        <w:rPr>
          <w:del w:id="695" w:author="Author"/>
        </w:rPr>
      </w:pPr>
      <w:del w:id="696" w:author="Author">
        <w:r w:rsidDel="00F67373">
          <w:delText>To the extent necessary, discuss the following ‘requirements’ and acknowledge that they are intrinsic qualities of the API Standard and the API Reference Implementaiton.</w:delText>
        </w:r>
      </w:del>
    </w:p>
    <w:p w:rsidR="004C0F2A" w:rsidDel="00F67373" w:rsidRDefault="004C0F2A" w:rsidP="004C0F2A">
      <w:pPr>
        <w:rPr>
          <w:del w:id="697" w:author="Author"/>
          <w:rFonts w:ascii="Arial Bold" w:hAnsi="Arial Bold" w:cs="Arial"/>
          <w:bCs/>
          <w:szCs w:val="32"/>
        </w:rPr>
      </w:pPr>
    </w:p>
    <w:p w:rsidR="001302A1" w:rsidDel="00F67373" w:rsidRDefault="001302A1" w:rsidP="001302A1">
      <w:pPr>
        <w:tabs>
          <w:tab w:val="left" w:pos="1620"/>
        </w:tabs>
        <w:ind w:left="1620" w:hanging="1620"/>
        <w:jc w:val="both"/>
        <w:rPr>
          <w:del w:id="698" w:author="Author"/>
          <w:rFonts w:eastAsia="Calibri" w:cs="Arial"/>
        </w:rPr>
      </w:pPr>
      <w:del w:id="699" w:author="Author">
        <w:r w:rsidRPr="008B1507" w:rsidDel="00F67373">
          <w:rPr>
            <w:rFonts w:eastAsia="Calibri" w:cs="Arial"/>
          </w:rPr>
          <w:delText>APIR3.4[1]</w:delText>
        </w:r>
        <w:r w:rsidDel="00F67373">
          <w:rPr>
            <w:rFonts w:eastAsia="Calibri" w:cs="Arial"/>
          </w:rPr>
          <w:tab/>
        </w:r>
        <w:r w:rsidRPr="008B1507" w:rsidDel="00F67373">
          <w:rPr>
            <w:rFonts w:eastAsia="Calibri" w:cs="Arial"/>
          </w:rPr>
          <w:delText>The API shall operate on an ATC controller unit under the hardware limitations defined in the ATC Controller Standard.</w:delText>
        </w:r>
      </w:del>
    </w:p>
    <w:p w:rsidR="001302A1" w:rsidDel="00F67373" w:rsidRDefault="001302A1" w:rsidP="001302A1">
      <w:pPr>
        <w:tabs>
          <w:tab w:val="left" w:pos="1440"/>
        </w:tabs>
        <w:jc w:val="both"/>
        <w:rPr>
          <w:del w:id="700" w:author="Author"/>
          <w:rFonts w:cs="Arial"/>
        </w:rPr>
      </w:pPr>
    </w:p>
    <w:p w:rsidR="001302A1" w:rsidDel="00F67373" w:rsidRDefault="001302A1" w:rsidP="001302A1">
      <w:pPr>
        <w:tabs>
          <w:tab w:val="left" w:pos="1620"/>
        </w:tabs>
        <w:ind w:left="1620" w:hanging="1620"/>
        <w:jc w:val="both"/>
        <w:rPr>
          <w:del w:id="701" w:author="Author"/>
          <w:rFonts w:eastAsia="Calibri" w:cs="Arial"/>
        </w:rPr>
      </w:pPr>
      <w:del w:id="702" w:author="Author">
        <w:r w:rsidRPr="008B1507" w:rsidDel="00F67373">
          <w:rPr>
            <w:rFonts w:eastAsia="Calibri" w:cs="Arial"/>
          </w:rPr>
          <w:delText>APIR3.4[2]</w:delText>
        </w:r>
        <w:r w:rsidDel="00F67373">
          <w:rPr>
            <w:rFonts w:eastAsia="Calibri" w:cs="Arial"/>
          </w:rPr>
          <w:tab/>
        </w:r>
        <w:r w:rsidRPr="008B1507" w:rsidDel="00F67373">
          <w:rPr>
            <w:rFonts w:eastAsia="Calibri" w:cs="Arial"/>
          </w:rPr>
          <w:delText>The API function calls shall be specified using the C programming language as described by “ISO/IEC 9899:1999” commonly referred to as the C99 Standard.</w:delText>
        </w:r>
      </w:del>
    </w:p>
    <w:p w:rsidR="001302A1" w:rsidDel="00F67373" w:rsidRDefault="001302A1" w:rsidP="001302A1">
      <w:pPr>
        <w:tabs>
          <w:tab w:val="left" w:pos="1440"/>
        </w:tabs>
        <w:jc w:val="both"/>
        <w:rPr>
          <w:del w:id="703" w:author="Author"/>
          <w:rFonts w:cs="Arial"/>
        </w:rPr>
      </w:pPr>
    </w:p>
    <w:p w:rsidR="001302A1" w:rsidDel="00F67373" w:rsidRDefault="001302A1" w:rsidP="001302A1">
      <w:pPr>
        <w:tabs>
          <w:tab w:val="left" w:pos="1620"/>
        </w:tabs>
        <w:ind w:left="1620" w:hanging="1620"/>
        <w:jc w:val="both"/>
        <w:rPr>
          <w:del w:id="704" w:author="Author"/>
          <w:rFonts w:eastAsia="Calibri" w:cs="Arial"/>
        </w:rPr>
      </w:pPr>
      <w:del w:id="705" w:author="Author">
        <w:r w:rsidRPr="0052191E" w:rsidDel="00F67373">
          <w:rPr>
            <w:rFonts w:eastAsia="Calibri" w:cs="Arial"/>
          </w:rPr>
          <w:delText>APIR3.5.2[1]</w:delText>
        </w:r>
        <w:r w:rsidDel="00F67373">
          <w:rPr>
            <w:rFonts w:eastAsia="Calibri" w:cs="Arial"/>
          </w:rPr>
          <w:tab/>
        </w:r>
        <w:r w:rsidRPr="0052191E" w:rsidDel="00F67373">
          <w:rPr>
            <w:rFonts w:eastAsia="Calibri" w:cs="Arial"/>
          </w:rPr>
          <w:delText>The operational look and feel of user interfaces developed for the API shall have consistent window titling conventions, scrolling methods, menu styles and selection methods.</w:delText>
        </w:r>
      </w:del>
    </w:p>
    <w:p w:rsidR="001302A1" w:rsidDel="00F67373" w:rsidRDefault="001302A1" w:rsidP="001302A1">
      <w:pPr>
        <w:tabs>
          <w:tab w:val="left" w:pos="1440"/>
        </w:tabs>
        <w:jc w:val="both"/>
        <w:rPr>
          <w:del w:id="706" w:author="Author"/>
          <w:rFonts w:cs="Arial"/>
        </w:rPr>
      </w:pPr>
    </w:p>
    <w:p w:rsidR="001302A1" w:rsidDel="00F67373" w:rsidRDefault="001302A1" w:rsidP="001302A1">
      <w:pPr>
        <w:tabs>
          <w:tab w:val="left" w:pos="1620"/>
        </w:tabs>
        <w:ind w:left="1620" w:hanging="1620"/>
        <w:jc w:val="both"/>
        <w:rPr>
          <w:del w:id="707" w:author="Author"/>
          <w:rFonts w:eastAsia="Calibri" w:cs="Arial"/>
        </w:rPr>
      </w:pPr>
      <w:del w:id="708" w:author="Author">
        <w:r w:rsidRPr="0052191E" w:rsidDel="00F67373">
          <w:rPr>
            <w:rFonts w:eastAsia="Calibri" w:cs="Arial"/>
          </w:rPr>
          <w:delText>APIR3.5.2[2]</w:delText>
        </w:r>
        <w:r w:rsidDel="00F67373">
          <w:rPr>
            <w:rFonts w:eastAsia="Calibri" w:cs="Arial"/>
          </w:rPr>
          <w:tab/>
        </w:r>
        <w:r w:rsidRPr="0052191E" w:rsidDel="00F67373">
          <w:rPr>
            <w:rFonts w:eastAsia="Calibri" w:cs="Arial"/>
          </w:rPr>
          <w:delText>If API functions have a similar operation to existing Linux functions, they shall have a similar name and argument style to those functions to the extent possible without causing compilation issues.</w:delText>
        </w:r>
      </w:del>
    </w:p>
    <w:p w:rsidR="001302A1" w:rsidDel="00F67373" w:rsidRDefault="001302A1" w:rsidP="001302A1">
      <w:pPr>
        <w:tabs>
          <w:tab w:val="left" w:pos="1440"/>
        </w:tabs>
        <w:jc w:val="both"/>
        <w:rPr>
          <w:del w:id="709" w:author="Author"/>
          <w:rFonts w:cs="Arial"/>
        </w:rPr>
      </w:pPr>
    </w:p>
    <w:p w:rsidR="001302A1" w:rsidDel="00F67373" w:rsidRDefault="001302A1" w:rsidP="001302A1">
      <w:pPr>
        <w:tabs>
          <w:tab w:val="left" w:pos="1620"/>
        </w:tabs>
        <w:ind w:left="1620" w:hanging="1620"/>
        <w:jc w:val="both"/>
        <w:rPr>
          <w:del w:id="710" w:author="Author"/>
          <w:rFonts w:eastAsia="Calibri" w:cs="Arial"/>
        </w:rPr>
      </w:pPr>
      <w:del w:id="711" w:author="Author">
        <w:r w:rsidRPr="0052191E" w:rsidDel="00F67373">
          <w:rPr>
            <w:rFonts w:eastAsia="Calibri" w:cs="Arial"/>
          </w:rPr>
          <w:delText>APIR3.5.2[3]</w:delText>
        </w:r>
        <w:r w:rsidDel="00F67373">
          <w:rPr>
            <w:rFonts w:eastAsia="Calibri" w:cs="Arial"/>
          </w:rPr>
          <w:tab/>
        </w:r>
        <w:r w:rsidRPr="0052191E" w:rsidDel="00F67373">
          <w:rPr>
            <w:rFonts w:eastAsia="Calibri" w:cs="Arial"/>
          </w:rPr>
          <w:delText>The API function names shall be lower case.</w:delText>
        </w:r>
      </w:del>
    </w:p>
    <w:p w:rsidR="001302A1" w:rsidDel="00F67373" w:rsidRDefault="001302A1" w:rsidP="001302A1">
      <w:pPr>
        <w:tabs>
          <w:tab w:val="left" w:pos="1440"/>
        </w:tabs>
        <w:jc w:val="both"/>
        <w:rPr>
          <w:del w:id="712" w:author="Author"/>
          <w:rFonts w:cs="Arial"/>
        </w:rPr>
      </w:pPr>
    </w:p>
    <w:p w:rsidR="001302A1" w:rsidDel="00F67373" w:rsidRDefault="001302A1" w:rsidP="001302A1">
      <w:pPr>
        <w:tabs>
          <w:tab w:val="left" w:pos="1620"/>
        </w:tabs>
        <w:ind w:left="1620" w:hanging="1620"/>
        <w:jc w:val="both"/>
        <w:rPr>
          <w:del w:id="713" w:author="Author"/>
          <w:rFonts w:eastAsia="Calibri" w:cs="Arial"/>
        </w:rPr>
      </w:pPr>
      <w:del w:id="714" w:author="Author">
        <w:r w:rsidRPr="0052191E" w:rsidDel="00F67373">
          <w:rPr>
            <w:rFonts w:eastAsia="Calibri" w:cs="Arial"/>
          </w:rPr>
          <w:delText>APIR3.5.2[4]</w:delText>
        </w:r>
        <w:r w:rsidDel="00F67373">
          <w:rPr>
            <w:rFonts w:eastAsia="Calibri" w:cs="Arial"/>
          </w:rPr>
          <w:tab/>
        </w:r>
        <w:r w:rsidRPr="0052191E" w:rsidDel="00F67373">
          <w:rPr>
            <w:rFonts w:eastAsia="Calibri" w:cs="Arial"/>
          </w:rPr>
          <w:delText>API functions shall use the Linux “errno” error notification mechanism if an error indication is expected for a function.</w:delText>
        </w:r>
      </w:del>
    </w:p>
    <w:p w:rsidR="001302A1" w:rsidDel="00F67373" w:rsidRDefault="001302A1" w:rsidP="001302A1">
      <w:pPr>
        <w:tabs>
          <w:tab w:val="left" w:pos="1440"/>
        </w:tabs>
        <w:jc w:val="both"/>
        <w:rPr>
          <w:del w:id="715" w:author="Author"/>
          <w:rFonts w:cs="Arial"/>
        </w:rPr>
      </w:pPr>
    </w:p>
    <w:p w:rsidR="001302A1" w:rsidDel="00F67373" w:rsidRDefault="001302A1" w:rsidP="001302A1">
      <w:pPr>
        <w:tabs>
          <w:tab w:val="left" w:pos="1620"/>
        </w:tabs>
        <w:ind w:left="1620" w:hanging="1620"/>
        <w:jc w:val="both"/>
        <w:rPr>
          <w:del w:id="716" w:author="Author"/>
          <w:rFonts w:eastAsia="Calibri" w:cs="Arial"/>
        </w:rPr>
      </w:pPr>
      <w:del w:id="717" w:author="Author">
        <w:r w:rsidRPr="0052191E" w:rsidDel="00F67373">
          <w:rPr>
            <w:rFonts w:eastAsia="Calibri" w:cs="Arial"/>
          </w:rPr>
          <w:delText>APIR3.5.2[5]</w:delText>
        </w:r>
        <w:r w:rsidDel="00F67373">
          <w:rPr>
            <w:rFonts w:eastAsia="Calibri" w:cs="Arial"/>
          </w:rPr>
          <w:tab/>
        </w:r>
        <w:r w:rsidRPr="0052191E" w:rsidDel="00F67373">
          <w:rPr>
            <w:rFonts w:eastAsia="Calibri" w:cs="Arial"/>
          </w:rPr>
          <w:delText>The API shall be loadable as an ELF (Executable and Linking Format) library</w:delText>
        </w:r>
        <w:r w:rsidRPr="002A0D27" w:rsidDel="00F67373">
          <w:rPr>
            <w:rFonts w:eastAsia="Calibri" w:cs="Arial"/>
          </w:rPr>
          <w:delText>.</w:delText>
        </w:r>
      </w:del>
    </w:p>
    <w:p w:rsidR="001302A1" w:rsidDel="00F67373" w:rsidRDefault="001302A1" w:rsidP="001302A1">
      <w:pPr>
        <w:tabs>
          <w:tab w:val="left" w:pos="1440"/>
        </w:tabs>
        <w:jc w:val="both"/>
        <w:rPr>
          <w:del w:id="718" w:author="Author"/>
          <w:rFonts w:cs="Arial"/>
        </w:rPr>
      </w:pPr>
    </w:p>
    <w:p w:rsidR="001302A1" w:rsidDel="00F67373" w:rsidRDefault="001302A1" w:rsidP="001302A1">
      <w:pPr>
        <w:tabs>
          <w:tab w:val="left" w:pos="1620"/>
        </w:tabs>
        <w:ind w:left="1620" w:hanging="1620"/>
        <w:jc w:val="both"/>
        <w:rPr>
          <w:del w:id="719" w:author="Author"/>
          <w:rFonts w:eastAsia="Calibri" w:cs="Arial"/>
        </w:rPr>
      </w:pPr>
      <w:del w:id="720" w:author="Author">
        <w:r w:rsidDel="00F67373">
          <w:rPr>
            <w:rFonts w:eastAsia="Calibri" w:cs="Arial"/>
          </w:rPr>
          <w:delText>APIR3.6[1]</w:delText>
        </w:r>
        <w:r w:rsidDel="00F67373">
          <w:rPr>
            <w:rFonts w:eastAsia="Calibri" w:cs="Arial"/>
          </w:rPr>
          <w:tab/>
        </w:r>
        <w:r w:rsidRPr="0052191E" w:rsidDel="00F67373">
          <w:rPr>
            <w:rFonts w:eastAsia="Calibri" w:cs="Arial"/>
          </w:rPr>
          <w:delText>The API software shall only reference operating system commands and features that are available in the Linux environment defined in the ATC Board Support Package (see ATC Controller Standard, Section 2.2.5, Annex A and Annex B).</w:delText>
        </w:r>
      </w:del>
    </w:p>
    <w:p w:rsidR="0033533B" w:rsidRDefault="0033533B">
      <w:pPr>
        <w:rPr>
          <w:rFonts w:cs="Arial"/>
        </w:rPr>
      </w:pPr>
      <w:r>
        <w:rPr>
          <w:rFonts w:cs="Arial"/>
        </w:rPr>
        <w:br w:type="page"/>
      </w:r>
    </w:p>
    <w:p w:rsidR="0033533B" w:rsidRDefault="0033533B" w:rsidP="0033533B">
      <w:pPr>
        <w:pStyle w:val="Heading2"/>
      </w:pPr>
      <w:bookmarkStart w:id="721" w:name="_Toc456255180"/>
      <w:r>
        <w:lastRenderedPageBreak/>
        <w:t xml:space="preserve">Test Procedure Specification </w:t>
      </w:r>
      <w:del w:id="722" w:author="Author">
        <w:r w:rsidR="00CF4DF5" w:rsidDel="00641D39">
          <w:delText>5</w:delText>
        </w:r>
        <w:r w:rsidDel="00641D39">
          <w:delText xml:space="preserve"> </w:delText>
        </w:r>
      </w:del>
      <w:ins w:id="723" w:author="Author">
        <w:r w:rsidR="00641D39">
          <w:t xml:space="preserve">6 </w:t>
        </w:r>
      </w:ins>
      <w:r w:rsidR="00373E1A">
        <w:t>–</w:t>
      </w:r>
      <w:r>
        <w:t xml:space="preserve"> </w:t>
      </w:r>
      <w:r w:rsidR="00373E1A">
        <w:t xml:space="preserve">FIO </w:t>
      </w:r>
      <w:r w:rsidR="00296CE3">
        <w:t>Serial Ports and Status Counters</w:t>
      </w:r>
      <w:bookmarkEnd w:id="721"/>
    </w:p>
    <w:p w:rsidR="0033533B" w:rsidRDefault="0033533B" w:rsidP="0033533B">
      <w:pPr>
        <w:pStyle w:val="Heading3"/>
      </w:pPr>
      <w:r>
        <w:t>Test Procedure Specification Identifier</w:t>
      </w:r>
    </w:p>
    <w:p w:rsidR="0033533B" w:rsidRDefault="0033533B" w:rsidP="0033533B">
      <w:pPr>
        <w:tabs>
          <w:tab w:val="left" w:pos="1440"/>
        </w:tabs>
        <w:jc w:val="both"/>
        <w:rPr>
          <w:rFonts w:cs="Arial"/>
        </w:rPr>
      </w:pPr>
      <w:r>
        <w:rPr>
          <w:rFonts w:cs="Arial"/>
        </w:rPr>
        <w:t xml:space="preserve">The identifier for this Test Procedure Specification is </w:t>
      </w:r>
      <w:r w:rsidR="00753164">
        <w:rPr>
          <w:rFonts w:cs="Arial"/>
        </w:rPr>
        <w:t>APIRI</w:t>
      </w:r>
      <w:r>
        <w:rPr>
          <w:rFonts w:cs="Arial"/>
        </w:rPr>
        <w:t>.TPS.60</w:t>
      </w:r>
      <w:r w:rsidR="00CD2838">
        <w:rPr>
          <w:rFonts w:cs="Arial"/>
        </w:rPr>
        <w:t>4</w:t>
      </w:r>
      <w:r>
        <w:rPr>
          <w:rFonts w:cs="Arial"/>
        </w:rPr>
        <w:t>0.</w:t>
      </w:r>
    </w:p>
    <w:p w:rsidR="007350CF" w:rsidRDefault="007350CF" w:rsidP="007350CF">
      <w:pPr>
        <w:pStyle w:val="Heading3"/>
      </w:pPr>
      <w:r>
        <w:t>Purpose</w:t>
      </w:r>
    </w:p>
    <w:p w:rsidR="007350CF" w:rsidRDefault="007350CF" w:rsidP="007350CF">
      <w:pPr>
        <w:tabs>
          <w:tab w:val="left" w:pos="1440"/>
        </w:tabs>
        <w:jc w:val="both"/>
        <w:rPr>
          <w:rFonts w:cs="Arial"/>
        </w:rPr>
      </w:pPr>
      <w:r w:rsidRPr="00132D6D">
        <w:rPr>
          <w:rFonts w:cs="Arial"/>
        </w:rPr>
        <w:t xml:space="preserve">This </w:t>
      </w:r>
      <w:r>
        <w:rPr>
          <w:rFonts w:cs="Arial"/>
        </w:rPr>
        <w:t>procedure validates a number of software-related requirements which do not have ‘exposure’ outside the internal workings of the API and so must be confirmed by an inspection of the relevant source code files.</w:t>
      </w:r>
    </w:p>
    <w:p w:rsidR="007350CF" w:rsidRDefault="007350CF" w:rsidP="007350CF">
      <w:pPr>
        <w:pStyle w:val="Heading3"/>
      </w:pPr>
      <w:r>
        <w:t>Special Requirements</w:t>
      </w:r>
    </w:p>
    <w:p w:rsidR="007350CF" w:rsidRDefault="007350CF" w:rsidP="007350CF">
      <w:pPr>
        <w:tabs>
          <w:tab w:val="left" w:pos="1440"/>
        </w:tabs>
        <w:jc w:val="both"/>
        <w:rPr>
          <w:rFonts w:cs="Arial"/>
        </w:rPr>
      </w:pPr>
      <w:r>
        <w:rPr>
          <w:rFonts w:cs="Arial"/>
        </w:rPr>
        <w:t>This procedure requires the examination of certain API distribution C-language source code files.  It is intended to be run by a software developer with specific knowledge of the API distribution source code</w:t>
      </w:r>
      <w:r w:rsidR="00591A5E">
        <w:rPr>
          <w:rFonts w:cs="Arial"/>
        </w:rPr>
        <w:t xml:space="preserve"> files and structure.</w:t>
      </w:r>
    </w:p>
    <w:p w:rsidR="007350CF" w:rsidRDefault="007350CF" w:rsidP="007350CF">
      <w:pPr>
        <w:pStyle w:val="Heading3"/>
      </w:pPr>
      <w:r>
        <w:t>Procedure Steps</w:t>
      </w:r>
    </w:p>
    <w:p w:rsidR="007350CF" w:rsidRDefault="007350CF" w:rsidP="007350CF">
      <w:pPr>
        <w:pStyle w:val="Heading4"/>
        <w:tabs>
          <w:tab w:val="clear" w:pos="1440"/>
          <w:tab w:val="left" w:pos="1080"/>
        </w:tabs>
      </w:pPr>
      <w:r>
        <w:t>Log</w:t>
      </w:r>
    </w:p>
    <w:p w:rsidR="007350CF" w:rsidRPr="00212A02" w:rsidRDefault="007350CF" w:rsidP="007350CF">
      <w:pPr>
        <w:jc w:val="both"/>
      </w:pPr>
      <w:r>
        <w:t>The pass/fail status of each procedure step should be logged.  For procedure steps which fail, a description of the cause of the failure as well as acceptable remediation step(s) (if available) should also be noted on the log.</w:t>
      </w:r>
    </w:p>
    <w:p w:rsidR="007350CF" w:rsidRDefault="007350CF" w:rsidP="007350CF">
      <w:pPr>
        <w:pStyle w:val="Heading4"/>
        <w:tabs>
          <w:tab w:val="clear" w:pos="1440"/>
          <w:tab w:val="left" w:pos="1080"/>
        </w:tabs>
      </w:pPr>
      <w:r>
        <w:t>Setup</w:t>
      </w:r>
    </w:p>
    <w:p w:rsidR="007350CF" w:rsidRDefault="007350CF" w:rsidP="007350CF">
      <w:pPr>
        <w:jc w:val="both"/>
      </w:pPr>
      <w:r>
        <w:t>This test procedure utilizes a subset of the hardware environment as described in the APIVS Test Plan, specifically:</w:t>
      </w:r>
    </w:p>
    <w:p w:rsidR="007350CF" w:rsidRDefault="007350CF" w:rsidP="007350CF">
      <w:pPr>
        <w:jc w:val="both"/>
      </w:pPr>
    </w:p>
    <w:p w:rsidR="007350CF" w:rsidRDefault="007350CF" w:rsidP="007350CF">
      <w:pPr>
        <w:numPr>
          <w:ilvl w:val="0"/>
          <w:numId w:val="8"/>
        </w:numPr>
        <w:jc w:val="both"/>
      </w:pPr>
      <w:r>
        <w:t>a Personal Computer (PC) with 1GB available hard drive storage and an available USB port</w:t>
      </w:r>
    </w:p>
    <w:p w:rsidR="007350CF" w:rsidRDefault="007350CF" w:rsidP="007350CF">
      <w:pPr>
        <w:jc w:val="both"/>
      </w:pPr>
    </w:p>
    <w:p w:rsidR="007350CF" w:rsidRDefault="007350CF" w:rsidP="007350CF">
      <w:r>
        <w:t xml:space="preserve">This test procedure requires access to the APIVS Software distribution from the online repository (GitHub) at </w:t>
      </w:r>
      <w:hyperlink r:id="rId8" w:history="1">
        <w:r w:rsidRPr="00DC3FC9">
          <w:rPr>
            <w:rStyle w:val="Hyperlink"/>
          </w:rPr>
          <w:t>https://github.com/apiriadmin/APIVS</w:t>
        </w:r>
      </w:hyperlink>
      <w:r>
        <w:t>.  The software can have been previously downloaded.</w:t>
      </w:r>
    </w:p>
    <w:p w:rsidR="002E729C" w:rsidRDefault="002E729C" w:rsidP="007350CF"/>
    <w:p w:rsidR="00442010" w:rsidRDefault="00442010">
      <w:pPr>
        <w:rPr>
          <w:ins w:id="724" w:author="Author"/>
          <w:rFonts w:ascii="Arial Bold" w:hAnsi="Arial Bold" w:cs="Arial"/>
          <w:bCs/>
          <w:szCs w:val="32"/>
        </w:rPr>
      </w:pPr>
      <w:ins w:id="725" w:author="Author">
        <w:r>
          <w:br w:type="page"/>
        </w:r>
      </w:ins>
    </w:p>
    <w:p w:rsidR="002E729C" w:rsidRPr="00A91055" w:rsidDel="00FB1D6E" w:rsidRDefault="002E729C" w:rsidP="00591A5E">
      <w:pPr>
        <w:jc w:val="both"/>
        <w:rPr>
          <w:del w:id="726" w:author="Author"/>
        </w:rPr>
      </w:pPr>
      <w:del w:id="727" w:author="Author">
        <w:r w:rsidDel="00FB1D6E">
          <w:lastRenderedPageBreak/>
          <w:delText>It is expected that the files necessary for each procedural step inspection during formal testing will have been previously identified and the specific locations within those files to be inspected will also have been noted.</w:delText>
        </w:r>
      </w:del>
    </w:p>
    <w:p w:rsidR="002E729C" w:rsidDel="00404F23" w:rsidRDefault="002E729C">
      <w:pPr>
        <w:rPr>
          <w:del w:id="728" w:author="Author"/>
          <w:rFonts w:ascii="Arial Bold" w:hAnsi="Arial Bold" w:cs="Arial"/>
          <w:bCs/>
          <w:szCs w:val="32"/>
        </w:rPr>
      </w:pPr>
      <w:del w:id="729" w:author="Author">
        <w:r w:rsidDel="00404F23">
          <w:br w:type="page"/>
        </w:r>
      </w:del>
    </w:p>
    <w:p w:rsidR="007350CF" w:rsidRDefault="007350CF" w:rsidP="007350CF">
      <w:pPr>
        <w:pStyle w:val="Heading4"/>
        <w:tabs>
          <w:tab w:val="clear" w:pos="1440"/>
          <w:tab w:val="left" w:pos="1080"/>
        </w:tabs>
      </w:pPr>
      <w:r>
        <w:t>Start and Proceed</w:t>
      </w:r>
    </w:p>
    <w:p w:rsidR="00FB1D6E" w:rsidRPr="00CB4BA8" w:rsidRDefault="00591A5E" w:rsidP="00591A5E">
      <w:pPr>
        <w:pStyle w:val="ListParagraph"/>
        <w:numPr>
          <w:ilvl w:val="0"/>
          <w:numId w:val="12"/>
        </w:numPr>
        <w:jc w:val="both"/>
        <w:rPr>
          <w:ins w:id="730" w:author="Author"/>
        </w:rPr>
      </w:pPr>
      <w:del w:id="731" w:author="Author">
        <w:r w:rsidRPr="00CB4BA8" w:rsidDel="00FB1D6E">
          <w:delText>Identify the source code file(s) related to the opening of serial ports for Field I/O devices.</w:delText>
        </w:r>
      </w:del>
      <w:ins w:id="732" w:author="Author">
        <w:r w:rsidR="00FB1D6E" w:rsidRPr="00CB4BA8">
          <w:t>Open the source file fiomsg.c using the following link:</w:t>
        </w:r>
      </w:ins>
    </w:p>
    <w:p w:rsidR="00FB1D6E" w:rsidRPr="00CB4BA8" w:rsidRDefault="00FB1D6E" w:rsidP="003408F1">
      <w:pPr>
        <w:ind w:left="360"/>
        <w:jc w:val="both"/>
        <w:rPr>
          <w:ins w:id="733" w:author="Author"/>
        </w:rPr>
        <w:pPrChange w:id="734" w:author="Author">
          <w:pPr>
            <w:pStyle w:val="ListParagraph"/>
            <w:numPr>
              <w:numId w:val="12"/>
            </w:numPr>
            <w:ind w:left="900" w:hanging="360"/>
            <w:jc w:val="both"/>
          </w:pPr>
        </w:pPrChange>
      </w:pPr>
    </w:p>
    <w:p w:rsidR="00442010" w:rsidRPr="00CB4BA8" w:rsidRDefault="00442010" w:rsidP="003408F1">
      <w:pPr>
        <w:ind w:left="720"/>
        <w:jc w:val="both"/>
        <w:rPr>
          <w:ins w:id="735" w:author="Author"/>
        </w:rPr>
        <w:pPrChange w:id="736" w:author="Author">
          <w:pPr>
            <w:pStyle w:val="ListParagraph"/>
            <w:numPr>
              <w:numId w:val="12"/>
            </w:numPr>
            <w:ind w:left="900" w:hanging="360"/>
            <w:jc w:val="both"/>
          </w:pPr>
        </w:pPrChange>
      </w:pPr>
      <w:ins w:id="737" w:author="Author">
        <w:r w:rsidRPr="00CB4BA8">
          <w:fldChar w:fldCharType="begin"/>
        </w:r>
        <w:r w:rsidRPr="00CB4BA8">
          <w:instrText xml:space="preserve"> HYPERLINK "https://github.com/apiriadmin/APIRI/blob/2e5416b2972451858eb53b2196d7d67779a5a997/fio/src/fiodriver/fiomsg.c#L1010-L1056" </w:instrText>
        </w:r>
        <w:r w:rsidRPr="003408F1">
          <w:rPr>
            <w:rPrChange w:id="738" w:author="Author">
              <w:rPr/>
            </w:rPrChange>
          </w:rPr>
          <w:fldChar w:fldCharType="separate"/>
        </w:r>
        <w:r w:rsidRPr="00CB4BA8">
          <w:rPr>
            <w:rStyle w:val="Hyperlink"/>
          </w:rPr>
          <w:t>https://github.com/apiriadmin/APIRI/blob/2e5416b2972451858eb53b2196d7d67779a5a997/fio/src/fiodriver/fiomsg.c#L1010-L1056</w:t>
        </w:r>
        <w:r w:rsidRPr="00855156">
          <w:fldChar w:fldCharType="end"/>
        </w:r>
      </w:ins>
    </w:p>
    <w:p w:rsidR="00442010" w:rsidRPr="00CB4BA8" w:rsidRDefault="00442010" w:rsidP="003408F1">
      <w:pPr>
        <w:ind w:left="720"/>
        <w:jc w:val="both"/>
        <w:rPr>
          <w:ins w:id="739" w:author="Author"/>
        </w:rPr>
        <w:pPrChange w:id="740" w:author="Author">
          <w:pPr>
            <w:pStyle w:val="ListParagraph"/>
            <w:numPr>
              <w:numId w:val="12"/>
            </w:numPr>
            <w:ind w:left="900" w:hanging="360"/>
            <w:jc w:val="both"/>
          </w:pPr>
        </w:pPrChange>
      </w:pPr>
    </w:p>
    <w:p w:rsidR="00591A5E" w:rsidRPr="00CB4BA8" w:rsidRDefault="00591A5E" w:rsidP="003408F1">
      <w:pPr>
        <w:ind w:left="720"/>
        <w:jc w:val="both"/>
        <w:pPrChange w:id="741" w:author="Author">
          <w:pPr>
            <w:pStyle w:val="ListParagraph"/>
            <w:numPr>
              <w:numId w:val="12"/>
            </w:numPr>
            <w:ind w:left="900" w:hanging="360"/>
            <w:jc w:val="both"/>
          </w:pPr>
        </w:pPrChange>
      </w:pPr>
      <w:del w:id="742" w:author="Author">
        <w:r w:rsidRPr="00CB4BA8" w:rsidDel="00442010">
          <w:delText xml:space="preserve">  </w:delText>
        </w:r>
      </w:del>
      <w:r w:rsidRPr="00CB4BA8">
        <w:t>Confirm by inspection that the following requirements are satisfied:</w:t>
      </w:r>
    </w:p>
    <w:p w:rsidR="00591A5E" w:rsidRPr="00CB4BA8" w:rsidRDefault="00591A5E" w:rsidP="00442010">
      <w:pPr>
        <w:pStyle w:val="ListParagraph"/>
        <w:numPr>
          <w:ilvl w:val="1"/>
          <w:numId w:val="12"/>
        </w:numPr>
        <w:jc w:val="both"/>
      </w:pPr>
      <w:r w:rsidRPr="00CB4BA8">
        <w:t>the API expects to have exclusive access to the serial ports used for FIO devices</w:t>
      </w:r>
      <w:ins w:id="743" w:author="Author">
        <w:r w:rsidR="00442010" w:rsidRPr="00CB4BA8">
          <w:t xml:space="preserve"> (APIR3.1.2[1])</w:t>
        </w:r>
      </w:ins>
    </w:p>
    <w:p w:rsidR="00591A5E" w:rsidRPr="00CB4BA8" w:rsidRDefault="00591A5E" w:rsidP="00442010">
      <w:pPr>
        <w:pStyle w:val="ListParagraph"/>
        <w:numPr>
          <w:ilvl w:val="1"/>
          <w:numId w:val="12"/>
        </w:numPr>
        <w:jc w:val="both"/>
      </w:pPr>
      <w:r w:rsidRPr="00CB4BA8">
        <w:t>the supported FIO communications ports are SP3, SP5 and SP8</w:t>
      </w:r>
      <w:ins w:id="744" w:author="Author">
        <w:r w:rsidR="00442010" w:rsidRPr="00CB4BA8">
          <w:t xml:space="preserve"> (APIR3.1.2[2])</w:t>
        </w:r>
      </w:ins>
    </w:p>
    <w:p w:rsidR="00591A5E" w:rsidRPr="00CB4BA8" w:rsidRDefault="00591A5E" w:rsidP="00442010">
      <w:pPr>
        <w:pStyle w:val="ListParagraph"/>
        <w:numPr>
          <w:ilvl w:val="1"/>
          <w:numId w:val="12"/>
        </w:numPr>
        <w:jc w:val="both"/>
      </w:pPr>
      <w:r w:rsidRPr="00CB4BA8">
        <w:t>the only supported communications modes on those ports is SDLC at either 153.6bkps or 614.4kbps</w:t>
      </w:r>
      <w:ins w:id="745" w:author="Author">
        <w:r w:rsidR="00442010" w:rsidRPr="00CB4BA8">
          <w:t xml:space="preserve"> (APIR3.1.2[3])</w:t>
        </w:r>
      </w:ins>
    </w:p>
    <w:p w:rsidR="00591A5E" w:rsidRPr="00CB4BA8" w:rsidRDefault="00591A5E" w:rsidP="00442010">
      <w:pPr>
        <w:pStyle w:val="ListParagraph"/>
        <w:numPr>
          <w:ilvl w:val="1"/>
          <w:numId w:val="12"/>
        </w:numPr>
        <w:jc w:val="both"/>
      </w:pPr>
      <w:r w:rsidRPr="00CB4BA8">
        <w:t>that BIU and MMU FIO devices only operate at 153.6bkps and that all other devices operate at 614.4kbps</w:t>
      </w:r>
      <w:ins w:id="746" w:author="Author">
        <w:r w:rsidR="00442010" w:rsidRPr="00CB4BA8">
          <w:t xml:space="preserve"> (APIR3.1.2[7])</w:t>
        </w:r>
      </w:ins>
    </w:p>
    <w:p w:rsidR="00591A5E" w:rsidRPr="00CB4BA8" w:rsidDel="00442010" w:rsidRDefault="00591A5E" w:rsidP="00591A5E">
      <w:pPr>
        <w:ind w:left="1080"/>
        <w:jc w:val="both"/>
        <w:rPr>
          <w:del w:id="747" w:author="Author"/>
        </w:rPr>
      </w:pPr>
    </w:p>
    <w:p w:rsidR="00CB4BA8" w:rsidRDefault="00CB4BA8" w:rsidP="00CB4BA8">
      <w:pPr>
        <w:tabs>
          <w:tab w:val="left" w:pos="1800"/>
        </w:tabs>
        <w:ind w:left="360"/>
        <w:rPr>
          <w:ins w:id="748" w:author="Author"/>
        </w:rPr>
      </w:pPr>
      <w:ins w:id="749" w:author="Author">
        <w:r>
          <w:rPr>
            <w:b/>
            <w:sz w:val="36"/>
            <w:szCs w:val="36"/>
          </w:rPr>
          <w:tab/>
        </w:r>
        <w:r w:rsidRPr="00267C47">
          <w:rPr>
            <w:b/>
            <w:sz w:val="36"/>
            <w:szCs w:val="36"/>
          </w:rPr>
          <w:sym w:font="Wingdings 2" w:char="F02A"/>
        </w:r>
        <w:r>
          <w:tab/>
          <w:t>Pass</w:t>
        </w:r>
      </w:ins>
    </w:p>
    <w:p w:rsidR="00591A5E" w:rsidRPr="00CB4BA8" w:rsidDel="00CB4BA8" w:rsidRDefault="00591A5E" w:rsidP="00591A5E">
      <w:pPr>
        <w:tabs>
          <w:tab w:val="left" w:pos="1800"/>
        </w:tabs>
        <w:ind w:left="360"/>
        <w:rPr>
          <w:del w:id="750" w:author="Author"/>
        </w:rPr>
      </w:pPr>
      <w:del w:id="751" w:author="Author">
        <w:r w:rsidRPr="003408F1" w:rsidDel="00CB4BA8">
          <w:rPr>
            <w:b/>
            <w:rPrChange w:id="752" w:author="Author">
              <w:rPr>
                <w:b/>
                <w:sz w:val="36"/>
                <w:szCs w:val="36"/>
              </w:rPr>
            </w:rPrChange>
          </w:rPr>
          <w:tab/>
        </w:r>
        <w:r w:rsidRPr="003408F1" w:rsidDel="00CB4BA8">
          <w:rPr>
            <w:b/>
            <w:rPrChange w:id="753" w:author="Author">
              <w:rPr>
                <w:b/>
                <w:sz w:val="36"/>
                <w:szCs w:val="36"/>
              </w:rPr>
            </w:rPrChange>
          </w:rPr>
          <w:sym w:font="Wingdings 2" w:char="F02A"/>
        </w:r>
        <w:r w:rsidRPr="00CB4BA8" w:rsidDel="00CB4BA8">
          <w:tab/>
          <w:delText>Pass</w:delText>
        </w:r>
      </w:del>
    </w:p>
    <w:p w:rsidR="00591A5E" w:rsidRPr="00CB4BA8" w:rsidRDefault="00591A5E" w:rsidP="00591A5E">
      <w:pPr>
        <w:ind w:left="720"/>
        <w:jc w:val="both"/>
      </w:pPr>
    </w:p>
    <w:p w:rsidR="00442010" w:rsidRPr="00CB4BA8" w:rsidRDefault="00442010" w:rsidP="00442010">
      <w:pPr>
        <w:pStyle w:val="ListParagraph"/>
        <w:numPr>
          <w:ilvl w:val="0"/>
          <w:numId w:val="12"/>
        </w:numPr>
        <w:jc w:val="both"/>
        <w:rPr>
          <w:ins w:id="754" w:author="Author"/>
        </w:rPr>
      </w:pPr>
      <w:ins w:id="755" w:author="Author">
        <w:r w:rsidRPr="00CB4BA8">
          <w:t xml:space="preserve">Open the source files </w:t>
        </w:r>
        <w:r w:rsidRPr="003408F1">
          <w:rPr>
            <w:rFonts w:cs="Arial"/>
            <w:color w:val="000000"/>
            <w:rPrChange w:id="756" w:author="Author">
              <w:rPr>
                <w:rFonts w:cs="Arial"/>
                <w:color w:val="000000"/>
                <w:sz w:val="22"/>
                <w:szCs w:val="22"/>
              </w:rPr>
            </w:rPrChange>
          </w:rPr>
          <w:t xml:space="preserve">fiomsg.h, fioapi.h, fiomsg.c, and fioman.c </w:t>
        </w:r>
        <w:r w:rsidRPr="00CB4BA8">
          <w:t>using the following links:</w:t>
        </w:r>
      </w:ins>
    </w:p>
    <w:p w:rsidR="00442010" w:rsidRPr="00383FF8" w:rsidRDefault="00442010" w:rsidP="00442010">
      <w:pPr>
        <w:ind w:left="360"/>
        <w:jc w:val="both"/>
        <w:rPr>
          <w:ins w:id="757" w:author="Author"/>
        </w:rPr>
      </w:pPr>
    </w:p>
    <w:p w:rsidR="00442010" w:rsidRPr="00A42FD6" w:rsidRDefault="00442010" w:rsidP="00442010">
      <w:pPr>
        <w:pStyle w:val="NormalWeb"/>
        <w:spacing w:before="0" w:beforeAutospacing="0" w:after="0" w:afterAutospacing="0"/>
        <w:ind w:left="720"/>
        <w:rPr>
          <w:ins w:id="758" w:author="Author"/>
          <w:szCs w:val="20"/>
        </w:rPr>
      </w:pPr>
      <w:ins w:id="759" w:author="Author">
        <w:r w:rsidRPr="00A42FD6">
          <w:rPr>
            <w:szCs w:val="20"/>
          </w:rPr>
          <w:fldChar w:fldCharType="begin"/>
        </w:r>
        <w:r w:rsidRPr="003408F1">
          <w:rPr>
            <w:szCs w:val="20"/>
            <w:rPrChange w:id="760" w:author="Author">
              <w:rPr/>
            </w:rPrChange>
          </w:rPr>
          <w:instrText xml:space="preserve"> HYPERLINK "https://github.com/apiriadmin/APIRI/blob/2e5416b2972451858eb53b2196d7d67779a5a997/fio/src/fiodriver/fiomsg.h" \l "L225" </w:instrText>
        </w:r>
        <w:r w:rsidRPr="003408F1">
          <w:rPr>
            <w:szCs w:val="20"/>
            <w:rPrChange w:id="761" w:author="Author">
              <w:rPr>
                <w:szCs w:val="20"/>
              </w:rPr>
            </w:rPrChange>
          </w:rPr>
          <w:fldChar w:fldCharType="separate"/>
        </w:r>
        <w:r w:rsidRPr="003408F1">
          <w:rPr>
            <w:rStyle w:val="Hyperlink"/>
            <w:rFonts w:cs="Arial"/>
            <w:color w:val="1155CC"/>
            <w:szCs w:val="20"/>
            <w:rPrChange w:id="762" w:author="Author">
              <w:rPr>
                <w:rStyle w:val="Hyperlink"/>
                <w:rFonts w:cs="Arial"/>
                <w:color w:val="1155CC"/>
                <w:sz w:val="22"/>
                <w:szCs w:val="22"/>
              </w:rPr>
            </w:rPrChange>
          </w:rPr>
          <w:t>https://github.com/apiriadmin/APIRI/blob/2e5416b2972451858eb53b2196d7d67779a5a997/fio/src/fiodriver/fiomsg.h#L225</w:t>
        </w:r>
        <w:r w:rsidRPr="00A42FD6">
          <w:rPr>
            <w:szCs w:val="20"/>
          </w:rPr>
          <w:fldChar w:fldCharType="end"/>
        </w:r>
      </w:ins>
    </w:p>
    <w:p w:rsidR="00442010" w:rsidRPr="00CB4BA8" w:rsidRDefault="00442010" w:rsidP="00442010">
      <w:pPr>
        <w:ind w:left="720"/>
        <w:rPr>
          <w:ins w:id="763" w:author="Author"/>
        </w:rPr>
      </w:pPr>
    </w:p>
    <w:p w:rsidR="00442010" w:rsidRPr="003408F1" w:rsidRDefault="00442010" w:rsidP="00442010">
      <w:pPr>
        <w:pStyle w:val="NormalWeb"/>
        <w:spacing w:before="0" w:beforeAutospacing="0" w:after="0" w:afterAutospacing="0"/>
        <w:ind w:left="720"/>
        <w:rPr>
          <w:ins w:id="764" w:author="Author"/>
          <w:szCs w:val="20"/>
          <w:rPrChange w:id="765" w:author="Author">
            <w:rPr>
              <w:ins w:id="766" w:author="Author"/>
            </w:rPr>
          </w:rPrChange>
        </w:rPr>
      </w:pPr>
      <w:ins w:id="767" w:author="Author">
        <w:r w:rsidRPr="00855156">
          <w:rPr>
            <w:szCs w:val="20"/>
          </w:rPr>
          <w:fldChar w:fldCharType="begin"/>
        </w:r>
        <w:r w:rsidRPr="003408F1">
          <w:rPr>
            <w:szCs w:val="20"/>
            <w:rPrChange w:id="768" w:author="Author">
              <w:rPr/>
            </w:rPrChange>
          </w:rPr>
          <w:instrText xml:space="preserve"> HYPERLINK "https://github.com/apiriadmin/APIRI/blob/2e5416b2972451858eb53b2196d7d67779a5a997/fio/src/fioapi/fioapi.h" \l "L252-L253" </w:instrText>
        </w:r>
        <w:r w:rsidRPr="003408F1">
          <w:rPr>
            <w:szCs w:val="20"/>
            <w:rPrChange w:id="769" w:author="Author">
              <w:rPr/>
            </w:rPrChange>
          </w:rPr>
          <w:fldChar w:fldCharType="separate"/>
        </w:r>
        <w:r w:rsidRPr="003408F1">
          <w:rPr>
            <w:rStyle w:val="Hyperlink"/>
            <w:rFonts w:cs="Arial"/>
            <w:color w:val="1155CC"/>
            <w:szCs w:val="20"/>
            <w:rPrChange w:id="770" w:author="Author">
              <w:rPr>
                <w:rStyle w:val="Hyperlink"/>
                <w:rFonts w:cs="Arial"/>
                <w:color w:val="1155CC"/>
                <w:sz w:val="22"/>
                <w:szCs w:val="22"/>
              </w:rPr>
            </w:rPrChange>
          </w:rPr>
          <w:t>https://github.com/apiriadmin/APIRI/blob/2e5416b2972451858eb53b2196d7d67779a5a997/fio/src/fioapi/fioapi.h#L252-L253</w:t>
        </w:r>
        <w:r w:rsidRPr="003408F1">
          <w:rPr>
            <w:szCs w:val="20"/>
            <w:rPrChange w:id="771" w:author="Author">
              <w:rPr/>
            </w:rPrChange>
          </w:rPr>
          <w:fldChar w:fldCharType="end"/>
        </w:r>
      </w:ins>
    </w:p>
    <w:p w:rsidR="00442010" w:rsidRPr="00CB4BA8" w:rsidRDefault="00442010" w:rsidP="00442010">
      <w:pPr>
        <w:ind w:left="720"/>
        <w:rPr>
          <w:ins w:id="772" w:author="Author"/>
        </w:rPr>
      </w:pPr>
    </w:p>
    <w:p w:rsidR="00442010" w:rsidRPr="003408F1" w:rsidRDefault="00442010" w:rsidP="00442010">
      <w:pPr>
        <w:pStyle w:val="NormalWeb"/>
        <w:spacing w:before="0" w:beforeAutospacing="0" w:after="0" w:afterAutospacing="0"/>
        <w:ind w:left="720"/>
        <w:rPr>
          <w:ins w:id="773" w:author="Author"/>
          <w:szCs w:val="20"/>
          <w:rPrChange w:id="774" w:author="Author">
            <w:rPr>
              <w:ins w:id="775" w:author="Author"/>
            </w:rPr>
          </w:rPrChange>
        </w:rPr>
      </w:pPr>
      <w:ins w:id="776" w:author="Author">
        <w:r w:rsidRPr="00855156">
          <w:rPr>
            <w:szCs w:val="20"/>
          </w:rPr>
          <w:fldChar w:fldCharType="begin"/>
        </w:r>
        <w:r w:rsidRPr="003408F1">
          <w:rPr>
            <w:szCs w:val="20"/>
            <w:rPrChange w:id="777" w:author="Author">
              <w:rPr/>
            </w:rPrChange>
          </w:rPr>
          <w:instrText xml:space="preserve"> HYPERLINK "https://github.com/apiriadmin/APIRI/blob/2e5416b2972451858eb53b2196d7d67779a5a997/fio/src/fiodriver/fioman.c" \l "L2920" </w:instrText>
        </w:r>
        <w:r w:rsidRPr="003408F1">
          <w:rPr>
            <w:szCs w:val="20"/>
            <w:rPrChange w:id="778" w:author="Author">
              <w:rPr/>
            </w:rPrChange>
          </w:rPr>
          <w:fldChar w:fldCharType="separate"/>
        </w:r>
        <w:r w:rsidRPr="003408F1">
          <w:rPr>
            <w:rStyle w:val="Hyperlink"/>
            <w:rFonts w:cs="Arial"/>
            <w:color w:val="1155CC"/>
            <w:szCs w:val="20"/>
            <w:rPrChange w:id="779" w:author="Author">
              <w:rPr>
                <w:rStyle w:val="Hyperlink"/>
                <w:rFonts w:cs="Arial"/>
                <w:color w:val="1155CC"/>
                <w:sz w:val="22"/>
                <w:szCs w:val="22"/>
              </w:rPr>
            </w:rPrChange>
          </w:rPr>
          <w:t>https://github.com/apiriadmin/APIRI/blob/2e5416b2972451858eb53b2196d7d67779a5a997/fio/src/fiodriver/fioman.c#L2920</w:t>
        </w:r>
        <w:r w:rsidRPr="003408F1">
          <w:rPr>
            <w:szCs w:val="20"/>
            <w:rPrChange w:id="780" w:author="Author">
              <w:rPr/>
            </w:rPrChange>
          </w:rPr>
          <w:fldChar w:fldCharType="end"/>
        </w:r>
      </w:ins>
    </w:p>
    <w:p w:rsidR="00442010" w:rsidRPr="00CB4BA8" w:rsidRDefault="00442010" w:rsidP="00442010">
      <w:pPr>
        <w:ind w:left="720"/>
        <w:rPr>
          <w:ins w:id="781" w:author="Author"/>
        </w:rPr>
      </w:pPr>
    </w:p>
    <w:p w:rsidR="00442010" w:rsidRPr="003408F1" w:rsidRDefault="00442010" w:rsidP="00442010">
      <w:pPr>
        <w:pStyle w:val="NormalWeb"/>
        <w:spacing w:before="0" w:beforeAutospacing="0" w:after="0" w:afterAutospacing="0"/>
        <w:ind w:left="720"/>
        <w:rPr>
          <w:ins w:id="782" w:author="Author"/>
          <w:szCs w:val="20"/>
          <w:rPrChange w:id="783" w:author="Author">
            <w:rPr>
              <w:ins w:id="784" w:author="Author"/>
            </w:rPr>
          </w:rPrChange>
        </w:rPr>
      </w:pPr>
      <w:ins w:id="785" w:author="Author">
        <w:r w:rsidRPr="00855156">
          <w:rPr>
            <w:szCs w:val="20"/>
          </w:rPr>
          <w:fldChar w:fldCharType="begin"/>
        </w:r>
        <w:r w:rsidRPr="003408F1">
          <w:rPr>
            <w:szCs w:val="20"/>
            <w:rPrChange w:id="786" w:author="Author">
              <w:rPr/>
            </w:rPrChange>
          </w:rPr>
          <w:instrText xml:space="preserve"> HYPERLINK "https://github.com/apiriadmin/APIRI/blob/2e5416b2972451858eb53b2196d7d67779a5a997/fio/src/fiodriver/fiomsg.c" \l "L747-L748" </w:instrText>
        </w:r>
        <w:r w:rsidRPr="003408F1">
          <w:rPr>
            <w:szCs w:val="20"/>
            <w:rPrChange w:id="787" w:author="Author">
              <w:rPr/>
            </w:rPrChange>
          </w:rPr>
          <w:fldChar w:fldCharType="separate"/>
        </w:r>
        <w:r w:rsidRPr="003408F1">
          <w:rPr>
            <w:rStyle w:val="Hyperlink"/>
            <w:rFonts w:cs="Arial"/>
            <w:color w:val="1155CC"/>
            <w:szCs w:val="20"/>
            <w:rPrChange w:id="788" w:author="Author">
              <w:rPr>
                <w:rStyle w:val="Hyperlink"/>
                <w:rFonts w:cs="Arial"/>
                <w:color w:val="1155CC"/>
                <w:sz w:val="22"/>
                <w:szCs w:val="22"/>
              </w:rPr>
            </w:rPrChange>
          </w:rPr>
          <w:t>https://github.com/apiriadmin/APIRI/blob/2e5416b2972451858eb53b2196d7d67779a5a997/fio/src/fiodriver/fiomsg.c#L747-L748</w:t>
        </w:r>
        <w:r w:rsidRPr="003408F1">
          <w:rPr>
            <w:szCs w:val="20"/>
            <w:rPrChange w:id="789" w:author="Author">
              <w:rPr/>
            </w:rPrChange>
          </w:rPr>
          <w:fldChar w:fldCharType="end"/>
        </w:r>
      </w:ins>
    </w:p>
    <w:p w:rsidR="00442010" w:rsidRPr="00CB4BA8" w:rsidRDefault="00442010" w:rsidP="00442010">
      <w:pPr>
        <w:ind w:left="720"/>
        <w:rPr>
          <w:ins w:id="790" w:author="Author"/>
        </w:rPr>
      </w:pPr>
    </w:p>
    <w:p w:rsidR="00442010" w:rsidRPr="003408F1" w:rsidRDefault="00442010" w:rsidP="00442010">
      <w:pPr>
        <w:pStyle w:val="NormalWeb"/>
        <w:spacing w:before="0" w:beforeAutospacing="0" w:after="0" w:afterAutospacing="0"/>
        <w:ind w:left="720"/>
        <w:rPr>
          <w:ins w:id="791" w:author="Author"/>
          <w:szCs w:val="20"/>
          <w:rPrChange w:id="792" w:author="Author">
            <w:rPr>
              <w:ins w:id="793" w:author="Author"/>
            </w:rPr>
          </w:rPrChange>
        </w:rPr>
      </w:pPr>
      <w:ins w:id="794" w:author="Author">
        <w:r w:rsidRPr="00855156">
          <w:rPr>
            <w:szCs w:val="20"/>
          </w:rPr>
          <w:fldChar w:fldCharType="begin"/>
        </w:r>
        <w:r w:rsidRPr="003408F1">
          <w:rPr>
            <w:szCs w:val="20"/>
            <w:rPrChange w:id="795" w:author="Author">
              <w:rPr/>
            </w:rPrChange>
          </w:rPr>
          <w:instrText xml:space="preserve"> HYPERLINK "https://github.com/apiriadmin/APIRI/blob/2e5416b2972451858eb53b2196d7d67779a5a997/fio/src/fiodriver/fiomsg.c" \l "L764-L765" </w:instrText>
        </w:r>
        <w:r w:rsidRPr="003408F1">
          <w:rPr>
            <w:szCs w:val="20"/>
            <w:rPrChange w:id="796" w:author="Author">
              <w:rPr/>
            </w:rPrChange>
          </w:rPr>
          <w:fldChar w:fldCharType="separate"/>
        </w:r>
        <w:r w:rsidRPr="003408F1">
          <w:rPr>
            <w:rStyle w:val="Hyperlink"/>
            <w:rFonts w:cs="Arial"/>
            <w:color w:val="1155CC"/>
            <w:szCs w:val="20"/>
            <w:rPrChange w:id="797" w:author="Author">
              <w:rPr>
                <w:rStyle w:val="Hyperlink"/>
                <w:rFonts w:cs="Arial"/>
                <w:color w:val="1155CC"/>
                <w:sz w:val="22"/>
                <w:szCs w:val="22"/>
              </w:rPr>
            </w:rPrChange>
          </w:rPr>
          <w:t>https://github.com/apiriadmin/APIRI/blob/2e5416b2972451858eb53b2196d7d67779a5a997/fio/src/fiodriver/fiomsg.c#L764-L765</w:t>
        </w:r>
        <w:r w:rsidRPr="003408F1">
          <w:rPr>
            <w:szCs w:val="20"/>
            <w:rPrChange w:id="798" w:author="Author">
              <w:rPr/>
            </w:rPrChange>
          </w:rPr>
          <w:fldChar w:fldCharType="end"/>
        </w:r>
      </w:ins>
    </w:p>
    <w:p w:rsidR="00442010" w:rsidRPr="00CB4BA8" w:rsidRDefault="00442010" w:rsidP="00442010">
      <w:pPr>
        <w:ind w:left="720"/>
        <w:jc w:val="both"/>
        <w:rPr>
          <w:ins w:id="799" w:author="Author"/>
        </w:rPr>
      </w:pPr>
    </w:p>
    <w:p w:rsidR="00442010" w:rsidRPr="00CB4BA8" w:rsidRDefault="00442010" w:rsidP="00442010">
      <w:pPr>
        <w:ind w:left="720"/>
        <w:jc w:val="both"/>
        <w:rPr>
          <w:ins w:id="800" w:author="Author"/>
        </w:rPr>
      </w:pPr>
      <w:ins w:id="801" w:author="Author">
        <w:r w:rsidRPr="00CB4BA8">
          <w:t>Confirm by inspection that the following requirements are satisfied:</w:t>
        </w:r>
      </w:ins>
    </w:p>
    <w:p w:rsidR="00591A5E" w:rsidDel="00442010" w:rsidRDefault="00591A5E" w:rsidP="00591A5E">
      <w:pPr>
        <w:pStyle w:val="ListParagraph"/>
        <w:numPr>
          <w:ilvl w:val="0"/>
          <w:numId w:val="12"/>
        </w:numPr>
        <w:jc w:val="both"/>
        <w:rPr>
          <w:del w:id="802" w:author="Author"/>
        </w:rPr>
      </w:pPr>
      <w:del w:id="803" w:author="Author">
        <w:r w:rsidDel="00442010">
          <w:delText>Identify the source code file(s) related to the handling of watchdog outputs for Field I/O devices.  Confirm by inspection that the following requirements are satisfied:</w:delText>
        </w:r>
      </w:del>
    </w:p>
    <w:p w:rsidR="00591A5E" w:rsidDel="00442010" w:rsidRDefault="00591A5E" w:rsidP="00591A5E">
      <w:pPr>
        <w:pStyle w:val="ListParagraph"/>
        <w:numPr>
          <w:ilvl w:val="1"/>
          <w:numId w:val="12"/>
        </w:numPr>
        <w:jc w:val="both"/>
        <w:rPr>
          <w:del w:id="804" w:author="Author"/>
        </w:rPr>
      </w:pPr>
      <w:del w:id="805" w:author="Author">
        <w:r w:rsidDel="00442010">
          <w:delText>w</w:delText>
        </w:r>
        <w:r w:rsidRPr="00591A5E" w:rsidDel="00442010">
          <w:delText>hen the API updates the output states of the Field I/O Device, the API shall clear all previous toggle requests and the Watchdog Triggered Condition so that a new Watchdog Triggered Condition can be generated</w:delText>
        </w:r>
      </w:del>
    </w:p>
    <w:p w:rsidR="00591A5E" w:rsidDel="00442010" w:rsidRDefault="00591A5E" w:rsidP="00591A5E">
      <w:pPr>
        <w:pStyle w:val="ListParagraph"/>
        <w:numPr>
          <w:ilvl w:val="1"/>
          <w:numId w:val="12"/>
        </w:numPr>
        <w:jc w:val="both"/>
        <w:rPr>
          <w:del w:id="806" w:author="Author"/>
        </w:rPr>
      </w:pPr>
      <w:del w:id="807" w:author="Author">
        <w:r w:rsidRPr="00591A5E" w:rsidDel="00442010">
          <w:delText>The API shall not toggle the Watchdog output point more than once per update of the output states on the Field I/O Device</w:delText>
        </w:r>
      </w:del>
    </w:p>
    <w:p w:rsidR="00591A5E" w:rsidDel="00442010" w:rsidRDefault="00591A5E" w:rsidP="00591A5E">
      <w:pPr>
        <w:ind w:left="1080"/>
        <w:jc w:val="both"/>
        <w:rPr>
          <w:del w:id="808" w:author="Author"/>
        </w:rPr>
      </w:pPr>
    </w:p>
    <w:p w:rsidR="00591A5E" w:rsidDel="00442010" w:rsidRDefault="00591A5E" w:rsidP="00591A5E">
      <w:pPr>
        <w:tabs>
          <w:tab w:val="left" w:pos="1800"/>
        </w:tabs>
        <w:ind w:left="360"/>
        <w:rPr>
          <w:del w:id="809" w:author="Author"/>
        </w:rPr>
      </w:pPr>
      <w:del w:id="810" w:author="Author">
        <w:r w:rsidDel="00442010">
          <w:rPr>
            <w:b/>
            <w:sz w:val="36"/>
            <w:szCs w:val="36"/>
          </w:rPr>
          <w:tab/>
        </w:r>
        <w:r w:rsidRPr="00267C47" w:rsidDel="00442010">
          <w:rPr>
            <w:b/>
            <w:sz w:val="36"/>
            <w:szCs w:val="36"/>
          </w:rPr>
          <w:sym w:font="Wingdings 2" w:char="F02A"/>
        </w:r>
        <w:r w:rsidDel="00442010">
          <w:tab/>
          <w:delText>Pass</w:delText>
        </w:r>
      </w:del>
    </w:p>
    <w:p w:rsidR="00591A5E" w:rsidDel="00442010" w:rsidRDefault="00591A5E" w:rsidP="00591A5E">
      <w:pPr>
        <w:ind w:left="720"/>
        <w:jc w:val="both"/>
        <w:rPr>
          <w:del w:id="811" w:author="Author"/>
        </w:rPr>
      </w:pPr>
    </w:p>
    <w:p w:rsidR="00591A5E" w:rsidDel="00442010" w:rsidRDefault="00591A5E" w:rsidP="00591A5E">
      <w:pPr>
        <w:pStyle w:val="ListParagraph"/>
        <w:numPr>
          <w:ilvl w:val="0"/>
          <w:numId w:val="12"/>
        </w:numPr>
        <w:jc w:val="both"/>
        <w:rPr>
          <w:del w:id="812" w:author="Author"/>
        </w:rPr>
      </w:pPr>
      <w:del w:id="813" w:author="Author">
        <w:r w:rsidDel="00442010">
          <w:delText>Identify the source code file(s) related to the maintenance of device status counters for Field I/O devices.  Confirm by inspection that the following requirements are satisfied:</w:delText>
        </w:r>
      </w:del>
    </w:p>
    <w:p w:rsidR="00591A5E" w:rsidRDefault="00591A5E" w:rsidP="00442010">
      <w:pPr>
        <w:pStyle w:val="ListParagraph"/>
        <w:numPr>
          <w:ilvl w:val="1"/>
          <w:numId w:val="12"/>
        </w:numPr>
        <w:jc w:val="both"/>
      </w:pPr>
      <w:r w:rsidRPr="00591A5E">
        <w:t>All counters contained in the Field I/O Device status information shall be four byte unsigned values each with a maximum value of 4,294,967,295</w:t>
      </w:r>
      <w:ins w:id="814" w:author="Author">
        <w:r w:rsidR="00442010">
          <w:t xml:space="preserve"> (</w:t>
        </w:r>
        <w:r w:rsidR="00442010" w:rsidRPr="00442010">
          <w:t>APIR3.1.2[103]</w:t>
        </w:r>
        <w:r w:rsidR="00442010">
          <w:t>)</w:t>
        </w:r>
      </w:ins>
    </w:p>
    <w:p w:rsidR="00591A5E" w:rsidRDefault="00591A5E" w:rsidP="00442010">
      <w:pPr>
        <w:pStyle w:val="ListParagraph"/>
        <w:numPr>
          <w:ilvl w:val="1"/>
          <w:numId w:val="12"/>
        </w:numPr>
        <w:jc w:val="both"/>
      </w:pPr>
      <w:r w:rsidRPr="00591A5E">
        <w:t>The counters shall be frozen when they reach the maximum value to prevent rollover</w:t>
      </w:r>
      <w:ins w:id="815" w:author="Author">
        <w:r w:rsidR="00442010">
          <w:t xml:space="preserve"> (</w:t>
        </w:r>
        <w:r w:rsidR="00442010" w:rsidRPr="00442010">
          <w:t>APIR3.1.2[10</w:t>
        </w:r>
        <w:r w:rsidR="00442010">
          <w:t>4[)</w:t>
        </w:r>
      </w:ins>
    </w:p>
    <w:p w:rsidR="00591A5E" w:rsidDel="00442010" w:rsidRDefault="00591A5E" w:rsidP="00591A5E">
      <w:pPr>
        <w:ind w:left="1080"/>
        <w:jc w:val="both"/>
        <w:rPr>
          <w:del w:id="816" w:author="Author"/>
        </w:rPr>
      </w:pPr>
    </w:p>
    <w:p w:rsidR="00591A5E" w:rsidRDefault="00591A5E" w:rsidP="00591A5E">
      <w:pPr>
        <w:tabs>
          <w:tab w:val="left" w:pos="1800"/>
        </w:tabs>
        <w:ind w:left="360"/>
      </w:pPr>
      <w:r>
        <w:rPr>
          <w:b/>
          <w:sz w:val="36"/>
          <w:szCs w:val="36"/>
        </w:rPr>
        <w:tab/>
      </w:r>
      <w:r w:rsidRPr="00267C47">
        <w:rPr>
          <w:b/>
          <w:sz w:val="36"/>
          <w:szCs w:val="36"/>
        </w:rPr>
        <w:sym w:font="Wingdings 2" w:char="F02A"/>
      </w:r>
      <w:r>
        <w:tab/>
        <w:t>Pass</w:t>
      </w:r>
    </w:p>
    <w:p w:rsidR="00591A5E" w:rsidRDefault="00591A5E" w:rsidP="00591A5E">
      <w:pPr>
        <w:ind w:left="720"/>
        <w:jc w:val="both"/>
      </w:pPr>
    </w:p>
    <w:p w:rsidR="00442010" w:rsidRDefault="00442010">
      <w:pPr>
        <w:rPr>
          <w:ins w:id="817" w:author="Author"/>
        </w:rPr>
      </w:pPr>
      <w:ins w:id="818" w:author="Author">
        <w:r>
          <w:br w:type="page"/>
        </w:r>
      </w:ins>
    </w:p>
    <w:p w:rsidR="00442010" w:rsidRPr="00CB4BA8" w:rsidRDefault="00442010" w:rsidP="003408F1">
      <w:pPr>
        <w:pStyle w:val="ListParagraph"/>
        <w:numPr>
          <w:ilvl w:val="0"/>
          <w:numId w:val="12"/>
        </w:numPr>
        <w:jc w:val="both"/>
        <w:rPr>
          <w:ins w:id="819" w:author="Author"/>
        </w:rPr>
        <w:pPrChange w:id="820" w:author="Author">
          <w:pPr>
            <w:pStyle w:val="ListParagraph"/>
            <w:numPr>
              <w:numId w:val="31"/>
            </w:numPr>
            <w:ind w:hanging="360"/>
            <w:jc w:val="both"/>
          </w:pPr>
        </w:pPrChange>
      </w:pPr>
      <w:ins w:id="821" w:author="Author">
        <w:r w:rsidRPr="00CB4BA8">
          <w:lastRenderedPageBreak/>
          <w:t xml:space="preserve">Open the source files </w:t>
        </w:r>
        <w:r w:rsidRPr="003408F1">
          <w:rPr>
            <w:rFonts w:cs="Arial"/>
            <w:color w:val="000000"/>
            <w:rPrChange w:id="822" w:author="Author">
              <w:rPr>
                <w:rFonts w:cs="Arial"/>
                <w:color w:val="000000"/>
                <w:sz w:val="22"/>
                <w:szCs w:val="22"/>
              </w:rPr>
            </w:rPrChange>
          </w:rPr>
          <w:t xml:space="preserve">fiomsg.h, fioapi.h, and fiomsg.c </w:t>
        </w:r>
        <w:r w:rsidRPr="00CB4BA8">
          <w:t>using the following links:</w:t>
        </w:r>
      </w:ins>
    </w:p>
    <w:p w:rsidR="00442010" w:rsidRPr="00383FF8" w:rsidRDefault="00442010" w:rsidP="00442010">
      <w:pPr>
        <w:ind w:left="360"/>
        <w:jc w:val="both"/>
        <w:rPr>
          <w:ins w:id="823" w:author="Author"/>
        </w:rPr>
      </w:pPr>
    </w:p>
    <w:p w:rsidR="00442010" w:rsidRPr="00A42FD6" w:rsidRDefault="00442010" w:rsidP="00442010">
      <w:pPr>
        <w:pStyle w:val="NormalWeb"/>
        <w:spacing w:before="0" w:beforeAutospacing="0" w:after="0" w:afterAutospacing="0"/>
        <w:ind w:left="720"/>
        <w:rPr>
          <w:ins w:id="824" w:author="Author"/>
          <w:szCs w:val="20"/>
        </w:rPr>
      </w:pPr>
      <w:ins w:id="825" w:author="Author">
        <w:r w:rsidRPr="00A42FD6">
          <w:rPr>
            <w:szCs w:val="20"/>
          </w:rPr>
          <w:fldChar w:fldCharType="begin"/>
        </w:r>
        <w:r w:rsidRPr="003408F1">
          <w:rPr>
            <w:szCs w:val="20"/>
            <w:rPrChange w:id="826" w:author="Author">
              <w:rPr/>
            </w:rPrChange>
          </w:rPr>
          <w:instrText xml:space="preserve"> HYPERLINK "https://github.com/apiriadmin/APIRI/blob/2e5416b2972451858eb53b2196d7d67779a5a997/fio/src/fiodriver/fiomsg.h" \l "L225" </w:instrText>
        </w:r>
        <w:r w:rsidRPr="003408F1">
          <w:rPr>
            <w:szCs w:val="20"/>
            <w:rPrChange w:id="827" w:author="Author">
              <w:rPr>
                <w:szCs w:val="20"/>
              </w:rPr>
            </w:rPrChange>
          </w:rPr>
          <w:fldChar w:fldCharType="separate"/>
        </w:r>
        <w:r w:rsidRPr="003408F1">
          <w:rPr>
            <w:rStyle w:val="Hyperlink"/>
            <w:rFonts w:cs="Arial"/>
            <w:color w:val="1155CC"/>
            <w:szCs w:val="20"/>
            <w:rPrChange w:id="828" w:author="Author">
              <w:rPr>
                <w:rStyle w:val="Hyperlink"/>
                <w:rFonts w:cs="Arial"/>
                <w:color w:val="1155CC"/>
                <w:sz w:val="22"/>
                <w:szCs w:val="22"/>
              </w:rPr>
            </w:rPrChange>
          </w:rPr>
          <w:t>https://github.com/apiriadmin/APIRI/blob/2e5416b2972451858eb53b2196d7d67779a5a997/fio/src/fiodriver/fiomsg.h#L225</w:t>
        </w:r>
        <w:r w:rsidRPr="00A42FD6">
          <w:rPr>
            <w:szCs w:val="20"/>
          </w:rPr>
          <w:fldChar w:fldCharType="end"/>
        </w:r>
      </w:ins>
    </w:p>
    <w:p w:rsidR="00442010" w:rsidRPr="00CB4BA8" w:rsidRDefault="00442010" w:rsidP="00442010">
      <w:pPr>
        <w:ind w:left="720"/>
        <w:rPr>
          <w:ins w:id="829" w:author="Author"/>
        </w:rPr>
      </w:pPr>
    </w:p>
    <w:p w:rsidR="00442010" w:rsidRPr="003408F1" w:rsidRDefault="00442010" w:rsidP="00442010">
      <w:pPr>
        <w:pStyle w:val="NormalWeb"/>
        <w:spacing w:before="0" w:beforeAutospacing="0" w:after="0" w:afterAutospacing="0"/>
        <w:ind w:left="720"/>
        <w:rPr>
          <w:ins w:id="830" w:author="Author"/>
          <w:szCs w:val="20"/>
          <w:rPrChange w:id="831" w:author="Author">
            <w:rPr>
              <w:ins w:id="832" w:author="Author"/>
            </w:rPr>
          </w:rPrChange>
        </w:rPr>
      </w:pPr>
      <w:ins w:id="833" w:author="Author">
        <w:r w:rsidRPr="00855156">
          <w:rPr>
            <w:szCs w:val="20"/>
          </w:rPr>
          <w:fldChar w:fldCharType="begin"/>
        </w:r>
        <w:r w:rsidRPr="003408F1">
          <w:rPr>
            <w:szCs w:val="20"/>
            <w:rPrChange w:id="834" w:author="Author">
              <w:rPr/>
            </w:rPrChange>
          </w:rPr>
          <w:instrText xml:space="preserve"> HYPERLINK "https://github.com/apiriadmin/APIRI/blob/2e5416b2972451858eb53b2196d7d67779a5a997/fio/src/fioapi/fioapi.h" \l "L255" </w:instrText>
        </w:r>
        <w:r w:rsidRPr="003408F1">
          <w:rPr>
            <w:szCs w:val="20"/>
            <w:rPrChange w:id="835" w:author="Author">
              <w:rPr/>
            </w:rPrChange>
          </w:rPr>
          <w:fldChar w:fldCharType="separate"/>
        </w:r>
        <w:r w:rsidRPr="003408F1">
          <w:rPr>
            <w:rStyle w:val="Hyperlink"/>
            <w:rFonts w:cs="Arial"/>
            <w:color w:val="1155CC"/>
            <w:szCs w:val="20"/>
            <w:rPrChange w:id="836" w:author="Author">
              <w:rPr>
                <w:rStyle w:val="Hyperlink"/>
                <w:rFonts w:cs="Arial"/>
                <w:color w:val="1155CC"/>
                <w:sz w:val="22"/>
                <w:szCs w:val="22"/>
              </w:rPr>
            </w:rPrChange>
          </w:rPr>
          <w:t>https://github.com/apiriadmin/APIRI/blob/2e5416b2972451858eb53b2196d7d67779a5a997/fio/src/fioapi/fioapi.h#L255</w:t>
        </w:r>
        <w:r w:rsidRPr="003408F1">
          <w:rPr>
            <w:szCs w:val="20"/>
            <w:rPrChange w:id="837" w:author="Author">
              <w:rPr/>
            </w:rPrChange>
          </w:rPr>
          <w:fldChar w:fldCharType="end"/>
        </w:r>
      </w:ins>
    </w:p>
    <w:p w:rsidR="00442010" w:rsidRPr="00CB4BA8" w:rsidRDefault="00442010" w:rsidP="00442010">
      <w:pPr>
        <w:ind w:left="720"/>
        <w:rPr>
          <w:ins w:id="838" w:author="Author"/>
        </w:rPr>
      </w:pPr>
    </w:p>
    <w:p w:rsidR="00442010" w:rsidRPr="003408F1" w:rsidRDefault="00442010" w:rsidP="00442010">
      <w:pPr>
        <w:pStyle w:val="NormalWeb"/>
        <w:spacing w:before="0" w:beforeAutospacing="0" w:after="0" w:afterAutospacing="0"/>
        <w:ind w:left="720"/>
        <w:rPr>
          <w:ins w:id="839" w:author="Author"/>
          <w:szCs w:val="20"/>
          <w:rPrChange w:id="840" w:author="Author">
            <w:rPr>
              <w:ins w:id="841" w:author="Author"/>
            </w:rPr>
          </w:rPrChange>
        </w:rPr>
      </w:pPr>
      <w:ins w:id="842" w:author="Author">
        <w:r w:rsidRPr="00855156">
          <w:rPr>
            <w:szCs w:val="20"/>
          </w:rPr>
          <w:fldChar w:fldCharType="begin"/>
        </w:r>
        <w:r w:rsidRPr="003408F1">
          <w:rPr>
            <w:szCs w:val="20"/>
            <w:rPrChange w:id="843" w:author="Author">
              <w:rPr/>
            </w:rPrChange>
          </w:rPr>
          <w:instrText xml:space="preserve"> HYPERLINK "https://github.com/apiriadmin/APIRI/blob/2e5416b2972451858eb53b2196d7d67779a5a997/fio/src/fiodriver/fiomsg.c" \l "L762-L763" </w:instrText>
        </w:r>
        <w:r w:rsidRPr="003408F1">
          <w:rPr>
            <w:szCs w:val="20"/>
            <w:rPrChange w:id="844" w:author="Author">
              <w:rPr/>
            </w:rPrChange>
          </w:rPr>
          <w:fldChar w:fldCharType="separate"/>
        </w:r>
        <w:r w:rsidRPr="003408F1">
          <w:rPr>
            <w:rStyle w:val="Hyperlink"/>
            <w:rFonts w:cs="Arial"/>
            <w:color w:val="1155CC"/>
            <w:szCs w:val="20"/>
            <w:rPrChange w:id="845" w:author="Author">
              <w:rPr>
                <w:rStyle w:val="Hyperlink"/>
                <w:rFonts w:cs="Arial"/>
                <w:color w:val="1155CC"/>
                <w:sz w:val="22"/>
                <w:szCs w:val="22"/>
              </w:rPr>
            </w:rPrChange>
          </w:rPr>
          <w:t>https://github.com/apiriadmin/APIRI/blob/2e5416b2972451858eb53b2196d7d67779a5a997/fio/src/fiodriver/fiomsg.c#L762-L763</w:t>
        </w:r>
        <w:r w:rsidRPr="003408F1">
          <w:rPr>
            <w:szCs w:val="20"/>
            <w:rPrChange w:id="846" w:author="Author">
              <w:rPr/>
            </w:rPrChange>
          </w:rPr>
          <w:fldChar w:fldCharType="end"/>
        </w:r>
      </w:ins>
    </w:p>
    <w:p w:rsidR="00442010" w:rsidRPr="00CB4BA8" w:rsidRDefault="00442010" w:rsidP="00442010">
      <w:pPr>
        <w:ind w:left="720"/>
        <w:jc w:val="both"/>
        <w:rPr>
          <w:ins w:id="847" w:author="Author"/>
        </w:rPr>
      </w:pPr>
    </w:p>
    <w:p w:rsidR="00442010" w:rsidRPr="00CB4BA8" w:rsidRDefault="00442010" w:rsidP="00442010">
      <w:pPr>
        <w:ind w:left="720"/>
        <w:jc w:val="both"/>
        <w:rPr>
          <w:ins w:id="848" w:author="Author"/>
        </w:rPr>
      </w:pPr>
      <w:ins w:id="849" w:author="Author">
        <w:r w:rsidRPr="00CB4BA8">
          <w:t>Confirm by inspection that the following requirements are satisfied:</w:t>
        </w:r>
      </w:ins>
    </w:p>
    <w:p w:rsidR="00591A5E" w:rsidRPr="00CB4BA8" w:rsidDel="00442010" w:rsidRDefault="00591A5E" w:rsidP="00442010">
      <w:pPr>
        <w:pStyle w:val="ListParagraph"/>
        <w:numPr>
          <w:ilvl w:val="0"/>
          <w:numId w:val="31"/>
        </w:numPr>
        <w:jc w:val="both"/>
        <w:rPr>
          <w:del w:id="850" w:author="Author"/>
        </w:rPr>
      </w:pPr>
      <w:del w:id="851" w:author="Author">
        <w:r w:rsidRPr="00CB4BA8" w:rsidDel="00442010">
          <w:delText>Identify the source code file(s) related to the maintenance of response frame sequence numbers for Field I/O devices.  Confirm by inspection that the following requirements are satisfied:</w:delText>
        </w:r>
      </w:del>
    </w:p>
    <w:p w:rsidR="00591A5E" w:rsidRPr="00CB4BA8" w:rsidRDefault="00591A5E" w:rsidP="00442010">
      <w:pPr>
        <w:pStyle w:val="ListParagraph"/>
        <w:numPr>
          <w:ilvl w:val="1"/>
          <w:numId w:val="31"/>
        </w:numPr>
        <w:jc w:val="both"/>
      </w:pPr>
      <w:r w:rsidRPr="00CB4BA8">
        <w:t>The response frame sequence number shall be a four byte unsigned value and rollover after the maximum value</w:t>
      </w:r>
      <w:ins w:id="852" w:author="Author">
        <w:r w:rsidR="00442010" w:rsidRPr="00CB4BA8">
          <w:t xml:space="preserve"> (APIR3.1.2[106[)</w:t>
        </w:r>
      </w:ins>
    </w:p>
    <w:p w:rsidR="00591A5E" w:rsidRPr="00CB4BA8" w:rsidDel="00CB4BA8" w:rsidRDefault="00591A5E" w:rsidP="00591A5E">
      <w:pPr>
        <w:ind w:left="1080"/>
        <w:jc w:val="both"/>
        <w:rPr>
          <w:del w:id="853" w:author="Author"/>
        </w:rPr>
      </w:pPr>
    </w:p>
    <w:p w:rsidR="00CB4BA8" w:rsidRDefault="00CB4BA8" w:rsidP="00CB4BA8">
      <w:pPr>
        <w:tabs>
          <w:tab w:val="left" w:pos="1800"/>
        </w:tabs>
        <w:ind w:left="360"/>
        <w:rPr>
          <w:ins w:id="854" w:author="Author"/>
        </w:rPr>
      </w:pPr>
      <w:ins w:id="855" w:author="Author">
        <w:r>
          <w:rPr>
            <w:b/>
            <w:sz w:val="36"/>
            <w:szCs w:val="36"/>
          </w:rPr>
          <w:tab/>
        </w:r>
        <w:r w:rsidRPr="00267C47">
          <w:rPr>
            <w:b/>
            <w:sz w:val="36"/>
            <w:szCs w:val="36"/>
          </w:rPr>
          <w:sym w:font="Wingdings 2" w:char="F02A"/>
        </w:r>
        <w:r>
          <w:tab/>
          <w:t>Pass</w:t>
        </w:r>
      </w:ins>
    </w:p>
    <w:p w:rsidR="00591A5E" w:rsidRPr="00CB4BA8" w:rsidDel="00CB4BA8" w:rsidRDefault="00591A5E" w:rsidP="00591A5E">
      <w:pPr>
        <w:tabs>
          <w:tab w:val="left" w:pos="1800"/>
        </w:tabs>
        <w:ind w:left="360"/>
        <w:rPr>
          <w:del w:id="856" w:author="Author"/>
        </w:rPr>
      </w:pPr>
      <w:del w:id="857" w:author="Author">
        <w:r w:rsidRPr="003408F1" w:rsidDel="00CB4BA8">
          <w:rPr>
            <w:b/>
            <w:rPrChange w:id="858" w:author="Author">
              <w:rPr>
                <w:b/>
                <w:sz w:val="36"/>
                <w:szCs w:val="36"/>
              </w:rPr>
            </w:rPrChange>
          </w:rPr>
          <w:tab/>
        </w:r>
        <w:r w:rsidRPr="003408F1" w:rsidDel="00CB4BA8">
          <w:rPr>
            <w:b/>
            <w:rPrChange w:id="859" w:author="Author">
              <w:rPr>
                <w:b/>
                <w:sz w:val="36"/>
                <w:szCs w:val="36"/>
              </w:rPr>
            </w:rPrChange>
          </w:rPr>
          <w:sym w:font="Wingdings 2" w:char="F02A"/>
        </w:r>
        <w:r w:rsidRPr="00CB4BA8" w:rsidDel="00CB4BA8">
          <w:tab/>
          <w:delText>Pass</w:delText>
        </w:r>
      </w:del>
    </w:p>
    <w:p w:rsidR="00591A5E" w:rsidRPr="00CB4BA8" w:rsidRDefault="00591A5E" w:rsidP="00591A5E">
      <w:pPr>
        <w:ind w:left="720"/>
        <w:jc w:val="both"/>
      </w:pPr>
    </w:p>
    <w:p w:rsidR="00CB4BA8" w:rsidRPr="00CB4BA8" w:rsidRDefault="00CB4BA8" w:rsidP="00CB4BA8">
      <w:pPr>
        <w:pStyle w:val="ListParagraph"/>
        <w:numPr>
          <w:ilvl w:val="0"/>
          <w:numId w:val="12"/>
        </w:numPr>
        <w:jc w:val="both"/>
        <w:rPr>
          <w:ins w:id="860" w:author="Author"/>
        </w:rPr>
      </w:pPr>
      <w:ins w:id="861" w:author="Author">
        <w:r w:rsidRPr="00CB4BA8">
          <w:t xml:space="preserve">Open the source file </w:t>
        </w:r>
        <w:r w:rsidRPr="003408F1">
          <w:rPr>
            <w:rFonts w:cs="Arial"/>
            <w:color w:val="000000"/>
            <w:rPrChange w:id="862" w:author="Author">
              <w:rPr>
                <w:rFonts w:cs="Arial"/>
                <w:color w:val="000000"/>
                <w:sz w:val="22"/>
                <w:szCs w:val="22"/>
              </w:rPr>
            </w:rPrChange>
          </w:rPr>
          <w:t xml:space="preserve">fioman.h </w:t>
        </w:r>
        <w:r w:rsidRPr="00CB4BA8">
          <w:t>using the following link:</w:t>
        </w:r>
      </w:ins>
    </w:p>
    <w:p w:rsidR="00CB4BA8" w:rsidRPr="00CB4BA8" w:rsidRDefault="00CB4BA8" w:rsidP="00CB4BA8">
      <w:pPr>
        <w:ind w:left="360"/>
        <w:jc w:val="both"/>
        <w:rPr>
          <w:ins w:id="863" w:author="Author"/>
        </w:rPr>
      </w:pPr>
    </w:p>
    <w:p w:rsidR="00CB4BA8" w:rsidRDefault="00CB4BA8" w:rsidP="00CB4BA8">
      <w:pPr>
        <w:ind w:left="720"/>
        <w:jc w:val="both"/>
        <w:rPr>
          <w:ins w:id="864" w:author="Author"/>
        </w:rPr>
      </w:pPr>
      <w:ins w:id="865" w:author="Author">
        <w:r>
          <w:fldChar w:fldCharType="begin"/>
        </w:r>
        <w:r>
          <w:instrText xml:space="preserve"> HYPERLINK "</w:instrText>
        </w:r>
        <w:r w:rsidRPr="00CB4BA8">
          <w:instrText>https://github.com/apiriadmin/APIRI/blob/2e5416b2972451858eb53b2196d7d67779a5a997/fio/src/fiodriver/fioman.h#L101-L104</w:instrText>
        </w:r>
        <w:r>
          <w:instrText xml:space="preserve">" </w:instrText>
        </w:r>
        <w:r>
          <w:fldChar w:fldCharType="separate"/>
        </w:r>
        <w:r w:rsidRPr="00B15CC8">
          <w:rPr>
            <w:rStyle w:val="Hyperlink"/>
          </w:rPr>
          <w:t>https://github.com/apiriadmin/APIRI/blob/2e5416b2972451858eb53b2196d7d67779a5a997/fio/src/fiodriver/fioman.h#L101-L104</w:t>
        </w:r>
        <w:r>
          <w:fldChar w:fldCharType="end"/>
        </w:r>
      </w:ins>
    </w:p>
    <w:p w:rsidR="00CB4BA8" w:rsidRPr="00CB4BA8" w:rsidRDefault="00CB4BA8" w:rsidP="00CB4BA8">
      <w:pPr>
        <w:ind w:left="720"/>
        <w:jc w:val="both"/>
        <w:rPr>
          <w:ins w:id="866" w:author="Author"/>
        </w:rPr>
      </w:pPr>
    </w:p>
    <w:p w:rsidR="00CB4BA8" w:rsidRPr="00383FF8" w:rsidRDefault="00CB4BA8" w:rsidP="00CB4BA8">
      <w:pPr>
        <w:ind w:left="720"/>
        <w:jc w:val="both"/>
        <w:rPr>
          <w:ins w:id="867" w:author="Author"/>
        </w:rPr>
      </w:pPr>
      <w:ins w:id="868" w:author="Author">
        <w:r w:rsidRPr="00383FF8">
          <w:t>Confirm by inspection that the following requirements are satisfied:</w:t>
        </w:r>
      </w:ins>
    </w:p>
    <w:p w:rsidR="00CB4BA8" w:rsidRPr="00CB4BA8" w:rsidRDefault="00CB4BA8" w:rsidP="00CB4BA8">
      <w:pPr>
        <w:pStyle w:val="ListParagraph"/>
        <w:numPr>
          <w:ilvl w:val="1"/>
          <w:numId w:val="31"/>
        </w:numPr>
        <w:jc w:val="both"/>
        <w:rPr>
          <w:ins w:id="869" w:author="Author"/>
        </w:rPr>
      </w:pPr>
      <w:ins w:id="870" w:author="Author">
        <w:r w:rsidRPr="00CB4BA8">
          <w:t>To set the state of an output point and control dimming, the API shall use separate arrays for control of the Load Switch + and Load Switch – (see Section 3.3.1.4.1.5 of the TS 2 Standard). (APIR3.1.2[</w:t>
        </w:r>
        <w:r>
          <w:t>42</w:t>
        </w:r>
        <w:r w:rsidRPr="00CB4BA8">
          <w:t>[)</w:t>
        </w:r>
      </w:ins>
    </w:p>
    <w:p w:rsidR="00CB4BA8" w:rsidRDefault="00CB4BA8" w:rsidP="003408F1">
      <w:pPr>
        <w:tabs>
          <w:tab w:val="left" w:pos="1800"/>
        </w:tabs>
        <w:ind w:left="360"/>
        <w:rPr>
          <w:ins w:id="871" w:author="Author"/>
        </w:rPr>
        <w:pPrChange w:id="872" w:author="Author">
          <w:pPr>
            <w:pStyle w:val="ListParagraph"/>
            <w:numPr>
              <w:numId w:val="31"/>
            </w:numPr>
            <w:tabs>
              <w:tab w:val="left" w:pos="1800"/>
            </w:tabs>
            <w:ind w:hanging="360"/>
          </w:pPr>
        </w:pPrChange>
      </w:pPr>
      <w:ins w:id="873" w:author="Author">
        <w:r w:rsidRPr="00CB4BA8">
          <w:rPr>
            <w:b/>
            <w:sz w:val="36"/>
            <w:szCs w:val="36"/>
          </w:rPr>
          <w:tab/>
        </w:r>
        <w:r w:rsidRPr="00267C47">
          <w:rPr>
            <w:b/>
            <w:sz w:val="36"/>
            <w:szCs w:val="36"/>
          </w:rPr>
          <w:sym w:font="Wingdings 2" w:char="F02A"/>
        </w:r>
        <w:r>
          <w:tab/>
          <w:t>Pass</w:t>
        </w:r>
      </w:ins>
    </w:p>
    <w:p w:rsidR="00CB4BA8" w:rsidRPr="00CB4BA8" w:rsidRDefault="00CB4BA8" w:rsidP="00CB4BA8">
      <w:pPr>
        <w:ind w:left="720"/>
        <w:jc w:val="both"/>
        <w:rPr>
          <w:ins w:id="874" w:author="Author"/>
        </w:rPr>
      </w:pPr>
    </w:p>
    <w:p w:rsidR="00CB4BA8" w:rsidRPr="00CB4BA8" w:rsidRDefault="00CB4BA8" w:rsidP="00CB4BA8">
      <w:pPr>
        <w:pStyle w:val="ListParagraph"/>
        <w:numPr>
          <w:ilvl w:val="0"/>
          <w:numId w:val="12"/>
        </w:numPr>
        <w:jc w:val="both"/>
        <w:rPr>
          <w:ins w:id="875" w:author="Author"/>
        </w:rPr>
      </w:pPr>
      <w:ins w:id="876" w:author="Author">
        <w:r w:rsidRPr="00CB4BA8">
          <w:t xml:space="preserve">Open the source file </w:t>
        </w:r>
        <w:r>
          <w:rPr>
            <w:rFonts w:cs="Arial"/>
            <w:color w:val="000000"/>
          </w:rPr>
          <w:t>fiomsg.c</w:t>
        </w:r>
        <w:r w:rsidRPr="00884A38">
          <w:rPr>
            <w:rFonts w:cs="Arial"/>
            <w:color w:val="000000"/>
          </w:rPr>
          <w:t xml:space="preserve"> </w:t>
        </w:r>
        <w:r w:rsidRPr="00CB4BA8">
          <w:t>using the following link:</w:t>
        </w:r>
      </w:ins>
    </w:p>
    <w:p w:rsidR="00CB4BA8" w:rsidRPr="00CB4BA8" w:rsidRDefault="00CB4BA8" w:rsidP="00CB4BA8">
      <w:pPr>
        <w:ind w:left="360"/>
        <w:jc w:val="both"/>
        <w:rPr>
          <w:ins w:id="877" w:author="Author"/>
        </w:rPr>
      </w:pPr>
    </w:p>
    <w:p w:rsidR="00CB4BA8" w:rsidRDefault="00CB4BA8" w:rsidP="00CB4BA8">
      <w:pPr>
        <w:ind w:left="720"/>
        <w:jc w:val="both"/>
        <w:rPr>
          <w:ins w:id="878" w:author="Author"/>
        </w:rPr>
      </w:pPr>
      <w:ins w:id="879" w:author="Author">
        <w:r>
          <w:fldChar w:fldCharType="begin"/>
        </w:r>
        <w:r>
          <w:instrText xml:space="preserve"> HYPERLINK "</w:instrText>
        </w:r>
        <w:r w:rsidRPr="00CB4BA8">
          <w:instrText>https://github.com/apiriadmin/APIRI/blob/2e5416b2972451858eb53b2196d7d67779a5a997/fio/src/fiodriver/fiomsg.c#L199-L340</w:instrText>
        </w:r>
        <w:r>
          <w:instrText xml:space="preserve">" </w:instrText>
        </w:r>
        <w:r>
          <w:fldChar w:fldCharType="separate"/>
        </w:r>
        <w:r w:rsidRPr="00B15CC8">
          <w:rPr>
            <w:rStyle w:val="Hyperlink"/>
          </w:rPr>
          <w:t>https://github.com/apiriadmin/APIRI/blob/2e5416b2972451858eb53b2196d7d67779a5a997/fio/src/fiodriver/fiomsg.c#L199-L340</w:t>
        </w:r>
        <w:r>
          <w:fldChar w:fldCharType="end"/>
        </w:r>
      </w:ins>
    </w:p>
    <w:p w:rsidR="00CB4BA8" w:rsidRPr="00CB4BA8" w:rsidRDefault="00CB4BA8" w:rsidP="00CB4BA8">
      <w:pPr>
        <w:ind w:left="720"/>
        <w:jc w:val="both"/>
        <w:rPr>
          <w:ins w:id="880" w:author="Author"/>
        </w:rPr>
      </w:pPr>
    </w:p>
    <w:p w:rsidR="00CB4BA8" w:rsidRDefault="00CB4BA8" w:rsidP="00CB4BA8">
      <w:pPr>
        <w:ind w:left="720"/>
        <w:jc w:val="both"/>
        <w:rPr>
          <w:ins w:id="881" w:author="Author"/>
        </w:rPr>
      </w:pPr>
      <w:ins w:id="882" w:author="Author">
        <w:r>
          <w:t>Confirm by inspection that the following requirements are satisfied:</w:t>
        </w:r>
      </w:ins>
    </w:p>
    <w:p w:rsidR="00CB4BA8" w:rsidRDefault="00CB4BA8" w:rsidP="00CB4BA8">
      <w:pPr>
        <w:pStyle w:val="ListParagraph"/>
        <w:numPr>
          <w:ilvl w:val="1"/>
          <w:numId w:val="31"/>
        </w:numPr>
        <w:jc w:val="both"/>
        <w:rPr>
          <w:ins w:id="883" w:author="Author"/>
        </w:rPr>
      </w:pPr>
      <w:ins w:id="884" w:author="Author">
        <w:r w:rsidRPr="00CB4BA8">
          <w:t xml:space="preserve">The timing for the command/response cycle of the frames shall be defined by the “Handshaking” algorithm in Section 3.3.1.5.3 of the NEMA TS 2 Standard. </w:t>
        </w:r>
        <w:r>
          <w:t>(APIR3.1.2[73[)</w:t>
        </w:r>
      </w:ins>
    </w:p>
    <w:p w:rsidR="00CB4BA8" w:rsidRDefault="00CB4BA8" w:rsidP="003408F1">
      <w:pPr>
        <w:tabs>
          <w:tab w:val="left" w:pos="1800"/>
        </w:tabs>
        <w:ind w:left="360"/>
        <w:rPr>
          <w:ins w:id="885" w:author="Author"/>
        </w:rPr>
        <w:pPrChange w:id="886" w:author="Author">
          <w:pPr>
            <w:pStyle w:val="ListParagraph"/>
            <w:numPr>
              <w:numId w:val="31"/>
            </w:numPr>
            <w:tabs>
              <w:tab w:val="left" w:pos="1800"/>
            </w:tabs>
            <w:ind w:hanging="360"/>
          </w:pPr>
        </w:pPrChange>
      </w:pPr>
      <w:ins w:id="887" w:author="Author">
        <w:r w:rsidRPr="00CB4BA8">
          <w:rPr>
            <w:b/>
            <w:sz w:val="36"/>
            <w:szCs w:val="36"/>
          </w:rPr>
          <w:tab/>
        </w:r>
        <w:r w:rsidRPr="00267C47">
          <w:rPr>
            <w:b/>
            <w:sz w:val="36"/>
            <w:szCs w:val="36"/>
          </w:rPr>
          <w:sym w:font="Wingdings 2" w:char="F02A"/>
        </w:r>
        <w:r>
          <w:tab/>
          <w:t>Pass</w:t>
        </w:r>
      </w:ins>
    </w:p>
    <w:p w:rsidR="00CB4BA8" w:rsidRDefault="00CB4BA8" w:rsidP="00CB4BA8">
      <w:pPr>
        <w:ind w:left="720"/>
        <w:jc w:val="both"/>
        <w:rPr>
          <w:ins w:id="888" w:author="Author"/>
        </w:rPr>
      </w:pPr>
    </w:p>
    <w:p w:rsidR="0033533B" w:rsidRDefault="0033533B" w:rsidP="0033533B">
      <w:pPr>
        <w:rPr>
          <w:rFonts w:ascii="Arial Bold" w:hAnsi="Arial Bold" w:cs="Arial"/>
          <w:bCs/>
          <w:szCs w:val="32"/>
        </w:rPr>
      </w:pPr>
      <w:r>
        <w:br w:type="page"/>
      </w:r>
    </w:p>
    <w:p w:rsidR="0033533B" w:rsidRDefault="0033533B" w:rsidP="0033533B">
      <w:pPr>
        <w:pStyle w:val="Heading2"/>
      </w:pPr>
      <w:bookmarkStart w:id="889" w:name="_Toc456255181"/>
      <w:r>
        <w:lastRenderedPageBreak/>
        <w:t xml:space="preserve">Test Procedure Specification </w:t>
      </w:r>
      <w:del w:id="890" w:author="Author">
        <w:r w:rsidR="00CF4DF5" w:rsidDel="00641D39">
          <w:delText>6</w:delText>
        </w:r>
        <w:r w:rsidDel="00641D39">
          <w:delText xml:space="preserve"> </w:delText>
        </w:r>
      </w:del>
      <w:ins w:id="891" w:author="Author">
        <w:r w:rsidR="00641D39">
          <w:t xml:space="preserve">7 </w:t>
        </w:r>
      </w:ins>
      <w:r w:rsidR="00373E1A">
        <w:t>–</w:t>
      </w:r>
      <w:r>
        <w:t xml:space="preserve"> </w:t>
      </w:r>
      <w:r w:rsidR="00373E1A">
        <w:t xml:space="preserve">FPUI </w:t>
      </w:r>
      <w:r w:rsidR="00296CE3">
        <w:t>Display Presence and Size</w:t>
      </w:r>
      <w:bookmarkEnd w:id="889"/>
    </w:p>
    <w:p w:rsidR="0033533B" w:rsidRDefault="0033533B" w:rsidP="0033533B">
      <w:pPr>
        <w:pStyle w:val="Heading3"/>
      </w:pPr>
      <w:r>
        <w:t>Test Procedure Specification Identifier</w:t>
      </w:r>
    </w:p>
    <w:p w:rsidR="0033533B" w:rsidRDefault="0033533B" w:rsidP="0033533B">
      <w:pPr>
        <w:tabs>
          <w:tab w:val="left" w:pos="1440"/>
        </w:tabs>
        <w:jc w:val="both"/>
        <w:rPr>
          <w:rFonts w:cs="Arial"/>
        </w:rPr>
      </w:pPr>
      <w:r>
        <w:rPr>
          <w:rFonts w:cs="Arial"/>
        </w:rPr>
        <w:t xml:space="preserve">The identifier for this Test Procedure Specification is </w:t>
      </w:r>
      <w:r w:rsidR="00753164">
        <w:rPr>
          <w:rFonts w:cs="Arial"/>
        </w:rPr>
        <w:t>APIRI</w:t>
      </w:r>
      <w:r>
        <w:rPr>
          <w:rFonts w:cs="Arial"/>
        </w:rPr>
        <w:t>.TPS.</w:t>
      </w:r>
      <w:r w:rsidR="00CD2838">
        <w:rPr>
          <w:rFonts w:cs="Arial"/>
        </w:rPr>
        <w:t>7</w:t>
      </w:r>
      <w:r>
        <w:rPr>
          <w:rFonts w:cs="Arial"/>
        </w:rPr>
        <w:t>010.</w:t>
      </w:r>
    </w:p>
    <w:p w:rsidR="00CD74EF" w:rsidRDefault="00CD74EF" w:rsidP="00CD74EF">
      <w:pPr>
        <w:pStyle w:val="Heading3"/>
      </w:pPr>
      <w:r>
        <w:t>Purpose</w:t>
      </w:r>
    </w:p>
    <w:p w:rsidR="00B92878" w:rsidRDefault="00CD74EF" w:rsidP="00B92878">
      <w:pPr>
        <w:tabs>
          <w:tab w:val="left" w:pos="1440"/>
        </w:tabs>
        <w:jc w:val="both"/>
        <w:rPr>
          <w:ins w:id="892" w:author="Author"/>
          <w:rFonts w:cs="Arial"/>
        </w:rPr>
      </w:pPr>
      <w:r w:rsidRPr="00132D6D">
        <w:rPr>
          <w:rFonts w:cs="Arial"/>
        </w:rPr>
        <w:t xml:space="preserve">This </w:t>
      </w:r>
      <w:r>
        <w:rPr>
          <w:rFonts w:cs="Arial"/>
        </w:rPr>
        <w:t xml:space="preserve">procedure </w:t>
      </w:r>
      <w:del w:id="893" w:author="Author">
        <w:r w:rsidDel="00B92878">
          <w:rPr>
            <w:rFonts w:cs="Arial"/>
          </w:rPr>
          <w:delText xml:space="preserve">tests </w:delText>
        </w:r>
      </w:del>
      <w:ins w:id="894" w:author="Author">
        <w:r w:rsidR="00B92878">
          <w:rPr>
            <w:rFonts w:cs="Arial"/>
          </w:rPr>
          <w:t xml:space="preserve">validates </w:t>
        </w:r>
      </w:ins>
      <w:r w:rsidR="00005A40">
        <w:rPr>
          <w:rFonts w:cs="Arial"/>
        </w:rPr>
        <w:t>certain API requirements related to the window display size and the detection of the presense (or absence) of a connected display panel</w:t>
      </w:r>
      <w:r>
        <w:rPr>
          <w:rFonts w:cs="Arial"/>
        </w:rPr>
        <w:t xml:space="preserve">.  </w:t>
      </w:r>
      <w:del w:id="895" w:author="Author">
        <w:r w:rsidDel="00B92878">
          <w:rPr>
            <w:rFonts w:cs="Arial"/>
          </w:rPr>
          <w:delText xml:space="preserve">It runs the Validation Suite Engine (VSE) using the associated Test Case Specification’s XML test script to create </w:delText>
        </w:r>
        <w:r w:rsidR="00005A40" w:rsidDel="00B92878">
          <w:rPr>
            <w:rFonts w:cs="Arial"/>
          </w:rPr>
          <w:delText>an FPUI ‘application</w:delText>
        </w:r>
        <w:r w:rsidDel="00B92878">
          <w:rPr>
            <w:rFonts w:cs="Arial"/>
          </w:rPr>
          <w:delText xml:space="preserve">’ </w:delText>
        </w:r>
        <w:r w:rsidR="00005A40" w:rsidDel="00B92878">
          <w:rPr>
            <w:rFonts w:cs="Arial"/>
          </w:rPr>
          <w:delText xml:space="preserve">to aid in conducting the test. </w:delText>
        </w:r>
      </w:del>
      <w:ins w:id="896" w:author="Author">
        <w:r w:rsidR="00B92878">
          <w:rPr>
            <w:rFonts w:cs="Arial"/>
          </w:rPr>
          <w:t>As suitable controller for performing panel removal and size changes is not available, these requirements must be confirmed by an inspection of the relevant source code files.</w:t>
        </w:r>
      </w:ins>
    </w:p>
    <w:p w:rsidR="00CD74EF" w:rsidDel="00D12049" w:rsidRDefault="00CD74EF" w:rsidP="00CD74EF">
      <w:pPr>
        <w:tabs>
          <w:tab w:val="left" w:pos="1440"/>
        </w:tabs>
        <w:jc w:val="both"/>
        <w:rPr>
          <w:del w:id="897" w:author="Author"/>
          <w:rFonts w:cs="Arial"/>
        </w:rPr>
      </w:pPr>
    </w:p>
    <w:p w:rsidR="00CD74EF" w:rsidRDefault="00CD74EF" w:rsidP="00CD74EF">
      <w:pPr>
        <w:pStyle w:val="Heading3"/>
      </w:pPr>
      <w:r>
        <w:t>Special Requirements</w:t>
      </w:r>
    </w:p>
    <w:p w:rsidR="00CD74EF" w:rsidDel="00B92878" w:rsidRDefault="00CD74EF" w:rsidP="00CD74EF">
      <w:pPr>
        <w:tabs>
          <w:tab w:val="left" w:pos="1440"/>
        </w:tabs>
        <w:jc w:val="both"/>
        <w:rPr>
          <w:del w:id="898" w:author="Author"/>
          <w:rFonts w:cs="Arial"/>
        </w:rPr>
      </w:pPr>
      <w:del w:id="899" w:author="Author">
        <w:r w:rsidDel="00B92878">
          <w:rPr>
            <w:rFonts w:cs="Arial"/>
          </w:rPr>
          <w:delText xml:space="preserve">This procedure requires the editing of text files and the movement of files between a host computer Hard Disk Drive and a USB Flash Drive and is intended to be run by an operator with a reasonable technical knowledge of PC file systems and the tools available for the editing of files and the moving of files between devices. </w:delText>
        </w:r>
      </w:del>
    </w:p>
    <w:p w:rsidR="00005A40" w:rsidDel="00B92878" w:rsidRDefault="00005A40" w:rsidP="00CD74EF">
      <w:pPr>
        <w:tabs>
          <w:tab w:val="left" w:pos="1440"/>
        </w:tabs>
        <w:jc w:val="both"/>
        <w:rPr>
          <w:del w:id="900" w:author="Author"/>
          <w:rFonts w:cs="Arial"/>
        </w:rPr>
      </w:pPr>
    </w:p>
    <w:p w:rsidR="00005A40" w:rsidRDefault="00005A40" w:rsidP="00005A40">
      <w:pPr>
        <w:tabs>
          <w:tab w:val="left" w:pos="1440"/>
        </w:tabs>
        <w:jc w:val="both"/>
        <w:rPr>
          <w:rFonts w:cs="Arial"/>
        </w:rPr>
      </w:pPr>
      <w:r>
        <w:rPr>
          <w:rFonts w:cs="Arial"/>
        </w:rPr>
        <w:t xml:space="preserve">This procedure </w:t>
      </w:r>
      <w:del w:id="901" w:author="Author">
        <w:r w:rsidDel="00D12049">
          <w:rPr>
            <w:rFonts w:cs="Arial"/>
          </w:rPr>
          <w:delText xml:space="preserve">also </w:delText>
        </w:r>
      </w:del>
      <w:r>
        <w:rPr>
          <w:rFonts w:cs="Arial"/>
        </w:rPr>
        <w:t>requires the examination of certain API distribution C-language source code files.  It is intended to be run by a software developer with specific knowledge of the API distribution source code files and structure.</w:t>
      </w:r>
    </w:p>
    <w:p w:rsidR="00005A40" w:rsidDel="00B92878" w:rsidRDefault="00005A40" w:rsidP="00CD74EF">
      <w:pPr>
        <w:tabs>
          <w:tab w:val="left" w:pos="1440"/>
        </w:tabs>
        <w:jc w:val="both"/>
        <w:rPr>
          <w:del w:id="902" w:author="Author"/>
          <w:rFonts w:cs="Arial"/>
        </w:rPr>
      </w:pPr>
    </w:p>
    <w:p w:rsidR="00005A40" w:rsidDel="00B92878" w:rsidRDefault="00005A40" w:rsidP="00CD74EF">
      <w:pPr>
        <w:tabs>
          <w:tab w:val="left" w:pos="1440"/>
        </w:tabs>
        <w:jc w:val="both"/>
        <w:rPr>
          <w:del w:id="903" w:author="Author"/>
          <w:rFonts w:cs="Arial"/>
        </w:rPr>
      </w:pPr>
      <w:del w:id="904" w:author="Author">
        <w:r w:rsidDel="00B92878">
          <w:rPr>
            <w:rFonts w:cs="Arial"/>
          </w:rPr>
          <w:delText xml:space="preserve">This procedure also requires </w:delText>
        </w:r>
        <w:r w:rsidDel="00B92878">
          <w:delText>a display panel connection with a modified serial data communications path that can be interrupted on-demand by the use of custom cabling with an integrated mechanical switch (exact details TBD).  An example of such a controller would be a Model 2070 with a custom ribbon cable between the motherboard and Front Panel assembly.</w:delText>
        </w:r>
      </w:del>
    </w:p>
    <w:p w:rsidR="00CD74EF" w:rsidRDefault="00CD74EF" w:rsidP="00CD74EF">
      <w:pPr>
        <w:pStyle w:val="Heading3"/>
      </w:pPr>
      <w:r>
        <w:t>Procedure Steps</w:t>
      </w:r>
    </w:p>
    <w:p w:rsidR="00CD74EF" w:rsidRDefault="00CD74EF" w:rsidP="00CD74EF">
      <w:pPr>
        <w:pStyle w:val="Heading4"/>
        <w:tabs>
          <w:tab w:val="clear" w:pos="1440"/>
          <w:tab w:val="left" w:pos="1080"/>
        </w:tabs>
      </w:pPr>
      <w:r>
        <w:t>Log</w:t>
      </w:r>
    </w:p>
    <w:p w:rsidR="00B92878" w:rsidRPr="00212A02" w:rsidRDefault="00B92878" w:rsidP="00B92878">
      <w:pPr>
        <w:jc w:val="both"/>
        <w:rPr>
          <w:ins w:id="905" w:author="Author"/>
        </w:rPr>
      </w:pPr>
      <w:ins w:id="906" w:author="Author">
        <w:r>
          <w:t>The pass/fail status of each procedure step should be logged.  For procedure steps which fail, a description of the cause of the failure as well as acceptable remediation step(s) (if available) should also be noted on the log.</w:t>
        </w:r>
      </w:ins>
    </w:p>
    <w:p w:rsidR="00CD74EF" w:rsidRPr="00212A02" w:rsidDel="00B92878" w:rsidRDefault="00005A40" w:rsidP="00005A40">
      <w:pPr>
        <w:jc w:val="both"/>
        <w:rPr>
          <w:del w:id="907" w:author="Author"/>
        </w:rPr>
      </w:pPr>
      <w:del w:id="908" w:author="Author">
        <w:r w:rsidDel="00B92878">
          <w:delText>Most of the logging</w:delText>
        </w:r>
        <w:r w:rsidR="00CD74EF" w:rsidDel="00B92878">
          <w:delText xml:space="preserve"> required for the proper validation of this procedure is performed automatically by the VSE.  </w:delText>
        </w:r>
        <w:r w:rsidDel="00B92878">
          <w:delText>The only step that requires an additional notation of pass/fail is the last procedure step, which involves the examination of one or more source code files.</w:delText>
        </w:r>
      </w:del>
    </w:p>
    <w:p w:rsidR="00CD74EF" w:rsidRDefault="00CD74EF" w:rsidP="00CD74EF">
      <w:pPr>
        <w:pStyle w:val="Heading4"/>
        <w:tabs>
          <w:tab w:val="clear" w:pos="1440"/>
          <w:tab w:val="left" w:pos="1080"/>
        </w:tabs>
      </w:pPr>
      <w:r>
        <w:t>Setup</w:t>
      </w:r>
    </w:p>
    <w:p w:rsidR="00D12049" w:rsidRDefault="00D12049" w:rsidP="00D12049">
      <w:pPr>
        <w:jc w:val="both"/>
        <w:rPr>
          <w:ins w:id="909" w:author="Author"/>
        </w:rPr>
      </w:pPr>
      <w:ins w:id="910" w:author="Author">
        <w:r>
          <w:t>This test procedure utilizes a subset of the hardware environment as described in the APIVS Test Plan, specifically:</w:t>
        </w:r>
      </w:ins>
    </w:p>
    <w:p w:rsidR="00D12049" w:rsidRDefault="00D12049" w:rsidP="00D12049">
      <w:pPr>
        <w:jc w:val="both"/>
        <w:rPr>
          <w:ins w:id="911" w:author="Author"/>
        </w:rPr>
      </w:pPr>
    </w:p>
    <w:p w:rsidR="00D12049" w:rsidRDefault="00D12049" w:rsidP="00D12049">
      <w:pPr>
        <w:numPr>
          <w:ilvl w:val="0"/>
          <w:numId w:val="8"/>
        </w:numPr>
        <w:jc w:val="both"/>
        <w:rPr>
          <w:ins w:id="912" w:author="Author"/>
        </w:rPr>
      </w:pPr>
      <w:ins w:id="913" w:author="Author">
        <w:r>
          <w:t>a Personal Computer (PC) with 1GB available hard drive storage and an available USB port</w:t>
        </w:r>
      </w:ins>
    </w:p>
    <w:p w:rsidR="00D12049" w:rsidRDefault="00D12049" w:rsidP="00D12049">
      <w:pPr>
        <w:jc w:val="both"/>
        <w:rPr>
          <w:ins w:id="914" w:author="Author"/>
        </w:rPr>
      </w:pPr>
    </w:p>
    <w:p w:rsidR="00D12049" w:rsidRDefault="00D12049" w:rsidP="00D12049">
      <w:pPr>
        <w:rPr>
          <w:ins w:id="915" w:author="Author"/>
        </w:rPr>
      </w:pPr>
      <w:ins w:id="916" w:author="Author">
        <w:r>
          <w:t xml:space="preserve">This test procedure requires access to the APIVS Software distribution from the online repository (GitHub) at </w:t>
        </w:r>
        <w:r>
          <w:fldChar w:fldCharType="begin"/>
        </w:r>
        <w:r>
          <w:instrText xml:space="preserve"> HYPERLINK "https://github.com/apiriadmin/APIVS" </w:instrText>
        </w:r>
        <w:r>
          <w:fldChar w:fldCharType="separate"/>
        </w:r>
        <w:r w:rsidRPr="00DC3FC9">
          <w:rPr>
            <w:rStyle w:val="Hyperlink"/>
          </w:rPr>
          <w:t>https://github.com/apiriadmin/APIVS</w:t>
        </w:r>
        <w:r>
          <w:rPr>
            <w:rStyle w:val="Hyperlink"/>
          </w:rPr>
          <w:fldChar w:fldCharType="end"/>
        </w:r>
        <w:r>
          <w:t>.  The software can have been previously downloaded.</w:t>
        </w:r>
      </w:ins>
    </w:p>
    <w:p w:rsidR="00D12049" w:rsidRDefault="00D12049" w:rsidP="00D12049">
      <w:pPr>
        <w:rPr>
          <w:ins w:id="917" w:author="Author"/>
        </w:rPr>
      </w:pPr>
    </w:p>
    <w:p w:rsidR="00D12049" w:rsidRDefault="00D12049">
      <w:pPr>
        <w:rPr>
          <w:ins w:id="918" w:author="Author"/>
          <w:rFonts w:ascii="Arial Bold" w:hAnsi="Arial Bold" w:cs="Arial"/>
          <w:bCs/>
          <w:szCs w:val="32"/>
        </w:rPr>
      </w:pPr>
      <w:ins w:id="919" w:author="Author">
        <w:r>
          <w:br w:type="page"/>
        </w:r>
      </w:ins>
    </w:p>
    <w:p w:rsidR="00CD74EF" w:rsidDel="00D12049" w:rsidRDefault="00CD74EF" w:rsidP="00CD74EF">
      <w:pPr>
        <w:jc w:val="both"/>
        <w:rPr>
          <w:del w:id="920" w:author="Author"/>
        </w:rPr>
      </w:pPr>
      <w:del w:id="921" w:author="Author">
        <w:r w:rsidDel="00D12049">
          <w:lastRenderedPageBreak/>
          <w:delText>All test cases executed by this procedure utilize the hardware environment as described in the APIRI Test Plan, specifically:</w:delText>
        </w:r>
      </w:del>
    </w:p>
    <w:p w:rsidR="00CD74EF" w:rsidDel="00D12049" w:rsidRDefault="00CD74EF" w:rsidP="00CD74EF">
      <w:pPr>
        <w:jc w:val="both"/>
        <w:rPr>
          <w:del w:id="922" w:author="Author"/>
        </w:rPr>
      </w:pPr>
    </w:p>
    <w:p w:rsidR="00CD74EF" w:rsidDel="00D12049" w:rsidRDefault="00CD74EF" w:rsidP="00CD74EF">
      <w:pPr>
        <w:numPr>
          <w:ilvl w:val="0"/>
          <w:numId w:val="8"/>
        </w:numPr>
        <w:jc w:val="both"/>
        <w:rPr>
          <w:del w:id="923" w:author="Author"/>
        </w:rPr>
      </w:pPr>
      <w:del w:id="924" w:author="Author">
        <w:r w:rsidDel="00D12049">
          <w:delText xml:space="preserve">an ATC Controller with a primary USB port capable of running startup scripts and </w:delText>
        </w:r>
        <w:r w:rsidRPr="009F14D1" w:rsidDel="00D12049">
          <w:delText>a minimum 8x40 character LCD display and associated keyboard</w:delText>
        </w:r>
      </w:del>
    </w:p>
    <w:p w:rsidR="00CD74EF" w:rsidDel="00D12049" w:rsidRDefault="00CD74EF" w:rsidP="00CD74EF">
      <w:pPr>
        <w:numPr>
          <w:ilvl w:val="0"/>
          <w:numId w:val="8"/>
        </w:numPr>
        <w:jc w:val="both"/>
        <w:rPr>
          <w:del w:id="925" w:author="Author"/>
        </w:rPr>
      </w:pPr>
      <w:del w:id="926" w:author="Author">
        <w:r w:rsidDel="00D12049">
          <w:delText>a Personal Computer (PC) with 1GB available hard drive storage and an available USB port</w:delText>
        </w:r>
      </w:del>
    </w:p>
    <w:p w:rsidR="00CD74EF" w:rsidDel="00D12049" w:rsidRDefault="00CD74EF" w:rsidP="00CD74EF">
      <w:pPr>
        <w:numPr>
          <w:ilvl w:val="0"/>
          <w:numId w:val="8"/>
        </w:numPr>
        <w:jc w:val="both"/>
        <w:rPr>
          <w:del w:id="927" w:author="Author"/>
        </w:rPr>
      </w:pPr>
      <w:del w:id="928" w:author="Author">
        <w:r w:rsidDel="00D12049">
          <w:delText>a 1GB USB Flash Drive, formatted with a suitable FAT file system</w:delText>
        </w:r>
      </w:del>
    </w:p>
    <w:p w:rsidR="00CD74EF" w:rsidDel="00D12049" w:rsidRDefault="00CD74EF" w:rsidP="00CD74EF">
      <w:pPr>
        <w:jc w:val="both"/>
        <w:rPr>
          <w:del w:id="929" w:author="Author"/>
        </w:rPr>
      </w:pPr>
    </w:p>
    <w:p w:rsidR="00CD74EF" w:rsidDel="00D12049" w:rsidRDefault="00CD74EF" w:rsidP="00CD74EF">
      <w:pPr>
        <w:jc w:val="both"/>
        <w:rPr>
          <w:del w:id="930" w:author="Author"/>
        </w:rPr>
      </w:pPr>
      <w:del w:id="931" w:author="Author">
        <w:r w:rsidDel="00D12049">
          <w:delText xml:space="preserve">Prior to the first execution of any test on the supplied USB Flash Drive, the runtime APIVS package must be copied into the root directory of the drive (see </w:delText>
        </w:r>
        <w:r w:rsidRPr="00B406D2" w:rsidDel="00D12049">
          <w:rPr>
            <w:i/>
          </w:rPr>
          <w:delText>APIVS User Manual</w:delText>
        </w:r>
        <w:r w:rsidDel="00D12049">
          <w:delText>).  This package contains the executable VSE program and all configuration, script and data files necessary to execute all test cases using this test procedure.</w:delText>
        </w:r>
      </w:del>
    </w:p>
    <w:p w:rsidR="00CD74EF" w:rsidDel="00D12049" w:rsidRDefault="00CD74EF" w:rsidP="00CD74EF">
      <w:pPr>
        <w:jc w:val="both"/>
        <w:rPr>
          <w:del w:id="932" w:author="Author"/>
        </w:rPr>
      </w:pPr>
    </w:p>
    <w:p w:rsidR="00005A40" w:rsidRPr="00A91055" w:rsidDel="00D12049" w:rsidRDefault="00005A40" w:rsidP="00005A40">
      <w:pPr>
        <w:jc w:val="both"/>
        <w:rPr>
          <w:del w:id="933" w:author="Author"/>
        </w:rPr>
      </w:pPr>
      <w:del w:id="934" w:author="Author">
        <w:r w:rsidDel="00D12049">
          <w:delText xml:space="preserve">The shell script file </w:delText>
        </w:r>
        <w:r w:rsidRPr="00C03B03" w:rsidDel="00D12049">
          <w:rPr>
            <w:b/>
            <w:i/>
          </w:rPr>
          <w:delText>run</w:delText>
        </w:r>
        <w:r w:rsidDel="00D12049">
          <w:rPr>
            <w:b/>
            <w:i/>
          </w:rPr>
          <w:delText>VSnlb</w:delText>
        </w:r>
        <w:r w:rsidDel="00D12049">
          <w:delText xml:space="preserve"> in the root of the USB Flash Drive should be edited to select this procedure’s specific test case (C7010) alone for testing.  See the file comments in </w:delText>
        </w:r>
        <w:r w:rsidRPr="00C03B03" w:rsidDel="00D12049">
          <w:rPr>
            <w:b/>
            <w:i/>
          </w:rPr>
          <w:delText>run</w:delText>
        </w:r>
        <w:r w:rsidDel="00D12049">
          <w:rPr>
            <w:b/>
            <w:i/>
          </w:rPr>
          <w:delText>VSnlb</w:delText>
        </w:r>
        <w:r w:rsidDel="00D12049">
          <w:delText xml:space="preserve"> for specific instructions.</w:delText>
        </w:r>
      </w:del>
    </w:p>
    <w:p w:rsidR="00CD74EF" w:rsidRPr="002F2EB9" w:rsidRDefault="00CD74EF" w:rsidP="00CD74EF">
      <w:pPr>
        <w:pStyle w:val="Heading4"/>
        <w:tabs>
          <w:tab w:val="clear" w:pos="1440"/>
          <w:tab w:val="left" w:pos="1080"/>
        </w:tabs>
        <w:rPr>
          <w:b/>
        </w:rPr>
      </w:pPr>
      <w:r w:rsidRPr="002F2EB9">
        <w:rPr>
          <w:b/>
        </w:rPr>
        <w:t>Start</w:t>
      </w:r>
      <w:ins w:id="935" w:author="Author">
        <w:r w:rsidR="00D12049">
          <w:rPr>
            <w:b/>
          </w:rPr>
          <w:t xml:space="preserve"> and Proceed</w:t>
        </w:r>
      </w:ins>
    </w:p>
    <w:p w:rsidR="00383FF8" w:rsidRPr="00CB4BA8" w:rsidRDefault="00383FF8" w:rsidP="003408F1">
      <w:pPr>
        <w:pStyle w:val="ListParagraph"/>
        <w:numPr>
          <w:ilvl w:val="0"/>
          <w:numId w:val="32"/>
        </w:numPr>
        <w:jc w:val="both"/>
        <w:rPr>
          <w:ins w:id="936" w:author="Author"/>
        </w:rPr>
        <w:pPrChange w:id="937" w:author="Author">
          <w:pPr>
            <w:pStyle w:val="ListParagraph"/>
            <w:numPr>
              <w:numId w:val="12"/>
            </w:numPr>
            <w:ind w:left="900" w:hanging="360"/>
            <w:jc w:val="both"/>
          </w:pPr>
        </w:pPrChange>
      </w:pPr>
      <w:ins w:id="938" w:author="Author">
        <w:r w:rsidRPr="00CB4BA8">
          <w:t xml:space="preserve">Open the source file </w:t>
        </w:r>
        <w:r w:rsidRPr="00383FF8">
          <w:t>ViewportManager.c</w:t>
        </w:r>
        <w:r>
          <w:t xml:space="preserve"> </w:t>
        </w:r>
        <w:r w:rsidRPr="00CB4BA8">
          <w:t>using the following link:</w:t>
        </w:r>
      </w:ins>
    </w:p>
    <w:p w:rsidR="00383FF8" w:rsidRPr="00CB4BA8" w:rsidRDefault="00383FF8" w:rsidP="00383FF8">
      <w:pPr>
        <w:ind w:left="360"/>
        <w:jc w:val="both"/>
        <w:rPr>
          <w:ins w:id="939" w:author="Author"/>
        </w:rPr>
      </w:pPr>
    </w:p>
    <w:p w:rsidR="00383FF8" w:rsidRDefault="00383FF8" w:rsidP="00383FF8">
      <w:pPr>
        <w:ind w:left="720"/>
        <w:jc w:val="both"/>
        <w:rPr>
          <w:ins w:id="940" w:author="Author"/>
        </w:rPr>
      </w:pPr>
      <w:ins w:id="941" w:author="Author">
        <w:r>
          <w:fldChar w:fldCharType="begin"/>
        </w:r>
        <w:r>
          <w:instrText xml:space="preserve"> HYPERLINK "</w:instrText>
        </w:r>
        <w:r w:rsidRPr="00383FF8">
          <w:instrText>https://github.com/apiriadmin/APIRI/blob/117fc0f14e6dc5871f1a4b090d6c571ab9c2622a/fpu/FrontPanelSystem/FrontPanelManager/ViewportManager.c#L151</w:instrText>
        </w:r>
        <w:r>
          <w:instrText xml:space="preserve">" </w:instrText>
        </w:r>
        <w:r>
          <w:fldChar w:fldCharType="separate"/>
        </w:r>
        <w:r w:rsidRPr="00B15CC8">
          <w:rPr>
            <w:rStyle w:val="Hyperlink"/>
          </w:rPr>
          <w:t>https://github.com/apiriadmin/APIRI/blob/117fc0f14e6dc5871f1a4b090d6c571ab9c2622a/fpu/FrontPanelSystem/FrontPanelManager/ViewportManager.c#L151</w:t>
        </w:r>
        <w:r>
          <w:fldChar w:fldCharType="end"/>
        </w:r>
      </w:ins>
    </w:p>
    <w:p w:rsidR="00383FF8" w:rsidRPr="00884A38" w:rsidRDefault="00383FF8" w:rsidP="00383FF8">
      <w:pPr>
        <w:ind w:left="720"/>
        <w:jc w:val="both"/>
        <w:rPr>
          <w:ins w:id="942" w:author="Author"/>
        </w:rPr>
      </w:pPr>
    </w:p>
    <w:p w:rsidR="00383FF8" w:rsidRPr="00884A38" w:rsidRDefault="00383FF8" w:rsidP="00383FF8">
      <w:pPr>
        <w:ind w:left="720"/>
        <w:jc w:val="both"/>
        <w:rPr>
          <w:ins w:id="943" w:author="Author"/>
        </w:rPr>
      </w:pPr>
      <w:ins w:id="944" w:author="Author">
        <w:r w:rsidRPr="00884A38">
          <w:t>Confirm by inspection that the following requirements are satisfied:</w:t>
        </w:r>
      </w:ins>
    </w:p>
    <w:p w:rsidR="00383FF8" w:rsidRPr="00884A38" w:rsidRDefault="00383FF8" w:rsidP="003408F1">
      <w:pPr>
        <w:pStyle w:val="ListParagraph"/>
        <w:numPr>
          <w:ilvl w:val="1"/>
          <w:numId w:val="32"/>
        </w:numPr>
        <w:jc w:val="both"/>
        <w:rPr>
          <w:ins w:id="945" w:author="Author"/>
        </w:rPr>
        <w:pPrChange w:id="946" w:author="Author">
          <w:pPr>
            <w:pStyle w:val="ListParagraph"/>
            <w:numPr>
              <w:ilvl w:val="1"/>
              <w:numId w:val="12"/>
            </w:numPr>
            <w:ind w:left="1440" w:hanging="360"/>
            <w:jc w:val="both"/>
          </w:pPr>
        </w:pPrChange>
      </w:pPr>
      <w:ins w:id="947" w:author="Author">
        <w:r>
          <w:t>the</w:t>
        </w:r>
        <w:r w:rsidRPr="00383FF8">
          <w:t xml:space="preserve"> display size of the windows shall have a minimum size of 4 lines x 40 characters and a maximum size of 24 lines x 80 characters. </w:t>
        </w:r>
        <w:r w:rsidRPr="00884A38">
          <w:t>(APIR3.1.</w:t>
        </w:r>
        <w:r>
          <w:t>1[4</w:t>
        </w:r>
        <w:r w:rsidRPr="00884A38">
          <w:t>])</w:t>
        </w:r>
      </w:ins>
    </w:p>
    <w:p w:rsidR="00383FF8" w:rsidRDefault="00383FF8" w:rsidP="00383FF8">
      <w:pPr>
        <w:tabs>
          <w:tab w:val="left" w:pos="1800"/>
        </w:tabs>
        <w:ind w:left="360"/>
        <w:rPr>
          <w:ins w:id="948" w:author="Author"/>
        </w:rPr>
      </w:pPr>
      <w:ins w:id="949" w:author="Author">
        <w:r>
          <w:rPr>
            <w:b/>
            <w:sz w:val="36"/>
            <w:szCs w:val="36"/>
          </w:rPr>
          <w:tab/>
        </w:r>
        <w:r w:rsidRPr="00267C47">
          <w:rPr>
            <w:b/>
            <w:sz w:val="36"/>
            <w:szCs w:val="36"/>
          </w:rPr>
          <w:sym w:font="Wingdings 2" w:char="F02A"/>
        </w:r>
        <w:r>
          <w:tab/>
          <w:t>Pass</w:t>
        </w:r>
      </w:ins>
    </w:p>
    <w:p w:rsidR="00383FF8" w:rsidRPr="00CB4BA8" w:rsidRDefault="00383FF8" w:rsidP="00383FF8">
      <w:pPr>
        <w:ind w:left="720"/>
        <w:jc w:val="both"/>
        <w:rPr>
          <w:ins w:id="950" w:author="Author"/>
        </w:rPr>
      </w:pPr>
    </w:p>
    <w:p w:rsidR="00A42FD6" w:rsidRPr="00CB4BA8" w:rsidRDefault="00A42FD6" w:rsidP="00A42FD6">
      <w:pPr>
        <w:pStyle w:val="ListParagraph"/>
        <w:numPr>
          <w:ilvl w:val="0"/>
          <w:numId w:val="32"/>
        </w:numPr>
        <w:jc w:val="both"/>
        <w:rPr>
          <w:ins w:id="951" w:author="Author"/>
        </w:rPr>
      </w:pPr>
      <w:ins w:id="952" w:author="Author">
        <w:r w:rsidRPr="00CB4BA8">
          <w:t xml:space="preserve">Open the source file </w:t>
        </w:r>
        <w:r w:rsidRPr="00383FF8">
          <w:t>ViewportManager.c</w:t>
        </w:r>
        <w:r>
          <w:t xml:space="preserve"> </w:t>
        </w:r>
        <w:r w:rsidRPr="00CB4BA8">
          <w:t>using the following link:</w:t>
        </w:r>
      </w:ins>
    </w:p>
    <w:p w:rsidR="00383FF8" w:rsidRPr="00CB4BA8" w:rsidRDefault="00383FF8" w:rsidP="00383FF8">
      <w:pPr>
        <w:ind w:left="360"/>
        <w:jc w:val="both"/>
        <w:rPr>
          <w:ins w:id="953" w:author="Author"/>
        </w:rPr>
      </w:pPr>
    </w:p>
    <w:p w:rsidR="00383FF8" w:rsidRDefault="00A42FD6" w:rsidP="00383FF8">
      <w:pPr>
        <w:ind w:left="720"/>
        <w:jc w:val="both"/>
        <w:rPr>
          <w:ins w:id="954" w:author="Author"/>
        </w:rPr>
      </w:pPr>
      <w:ins w:id="955" w:author="Author">
        <w:r>
          <w:fldChar w:fldCharType="begin"/>
        </w:r>
        <w:r>
          <w:instrText xml:space="preserve"> HYPERLINK "</w:instrText>
        </w:r>
        <w:r w:rsidRPr="00A42FD6">
          <w:instrText>https://github.com/apiriadmin/APIRI/blob/117fc0f14e6dc5871f1a4b090d6c571ab9c2622a/fpu/FrontPanelSystem/FrontPanelManager/ViewportManager.c#L143-L145</w:instrText>
        </w:r>
        <w:r>
          <w:instrText xml:space="preserve">" </w:instrText>
        </w:r>
        <w:r>
          <w:fldChar w:fldCharType="separate"/>
        </w:r>
        <w:r w:rsidRPr="00B15CC8">
          <w:rPr>
            <w:rStyle w:val="Hyperlink"/>
          </w:rPr>
          <w:t>https://github.com/apiriadmin/APIRI/blob/117fc0f14e6dc5871f1a4b090d6c571ab9c2622a/fpu/FrontPanelSystem/FrontPanelManager/ViewportManager.c#L143-L145</w:t>
        </w:r>
        <w:r>
          <w:fldChar w:fldCharType="end"/>
        </w:r>
      </w:ins>
    </w:p>
    <w:p w:rsidR="00A42FD6" w:rsidRPr="00884A38" w:rsidRDefault="00A42FD6" w:rsidP="00383FF8">
      <w:pPr>
        <w:ind w:left="720"/>
        <w:jc w:val="both"/>
        <w:rPr>
          <w:ins w:id="956" w:author="Author"/>
        </w:rPr>
      </w:pPr>
    </w:p>
    <w:p w:rsidR="00383FF8" w:rsidRPr="00884A38" w:rsidRDefault="00383FF8" w:rsidP="00383FF8">
      <w:pPr>
        <w:ind w:left="720"/>
        <w:jc w:val="both"/>
        <w:rPr>
          <w:ins w:id="957" w:author="Author"/>
        </w:rPr>
      </w:pPr>
      <w:ins w:id="958" w:author="Author">
        <w:r w:rsidRPr="00884A38">
          <w:t>Confirm by inspection that the following requirements are satisfied:</w:t>
        </w:r>
      </w:ins>
    </w:p>
    <w:p w:rsidR="00383FF8" w:rsidRPr="00884A38" w:rsidRDefault="00A42FD6" w:rsidP="003408F1">
      <w:pPr>
        <w:pStyle w:val="ListParagraph"/>
        <w:numPr>
          <w:ilvl w:val="1"/>
          <w:numId w:val="32"/>
        </w:numPr>
        <w:jc w:val="both"/>
        <w:rPr>
          <w:ins w:id="959" w:author="Author"/>
        </w:rPr>
        <w:pPrChange w:id="960" w:author="Author">
          <w:pPr>
            <w:pStyle w:val="ListParagraph"/>
            <w:numPr>
              <w:ilvl w:val="1"/>
              <w:numId w:val="12"/>
            </w:numPr>
            <w:ind w:left="1440" w:hanging="360"/>
            <w:jc w:val="both"/>
          </w:pPr>
        </w:pPrChange>
      </w:pPr>
      <w:ins w:id="961" w:author="Author">
        <w:r w:rsidRPr="00A42FD6">
          <w:t xml:space="preserve">If no physical display exists, the API shall operate as if it has a display with a size of 8 lines x 40 characters. </w:t>
        </w:r>
        <w:r>
          <w:t>(APIR3.1.1[5</w:t>
        </w:r>
        <w:r w:rsidR="00383FF8" w:rsidRPr="00884A38">
          <w:t>])</w:t>
        </w:r>
      </w:ins>
    </w:p>
    <w:p w:rsidR="00383FF8" w:rsidRDefault="00383FF8" w:rsidP="00383FF8">
      <w:pPr>
        <w:tabs>
          <w:tab w:val="left" w:pos="1800"/>
        </w:tabs>
        <w:ind w:left="360"/>
        <w:rPr>
          <w:ins w:id="962" w:author="Author"/>
        </w:rPr>
      </w:pPr>
      <w:ins w:id="963" w:author="Author">
        <w:r>
          <w:rPr>
            <w:b/>
            <w:sz w:val="36"/>
            <w:szCs w:val="36"/>
          </w:rPr>
          <w:tab/>
        </w:r>
        <w:r w:rsidRPr="00267C47">
          <w:rPr>
            <w:b/>
            <w:sz w:val="36"/>
            <w:szCs w:val="36"/>
          </w:rPr>
          <w:sym w:font="Wingdings 2" w:char="F02A"/>
        </w:r>
        <w:r>
          <w:tab/>
          <w:t>Pass</w:t>
        </w:r>
      </w:ins>
    </w:p>
    <w:p w:rsidR="00383FF8" w:rsidRPr="00CB4BA8" w:rsidRDefault="00383FF8" w:rsidP="00383FF8">
      <w:pPr>
        <w:ind w:left="720"/>
        <w:jc w:val="both"/>
        <w:rPr>
          <w:ins w:id="964" w:author="Author"/>
        </w:rPr>
      </w:pPr>
    </w:p>
    <w:p w:rsidR="00383FF8" w:rsidRPr="00CB4BA8" w:rsidRDefault="00383FF8" w:rsidP="003408F1">
      <w:pPr>
        <w:pStyle w:val="ListParagraph"/>
        <w:numPr>
          <w:ilvl w:val="0"/>
          <w:numId w:val="32"/>
        </w:numPr>
        <w:jc w:val="both"/>
        <w:rPr>
          <w:ins w:id="965" w:author="Author"/>
        </w:rPr>
        <w:pPrChange w:id="966" w:author="Author">
          <w:pPr>
            <w:pStyle w:val="ListParagraph"/>
            <w:numPr>
              <w:numId w:val="12"/>
            </w:numPr>
            <w:ind w:left="900" w:hanging="360"/>
            <w:jc w:val="both"/>
          </w:pPr>
        </w:pPrChange>
      </w:pPr>
      <w:ins w:id="967" w:author="Author">
        <w:r w:rsidRPr="00CB4BA8">
          <w:t xml:space="preserve">Open the source file </w:t>
        </w:r>
        <w:r w:rsidR="00A42FD6">
          <w:t>libfpui</w:t>
        </w:r>
        <w:r w:rsidRPr="00CB4BA8">
          <w:t>.c using the following link:</w:t>
        </w:r>
      </w:ins>
    </w:p>
    <w:p w:rsidR="00383FF8" w:rsidRPr="00CB4BA8" w:rsidRDefault="00383FF8" w:rsidP="00383FF8">
      <w:pPr>
        <w:ind w:left="360"/>
        <w:jc w:val="both"/>
        <w:rPr>
          <w:ins w:id="968" w:author="Author"/>
        </w:rPr>
      </w:pPr>
    </w:p>
    <w:p w:rsidR="00383FF8" w:rsidRDefault="00A42FD6" w:rsidP="00383FF8">
      <w:pPr>
        <w:ind w:left="720"/>
        <w:jc w:val="both"/>
        <w:rPr>
          <w:ins w:id="969" w:author="Author"/>
        </w:rPr>
      </w:pPr>
      <w:ins w:id="970" w:author="Author">
        <w:r>
          <w:fldChar w:fldCharType="begin"/>
        </w:r>
        <w:r>
          <w:instrText xml:space="preserve"> HYPERLINK "</w:instrText>
        </w:r>
        <w:r w:rsidRPr="00A42FD6">
          <w:instrText>https://github.com/apiriadmin/APIRI/blob/117fc0f14e6dc5871f1a4b090d6c571ab9c2622a/fpu/FrontPanelSystem/libfpui/libfpui.c#L113-L133</w:instrText>
        </w:r>
        <w:r>
          <w:instrText xml:space="preserve">" </w:instrText>
        </w:r>
        <w:r>
          <w:fldChar w:fldCharType="separate"/>
        </w:r>
        <w:r w:rsidRPr="00B15CC8">
          <w:rPr>
            <w:rStyle w:val="Hyperlink"/>
          </w:rPr>
          <w:t>https://github.com/apiriadmin/APIRI/blob/117fc0f14e6dc5871f1a4b090d6c571ab9c2622a/fpu/FrontPanelSystem/libfpui/libfpui.c#L113-L133</w:t>
        </w:r>
        <w:r>
          <w:fldChar w:fldCharType="end"/>
        </w:r>
      </w:ins>
    </w:p>
    <w:p w:rsidR="00A42FD6" w:rsidRPr="00884A38" w:rsidRDefault="00A42FD6" w:rsidP="00383FF8">
      <w:pPr>
        <w:ind w:left="720"/>
        <w:jc w:val="both"/>
        <w:rPr>
          <w:ins w:id="971" w:author="Author"/>
        </w:rPr>
      </w:pPr>
    </w:p>
    <w:p w:rsidR="00383FF8" w:rsidRPr="00884A38" w:rsidRDefault="00383FF8" w:rsidP="00383FF8">
      <w:pPr>
        <w:ind w:left="720"/>
        <w:jc w:val="both"/>
        <w:rPr>
          <w:ins w:id="972" w:author="Author"/>
        </w:rPr>
      </w:pPr>
      <w:ins w:id="973" w:author="Author">
        <w:r w:rsidRPr="00884A38">
          <w:t>Confirm by inspection that the following requirements are satisfied:</w:t>
        </w:r>
      </w:ins>
    </w:p>
    <w:p w:rsidR="00383FF8" w:rsidRPr="00884A38" w:rsidRDefault="00A42FD6" w:rsidP="003408F1">
      <w:pPr>
        <w:pStyle w:val="ListParagraph"/>
        <w:numPr>
          <w:ilvl w:val="1"/>
          <w:numId w:val="32"/>
        </w:numPr>
        <w:jc w:val="both"/>
        <w:rPr>
          <w:ins w:id="974" w:author="Author"/>
        </w:rPr>
        <w:pPrChange w:id="975" w:author="Author">
          <w:pPr>
            <w:pStyle w:val="ListParagraph"/>
            <w:numPr>
              <w:ilvl w:val="1"/>
              <w:numId w:val="12"/>
            </w:numPr>
            <w:ind w:left="1440" w:hanging="360"/>
            <w:jc w:val="both"/>
          </w:pPr>
        </w:pPrChange>
      </w:pPr>
      <w:ins w:id="976" w:author="Author">
        <w:r>
          <w:t>t</w:t>
        </w:r>
        <w:r w:rsidRPr="00A42FD6">
          <w:t xml:space="preserve">he API shall provide a mechanism to allow application programs to detect the presence or absence of a Front Panel. </w:t>
        </w:r>
        <w:r w:rsidR="00383FF8" w:rsidRPr="00884A38">
          <w:t>(</w:t>
        </w:r>
        <w:r w:rsidRPr="00A42FD6">
          <w:t>APIR3.1.1.2[38]</w:t>
        </w:r>
        <w:r>
          <w:t>)</w:t>
        </w:r>
      </w:ins>
    </w:p>
    <w:p w:rsidR="00383FF8" w:rsidRDefault="00383FF8" w:rsidP="00383FF8">
      <w:pPr>
        <w:tabs>
          <w:tab w:val="left" w:pos="1800"/>
        </w:tabs>
        <w:ind w:left="360"/>
        <w:rPr>
          <w:ins w:id="977" w:author="Author"/>
        </w:rPr>
      </w:pPr>
      <w:ins w:id="978" w:author="Author">
        <w:r>
          <w:rPr>
            <w:b/>
            <w:sz w:val="36"/>
            <w:szCs w:val="36"/>
          </w:rPr>
          <w:tab/>
        </w:r>
        <w:r w:rsidRPr="00267C47">
          <w:rPr>
            <w:b/>
            <w:sz w:val="36"/>
            <w:szCs w:val="36"/>
          </w:rPr>
          <w:sym w:font="Wingdings 2" w:char="F02A"/>
        </w:r>
        <w:r>
          <w:tab/>
          <w:t>Pass</w:t>
        </w:r>
      </w:ins>
    </w:p>
    <w:p w:rsidR="00383FF8" w:rsidRDefault="00383FF8">
      <w:pPr>
        <w:rPr>
          <w:ins w:id="979" w:author="Author"/>
        </w:rPr>
      </w:pPr>
    </w:p>
    <w:p w:rsidR="00A42FD6" w:rsidRPr="00CB4BA8" w:rsidRDefault="00A42FD6" w:rsidP="003408F1">
      <w:pPr>
        <w:pStyle w:val="ListParagraph"/>
        <w:numPr>
          <w:ilvl w:val="0"/>
          <w:numId w:val="32"/>
        </w:numPr>
        <w:jc w:val="both"/>
        <w:rPr>
          <w:ins w:id="980" w:author="Author"/>
        </w:rPr>
        <w:pPrChange w:id="981" w:author="Author">
          <w:pPr>
            <w:pStyle w:val="ListParagraph"/>
            <w:numPr>
              <w:numId w:val="33"/>
            </w:numPr>
            <w:ind w:hanging="360"/>
            <w:jc w:val="both"/>
          </w:pPr>
        </w:pPrChange>
      </w:pPr>
      <w:ins w:id="982" w:author="Author">
        <w:r w:rsidRPr="00CB4BA8">
          <w:t xml:space="preserve">Open the source file </w:t>
        </w:r>
        <w:r w:rsidRPr="00383FF8">
          <w:t>ViewportManager.c</w:t>
        </w:r>
        <w:r>
          <w:t xml:space="preserve"> </w:t>
        </w:r>
        <w:r w:rsidRPr="00CB4BA8">
          <w:t>using the following link:</w:t>
        </w:r>
      </w:ins>
    </w:p>
    <w:p w:rsidR="00383FF8" w:rsidRPr="00CB4BA8" w:rsidRDefault="00383FF8" w:rsidP="00383FF8">
      <w:pPr>
        <w:ind w:left="360"/>
        <w:jc w:val="both"/>
        <w:rPr>
          <w:ins w:id="983" w:author="Author"/>
        </w:rPr>
      </w:pPr>
    </w:p>
    <w:p w:rsidR="00383FF8" w:rsidRDefault="00A42FD6" w:rsidP="00383FF8">
      <w:pPr>
        <w:ind w:left="720"/>
        <w:jc w:val="both"/>
        <w:rPr>
          <w:ins w:id="984" w:author="Author"/>
        </w:rPr>
      </w:pPr>
      <w:ins w:id="985" w:author="Author">
        <w:r>
          <w:fldChar w:fldCharType="begin"/>
        </w:r>
        <w:r>
          <w:instrText xml:space="preserve"> HYPERLINK "</w:instrText>
        </w:r>
        <w:r w:rsidRPr="00A42FD6">
          <w:instrText>https://github.com/apiriadmin/APIRI/blob/117fc0f14e6dc5871f1a4b090d6c571ab9c2622a/fpu/FrontPanelSystem/FrontPanelManager/ViewportManager.c#L402-L410</w:instrText>
        </w:r>
        <w:r>
          <w:instrText xml:space="preserve">" </w:instrText>
        </w:r>
        <w:r>
          <w:fldChar w:fldCharType="separate"/>
        </w:r>
        <w:r w:rsidRPr="00B15CC8">
          <w:rPr>
            <w:rStyle w:val="Hyperlink"/>
          </w:rPr>
          <w:t>https://github.com/apiriadmin/APIRI/blob/117fc0f14e6dc5871f1a4b090d6c571ab9c2622a/fpu/FrontPanelSystem/FrontPanelManager/ViewportManager.c#L402-L410</w:t>
        </w:r>
        <w:r>
          <w:fldChar w:fldCharType="end"/>
        </w:r>
      </w:ins>
    </w:p>
    <w:p w:rsidR="00A42FD6" w:rsidRPr="00884A38" w:rsidRDefault="00A42FD6" w:rsidP="00383FF8">
      <w:pPr>
        <w:ind w:left="720"/>
        <w:jc w:val="both"/>
        <w:rPr>
          <w:ins w:id="986" w:author="Author"/>
        </w:rPr>
      </w:pPr>
    </w:p>
    <w:p w:rsidR="00383FF8" w:rsidRPr="00884A38" w:rsidRDefault="00383FF8" w:rsidP="00383FF8">
      <w:pPr>
        <w:ind w:left="720"/>
        <w:jc w:val="both"/>
        <w:rPr>
          <w:ins w:id="987" w:author="Author"/>
        </w:rPr>
      </w:pPr>
      <w:ins w:id="988" w:author="Author">
        <w:r w:rsidRPr="00884A38">
          <w:t>Confirm by inspection that the following requirements are satisfied:</w:t>
        </w:r>
      </w:ins>
    </w:p>
    <w:p w:rsidR="00383FF8" w:rsidRPr="00884A38" w:rsidRDefault="00A42FD6" w:rsidP="00A42FD6">
      <w:pPr>
        <w:pStyle w:val="ListParagraph"/>
        <w:numPr>
          <w:ilvl w:val="1"/>
          <w:numId w:val="12"/>
        </w:numPr>
        <w:jc w:val="both"/>
        <w:rPr>
          <w:ins w:id="989" w:author="Author"/>
        </w:rPr>
      </w:pPr>
      <w:ins w:id="990" w:author="Author">
        <w:r>
          <w:t>t</w:t>
        </w:r>
        <w:r w:rsidRPr="00A42FD6">
          <w:t xml:space="preserve">he API shall recognize the presence or absence of a Front Panel in 5 seconds. </w:t>
        </w:r>
        <w:r w:rsidR="00383FF8" w:rsidRPr="00884A38">
          <w:t>(</w:t>
        </w:r>
        <w:r w:rsidRPr="00A42FD6">
          <w:t>APIR3.1.1.2[39]</w:t>
        </w:r>
        <w:r>
          <w:t>)</w:t>
        </w:r>
      </w:ins>
    </w:p>
    <w:p w:rsidR="00383FF8" w:rsidRDefault="00383FF8" w:rsidP="00383FF8">
      <w:pPr>
        <w:tabs>
          <w:tab w:val="left" w:pos="1800"/>
        </w:tabs>
        <w:ind w:left="360"/>
        <w:rPr>
          <w:ins w:id="991" w:author="Author"/>
        </w:rPr>
      </w:pPr>
      <w:ins w:id="992" w:author="Author">
        <w:r>
          <w:rPr>
            <w:b/>
            <w:sz w:val="36"/>
            <w:szCs w:val="36"/>
          </w:rPr>
          <w:tab/>
        </w:r>
        <w:r w:rsidRPr="00267C47">
          <w:rPr>
            <w:b/>
            <w:sz w:val="36"/>
            <w:szCs w:val="36"/>
          </w:rPr>
          <w:sym w:font="Wingdings 2" w:char="F02A"/>
        </w:r>
        <w:r>
          <w:tab/>
          <w:t>Pass</w:t>
        </w:r>
      </w:ins>
    </w:p>
    <w:p w:rsidR="00383FF8" w:rsidRPr="00CB4BA8" w:rsidRDefault="00383FF8" w:rsidP="00383FF8">
      <w:pPr>
        <w:ind w:left="720"/>
        <w:jc w:val="both"/>
        <w:rPr>
          <w:ins w:id="993" w:author="Author"/>
        </w:rPr>
      </w:pPr>
    </w:p>
    <w:p w:rsidR="00A42FD6" w:rsidRDefault="00A42FD6">
      <w:pPr>
        <w:rPr>
          <w:ins w:id="994" w:author="Author"/>
        </w:rPr>
      </w:pPr>
      <w:ins w:id="995" w:author="Author">
        <w:r>
          <w:br w:type="page"/>
        </w:r>
      </w:ins>
    </w:p>
    <w:p w:rsidR="00A42FD6" w:rsidRPr="00CB4BA8" w:rsidRDefault="00A42FD6" w:rsidP="00A42FD6">
      <w:pPr>
        <w:pStyle w:val="ListParagraph"/>
        <w:numPr>
          <w:ilvl w:val="0"/>
          <w:numId w:val="32"/>
        </w:numPr>
        <w:jc w:val="both"/>
        <w:rPr>
          <w:ins w:id="996" w:author="Author"/>
        </w:rPr>
      </w:pPr>
      <w:ins w:id="997" w:author="Author">
        <w:r w:rsidRPr="00CB4BA8">
          <w:lastRenderedPageBreak/>
          <w:t xml:space="preserve">Open the source file </w:t>
        </w:r>
        <w:r w:rsidRPr="00383FF8">
          <w:t>ViewportManager.c</w:t>
        </w:r>
        <w:r>
          <w:t xml:space="preserve"> </w:t>
        </w:r>
        <w:r w:rsidRPr="00CB4BA8">
          <w:t>using the following link:</w:t>
        </w:r>
      </w:ins>
    </w:p>
    <w:p w:rsidR="00383FF8" w:rsidRPr="00CB4BA8" w:rsidRDefault="00383FF8" w:rsidP="00383FF8">
      <w:pPr>
        <w:ind w:left="360"/>
        <w:jc w:val="both"/>
        <w:rPr>
          <w:ins w:id="998" w:author="Author"/>
        </w:rPr>
      </w:pPr>
    </w:p>
    <w:p w:rsidR="00383FF8" w:rsidRDefault="00A42FD6" w:rsidP="00383FF8">
      <w:pPr>
        <w:ind w:left="720"/>
        <w:jc w:val="both"/>
        <w:rPr>
          <w:ins w:id="999" w:author="Author"/>
        </w:rPr>
      </w:pPr>
      <w:ins w:id="1000" w:author="Author">
        <w:r>
          <w:fldChar w:fldCharType="begin"/>
        </w:r>
        <w:r>
          <w:instrText xml:space="preserve"> HYPERLINK "</w:instrText>
        </w:r>
        <w:r w:rsidRPr="00A42FD6">
          <w:instrText>https://github.com/apiriadmin/APIRI/blob/117fc0f14e6dc5871f1a4b090d6c571ab9c2622a/fpu/FrontPanelSystem/FrontPanelManager/ViewportManager.c#L402-L415</w:instrText>
        </w:r>
        <w:r>
          <w:instrText xml:space="preserve">" </w:instrText>
        </w:r>
        <w:r>
          <w:fldChar w:fldCharType="separate"/>
        </w:r>
        <w:r w:rsidRPr="00B15CC8">
          <w:rPr>
            <w:rStyle w:val="Hyperlink"/>
          </w:rPr>
          <w:t>https://github.com/apiriadmin/APIRI/blob/117fc0f14e6dc5871f1a4b090d6c571ab9c2622a/fpu/FrontPanelSystem/FrontPanelManager/ViewportManager.c#L402-L415</w:t>
        </w:r>
        <w:r>
          <w:fldChar w:fldCharType="end"/>
        </w:r>
      </w:ins>
    </w:p>
    <w:p w:rsidR="00A42FD6" w:rsidRPr="00884A38" w:rsidRDefault="00A42FD6" w:rsidP="00383FF8">
      <w:pPr>
        <w:ind w:left="720"/>
        <w:jc w:val="both"/>
        <w:rPr>
          <w:ins w:id="1001" w:author="Author"/>
        </w:rPr>
      </w:pPr>
    </w:p>
    <w:p w:rsidR="00383FF8" w:rsidRPr="00884A38" w:rsidRDefault="00383FF8" w:rsidP="00383FF8">
      <w:pPr>
        <w:ind w:left="720"/>
        <w:jc w:val="both"/>
        <w:rPr>
          <w:ins w:id="1002" w:author="Author"/>
        </w:rPr>
      </w:pPr>
      <w:ins w:id="1003" w:author="Author">
        <w:r w:rsidRPr="00884A38">
          <w:t>Confirm by inspection that the following requirements are satisfied:</w:t>
        </w:r>
      </w:ins>
    </w:p>
    <w:p w:rsidR="00383FF8" w:rsidRPr="00884A38" w:rsidRDefault="00A42FD6" w:rsidP="003408F1">
      <w:pPr>
        <w:pStyle w:val="ListParagraph"/>
        <w:numPr>
          <w:ilvl w:val="0"/>
          <w:numId w:val="34"/>
        </w:numPr>
        <w:jc w:val="both"/>
        <w:rPr>
          <w:ins w:id="1004" w:author="Author"/>
        </w:rPr>
        <w:pPrChange w:id="1005" w:author="Author">
          <w:pPr>
            <w:pStyle w:val="ListParagraph"/>
            <w:numPr>
              <w:ilvl w:val="1"/>
              <w:numId w:val="12"/>
            </w:numPr>
            <w:ind w:left="1440" w:hanging="360"/>
            <w:jc w:val="both"/>
          </w:pPr>
        </w:pPrChange>
      </w:pPr>
      <w:ins w:id="1006" w:author="Author">
        <w:r>
          <w:t>t</w:t>
        </w:r>
        <w:r w:rsidRPr="00A42FD6">
          <w:t xml:space="preserve">he API shall provide an asynchronous notification to alert application programs of a change in the presence or absence of a Front Panel. </w:t>
        </w:r>
        <w:r w:rsidR="00383FF8" w:rsidRPr="00884A38">
          <w:t>(</w:t>
        </w:r>
        <w:r w:rsidRPr="00A42FD6">
          <w:t>APIR3.1.1.2[40]</w:t>
        </w:r>
        <w:r>
          <w:t>)</w:t>
        </w:r>
      </w:ins>
    </w:p>
    <w:p w:rsidR="00383FF8" w:rsidRDefault="00383FF8" w:rsidP="00383FF8">
      <w:pPr>
        <w:tabs>
          <w:tab w:val="left" w:pos="1800"/>
        </w:tabs>
        <w:ind w:left="360"/>
        <w:rPr>
          <w:ins w:id="1007" w:author="Author"/>
        </w:rPr>
      </w:pPr>
      <w:ins w:id="1008" w:author="Author">
        <w:r>
          <w:rPr>
            <w:b/>
            <w:sz w:val="36"/>
            <w:szCs w:val="36"/>
          </w:rPr>
          <w:tab/>
        </w:r>
        <w:r w:rsidRPr="00267C47">
          <w:rPr>
            <w:b/>
            <w:sz w:val="36"/>
            <w:szCs w:val="36"/>
          </w:rPr>
          <w:sym w:font="Wingdings 2" w:char="F02A"/>
        </w:r>
        <w:r>
          <w:tab/>
          <w:t>Pass</w:t>
        </w:r>
      </w:ins>
    </w:p>
    <w:p w:rsidR="00383FF8" w:rsidRPr="00CB4BA8" w:rsidRDefault="00383FF8" w:rsidP="00383FF8">
      <w:pPr>
        <w:ind w:left="720"/>
        <w:jc w:val="both"/>
        <w:rPr>
          <w:ins w:id="1009" w:author="Author"/>
        </w:rPr>
      </w:pPr>
    </w:p>
    <w:p w:rsidR="00A42FD6" w:rsidRPr="00CB4BA8" w:rsidRDefault="00A42FD6" w:rsidP="00A42FD6">
      <w:pPr>
        <w:pStyle w:val="ListParagraph"/>
        <w:numPr>
          <w:ilvl w:val="0"/>
          <w:numId w:val="32"/>
        </w:numPr>
        <w:jc w:val="both"/>
        <w:rPr>
          <w:ins w:id="1010" w:author="Author"/>
        </w:rPr>
      </w:pPr>
      <w:ins w:id="1011" w:author="Author">
        <w:r w:rsidRPr="00CB4BA8">
          <w:t xml:space="preserve">Open the source file </w:t>
        </w:r>
        <w:r w:rsidRPr="00383FF8">
          <w:t>ViewportManager.c</w:t>
        </w:r>
        <w:r>
          <w:t xml:space="preserve"> </w:t>
        </w:r>
        <w:r w:rsidRPr="00CB4BA8">
          <w:t>using the following link:</w:t>
        </w:r>
      </w:ins>
    </w:p>
    <w:p w:rsidR="00383FF8" w:rsidRPr="00CB4BA8" w:rsidRDefault="00383FF8" w:rsidP="00383FF8">
      <w:pPr>
        <w:ind w:left="360"/>
        <w:jc w:val="both"/>
        <w:rPr>
          <w:ins w:id="1012" w:author="Author"/>
        </w:rPr>
      </w:pPr>
    </w:p>
    <w:p w:rsidR="00383FF8" w:rsidRDefault="00A42FD6" w:rsidP="00383FF8">
      <w:pPr>
        <w:ind w:left="720"/>
        <w:jc w:val="both"/>
        <w:rPr>
          <w:ins w:id="1013" w:author="Author"/>
        </w:rPr>
      </w:pPr>
      <w:ins w:id="1014" w:author="Author">
        <w:r>
          <w:fldChar w:fldCharType="begin"/>
        </w:r>
        <w:r>
          <w:instrText xml:space="preserve"> HYPERLINK "</w:instrText>
        </w:r>
        <w:r w:rsidRPr="00A42FD6">
          <w:instrText>https://github.com/apiriadmin/APIRI/blob/117fc0f14e6dc5871f1a4b090d6c571ab9c2622a/fpu/FrontPanelSystem/FrontPanelManager/ViewportManager.c#L459-L466</w:instrText>
        </w:r>
        <w:r>
          <w:instrText xml:space="preserve">" </w:instrText>
        </w:r>
        <w:r>
          <w:fldChar w:fldCharType="separate"/>
        </w:r>
        <w:r w:rsidRPr="00B15CC8">
          <w:rPr>
            <w:rStyle w:val="Hyperlink"/>
          </w:rPr>
          <w:t>https://github.com/apiriadmin/APIRI/blob/117fc0f14e6dc5871f1a4b090d6c571ab9c2622a/fpu/FrontPanelSystem/FrontPanelManager/ViewportManager.c#L459-L466</w:t>
        </w:r>
        <w:r>
          <w:fldChar w:fldCharType="end"/>
        </w:r>
      </w:ins>
    </w:p>
    <w:p w:rsidR="00A42FD6" w:rsidRPr="00884A38" w:rsidRDefault="00A42FD6" w:rsidP="00383FF8">
      <w:pPr>
        <w:ind w:left="720"/>
        <w:jc w:val="both"/>
        <w:rPr>
          <w:ins w:id="1015" w:author="Author"/>
        </w:rPr>
      </w:pPr>
    </w:p>
    <w:p w:rsidR="00383FF8" w:rsidRPr="00884A38" w:rsidRDefault="00383FF8" w:rsidP="00383FF8">
      <w:pPr>
        <w:ind w:left="720"/>
        <w:jc w:val="both"/>
        <w:rPr>
          <w:ins w:id="1016" w:author="Author"/>
        </w:rPr>
      </w:pPr>
      <w:ins w:id="1017" w:author="Author">
        <w:r w:rsidRPr="00884A38">
          <w:t>Confirm by inspection that the following requirements are satisfied:</w:t>
        </w:r>
      </w:ins>
    </w:p>
    <w:p w:rsidR="00383FF8" w:rsidRPr="00884A38" w:rsidRDefault="00A42FD6" w:rsidP="003408F1">
      <w:pPr>
        <w:pStyle w:val="ListParagraph"/>
        <w:numPr>
          <w:ilvl w:val="0"/>
          <w:numId w:val="35"/>
        </w:numPr>
        <w:jc w:val="both"/>
        <w:rPr>
          <w:ins w:id="1018" w:author="Author"/>
        </w:rPr>
        <w:pPrChange w:id="1019" w:author="Author">
          <w:pPr>
            <w:pStyle w:val="ListParagraph"/>
            <w:numPr>
              <w:ilvl w:val="1"/>
              <w:numId w:val="12"/>
            </w:numPr>
            <w:ind w:left="1440" w:hanging="360"/>
            <w:jc w:val="both"/>
          </w:pPr>
        </w:pPrChange>
      </w:pPr>
      <w:ins w:id="1020" w:author="Author">
        <w:r>
          <w:t>the API shall provide an asynchronous notification to alert all application programs when their associated windows change size.</w:t>
        </w:r>
        <w:r w:rsidRPr="00884A38">
          <w:t xml:space="preserve"> </w:t>
        </w:r>
        <w:r w:rsidR="00383FF8" w:rsidRPr="00884A38">
          <w:t>(</w:t>
        </w:r>
        <w:r>
          <w:t>APIR3.1.1.2[41])</w:t>
        </w:r>
      </w:ins>
    </w:p>
    <w:p w:rsidR="00383FF8" w:rsidRDefault="00383FF8" w:rsidP="00383FF8">
      <w:pPr>
        <w:tabs>
          <w:tab w:val="left" w:pos="1800"/>
        </w:tabs>
        <w:ind w:left="360"/>
        <w:rPr>
          <w:ins w:id="1021" w:author="Author"/>
        </w:rPr>
      </w:pPr>
      <w:ins w:id="1022" w:author="Author">
        <w:r>
          <w:rPr>
            <w:b/>
            <w:sz w:val="36"/>
            <w:szCs w:val="36"/>
          </w:rPr>
          <w:tab/>
        </w:r>
        <w:r w:rsidRPr="00267C47">
          <w:rPr>
            <w:b/>
            <w:sz w:val="36"/>
            <w:szCs w:val="36"/>
          </w:rPr>
          <w:sym w:font="Wingdings 2" w:char="F02A"/>
        </w:r>
        <w:r>
          <w:tab/>
          <w:t>Pass</w:t>
        </w:r>
      </w:ins>
    </w:p>
    <w:p w:rsidR="00383FF8" w:rsidRPr="00CB4BA8" w:rsidRDefault="00383FF8" w:rsidP="00383FF8">
      <w:pPr>
        <w:ind w:left="720"/>
        <w:jc w:val="both"/>
        <w:rPr>
          <w:ins w:id="1023" w:author="Author"/>
        </w:rPr>
      </w:pPr>
    </w:p>
    <w:p w:rsidR="00A24A64" w:rsidDel="00D12049" w:rsidRDefault="00CD74EF" w:rsidP="00CD74EF">
      <w:pPr>
        <w:rPr>
          <w:del w:id="1024" w:author="Author"/>
        </w:rPr>
      </w:pPr>
      <w:del w:id="1025" w:author="Author">
        <w:r w:rsidDel="00D12049">
          <w:delText>To start the procedure</w:delText>
        </w:r>
        <w:r w:rsidR="00A24A64" w:rsidDel="00D12049">
          <w:delText>:</w:delText>
        </w:r>
      </w:del>
    </w:p>
    <w:p w:rsidR="00A24A64" w:rsidDel="00D12049" w:rsidRDefault="00A24A64">
      <w:pPr>
        <w:pStyle w:val="ListParagraph"/>
        <w:numPr>
          <w:ilvl w:val="0"/>
          <w:numId w:val="23"/>
        </w:numPr>
        <w:rPr>
          <w:del w:id="1026" w:author="Author"/>
        </w:rPr>
        <w:pPrChange w:id="1027" w:author="James A. Kinnard" w:date="2016-07-12T16:53:00Z">
          <w:pPr>
            <w:pStyle w:val="ListParagraph"/>
            <w:numPr>
              <w:numId w:val="22"/>
            </w:numPr>
            <w:ind w:hanging="360"/>
          </w:pPr>
        </w:pPrChange>
      </w:pPr>
      <w:del w:id="1028" w:author="Author">
        <w:r w:rsidDel="00D12049">
          <w:delText>I</w:delText>
        </w:r>
        <w:r w:rsidR="00CD74EF" w:rsidDel="00D12049">
          <w:delText>nsert the prepared USB Flash Drive into the AT</w:delText>
        </w:r>
        <w:r w:rsidDel="00D12049">
          <w:delText>C Controller’s primary USB port,</w:delText>
        </w:r>
      </w:del>
    </w:p>
    <w:p w:rsidR="00A24A64" w:rsidDel="00D12049" w:rsidRDefault="00A24A64">
      <w:pPr>
        <w:pStyle w:val="ListParagraph"/>
        <w:numPr>
          <w:ilvl w:val="0"/>
          <w:numId w:val="23"/>
        </w:numPr>
        <w:rPr>
          <w:del w:id="1029" w:author="Author"/>
        </w:rPr>
        <w:pPrChange w:id="1030" w:author="James A. Kinnard" w:date="2016-07-12T16:53:00Z">
          <w:pPr>
            <w:pStyle w:val="ListParagraph"/>
            <w:numPr>
              <w:numId w:val="22"/>
            </w:numPr>
            <w:ind w:hanging="360"/>
          </w:pPr>
        </w:pPrChange>
      </w:pPr>
      <w:del w:id="1031" w:author="Author">
        <w:r w:rsidDel="00D12049">
          <w:delText>Confirm that the mechanical switch used to interrupt communication with the front panel is in the ON, or connected, position, and</w:delText>
        </w:r>
      </w:del>
    </w:p>
    <w:p w:rsidR="00CD74EF" w:rsidRPr="00A91055" w:rsidDel="00D12049" w:rsidRDefault="00A24A64">
      <w:pPr>
        <w:pStyle w:val="ListParagraph"/>
        <w:numPr>
          <w:ilvl w:val="0"/>
          <w:numId w:val="23"/>
        </w:numPr>
        <w:rPr>
          <w:del w:id="1032" w:author="Author"/>
        </w:rPr>
        <w:pPrChange w:id="1033" w:author="James A. Kinnard" w:date="2016-07-12T16:53:00Z">
          <w:pPr>
            <w:pStyle w:val="ListParagraph"/>
            <w:numPr>
              <w:numId w:val="22"/>
            </w:numPr>
            <w:ind w:hanging="360"/>
          </w:pPr>
        </w:pPrChange>
      </w:pPr>
      <w:del w:id="1034" w:author="Author">
        <w:r w:rsidDel="00D12049">
          <w:delText>T</w:delText>
        </w:r>
        <w:r w:rsidR="00CD74EF" w:rsidDel="00D12049">
          <w:delText>urn the controller power ON.</w:delText>
        </w:r>
      </w:del>
    </w:p>
    <w:p w:rsidR="00CD74EF" w:rsidDel="00D12049" w:rsidRDefault="00CD74EF">
      <w:pPr>
        <w:pStyle w:val="Heading4"/>
        <w:numPr>
          <w:ilvl w:val="3"/>
          <w:numId w:val="23"/>
        </w:numPr>
        <w:tabs>
          <w:tab w:val="clear" w:pos="1440"/>
          <w:tab w:val="left" w:pos="1080"/>
        </w:tabs>
        <w:rPr>
          <w:del w:id="1035" w:author="Author"/>
        </w:rPr>
        <w:pPrChange w:id="1036" w:author="James A. Kinnard" w:date="2016-07-12T16:53:00Z">
          <w:pPr>
            <w:pStyle w:val="Heading4"/>
            <w:tabs>
              <w:tab w:val="clear" w:pos="1440"/>
              <w:tab w:val="left" w:pos="1080"/>
            </w:tabs>
          </w:pPr>
        </w:pPrChange>
      </w:pPr>
      <w:del w:id="1037" w:author="Author">
        <w:r w:rsidDel="00D12049">
          <w:delText>Proceed</w:delText>
        </w:r>
      </w:del>
    </w:p>
    <w:p w:rsidR="00CD74EF" w:rsidDel="00D12049" w:rsidRDefault="00CD74EF">
      <w:pPr>
        <w:pStyle w:val="ListParagraph"/>
        <w:numPr>
          <w:ilvl w:val="0"/>
          <w:numId w:val="23"/>
        </w:numPr>
        <w:jc w:val="both"/>
        <w:rPr>
          <w:del w:id="1038" w:author="Author"/>
        </w:rPr>
        <w:pPrChange w:id="1039" w:author="James A. Kinnard" w:date="2016-07-12T16:53:00Z">
          <w:pPr>
            <w:pStyle w:val="ListParagraph"/>
            <w:numPr>
              <w:numId w:val="19"/>
            </w:numPr>
            <w:ind w:hanging="360"/>
            <w:jc w:val="both"/>
          </w:pPr>
        </w:pPrChange>
      </w:pPr>
      <w:del w:id="1040" w:author="Author">
        <w:r w:rsidDel="00D12049">
          <w:delText>After approximately ten (10) seconds, the LCD backlight should turn on and the display will indicate that the Validation Suite package is running.  For this procedure, press the &lt;</w:delText>
        </w:r>
        <w:r w:rsidR="00005A40" w:rsidRPr="00005A40" w:rsidDel="00D12049">
          <w:rPr>
            <w:b/>
          </w:rPr>
          <w:delText>NO</w:delText>
        </w:r>
        <w:r w:rsidDel="00D12049">
          <w:delText xml:space="preserve">&gt; key on the keypad to select </w:delText>
        </w:r>
        <w:r w:rsidR="00005A40" w:rsidDel="00D12049">
          <w:delText>non-</w:delText>
        </w:r>
        <w:r w:rsidDel="00D12049">
          <w:delText>loopback mode.</w:delText>
        </w:r>
      </w:del>
    </w:p>
    <w:p w:rsidR="00CD74EF" w:rsidDel="00D12049" w:rsidRDefault="00CD74EF">
      <w:pPr>
        <w:numPr>
          <w:ilvl w:val="0"/>
          <w:numId w:val="23"/>
        </w:numPr>
        <w:rPr>
          <w:del w:id="1041" w:author="Author"/>
        </w:rPr>
        <w:pPrChange w:id="1042" w:author="James A. Kinnard" w:date="2016-07-12T16:53:00Z">
          <w:pPr/>
        </w:pPrChange>
      </w:pPr>
    </w:p>
    <w:p w:rsidR="00CD74EF" w:rsidRPr="00EB2AD8" w:rsidDel="00D12049" w:rsidRDefault="00CD74EF">
      <w:pPr>
        <w:numPr>
          <w:ilvl w:val="0"/>
          <w:numId w:val="23"/>
        </w:numPr>
        <w:rPr>
          <w:del w:id="1043" w:author="Author"/>
        </w:rPr>
        <w:pPrChange w:id="1044" w:author="James A. Kinnard" w:date="2016-07-12T16:53:00Z">
          <w:pPr/>
        </w:pPrChange>
      </w:pPr>
      <w:del w:id="1045" w:author="Author">
        <w:r w:rsidDel="00D12049">
          <w:rPr>
            <w:noProof/>
          </w:rPr>
          <mc:AlternateContent>
            <mc:Choice Requires="wps">
              <w:drawing>
                <wp:anchor distT="0" distB="0" distL="114300" distR="114300" simplePos="0" relativeHeight="251828224" behindDoc="0" locked="0" layoutInCell="1" allowOverlap="1" wp14:anchorId="39B932AE" wp14:editId="10D9FFFA">
                  <wp:simplePos x="0" y="0"/>
                  <wp:positionH relativeFrom="column">
                    <wp:posOffset>453358</wp:posOffset>
                  </wp:positionH>
                  <wp:positionV relativeFrom="paragraph">
                    <wp:posOffset>-1467</wp:posOffset>
                  </wp:positionV>
                  <wp:extent cx="3350239" cy="1236980"/>
                  <wp:effectExtent l="0" t="0" r="22225" b="2032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0239" cy="1236980"/>
                          </a:xfrm>
                          <a:prstGeom prst="rect">
                            <a:avLst/>
                          </a:prstGeom>
                          <a:solidFill>
                            <a:srgbClr val="FFFFFF"/>
                          </a:solidFill>
                          <a:ln w="9525">
                            <a:solidFill>
                              <a:srgbClr val="000000"/>
                            </a:solidFill>
                            <a:miter lim="800000"/>
                            <a:headEnd/>
                            <a:tailEnd/>
                          </a:ln>
                        </wps:spPr>
                        <wps:txbx>
                          <w:txbxContent>
                            <w:p w:rsidR="00366C1B" w:rsidRPr="00EB2AD8" w:rsidRDefault="00366C1B" w:rsidP="00CD74EF">
                              <w:pPr>
                                <w:rPr>
                                  <w:rFonts w:ascii="Courier New" w:hAnsi="Courier New" w:cs="Courier New"/>
                                  <w:b/>
                                </w:rPr>
                              </w:pPr>
                              <w:r>
                                <w:rPr>
                                  <w:rFonts w:ascii="Courier New" w:hAnsi="Courier New" w:cs="Courier New"/>
                                  <w:b/>
                                </w:rPr>
                                <w:t>ATC 5401 API Validation Suite v1.0</w:t>
                              </w:r>
                            </w:p>
                            <w:p w:rsidR="00366C1B" w:rsidRDefault="00366C1B" w:rsidP="00CD74EF">
                              <w:pPr>
                                <w:rPr>
                                  <w:rFonts w:ascii="Courier New" w:hAnsi="Courier New" w:cs="Courier New"/>
                                  <w:b/>
                                </w:rPr>
                              </w:pPr>
                              <w:r>
                                <w:rPr>
                                  <w:rFonts w:ascii="Courier New" w:hAnsi="Courier New" w:cs="Courier New"/>
                                  <w:b/>
                                </w:rPr>
                                <w:t>Loopback Mode</w:t>
                              </w:r>
                              <w:r w:rsidRPr="00EB2AD8">
                                <w:rPr>
                                  <w:rFonts w:ascii="Courier New" w:hAnsi="Courier New" w:cs="Courier New"/>
                                  <w:b/>
                                </w:rPr>
                                <w:t xml:space="preserve"> [YES]/[NO]?</w:t>
                              </w:r>
                            </w:p>
                            <w:p w:rsidR="00366C1B" w:rsidRPr="00EB2AD8" w:rsidRDefault="00366C1B" w:rsidP="00CD74EF">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35.7pt;margin-top:-.1pt;width:263.8pt;height:97.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">
                  <v:textbox>
                    <w:txbxContent>
                      <w:p w:rsidR="00366C1B" w:rsidRPr="00EB2AD8" w:rsidRDefault="00366C1B" w:rsidP="00CD74EF">
                        <w:pPr>
                          <w:rPr>
                            <w:rFonts w:ascii="Courier New" w:hAnsi="Courier New" w:cs="Courier New"/>
                            <w:b/>
                          </w:rPr>
                        </w:pPr>
                        <w:r>
                          <w:rPr>
                            <w:rFonts w:ascii="Courier New" w:hAnsi="Courier New" w:cs="Courier New"/>
                            <w:b/>
                          </w:rPr>
                          <w:t>ATC 5401 API Validation Suite v1.0</w:t>
                        </w:r>
                      </w:p>
                      <w:p w:rsidR="00366C1B" w:rsidRDefault="00366C1B" w:rsidP="00CD74EF">
                        <w:pPr>
                          <w:rPr>
                            <w:rFonts w:ascii="Courier New" w:hAnsi="Courier New" w:cs="Courier New"/>
                            <w:b/>
                          </w:rPr>
                        </w:pPr>
                        <w:r>
                          <w:rPr>
                            <w:rFonts w:ascii="Courier New" w:hAnsi="Courier New" w:cs="Courier New"/>
                            <w:b/>
                          </w:rPr>
                          <w:t>Loopback Mode</w:t>
                        </w:r>
                        <w:r w:rsidRPr="00EB2AD8">
                          <w:rPr>
                            <w:rFonts w:ascii="Courier New" w:hAnsi="Courier New" w:cs="Courier New"/>
                            <w:b/>
                          </w:rPr>
                          <w:t xml:space="preserve"> [YES]/[NO]?</w:t>
                        </w:r>
                      </w:p>
                      <w:p w:rsidR="00366C1B" w:rsidRPr="00EB2AD8" w:rsidRDefault="00366C1B" w:rsidP="00CD74EF">
                        <w:pPr>
                          <w:rPr>
                            <w:rFonts w:ascii="Courier New" w:hAnsi="Courier New" w:cs="Courier New"/>
                            <w:b/>
                          </w:rPr>
                        </w:pPr>
                      </w:p>
                    </w:txbxContent>
                  </v:textbox>
                </v:shape>
              </w:pict>
            </mc:Fallback>
          </mc:AlternateContent>
        </w:r>
      </w:del>
    </w:p>
    <w:p w:rsidR="00CD74EF" w:rsidDel="00D12049" w:rsidRDefault="00CD74EF">
      <w:pPr>
        <w:numPr>
          <w:ilvl w:val="0"/>
          <w:numId w:val="23"/>
        </w:numPr>
        <w:rPr>
          <w:del w:id="1046" w:author="Author"/>
        </w:rPr>
        <w:pPrChange w:id="1047" w:author="James A. Kinnard" w:date="2016-07-12T16:53:00Z">
          <w:pPr/>
        </w:pPrChange>
      </w:pPr>
    </w:p>
    <w:p w:rsidR="00CD74EF" w:rsidDel="00D12049" w:rsidRDefault="00CD74EF">
      <w:pPr>
        <w:numPr>
          <w:ilvl w:val="0"/>
          <w:numId w:val="23"/>
        </w:numPr>
        <w:rPr>
          <w:del w:id="1048" w:author="Author"/>
        </w:rPr>
        <w:pPrChange w:id="1049" w:author="James A. Kinnard" w:date="2016-07-12T16:53:00Z">
          <w:pPr/>
        </w:pPrChange>
      </w:pPr>
    </w:p>
    <w:p w:rsidR="00CD74EF" w:rsidDel="00D12049" w:rsidRDefault="00CD74EF">
      <w:pPr>
        <w:numPr>
          <w:ilvl w:val="0"/>
          <w:numId w:val="23"/>
        </w:numPr>
        <w:rPr>
          <w:del w:id="1050" w:author="Author"/>
        </w:rPr>
        <w:pPrChange w:id="1051" w:author="James A. Kinnard" w:date="2016-07-12T16:53:00Z">
          <w:pPr/>
        </w:pPrChange>
      </w:pPr>
    </w:p>
    <w:p w:rsidR="00CD74EF" w:rsidDel="00D12049" w:rsidRDefault="00CD74EF">
      <w:pPr>
        <w:numPr>
          <w:ilvl w:val="0"/>
          <w:numId w:val="23"/>
        </w:numPr>
        <w:rPr>
          <w:del w:id="1052" w:author="Author"/>
        </w:rPr>
        <w:pPrChange w:id="1053" w:author="James A. Kinnard" w:date="2016-07-12T16:53:00Z">
          <w:pPr/>
        </w:pPrChange>
      </w:pPr>
    </w:p>
    <w:p w:rsidR="00CD74EF" w:rsidDel="00D12049" w:rsidRDefault="00CD74EF">
      <w:pPr>
        <w:numPr>
          <w:ilvl w:val="0"/>
          <w:numId w:val="23"/>
        </w:numPr>
        <w:rPr>
          <w:del w:id="1054" w:author="Author"/>
        </w:rPr>
        <w:pPrChange w:id="1055" w:author="James A. Kinnard" w:date="2016-07-12T16:53:00Z">
          <w:pPr/>
        </w:pPrChange>
      </w:pPr>
    </w:p>
    <w:p w:rsidR="00CD74EF" w:rsidDel="00D12049" w:rsidRDefault="00CD74EF">
      <w:pPr>
        <w:numPr>
          <w:ilvl w:val="0"/>
          <w:numId w:val="23"/>
        </w:numPr>
        <w:rPr>
          <w:del w:id="1056" w:author="Author"/>
        </w:rPr>
        <w:pPrChange w:id="1057" w:author="James A. Kinnard" w:date="2016-07-12T16:53:00Z">
          <w:pPr/>
        </w:pPrChange>
      </w:pPr>
    </w:p>
    <w:p w:rsidR="00CD74EF" w:rsidRPr="008E19A6" w:rsidDel="00D12049" w:rsidRDefault="00CD74EF">
      <w:pPr>
        <w:numPr>
          <w:ilvl w:val="0"/>
          <w:numId w:val="23"/>
        </w:numPr>
        <w:rPr>
          <w:del w:id="1058" w:author="Author"/>
        </w:rPr>
        <w:pPrChange w:id="1059" w:author="James A. Kinnard" w:date="2016-07-12T16:53:00Z">
          <w:pPr/>
        </w:pPrChange>
      </w:pPr>
    </w:p>
    <w:p w:rsidR="00CD74EF" w:rsidDel="00D12049" w:rsidRDefault="00CD74EF">
      <w:pPr>
        <w:numPr>
          <w:ilvl w:val="0"/>
          <w:numId w:val="23"/>
        </w:numPr>
        <w:rPr>
          <w:del w:id="1060" w:author="Author"/>
        </w:rPr>
        <w:pPrChange w:id="1061" w:author="James A. Kinnard" w:date="2016-07-12T16:53:00Z">
          <w:pPr/>
        </w:pPrChange>
      </w:pPr>
    </w:p>
    <w:p w:rsidR="00CD74EF" w:rsidDel="00D12049" w:rsidRDefault="00CD74EF">
      <w:pPr>
        <w:numPr>
          <w:ilvl w:val="0"/>
          <w:numId w:val="23"/>
        </w:numPr>
        <w:rPr>
          <w:del w:id="1062" w:author="Author"/>
        </w:rPr>
        <w:pPrChange w:id="1063" w:author="James A. Kinnard" w:date="2016-07-12T16:53:00Z">
          <w:pPr/>
        </w:pPrChange>
      </w:pPr>
    </w:p>
    <w:p w:rsidR="00CD74EF" w:rsidDel="00D12049" w:rsidRDefault="00CD74EF">
      <w:pPr>
        <w:pStyle w:val="ListParagraph"/>
        <w:numPr>
          <w:ilvl w:val="0"/>
          <w:numId w:val="23"/>
        </w:numPr>
        <w:rPr>
          <w:del w:id="1064" w:author="Author"/>
        </w:rPr>
        <w:pPrChange w:id="1065" w:author="James A. Kinnard" w:date="2016-07-12T16:53:00Z">
          <w:pPr>
            <w:pStyle w:val="ListParagraph"/>
            <w:numPr>
              <w:numId w:val="19"/>
            </w:numPr>
            <w:ind w:hanging="360"/>
          </w:pPr>
        </w:pPrChange>
      </w:pPr>
      <w:del w:id="1066" w:author="Author">
        <w:r w:rsidDel="00D12049">
          <w:delText xml:space="preserve">Press the &lt;YES&gt; key on the keypad to start the test.  </w:delText>
        </w:r>
      </w:del>
    </w:p>
    <w:p w:rsidR="00CD74EF" w:rsidDel="00D12049" w:rsidRDefault="00CD74EF">
      <w:pPr>
        <w:numPr>
          <w:ilvl w:val="0"/>
          <w:numId w:val="23"/>
        </w:numPr>
        <w:rPr>
          <w:del w:id="1067" w:author="Author"/>
        </w:rPr>
        <w:pPrChange w:id="1068" w:author="James A. Kinnard" w:date="2016-07-12T16:53:00Z">
          <w:pPr/>
        </w:pPrChange>
      </w:pPr>
    </w:p>
    <w:p w:rsidR="00CD74EF" w:rsidDel="00D12049" w:rsidRDefault="00CD74EF">
      <w:pPr>
        <w:numPr>
          <w:ilvl w:val="0"/>
          <w:numId w:val="23"/>
        </w:numPr>
        <w:rPr>
          <w:del w:id="1069" w:author="Author"/>
        </w:rPr>
        <w:pPrChange w:id="1070" w:author="James A. Kinnard" w:date="2016-07-12T16:53:00Z">
          <w:pPr/>
        </w:pPrChange>
      </w:pPr>
      <w:del w:id="1071" w:author="Author">
        <w:r w:rsidDel="00D12049">
          <w:rPr>
            <w:noProof/>
          </w:rPr>
          <mc:AlternateContent>
            <mc:Choice Requires="wps">
              <w:drawing>
                <wp:anchor distT="0" distB="0" distL="114300" distR="114300" simplePos="0" relativeHeight="251832320" behindDoc="0" locked="0" layoutInCell="1" allowOverlap="1" wp14:anchorId="56AAE43E" wp14:editId="7502F151">
                  <wp:simplePos x="0" y="0"/>
                  <wp:positionH relativeFrom="column">
                    <wp:posOffset>453358</wp:posOffset>
                  </wp:positionH>
                  <wp:positionV relativeFrom="paragraph">
                    <wp:posOffset>20944</wp:posOffset>
                  </wp:positionV>
                  <wp:extent cx="3349625" cy="1236980"/>
                  <wp:effectExtent l="0" t="0" r="22225" b="2032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625" cy="1236980"/>
                          </a:xfrm>
                          <a:prstGeom prst="rect">
                            <a:avLst/>
                          </a:prstGeom>
                          <a:solidFill>
                            <a:srgbClr val="FFFFFF"/>
                          </a:solidFill>
                          <a:ln w="9525">
                            <a:solidFill>
                              <a:srgbClr val="000000"/>
                            </a:solidFill>
                            <a:miter lim="800000"/>
                            <a:headEnd/>
                            <a:tailEnd/>
                          </a:ln>
                        </wps:spPr>
                        <wps:txbx>
                          <w:txbxContent>
                            <w:p w:rsidR="00366C1B" w:rsidRPr="00EB2AD8" w:rsidRDefault="00366C1B" w:rsidP="00CD74EF">
                              <w:pPr>
                                <w:rPr>
                                  <w:rFonts w:ascii="Courier New" w:hAnsi="Courier New" w:cs="Courier New"/>
                                  <w:b/>
                                </w:rPr>
                              </w:pPr>
                              <w:r>
                                <w:rPr>
                                  <w:rFonts w:ascii="Courier New" w:hAnsi="Courier New" w:cs="Courier New"/>
                                  <w:b/>
                                </w:rPr>
                                <w:t>ATC 5401 API Validation Suite v1.0</w:t>
                              </w:r>
                            </w:p>
                            <w:p w:rsidR="00366C1B" w:rsidRDefault="00366C1B" w:rsidP="00CD74EF">
                              <w:pPr>
                                <w:rPr>
                                  <w:rFonts w:ascii="Courier New" w:hAnsi="Courier New" w:cs="Courier New"/>
                                  <w:b/>
                                </w:rPr>
                              </w:pPr>
                              <w:r>
                                <w:rPr>
                                  <w:rFonts w:ascii="Courier New" w:hAnsi="Courier New" w:cs="Courier New"/>
                                  <w:b/>
                                </w:rPr>
                                <w:t>Begin Test</w:t>
                              </w:r>
                              <w:r w:rsidRPr="00EB2AD8">
                                <w:rPr>
                                  <w:rFonts w:ascii="Courier New" w:hAnsi="Courier New" w:cs="Courier New"/>
                                  <w:b/>
                                </w:rPr>
                                <w:t xml:space="preserve"> [YES]/[NO]?</w:t>
                              </w:r>
                            </w:p>
                            <w:p w:rsidR="00366C1B" w:rsidRPr="00EB2AD8" w:rsidRDefault="00366C1B" w:rsidP="00CD74EF">
                              <w:pPr>
                                <w:rPr>
                                  <w:rFonts w:ascii="Courier New" w:hAnsi="Courier New" w:cs="Courier New"/>
                                  <w:b/>
                                </w:rPr>
                              </w:pPr>
                            </w:p>
                            <w:p w:rsidR="00366C1B" w:rsidRDefault="00366C1B" w:rsidP="00CD74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35.7pt;margin-top:1.65pt;width:263.75pt;height:97.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">
                  <v:textbox>
                    <w:txbxContent>
                      <w:p w:rsidR="00366C1B" w:rsidRPr="00EB2AD8" w:rsidRDefault="00366C1B" w:rsidP="00CD74EF">
                        <w:pPr>
                          <w:rPr>
                            <w:rFonts w:ascii="Courier New" w:hAnsi="Courier New" w:cs="Courier New"/>
                            <w:b/>
                          </w:rPr>
                        </w:pPr>
                        <w:r>
                          <w:rPr>
                            <w:rFonts w:ascii="Courier New" w:hAnsi="Courier New" w:cs="Courier New"/>
                            <w:b/>
                          </w:rPr>
                          <w:t>ATC 5401 API Validation Suite v1.0</w:t>
                        </w:r>
                      </w:p>
                      <w:p w:rsidR="00366C1B" w:rsidRDefault="00366C1B" w:rsidP="00CD74EF">
                        <w:pPr>
                          <w:rPr>
                            <w:rFonts w:ascii="Courier New" w:hAnsi="Courier New" w:cs="Courier New"/>
                            <w:b/>
                          </w:rPr>
                        </w:pPr>
                        <w:r>
                          <w:rPr>
                            <w:rFonts w:ascii="Courier New" w:hAnsi="Courier New" w:cs="Courier New"/>
                            <w:b/>
                          </w:rPr>
                          <w:t>Begin Test</w:t>
                        </w:r>
                        <w:r w:rsidRPr="00EB2AD8">
                          <w:rPr>
                            <w:rFonts w:ascii="Courier New" w:hAnsi="Courier New" w:cs="Courier New"/>
                            <w:b/>
                          </w:rPr>
                          <w:t xml:space="preserve"> [YES]/[NO]?</w:t>
                        </w:r>
                      </w:p>
                      <w:p w:rsidR="00366C1B" w:rsidRPr="00EB2AD8" w:rsidRDefault="00366C1B" w:rsidP="00CD74EF">
                        <w:pPr>
                          <w:rPr>
                            <w:rFonts w:ascii="Courier New" w:hAnsi="Courier New" w:cs="Courier New"/>
                            <w:b/>
                          </w:rPr>
                        </w:pPr>
                      </w:p>
                      <w:p w:rsidR="00366C1B" w:rsidRDefault="00366C1B" w:rsidP="00CD74EF"/>
                    </w:txbxContent>
                  </v:textbox>
                </v:shape>
              </w:pict>
            </mc:Fallback>
          </mc:AlternateContent>
        </w:r>
      </w:del>
    </w:p>
    <w:p w:rsidR="00CD74EF" w:rsidDel="00D12049" w:rsidRDefault="00CD74EF">
      <w:pPr>
        <w:numPr>
          <w:ilvl w:val="0"/>
          <w:numId w:val="23"/>
        </w:numPr>
        <w:rPr>
          <w:del w:id="1072" w:author="Author"/>
        </w:rPr>
        <w:pPrChange w:id="1073" w:author="James A. Kinnard" w:date="2016-07-12T16:53:00Z">
          <w:pPr/>
        </w:pPrChange>
      </w:pPr>
    </w:p>
    <w:p w:rsidR="00CD74EF" w:rsidDel="00D12049" w:rsidRDefault="00CD74EF">
      <w:pPr>
        <w:numPr>
          <w:ilvl w:val="0"/>
          <w:numId w:val="23"/>
        </w:numPr>
        <w:rPr>
          <w:del w:id="1074" w:author="Author"/>
        </w:rPr>
        <w:pPrChange w:id="1075" w:author="James A. Kinnard" w:date="2016-07-12T16:53:00Z">
          <w:pPr/>
        </w:pPrChange>
      </w:pPr>
    </w:p>
    <w:p w:rsidR="00CD74EF" w:rsidDel="00D12049" w:rsidRDefault="00CD74EF">
      <w:pPr>
        <w:numPr>
          <w:ilvl w:val="0"/>
          <w:numId w:val="23"/>
        </w:numPr>
        <w:rPr>
          <w:del w:id="1076" w:author="Author"/>
        </w:rPr>
        <w:pPrChange w:id="1077" w:author="James A. Kinnard" w:date="2016-07-12T16:53:00Z">
          <w:pPr/>
        </w:pPrChange>
      </w:pPr>
    </w:p>
    <w:p w:rsidR="00CD74EF" w:rsidDel="00D12049" w:rsidRDefault="00CD74EF">
      <w:pPr>
        <w:numPr>
          <w:ilvl w:val="0"/>
          <w:numId w:val="23"/>
        </w:numPr>
        <w:rPr>
          <w:del w:id="1078" w:author="Author"/>
        </w:rPr>
        <w:pPrChange w:id="1079" w:author="James A. Kinnard" w:date="2016-07-12T16:53:00Z">
          <w:pPr/>
        </w:pPrChange>
      </w:pPr>
    </w:p>
    <w:p w:rsidR="00CD74EF" w:rsidDel="00D12049" w:rsidRDefault="00CD74EF">
      <w:pPr>
        <w:numPr>
          <w:ilvl w:val="0"/>
          <w:numId w:val="23"/>
        </w:numPr>
        <w:rPr>
          <w:del w:id="1080" w:author="Author"/>
        </w:rPr>
        <w:pPrChange w:id="1081" w:author="James A. Kinnard" w:date="2016-07-12T16:53:00Z">
          <w:pPr/>
        </w:pPrChange>
      </w:pPr>
    </w:p>
    <w:p w:rsidR="00CD74EF" w:rsidDel="00D12049" w:rsidRDefault="00CD74EF">
      <w:pPr>
        <w:numPr>
          <w:ilvl w:val="0"/>
          <w:numId w:val="23"/>
        </w:numPr>
        <w:rPr>
          <w:del w:id="1082" w:author="Author"/>
        </w:rPr>
        <w:pPrChange w:id="1083" w:author="James A. Kinnard" w:date="2016-07-12T16:53:00Z">
          <w:pPr/>
        </w:pPrChange>
      </w:pPr>
    </w:p>
    <w:p w:rsidR="00CD74EF" w:rsidDel="00D12049" w:rsidRDefault="00CD74EF">
      <w:pPr>
        <w:numPr>
          <w:ilvl w:val="0"/>
          <w:numId w:val="23"/>
        </w:numPr>
        <w:rPr>
          <w:del w:id="1084" w:author="Author"/>
        </w:rPr>
        <w:pPrChange w:id="1085" w:author="James A. Kinnard" w:date="2016-07-12T16:53:00Z">
          <w:pPr/>
        </w:pPrChange>
      </w:pPr>
    </w:p>
    <w:p w:rsidR="00CD74EF" w:rsidDel="00D12049" w:rsidRDefault="00CD74EF">
      <w:pPr>
        <w:numPr>
          <w:ilvl w:val="0"/>
          <w:numId w:val="23"/>
        </w:numPr>
        <w:rPr>
          <w:del w:id="1086" w:author="Author"/>
        </w:rPr>
        <w:pPrChange w:id="1087" w:author="James A. Kinnard" w:date="2016-07-12T16:53:00Z">
          <w:pPr/>
        </w:pPrChange>
      </w:pPr>
    </w:p>
    <w:p w:rsidR="00CD74EF" w:rsidDel="00D12049" w:rsidRDefault="00CD74EF">
      <w:pPr>
        <w:numPr>
          <w:ilvl w:val="0"/>
          <w:numId w:val="23"/>
        </w:numPr>
        <w:rPr>
          <w:del w:id="1088" w:author="Author"/>
        </w:rPr>
        <w:pPrChange w:id="1089" w:author="James A. Kinnard" w:date="2016-07-12T16:53:00Z">
          <w:pPr/>
        </w:pPrChange>
      </w:pPr>
    </w:p>
    <w:p w:rsidR="00CD74EF" w:rsidDel="00D12049" w:rsidRDefault="00A24A64">
      <w:pPr>
        <w:pStyle w:val="ListParagraph"/>
        <w:numPr>
          <w:ilvl w:val="0"/>
          <w:numId w:val="23"/>
        </w:numPr>
        <w:rPr>
          <w:del w:id="1090" w:author="Author"/>
        </w:rPr>
        <w:pPrChange w:id="1091" w:author="James A. Kinnard" w:date="2016-07-12T16:53:00Z">
          <w:pPr>
            <w:pStyle w:val="ListParagraph"/>
            <w:numPr>
              <w:numId w:val="19"/>
            </w:numPr>
            <w:ind w:hanging="360"/>
          </w:pPr>
        </w:pPrChange>
      </w:pPr>
      <w:del w:id="1092" w:author="Author">
        <w:r w:rsidDel="00D12049">
          <w:delText>After a short delay, the controller’s LCD should display the Front Panel Manager (FPM) screen with the active test script running.</w:delText>
        </w:r>
      </w:del>
    </w:p>
    <w:p w:rsidR="00CD74EF" w:rsidDel="00D12049" w:rsidRDefault="00CD74EF">
      <w:pPr>
        <w:numPr>
          <w:ilvl w:val="0"/>
          <w:numId w:val="23"/>
        </w:numPr>
        <w:rPr>
          <w:del w:id="1093" w:author="Author"/>
        </w:rPr>
        <w:pPrChange w:id="1094" w:author="James A. Kinnard" w:date="2016-07-12T16:53:00Z">
          <w:pPr/>
        </w:pPrChange>
      </w:pPr>
    </w:p>
    <w:p w:rsidR="00CD74EF" w:rsidDel="00D12049" w:rsidRDefault="00CD74EF">
      <w:pPr>
        <w:numPr>
          <w:ilvl w:val="0"/>
          <w:numId w:val="23"/>
        </w:numPr>
        <w:rPr>
          <w:del w:id="1095" w:author="Author"/>
        </w:rPr>
        <w:pPrChange w:id="1096" w:author="James A. Kinnard" w:date="2016-07-12T16:53:00Z">
          <w:pPr/>
        </w:pPrChange>
      </w:pPr>
      <w:del w:id="1097" w:author="Author">
        <w:r w:rsidDel="00D12049">
          <w:rPr>
            <w:noProof/>
          </w:rPr>
          <mc:AlternateContent>
            <mc:Choice Requires="wps">
              <w:drawing>
                <wp:anchor distT="0" distB="0" distL="114300" distR="114300" simplePos="0" relativeHeight="251829248" behindDoc="0" locked="0" layoutInCell="1" allowOverlap="1" wp14:anchorId="388FE993" wp14:editId="04007922">
                  <wp:simplePos x="0" y="0"/>
                  <wp:positionH relativeFrom="column">
                    <wp:posOffset>453358</wp:posOffset>
                  </wp:positionH>
                  <wp:positionV relativeFrom="paragraph">
                    <wp:posOffset>43938</wp:posOffset>
                  </wp:positionV>
                  <wp:extent cx="3349625" cy="1236980"/>
                  <wp:effectExtent l="0" t="0" r="22225" b="2032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625" cy="1236980"/>
                          </a:xfrm>
                          <a:prstGeom prst="rect">
                            <a:avLst/>
                          </a:prstGeom>
                          <a:solidFill>
                            <a:srgbClr val="FFFFFF"/>
                          </a:solidFill>
                          <a:ln w="9525">
                            <a:solidFill>
                              <a:srgbClr val="000000"/>
                            </a:solidFill>
                            <a:miter lim="800000"/>
                            <a:headEnd/>
                            <a:tailEnd/>
                          </a:ln>
                        </wps:spPr>
                        <wps:txbx>
                          <w:txbxContent>
                            <w:p w:rsidR="00366C1B" w:rsidRPr="00EB2AD8" w:rsidRDefault="00366C1B" w:rsidP="00A24A64">
                              <w:pPr>
                                <w:rPr>
                                  <w:rFonts w:ascii="Courier New" w:hAnsi="Courier New" w:cs="Courier New"/>
                                  <w:b/>
                                </w:rPr>
                              </w:pPr>
                              <w:r>
                                <w:rPr>
                                  <w:rFonts w:ascii="Courier New" w:hAnsi="Courier New" w:cs="Courier New"/>
                                  <w:b/>
                                </w:rPr>
                                <w:t xml:space="preserve">          FRONT PANEL MANAGER</w:t>
                              </w:r>
                            </w:p>
                            <w:p w:rsidR="00366C1B" w:rsidRDefault="00366C1B" w:rsidP="00A24A64">
                              <w:pPr>
                                <w:rPr>
                                  <w:rFonts w:ascii="Courier New" w:hAnsi="Courier New" w:cs="Courier New"/>
                                  <w:b/>
                                </w:rPr>
                              </w:pPr>
                              <w:r>
                                <w:rPr>
                                  <w:rFonts w:ascii="Courier New" w:hAnsi="Courier New" w:cs="Courier New"/>
                                  <w:b/>
                                </w:rPr>
                                <w:t>SELECT WINDOW [0-F]  SET DEFAULT *[0-F]</w:t>
                              </w:r>
                            </w:p>
                            <w:p w:rsidR="00366C1B" w:rsidRDefault="00366C1B" w:rsidP="00A24A64">
                              <w:pPr>
                                <w:rPr>
                                  <w:rFonts w:ascii="Courier New" w:hAnsi="Courier New" w:cs="Courier New"/>
                                  <w:b/>
                                </w:rPr>
                              </w:pPr>
                              <w:r>
                                <w:rPr>
                                  <w:rFonts w:ascii="Courier New" w:hAnsi="Courier New" w:cs="Courier New"/>
                                  <w:b/>
                                </w:rPr>
                                <w:t>0 C7010             1</w:t>
                              </w:r>
                            </w:p>
                            <w:p w:rsidR="00366C1B" w:rsidRDefault="00366C1B" w:rsidP="00A24A64">
                              <w:pPr>
                                <w:rPr>
                                  <w:rFonts w:ascii="Courier New" w:hAnsi="Courier New" w:cs="Courier New"/>
                                  <w:b/>
                                </w:rPr>
                              </w:pPr>
                              <w:r>
                                <w:rPr>
                                  <w:rFonts w:ascii="Courier New" w:hAnsi="Courier New" w:cs="Courier New"/>
                                  <w:b/>
                                </w:rPr>
                                <w:t>2                   3</w:t>
                              </w:r>
                            </w:p>
                            <w:p w:rsidR="00366C1B" w:rsidRDefault="00366C1B" w:rsidP="00A24A64">
                              <w:pPr>
                                <w:rPr>
                                  <w:rFonts w:ascii="Courier New" w:hAnsi="Courier New" w:cs="Courier New"/>
                                  <w:b/>
                                </w:rPr>
                              </w:pPr>
                              <w:r>
                                <w:rPr>
                                  <w:rFonts w:ascii="Courier New" w:hAnsi="Courier New" w:cs="Courier New"/>
                                  <w:b/>
                                </w:rPr>
                                <w:t>4                   5</w:t>
                              </w:r>
                            </w:p>
                            <w:p w:rsidR="00366C1B" w:rsidRDefault="00366C1B" w:rsidP="00A24A64">
                              <w:pPr>
                                <w:rPr>
                                  <w:rFonts w:ascii="Courier New" w:hAnsi="Courier New" w:cs="Courier New"/>
                                  <w:b/>
                                </w:rPr>
                              </w:pPr>
                              <w:r>
                                <w:rPr>
                                  <w:rFonts w:ascii="Courier New" w:hAnsi="Courier New" w:cs="Courier New"/>
                                  <w:b/>
                                </w:rPr>
                                <w:t>6                   7</w:t>
                              </w:r>
                            </w:p>
                            <w:p w:rsidR="00366C1B" w:rsidRDefault="00366C1B" w:rsidP="00A24A64">
                              <w:pPr>
                                <w:rPr>
                                  <w:rFonts w:ascii="Courier New" w:hAnsi="Courier New" w:cs="Courier New"/>
                                  <w:b/>
                                </w:rPr>
                              </w:pPr>
                              <w:r>
                                <w:rPr>
                                  <w:rFonts w:ascii="Courier New" w:hAnsi="Courier New" w:cs="Courier New"/>
                                  <w:b/>
                                </w:rPr>
                                <w:t>8                   9</w:t>
                              </w:r>
                            </w:p>
                            <w:p w:rsidR="00366C1B" w:rsidRDefault="00366C1B" w:rsidP="00A24A64">
                              <w:pPr>
                                <w:rPr>
                                  <w:rFonts w:ascii="Courier New" w:hAnsi="Courier New" w:cs="Courier New"/>
                                  <w:b/>
                                </w:rPr>
                              </w:pPr>
                              <w:r>
                                <w:rPr>
                                  <w:rFonts w:ascii="Courier New" w:hAnsi="Courier New" w:cs="Courier New"/>
                                  <w:b/>
                                </w:rPr>
                                <w:t>[UP/DN ARROW]        [CONFIG INFO- NEXT]</w:t>
                              </w:r>
                            </w:p>
                            <w:p w:rsidR="00366C1B" w:rsidRPr="00EB2AD8" w:rsidRDefault="00366C1B" w:rsidP="00CD74EF">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35.7pt;margin-top:3.45pt;width:263.75pt;height:97.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">
                  <v:textbox>
                    <w:txbxContent>
                      <w:p w:rsidR="00366C1B" w:rsidRPr="00EB2AD8" w:rsidRDefault="00366C1B" w:rsidP="00A24A64">
                        <w:pPr>
                          <w:rPr>
                            <w:rFonts w:ascii="Courier New" w:hAnsi="Courier New" w:cs="Courier New"/>
                            <w:b/>
                          </w:rPr>
                        </w:pPr>
                        <w:r>
                          <w:rPr>
                            <w:rFonts w:ascii="Courier New" w:hAnsi="Courier New" w:cs="Courier New"/>
                            <w:b/>
                          </w:rPr>
                          <w:t xml:space="preserve">          FRONT PANEL MANAGER</w:t>
                        </w:r>
                      </w:p>
                      <w:p w:rsidR="00366C1B" w:rsidRDefault="00366C1B" w:rsidP="00A24A64">
                        <w:pPr>
                          <w:rPr>
                            <w:rFonts w:ascii="Courier New" w:hAnsi="Courier New" w:cs="Courier New"/>
                            <w:b/>
                          </w:rPr>
                        </w:pPr>
                        <w:r>
                          <w:rPr>
                            <w:rFonts w:ascii="Courier New" w:hAnsi="Courier New" w:cs="Courier New"/>
                            <w:b/>
                          </w:rPr>
                          <w:t>SELECT WINDOW [0-F]  SET DEFAULT *[0-F]</w:t>
                        </w:r>
                      </w:p>
                      <w:p w:rsidR="00366C1B" w:rsidRDefault="00366C1B" w:rsidP="00A24A64">
                        <w:pPr>
                          <w:rPr>
                            <w:rFonts w:ascii="Courier New" w:hAnsi="Courier New" w:cs="Courier New"/>
                            <w:b/>
                          </w:rPr>
                        </w:pPr>
                        <w:r>
                          <w:rPr>
                            <w:rFonts w:ascii="Courier New" w:hAnsi="Courier New" w:cs="Courier New"/>
                            <w:b/>
                          </w:rPr>
                          <w:t>0 C7010             1</w:t>
                        </w:r>
                      </w:p>
                      <w:p w:rsidR="00366C1B" w:rsidRDefault="00366C1B" w:rsidP="00A24A64">
                        <w:pPr>
                          <w:rPr>
                            <w:rFonts w:ascii="Courier New" w:hAnsi="Courier New" w:cs="Courier New"/>
                            <w:b/>
                          </w:rPr>
                        </w:pPr>
                        <w:r>
                          <w:rPr>
                            <w:rFonts w:ascii="Courier New" w:hAnsi="Courier New" w:cs="Courier New"/>
                            <w:b/>
                          </w:rPr>
                          <w:t>2                   3</w:t>
                        </w:r>
                      </w:p>
                      <w:p w:rsidR="00366C1B" w:rsidRDefault="00366C1B" w:rsidP="00A24A64">
                        <w:pPr>
                          <w:rPr>
                            <w:rFonts w:ascii="Courier New" w:hAnsi="Courier New" w:cs="Courier New"/>
                            <w:b/>
                          </w:rPr>
                        </w:pPr>
                        <w:r>
                          <w:rPr>
                            <w:rFonts w:ascii="Courier New" w:hAnsi="Courier New" w:cs="Courier New"/>
                            <w:b/>
                          </w:rPr>
                          <w:t>4                   5</w:t>
                        </w:r>
                      </w:p>
                      <w:p w:rsidR="00366C1B" w:rsidRDefault="00366C1B" w:rsidP="00A24A64">
                        <w:pPr>
                          <w:rPr>
                            <w:rFonts w:ascii="Courier New" w:hAnsi="Courier New" w:cs="Courier New"/>
                            <w:b/>
                          </w:rPr>
                        </w:pPr>
                        <w:r>
                          <w:rPr>
                            <w:rFonts w:ascii="Courier New" w:hAnsi="Courier New" w:cs="Courier New"/>
                            <w:b/>
                          </w:rPr>
                          <w:t>6                   7</w:t>
                        </w:r>
                      </w:p>
                      <w:p w:rsidR="00366C1B" w:rsidRDefault="00366C1B" w:rsidP="00A24A64">
                        <w:pPr>
                          <w:rPr>
                            <w:rFonts w:ascii="Courier New" w:hAnsi="Courier New" w:cs="Courier New"/>
                            <w:b/>
                          </w:rPr>
                        </w:pPr>
                        <w:r>
                          <w:rPr>
                            <w:rFonts w:ascii="Courier New" w:hAnsi="Courier New" w:cs="Courier New"/>
                            <w:b/>
                          </w:rPr>
                          <w:t>8                   9</w:t>
                        </w:r>
                      </w:p>
                      <w:p w:rsidR="00366C1B" w:rsidRDefault="00366C1B" w:rsidP="00A24A64">
                        <w:pPr>
                          <w:rPr>
                            <w:rFonts w:ascii="Courier New" w:hAnsi="Courier New" w:cs="Courier New"/>
                            <w:b/>
                          </w:rPr>
                        </w:pPr>
                        <w:r>
                          <w:rPr>
                            <w:rFonts w:ascii="Courier New" w:hAnsi="Courier New" w:cs="Courier New"/>
                            <w:b/>
                          </w:rPr>
                          <w:t>[UP/DN ARROW]        [CONFIG INFO- NEXT]</w:t>
                        </w:r>
                      </w:p>
                      <w:p w:rsidR="00366C1B" w:rsidRPr="00EB2AD8" w:rsidRDefault="00366C1B" w:rsidP="00CD74EF">
                        <w:pPr>
                          <w:rPr>
                            <w:rFonts w:ascii="Courier New" w:hAnsi="Courier New" w:cs="Courier New"/>
                            <w:b/>
                          </w:rPr>
                        </w:pPr>
                      </w:p>
                    </w:txbxContent>
                  </v:textbox>
                </v:shape>
              </w:pict>
            </mc:Fallback>
          </mc:AlternateContent>
        </w:r>
      </w:del>
    </w:p>
    <w:p w:rsidR="00CD74EF" w:rsidDel="00D12049" w:rsidRDefault="00CD74EF">
      <w:pPr>
        <w:numPr>
          <w:ilvl w:val="0"/>
          <w:numId w:val="23"/>
        </w:numPr>
        <w:rPr>
          <w:del w:id="1098" w:author="Author"/>
        </w:rPr>
        <w:pPrChange w:id="1099" w:author="James A. Kinnard" w:date="2016-07-12T16:53:00Z">
          <w:pPr/>
        </w:pPrChange>
      </w:pPr>
    </w:p>
    <w:p w:rsidR="00CD74EF" w:rsidDel="00D12049" w:rsidRDefault="00CD74EF">
      <w:pPr>
        <w:numPr>
          <w:ilvl w:val="0"/>
          <w:numId w:val="23"/>
        </w:numPr>
        <w:rPr>
          <w:del w:id="1100" w:author="Author"/>
        </w:rPr>
        <w:pPrChange w:id="1101" w:author="James A. Kinnard" w:date="2016-07-12T16:53:00Z">
          <w:pPr/>
        </w:pPrChange>
      </w:pPr>
    </w:p>
    <w:p w:rsidR="00CD74EF" w:rsidDel="00D12049" w:rsidRDefault="00CD74EF">
      <w:pPr>
        <w:numPr>
          <w:ilvl w:val="0"/>
          <w:numId w:val="23"/>
        </w:numPr>
        <w:rPr>
          <w:del w:id="1102" w:author="Author"/>
        </w:rPr>
        <w:pPrChange w:id="1103" w:author="James A. Kinnard" w:date="2016-07-12T16:53:00Z">
          <w:pPr/>
        </w:pPrChange>
      </w:pPr>
    </w:p>
    <w:p w:rsidR="00CD74EF" w:rsidDel="00D12049" w:rsidRDefault="00CD74EF">
      <w:pPr>
        <w:numPr>
          <w:ilvl w:val="0"/>
          <w:numId w:val="23"/>
        </w:numPr>
        <w:rPr>
          <w:del w:id="1104" w:author="Author"/>
        </w:rPr>
        <w:pPrChange w:id="1105" w:author="James A. Kinnard" w:date="2016-07-12T16:53:00Z">
          <w:pPr/>
        </w:pPrChange>
      </w:pPr>
    </w:p>
    <w:p w:rsidR="00CD74EF" w:rsidDel="00D12049" w:rsidRDefault="00CD74EF">
      <w:pPr>
        <w:numPr>
          <w:ilvl w:val="0"/>
          <w:numId w:val="23"/>
        </w:numPr>
        <w:rPr>
          <w:del w:id="1106" w:author="Author"/>
        </w:rPr>
        <w:pPrChange w:id="1107" w:author="James A. Kinnard" w:date="2016-07-12T16:53:00Z">
          <w:pPr/>
        </w:pPrChange>
      </w:pPr>
    </w:p>
    <w:p w:rsidR="00CD74EF" w:rsidDel="00D12049" w:rsidRDefault="00CD74EF">
      <w:pPr>
        <w:numPr>
          <w:ilvl w:val="0"/>
          <w:numId w:val="23"/>
        </w:numPr>
        <w:rPr>
          <w:del w:id="1108" w:author="Author"/>
        </w:rPr>
        <w:pPrChange w:id="1109" w:author="James A. Kinnard" w:date="2016-07-12T16:53:00Z">
          <w:pPr/>
        </w:pPrChange>
      </w:pPr>
    </w:p>
    <w:p w:rsidR="00CD74EF" w:rsidDel="00D12049" w:rsidRDefault="00CD74EF">
      <w:pPr>
        <w:numPr>
          <w:ilvl w:val="0"/>
          <w:numId w:val="23"/>
        </w:numPr>
        <w:rPr>
          <w:del w:id="1110" w:author="Author"/>
        </w:rPr>
        <w:pPrChange w:id="1111" w:author="James A. Kinnard" w:date="2016-07-12T16:53:00Z">
          <w:pPr/>
        </w:pPrChange>
      </w:pPr>
    </w:p>
    <w:p w:rsidR="00CD74EF" w:rsidDel="00D12049" w:rsidRDefault="00CD74EF">
      <w:pPr>
        <w:numPr>
          <w:ilvl w:val="0"/>
          <w:numId w:val="23"/>
        </w:numPr>
        <w:rPr>
          <w:del w:id="1112" w:author="Author"/>
        </w:rPr>
        <w:pPrChange w:id="1113" w:author="James A. Kinnard" w:date="2016-07-12T16:53:00Z">
          <w:pPr/>
        </w:pPrChange>
      </w:pPr>
    </w:p>
    <w:p w:rsidR="00CD74EF" w:rsidDel="00D12049" w:rsidRDefault="00CD74EF">
      <w:pPr>
        <w:numPr>
          <w:ilvl w:val="0"/>
          <w:numId w:val="23"/>
        </w:numPr>
        <w:rPr>
          <w:del w:id="1114" w:author="Author"/>
        </w:rPr>
        <w:pPrChange w:id="1115" w:author="James A. Kinnard" w:date="2016-07-12T16:53:00Z">
          <w:pPr/>
        </w:pPrChange>
      </w:pPr>
    </w:p>
    <w:p w:rsidR="00A24A64" w:rsidDel="00D12049" w:rsidRDefault="00A24A64">
      <w:pPr>
        <w:pStyle w:val="ListParagraph"/>
        <w:numPr>
          <w:ilvl w:val="0"/>
          <w:numId w:val="23"/>
        </w:numPr>
        <w:jc w:val="both"/>
        <w:rPr>
          <w:del w:id="1116" w:author="Author"/>
        </w:rPr>
        <w:pPrChange w:id="1117" w:author="James A. Kinnard" w:date="2016-07-12T16:53:00Z">
          <w:pPr>
            <w:pStyle w:val="ListParagraph"/>
            <w:numPr>
              <w:numId w:val="19"/>
            </w:numPr>
            <w:ind w:hanging="360"/>
            <w:jc w:val="both"/>
          </w:pPr>
        </w:pPrChange>
      </w:pPr>
      <w:del w:id="1118" w:author="Author">
        <w:r w:rsidDel="00D12049">
          <w:delText xml:space="preserve">After </w:delText>
        </w:r>
        <w:r w:rsidR="00D93E6B" w:rsidDel="00D12049">
          <w:delText>no more than</w:delText>
        </w:r>
        <w:r w:rsidDel="00D12049">
          <w:delText xml:space="preserve"> 30 second</w:delText>
        </w:r>
        <w:r w:rsidR="00D93E6B" w:rsidDel="00D12049">
          <w:delText>s</w:delText>
        </w:r>
        <w:r w:rsidDel="00D12049">
          <w:delText xml:space="preserve">, the controller’s </w:delText>
        </w:r>
        <w:r w:rsidR="00D93E6B" w:rsidDel="00D12049">
          <w:delText>bell should sound</w:delText>
        </w:r>
        <w:r w:rsidDel="00D12049">
          <w:delText>.</w:delText>
        </w:r>
        <w:r w:rsidR="00D93E6B" w:rsidDel="00D12049">
          <w:delText xml:space="preserve">  Immediately throw the mechanical switch used to interrupt communication with the display panel to the OFF (disconnected) position.  The test should then complete automatically after no more than 30 seconds.</w:delText>
        </w:r>
      </w:del>
    </w:p>
    <w:p w:rsidR="00D93E6B" w:rsidDel="00D12049" w:rsidRDefault="00D93E6B" w:rsidP="00D93E6B">
      <w:pPr>
        <w:ind w:left="360"/>
        <w:jc w:val="both"/>
        <w:rPr>
          <w:del w:id="1119" w:author="Author"/>
        </w:rPr>
      </w:pPr>
    </w:p>
    <w:p w:rsidR="00005A40" w:rsidDel="00D12049" w:rsidRDefault="00005A40" w:rsidP="00A24A64">
      <w:pPr>
        <w:pStyle w:val="ListParagraph"/>
        <w:numPr>
          <w:ilvl w:val="0"/>
          <w:numId w:val="19"/>
        </w:numPr>
        <w:jc w:val="both"/>
        <w:rPr>
          <w:del w:id="1120" w:author="Author"/>
        </w:rPr>
      </w:pPr>
      <w:del w:id="1121" w:author="Author">
        <w:r w:rsidDel="00D12049">
          <w:delText>Identify the source code file(s) related to the allocation of storage for the virtual display (VD) windows.  Confirm by inspection</w:delText>
        </w:r>
        <w:r w:rsidR="00D93E6B" w:rsidDel="00D12049">
          <w:delText xml:space="preserve"> that the following requirement</w:delText>
        </w:r>
        <w:r w:rsidDel="00D12049">
          <w:delText xml:space="preserve"> </w:delText>
        </w:r>
        <w:r w:rsidR="00D93E6B" w:rsidDel="00D12049">
          <w:delText>is</w:delText>
        </w:r>
        <w:r w:rsidDel="00D12049">
          <w:delText xml:space="preserve"> satisfied:</w:delText>
        </w:r>
      </w:del>
    </w:p>
    <w:p w:rsidR="00005A40" w:rsidDel="00D12049" w:rsidRDefault="00A24A64" w:rsidP="00005A40">
      <w:pPr>
        <w:pStyle w:val="ListParagraph"/>
        <w:numPr>
          <w:ilvl w:val="1"/>
          <w:numId w:val="20"/>
        </w:numPr>
        <w:jc w:val="both"/>
        <w:rPr>
          <w:del w:id="1122" w:author="Author"/>
        </w:rPr>
      </w:pPr>
      <w:del w:id="1123" w:author="Author">
        <w:r w:rsidRPr="0075046E" w:rsidDel="00D12049">
          <w:rPr>
            <w:rFonts w:eastAsia="Calibri" w:cs="Arial"/>
          </w:rPr>
          <w:delText>The display size of the windows shall have a minimum size of 4 lines x 40 characters and a maximum size of 24 lines x 80 characters.</w:delText>
        </w:r>
      </w:del>
    </w:p>
    <w:p w:rsidR="00005A40" w:rsidDel="00D12049" w:rsidRDefault="00005A40" w:rsidP="00005A40">
      <w:pPr>
        <w:ind w:left="1080"/>
        <w:jc w:val="both"/>
        <w:rPr>
          <w:del w:id="1124" w:author="Author"/>
        </w:rPr>
      </w:pPr>
    </w:p>
    <w:p w:rsidR="00005A40" w:rsidDel="00D12049" w:rsidRDefault="00005A40" w:rsidP="00005A40">
      <w:pPr>
        <w:tabs>
          <w:tab w:val="left" w:pos="1800"/>
        </w:tabs>
        <w:ind w:left="360"/>
        <w:rPr>
          <w:del w:id="1125" w:author="Author"/>
        </w:rPr>
      </w:pPr>
      <w:del w:id="1126" w:author="Author">
        <w:r w:rsidDel="00D12049">
          <w:rPr>
            <w:b/>
            <w:sz w:val="36"/>
            <w:szCs w:val="36"/>
          </w:rPr>
          <w:tab/>
        </w:r>
        <w:r w:rsidRPr="00267C47" w:rsidDel="00D12049">
          <w:rPr>
            <w:b/>
            <w:sz w:val="36"/>
            <w:szCs w:val="36"/>
          </w:rPr>
          <w:sym w:font="Wingdings 2" w:char="F02A"/>
        </w:r>
        <w:r w:rsidDel="00D12049">
          <w:tab/>
          <w:delText>Pass</w:delText>
        </w:r>
      </w:del>
    </w:p>
    <w:p w:rsidR="00005A40" w:rsidDel="00D12049" w:rsidRDefault="00005A40" w:rsidP="00005A40">
      <w:pPr>
        <w:ind w:left="360"/>
        <w:jc w:val="both"/>
        <w:rPr>
          <w:del w:id="1127" w:author="Author"/>
        </w:rPr>
      </w:pPr>
    </w:p>
    <w:p w:rsidR="00CD74EF" w:rsidDel="00D12049" w:rsidRDefault="00CD74EF" w:rsidP="00CD74EF">
      <w:pPr>
        <w:pStyle w:val="Heading4"/>
        <w:tabs>
          <w:tab w:val="clear" w:pos="1440"/>
          <w:tab w:val="left" w:pos="1080"/>
        </w:tabs>
        <w:rPr>
          <w:del w:id="1128" w:author="Author"/>
        </w:rPr>
      </w:pPr>
      <w:del w:id="1129" w:author="Author">
        <w:r w:rsidDel="00D12049">
          <w:delText>Measure</w:delText>
        </w:r>
      </w:del>
    </w:p>
    <w:p w:rsidR="00CD74EF" w:rsidRPr="00A91055" w:rsidDel="00D12049" w:rsidRDefault="00CD74EF" w:rsidP="00CD74EF">
      <w:pPr>
        <w:rPr>
          <w:del w:id="1130" w:author="Author"/>
        </w:rPr>
      </w:pPr>
      <w:del w:id="1131" w:author="Author">
        <w:r w:rsidDel="00D12049">
          <w:delText>No measurements are necessary during the execution of this procedure.</w:delText>
        </w:r>
      </w:del>
    </w:p>
    <w:p w:rsidR="00CD74EF" w:rsidDel="00D12049" w:rsidRDefault="00CD74EF" w:rsidP="00CD74EF">
      <w:pPr>
        <w:pStyle w:val="Heading4"/>
        <w:tabs>
          <w:tab w:val="clear" w:pos="1440"/>
          <w:tab w:val="left" w:pos="1080"/>
        </w:tabs>
        <w:rPr>
          <w:del w:id="1132" w:author="Author"/>
        </w:rPr>
      </w:pPr>
      <w:del w:id="1133" w:author="Author">
        <w:r w:rsidDel="00D12049">
          <w:delText>Shutdown</w:delText>
        </w:r>
      </w:del>
    </w:p>
    <w:p w:rsidR="00CD74EF" w:rsidRPr="00A91055" w:rsidDel="00D12049" w:rsidRDefault="00CD74EF" w:rsidP="00CD74EF">
      <w:pPr>
        <w:jc w:val="both"/>
        <w:rPr>
          <w:del w:id="1134" w:author="Author"/>
        </w:rPr>
      </w:pPr>
      <w:del w:id="1135" w:author="Author">
        <w:r w:rsidDel="00D12049">
          <w:delText>If unexpected events occur which interrupt the execution of this procedure, turn the power to the ATC Controller to OFF and wait 30 seconds before restoring power to the controller to restart the procedure.</w:delText>
        </w:r>
      </w:del>
    </w:p>
    <w:p w:rsidR="00CD74EF" w:rsidDel="00D12049" w:rsidRDefault="00CD74EF" w:rsidP="00CD74EF">
      <w:pPr>
        <w:pStyle w:val="Heading4"/>
        <w:tabs>
          <w:tab w:val="clear" w:pos="1440"/>
          <w:tab w:val="left" w:pos="1080"/>
        </w:tabs>
        <w:rPr>
          <w:del w:id="1136" w:author="Author"/>
        </w:rPr>
      </w:pPr>
      <w:del w:id="1137" w:author="Author">
        <w:r w:rsidDel="00D12049">
          <w:delText>Restart</w:delText>
        </w:r>
      </w:del>
    </w:p>
    <w:p w:rsidR="00CD74EF" w:rsidRPr="00A91055" w:rsidDel="00D12049" w:rsidRDefault="00CD74EF" w:rsidP="00CD74EF">
      <w:pPr>
        <w:jc w:val="both"/>
        <w:rPr>
          <w:del w:id="1138" w:author="Author"/>
        </w:rPr>
      </w:pPr>
      <w:del w:id="1139" w:author="Author">
        <w:r w:rsidDel="00D12049">
          <w:delText>There are no available restart points for this procedure.  If unexpected events occur which interrupt the execution of this procedure it must be restarted from the beginning.  Turn the power to the ATC Controller to OFF and wait 30 seconds before restoring power to the controller to restart the procedure.</w:delText>
        </w:r>
      </w:del>
    </w:p>
    <w:p w:rsidR="00CD74EF" w:rsidDel="00D12049" w:rsidRDefault="00CD74EF" w:rsidP="00CD74EF">
      <w:pPr>
        <w:pStyle w:val="Heading4"/>
        <w:tabs>
          <w:tab w:val="clear" w:pos="1440"/>
          <w:tab w:val="left" w:pos="1080"/>
        </w:tabs>
        <w:rPr>
          <w:del w:id="1140" w:author="Author"/>
        </w:rPr>
      </w:pPr>
      <w:del w:id="1141" w:author="Author">
        <w:r w:rsidDel="00D12049">
          <w:delText>Stop</w:delText>
        </w:r>
      </w:del>
    </w:p>
    <w:p w:rsidR="00CD74EF" w:rsidDel="00D12049" w:rsidRDefault="00CD74EF" w:rsidP="00CD74EF">
      <w:pPr>
        <w:jc w:val="both"/>
        <w:rPr>
          <w:del w:id="1142" w:author="Author"/>
        </w:rPr>
      </w:pPr>
      <w:del w:id="1143" w:author="Author">
        <w:r w:rsidDel="00D12049">
          <w:delText>When testing is complete, the ATC Front Panel will produce three ‘beeps’ and the LCD screen will indicate completion</w:delText>
        </w:r>
        <w:r w:rsidR="00A24A64" w:rsidDel="00D12049">
          <w:delText xml:space="preserve"> and pass/fail status</w:delText>
        </w:r>
        <w:r w:rsidDel="00D12049">
          <w:delText>.</w:delText>
        </w:r>
      </w:del>
    </w:p>
    <w:p w:rsidR="00CD74EF" w:rsidDel="00D12049" w:rsidRDefault="00CD74EF" w:rsidP="00CD74EF">
      <w:pPr>
        <w:rPr>
          <w:del w:id="1144" w:author="Author"/>
        </w:rPr>
      </w:pPr>
    </w:p>
    <w:p w:rsidR="00CD74EF" w:rsidDel="00D12049" w:rsidRDefault="00CD74EF" w:rsidP="00CD74EF">
      <w:pPr>
        <w:rPr>
          <w:del w:id="1145" w:author="Author"/>
        </w:rPr>
      </w:pPr>
      <w:del w:id="1146" w:author="Author">
        <w:r w:rsidDel="00D12049">
          <w:rPr>
            <w:noProof/>
          </w:rPr>
          <mc:AlternateContent>
            <mc:Choice Requires="wps">
              <w:drawing>
                <wp:anchor distT="0" distB="0" distL="114300" distR="114300" simplePos="0" relativeHeight="251830272" behindDoc="0" locked="0" layoutInCell="1" allowOverlap="1" wp14:anchorId="18C8376B" wp14:editId="5402B8D8">
                  <wp:simplePos x="0" y="0"/>
                  <wp:positionH relativeFrom="column">
                    <wp:posOffset>499462</wp:posOffset>
                  </wp:positionH>
                  <wp:positionV relativeFrom="paragraph">
                    <wp:posOffset>96712</wp:posOffset>
                  </wp:positionV>
                  <wp:extent cx="3472623" cy="1236980"/>
                  <wp:effectExtent l="0" t="0" r="13970" b="2032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623" cy="1236980"/>
                          </a:xfrm>
                          <a:prstGeom prst="rect">
                            <a:avLst/>
                          </a:prstGeom>
                          <a:solidFill>
                            <a:srgbClr val="FFFFFF"/>
                          </a:solidFill>
                          <a:ln w="9525">
                            <a:solidFill>
                              <a:srgbClr val="000000"/>
                            </a:solidFill>
                            <a:miter lim="800000"/>
                            <a:headEnd/>
                            <a:tailEnd/>
                          </a:ln>
                        </wps:spPr>
                        <wps:txbx>
                          <w:txbxContent>
                            <w:p w:rsidR="00366C1B" w:rsidRPr="00EB2AD8" w:rsidRDefault="00366C1B" w:rsidP="00CD74EF">
                              <w:pPr>
                                <w:rPr>
                                  <w:rFonts w:ascii="Courier New" w:hAnsi="Courier New" w:cs="Courier New"/>
                                  <w:b/>
                                </w:rPr>
                              </w:pPr>
                              <w:r>
                                <w:rPr>
                                  <w:rFonts w:ascii="Courier New" w:hAnsi="Courier New" w:cs="Courier New"/>
                                  <w:b/>
                                </w:rPr>
                                <w:t>ATC 5401 API Validation Suite v1.0</w:t>
                              </w:r>
                            </w:p>
                            <w:p w:rsidR="00366C1B" w:rsidRDefault="00366C1B" w:rsidP="00CD74EF">
                              <w:pPr>
                                <w:rPr>
                                  <w:rFonts w:ascii="Courier New" w:hAnsi="Courier New" w:cs="Courier New"/>
                                  <w:b/>
                                </w:rPr>
                              </w:pPr>
                              <w:r>
                                <w:rPr>
                                  <w:rFonts w:ascii="Courier New" w:hAnsi="Courier New" w:cs="Courier New"/>
                                  <w:b/>
                                </w:rPr>
                                <w:t>Running</w:t>
                              </w:r>
                              <w:r w:rsidRPr="00EB2AD8">
                                <w:rPr>
                                  <w:rFonts w:ascii="Courier New" w:hAnsi="Courier New" w:cs="Courier New"/>
                                  <w:b/>
                                </w:rPr>
                                <w:t xml:space="preserve"> </w:t>
                              </w:r>
                              <w:r>
                                <w:rPr>
                                  <w:rFonts w:ascii="Courier New" w:hAnsi="Courier New" w:cs="Courier New"/>
                                  <w:b/>
                                </w:rPr>
                                <w:t>test session.</w:t>
                              </w:r>
                            </w:p>
                            <w:p w:rsidR="00366C1B" w:rsidRPr="00EB2AD8" w:rsidRDefault="00366C1B" w:rsidP="00CD74EF">
                              <w:pPr>
                                <w:rPr>
                                  <w:rFonts w:ascii="Courier New" w:hAnsi="Courier New" w:cs="Courier New"/>
                                  <w:b/>
                                </w:rPr>
                              </w:pPr>
                              <w:r>
                                <w:rPr>
                                  <w:rFonts w:ascii="Courier New" w:hAnsi="Courier New" w:cs="Courier New"/>
                                  <w:b/>
                                </w:rPr>
                                <w:t>Session c</w:t>
                              </w:r>
                              <w:r w:rsidRPr="00EB2AD8">
                                <w:rPr>
                                  <w:rFonts w:ascii="Courier New" w:hAnsi="Courier New" w:cs="Courier New"/>
                                  <w:b/>
                                </w:rPr>
                                <w:t>omplete.</w:t>
                              </w:r>
                            </w:p>
                            <w:p w:rsidR="00366C1B" w:rsidRDefault="00366C1B" w:rsidP="00CD74EF">
                              <w:pPr>
                                <w:rPr>
                                  <w:rFonts w:ascii="Courier New" w:hAnsi="Courier New" w:cs="Courier New"/>
                                  <w:b/>
                                </w:rPr>
                              </w:pPr>
                              <w:r>
                                <w:rPr>
                                  <w:rFonts w:ascii="Courier New" w:hAnsi="Courier New" w:cs="Courier New"/>
                                  <w:b/>
                                </w:rPr>
                                <w:t>Please remove USB drive and reboot.</w:t>
                              </w:r>
                            </w:p>
                            <w:p w:rsidR="00366C1B" w:rsidRDefault="00366C1B" w:rsidP="00CD74EF">
                              <w:pPr>
                                <w:rPr>
                                  <w:rFonts w:ascii="Courier New" w:hAnsi="Courier New" w:cs="Courier New"/>
                                  <w:b/>
                                </w:rPr>
                              </w:pPr>
                              <w:r>
                                <w:rPr>
                                  <w:rFonts w:ascii="Courier New" w:hAnsi="Courier New" w:cs="Courier New"/>
                                  <w:b/>
                                </w:rPr>
                                <w:t xml:space="preserve"> </w:t>
                              </w:r>
                            </w:p>
                            <w:p w:rsidR="00366C1B" w:rsidRDefault="00366C1B" w:rsidP="00CD74EF">
                              <w:pPr>
                                <w:rPr>
                                  <w:rFonts w:ascii="Courier New" w:hAnsi="Courier New" w:cs="Courier New"/>
                                  <w:b/>
                                </w:rPr>
                              </w:pPr>
                              <w:r>
                                <w:rPr>
                                  <w:rFonts w:ascii="Courier New" w:hAnsi="Courier New" w:cs="Courier New"/>
                                  <w:b/>
                                </w:rPr>
                                <w:t xml:space="preserve"> </w:t>
                              </w:r>
                            </w:p>
                            <w:p w:rsidR="00366C1B" w:rsidRDefault="00366C1B" w:rsidP="00CD74EF">
                              <w:pPr>
                                <w:rPr>
                                  <w:rFonts w:ascii="Courier New" w:hAnsi="Courier New" w:cs="Courier New"/>
                                  <w:b/>
                                </w:rPr>
                              </w:pPr>
                              <w:r>
                                <w:rPr>
                                  <w:rFonts w:ascii="Courier New" w:hAnsi="Courier New" w:cs="Courier New"/>
                                  <w:b/>
                                </w:rPr>
                                <w:t xml:space="preserve"> </w:t>
                              </w:r>
                            </w:p>
                            <w:p w:rsidR="00366C1B" w:rsidRDefault="00366C1B" w:rsidP="00CD74EF">
                              <w:pPr>
                                <w:rPr>
                                  <w:rFonts w:ascii="Courier New" w:hAnsi="Courier New" w:cs="Courier New"/>
                                  <w:b/>
                                </w:rPr>
                              </w:pPr>
                              <w:r>
                                <w:rPr>
                                  <w:rFonts w:ascii="Courier New" w:hAnsi="Courier New" w:cs="Courier New"/>
                                  <w:b/>
                                </w:rPr>
                                <w:t>Test cases passed:1 failed:0</w:t>
                              </w:r>
                            </w:p>
                            <w:p w:rsidR="00366C1B" w:rsidRPr="00EB2AD8" w:rsidRDefault="00366C1B" w:rsidP="00CD74EF">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margin-left:39.35pt;margin-top:7.6pt;width:273.45pt;height:97.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">
                  <v:textbox>
                    <w:txbxContent>
                      <w:p w:rsidR="00366C1B" w:rsidRPr="00EB2AD8" w:rsidRDefault="00366C1B" w:rsidP="00CD74EF">
                        <w:pPr>
                          <w:rPr>
                            <w:rFonts w:ascii="Courier New" w:hAnsi="Courier New" w:cs="Courier New"/>
                            <w:b/>
                          </w:rPr>
                        </w:pPr>
                        <w:r>
                          <w:rPr>
                            <w:rFonts w:ascii="Courier New" w:hAnsi="Courier New" w:cs="Courier New"/>
                            <w:b/>
                          </w:rPr>
                          <w:t>ATC 5401 API Validation Suite v1.0</w:t>
                        </w:r>
                      </w:p>
                      <w:p w:rsidR="00366C1B" w:rsidRDefault="00366C1B" w:rsidP="00CD74EF">
                        <w:pPr>
                          <w:rPr>
                            <w:rFonts w:ascii="Courier New" w:hAnsi="Courier New" w:cs="Courier New"/>
                            <w:b/>
                          </w:rPr>
                        </w:pPr>
                        <w:r>
                          <w:rPr>
                            <w:rFonts w:ascii="Courier New" w:hAnsi="Courier New" w:cs="Courier New"/>
                            <w:b/>
                          </w:rPr>
                          <w:t>Running</w:t>
                        </w:r>
                        <w:r w:rsidRPr="00EB2AD8">
                          <w:rPr>
                            <w:rFonts w:ascii="Courier New" w:hAnsi="Courier New" w:cs="Courier New"/>
                            <w:b/>
                          </w:rPr>
                          <w:t xml:space="preserve"> </w:t>
                        </w:r>
                        <w:r>
                          <w:rPr>
                            <w:rFonts w:ascii="Courier New" w:hAnsi="Courier New" w:cs="Courier New"/>
                            <w:b/>
                          </w:rPr>
                          <w:t>test session.</w:t>
                        </w:r>
                      </w:p>
                      <w:p w:rsidR="00366C1B" w:rsidRPr="00EB2AD8" w:rsidRDefault="00366C1B" w:rsidP="00CD74EF">
                        <w:pPr>
                          <w:rPr>
                            <w:rFonts w:ascii="Courier New" w:hAnsi="Courier New" w:cs="Courier New"/>
                            <w:b/>
                          </w:rPr>
                        </w:pPr>
                        <w:r>
                          <w:rPr>
                            <w:rFonts w:ascii="Courier New" w:hAnsi="Courier New" w:cs="Courier New"/>
                            <w:b/>
                          </w:rPr>
                          <w:t>Session c</w:t>
                        </w:r>
                        <w:r w:rsidRPr="00EB2AD8">
                          <w:rPr>
                            <w:rFonts w:ascii="Courier New" w:hAnsi="Courier New" w:cs="Courier New"/>
                            <w:b/>
                          </w:rPr>
                          <w:t>omplete.</w:t>
                        </w:r>
                      </w:p>
                      <w:p w:rsidR="00366C1B" w:rsidRDefault="00366C1B" w:rsidP="00CD74EF">
                        <w:pPr>
                          <w:rPr>
                            <w:rFonts w:ascii="Courier New" w:hAnsi="Courier New" w:cs="Courier New"/>
                            <w:b/>
                          </w:rPr>
                        </w:pPr>
                        <w:r>
                          <w:rPr>
                            <w:rFonts w:ascii="Courier New" w:hAnsi="Courier New" w:cs="Courier New"/>
                            <w:b/>
                          </w:rPr>
                          <w:t>Please remove USB drive and reboot.</w:t>
                        </w:r>
                      </w:p>
                      <w:p w:rsidR="00366C1B" w:rsidRDefault="00366C1B" w:rsidP="00CD74EF">
                        <w:pPr>
                          <w:rPr>
                            <w:rFonts w:ascii="Courier New" w:hAnsi="Courier New" w:cs="Courier New"/>
                            <w:b/>
                          </w:rPr>
                        </w:pPr>
                        <w:r>
                          <w:rPr>
                            <w:rFonts w:ascii="Courier New" w:hAnsi="Courier New" w:cs="Courier New"/>
                            <w:b/>
                          </w:rPr>
                          <w:t xml:space="preserve"> </w:t>
                        </w:r>
                      </w:p>
                      <w:p w:rsidR="00366C1B" w:rsidRDefault="00366C1B" w:rsidP="00CD74EF">
                        <w:pPr>
                          <w:rPr>
                            <w:rFonts w:ascii="Courier New" w:hAnsi="Courier New" w:cs="Courier New"/>
                            <w:b/>
                          </w:rPr>
                        </w:pPr>
                        <w:r>
                          <w:rPr>
                            <w:rFonts w:ascii="Courier New" w:hAnsi="Courier New" w:cs="Courier New"/>
                            <w:b/>
                          </w:rPr>
                          <w:t xml:space="preserve"> </w:t>
                        </w:r>
                      </w:p>
                      <w:p w:rsidR="00366C1B" w:rsidRDefault="00366C1B" w:rsidP="00CD74EF">
                        <w:pPr>
                          <w:rPr>
                            <w:rFonts w:ascii="Courier New" w:hAnsi="Courier New" w:cs="Courier New"/>
                            <w:b/>
                          </w:rPr>
                        </w:pPr>
                        <w:r>
                          <w:rPr>
                            <w:rFonts w:ascii="Courier New" w:hAnsi="Courier New" w:cs="Courier New"/>
                            <w:b/>
                          </w:rPr>
                          <w:t xml:space="preserve"> </w:t>
                        </w:r>
                      </w:p>
                      <w:p w:rsidR="00366C1B" w:rsidRDefault="00366C1B" w:rsidP="00CD74EF">
                        <w:pPr>
                          <w:rPr>
                            <w:rFonts w:ascii="Courier New" w:hAnsi="Courier New" w:cs="Courier New"/>
                            <w:b/>
                          </w:rPr>
                        </w:pPr>
                        <w:r>
                          <w:rPr>
                            <w:rFonts w:ascii="Courier New" w:hAnsi="Courier New" w:cs="Courier New"/>
                            <w:b/>
                          </w:rPr>
                          <w:t>Test cases passed:1 failed:0</w:t>
                        </w:r>
                      </w:p>
                      <w:p w:rsidR="00366C1B" w:rsidRPr="00EB2AD8" w:rsidRDefault="00366C1B" w:rsidP="00CD74EF">
                        <w:pPr>
                          <w:rPr>
                            <w:rFonts w:ascii="Courier New" w:hAnsi="Courier New" w:cs="Courier New"/>
                            <w:b/>
                          </w:rPr>
                        </w:pPr>
                      </w:p>
                    </w:txbxContent>
                  </v:textbox>
                </v:shape>
              </w:pict>
            </mc:Fallback>
          </mc:AlternateContent>
        </w:r>
      </w:del>
    </w:p>
    <w:p w:rsidR="00CD74EF" w:rsidDel="00D12049" w:rsidRDefault="00CD74EF" w:rsidP="00CD74EF">
      <w:pPr>
        <w:rPr>
          <w:del w:id="1147" w:author="Author"/>
        </w:rPr>
      </w:pPr>
    </w:p>
    <w:p w:rsidR="00CD74EF" w:rsidDel="00D12049" w:rsidRDefault="00CD74EF" w:rsidP="00CD74EF">
      <w:pPr>
        <w:rPr>
          <w:del w:id="1148" w:author="Author"/>
        </w:rPr>
      </w:pPr>
    </w:p>
    <w:p w:rsidR="00CD74EF" w:rsidDel="00D12049" w:rsidRDefault="00CD74EF" w:rsidP="00CD74EF">
      <w:pPr>
        <w:rPr>
          <w:del w:id="1149" w:author="Author"/>
        </w:rPr>
      </w:pPr>
    </w:p>
    <w:p w:rsidR="00CD74EF" w:rsidDel="00D12049" w:rsidRDefault="00CD74EF" w:rsidP="00CD74EF">
      <w:pPr>
        <w:rPr>
          <w:del w:id="1150" w:author="Author"/>
        </w:rPr>
      </w:pPr>
    </w:p>
    <w:p w:rsidR="00CD74EF" w:rsidDel="00D12049" w:rsidRDefault="00CD74EF" w:rsidP="00CD74EF">
      <w:pPr>
        <w:rPr>
          <w:del w:id="1151" w:author="Author"/>
        </w:rPr>
      </w:pPr>
    </w:p>
    <w:p w:rsidR="00CD74EF" w:rsidDel="00D12049" w:rsidRDefault="00CD74EF" w:rsidP="00CD74EF">
      <w:pPr>
        <w:rPr>
          <w:del w:id="1152" w:author="Author"/>
        </w:rPr>
      </w:pPr>
    </w:p>
    <w:p w:rsidR="00CD74EF" w:rsidDel="00D12049" w:rsidRDefault="00CD74EF" w:rsidP="00CD74EF">
      <w:pPr>
        <w:rPr>
          <w:del w:id="1153" w:author="Author"/>
        </w:rPr>
      </w:pPr>
    </w:p>
    <w:p w:rsidR="00CD74EF" w:rsidDel="00D12049" w:rsidRDefault="00CD74EF" w:rsidP="00CD74EF">
      <w:pPr>
        <w:rPr>
          <w:del w:id="1154" w:author="Author"/>
        </w:rPr>
      </w:pPr>
    </w:p>
    <w:p w:rsidR="00CD74EF" w:rsidRPr="00A91055" w:rsidDel="00D12049" w:rsidRDefault="00CD74EF" w:rsidP="00CD74EF">
      <w:pPr>
        <w:rPr>
          <w:del w:id="1155" w:author="Author"/>
        </w:rPr>
      </w:pPr>
    </w:p>
    <w:p w:rsidR="00CD74EF" w:rsidDel="00D12049" w:rsidRDefault="00CD74EF" w:rsidP="00CD74EF">
      <w:pPr>
        <w:rPr>
          <w:del w:id="1156" w:author="Author"/>
          <w:rFonts w:ascii="Arial Bold" w:hAnsi="Arial Bold" w:cs="Arial"/>
          <w:bCs/>
          <w:szCs w:val="32"/>
        </w:rPr>
      </w:pPr>
      <w:del w:id="1157" w:author="Author">
        <w:r w:rsidDel="00D12049">
          <w:br w:type="page"/>
        </w:r>
      </w:del>
    </w:p>
    <w:p w:rsidR="00CD74EF" w:rsidDel="00D12049" w:rsidRDefault="00CD74EF" w:rsidP="00CD74EF">
      <w:pPr>
        <w:pStyle w:val="Heading4"/>
        <w:tabs>
          <w:tab w:val="clear" w:pos="1440"/>
          <w:tab w:val="left" w:pos="1080"/>
        </w:tabs>
        <w:rPr>
          <w:del w:id="1158" w:author="Author"/>
        </w:rPr>
      </w:pPr>
      <w:del w:id="1159" w:author="Author">
        <w:r w:rsidDel="00D12049">
          <w:delText>Wrap Up</w:delText>
        </w:r>
      </w:del>
    </w:p>
    <w:p w:rsidR="00CD74EF" w:rsidDel="00D12049" w:rsidRDefault="00CD74EF" w:rsidP="00CD74EF">
      <w:pPr>
        <w:jc w:val="both"/>
        <w:rPr>
          <w:del w:id="1160" w:author="Author"/>
        </w:rPr>
      </w:pPr>
      <w:del w:id="1161" w:author="Author">
        <w:r w:rsidDel="00D12049">
          <w:delText>Power down the ATC Controller, remove the USB Flash Drive from the controller and insert the drive into the PC’s USB port.</w:delText>
        </w:r>
      </w:del>
    </w:p>
    <w:p w:rsidR="00CD74EF" w:rsidDel="00D12049" w:rsidRDefault="00CD74EF" w:rsidP="00CD74EF">
      <w:pPr>
        <w:jc w:val="both"/>
        <w:rPr>
          <w:del w:id="1162" w:author="Author"/>
        </w:rPr>
      </w:pPr>
    </w:p>
    <w:p w:rsidR="00CD74EF" w:rsidDel="00D12049" w:rsidRDefault="00CD74EF" w:rsidP="00CD74EF">
      <w:pPr>
        <w:jc w:val="both"/>
        <w:rPr>
          <w:del w:id="1163" w:author="Author"/>
        </w:rPr>
      </w:pPr>
      <w:del w:id="1164" w:author="Author">
        <w:r w:rsidDel="00D12049">
          <w:delText xml:space="preserve">If </w:delText>
        </w:r>
        <w:r w:rsidR="00A24A64" w:rsidDel="00D12049">
          <w:delText xml:space="preserve">the </w:delText>
        </w:r>
        <w:r w:rsidDel="00D12049">
          <w:delText xml:space="preserve">test </w:delText>
        </w:r>
        <w:r w:rsidR="00A24A64" w:rsidDel="00D12049">
          <w:delText>procedure was successful</w:delText>
        </w:r>
        <w:r w:rsidDel="00D12049">
          <w:delText xml:space="preserve"> (as indicated on the LCD display) then no ex</w:delText>
        </w:r>
        <w:r w:rsidR="00D93E6B" w:rsidDel="00D12049">
          <w:delText>amination of the conformance report</w:delText>
        </w:r>
        <w:r w:rsidDel="00D12049">
          <w:delText xml:space="preserve"> is required.</w:delText>
        </w:r>
        <w:r w:rsidR="00A24A64" w:rsidDel="00D12049">
          <w:delText xml:space="preserve">  Step </w:delText>
        </w:r>
        <w:r w:rsidR="00D93E6B" w:rsidDel="00D12049">
          <w:delText>5</w:delText>
        </w:r>
        <w:r w:rsidR="00A24A64" w:rsidDel="00D12049">
          <w:delText xml:space="preserve"> of the procedure is required to pass for the overall procedure to pass. </w:delText>
        </w:r>
      </w:del>
    </w:p>
    <w:p w:rsidR="00CD74EF" w:rsidDel="00D12049" w:rsidRDefault="00CD74EF" w:rsidP="00CD74EF">
      <w:pPr>
        <w:jc w:val="both"/>
        <w:rPr>
          <w:del w:id="1165" w:author="Author"/>
        </w:rPr>
      </w:pPr>
    </w:p>
    <w:p w:rsidR="00CD74EF" w:rsidDel="00D12049" w:rsidRDefault="00CD74EF" w:rsidP="00CD74EF">
      <w:pPr>
        <w:jc w:val="both"/>
        <w:rPr>
          <w:del w:id="1166" w:author="Author"/>
        </w:rPr>
      </w:pPr>
      <w:del w:id="1167" w:author="Author">
        <w:r w:rsidDel="00D12049">
          <w:delText>If any failures are indicated, locate and examine the output XML file(s) (conformance report) on the USB Flash Drive to identify the cause of the failure.</w:delText>
        </w:r>
      </w:del>
    </w:p>
    <w:p w:rsidR="00CD74EF" w:rsidDel="00D12049" w:rsidRDefault="00CD74EF" w:rsidP="00CD74EF">
      <w:pPr>
        <w:pStyle w:val="Heading4"/>
        <w:tabs>
          <w:tab w:val="clear" w:pos="1440"/>
          <w:tab w:val="left" w:pos="1080"/>
        </w:tabs>
        <w:rPr>
          <w:del w:id="1168" w:author="Author"/>
        </w:rPr>
      </w:pPr>
      <w:del w:id="1169" w:author="Author">
        <w:r w:rsidDel="00D12049">
          <w:delText>Contingencies</w:delText>
        </w:r>
      </w:del>
    </w:p>
    <w:p w:rsidR="00CD74EF" w:rsidDel="00D12049" w:rsidRDefault="00CD74EF" w:rsidP="00CD74EF">
      <w:pPr>
        <w:rPr>
          <w:del w:id="1170" w:author="Author"/>
        </w:rPr>
      </w:pPr>
      <w:del w:id="1171" w:author="Author">
        <w:r w:rsidDel="00D12049">
          <w:delText>None.</w:delText>
        </w:r>
      </w:del>
    </w:p>
    <w:p w:rsidR="0033533B" w:rsidDel="00D12049" w:rsidRDefault="0033533B" w:rsidP="0033533B">
      <w:pPr>
        <w:tabs>
          <w:tab w:val="left" w:pos="1440"/>
        </w:tabs>
        <w:jc w:val="both"/>
        <w:rPr>
          <w:del w:id="1172" w:author="Author"/>
          <w:rFonts w:cs="Arial"/>
        </w:rPr>
      </w:pPr>
    </w:p>
    <w:p w:rsidR="0033533B" w:rsidRDefault="0033533B" w:rsidP="0033533B">
      <w:pPr>
        <w:rPr>
          <w:rFonts w:ascii="Arial Bold" w:hAnsi="Arial Bold" w:cs="Arial"/>
          <w:bCs/>
          <w:szCs w:val="32"/>
        </w:rPr>
      </w:pPr>
      <w:r>
        <w:br w:type="page"/>
      </w:r>
    </w:p>
    <w:p w:rsidR="0033533B" w:rsidRDefault="0033533B" w:rsidP="0033533B">
      <w:pPr>
        <w:pStyle w:val="Heading2"/>
      </w:pPr>
      <w:bookmarkStart w:id="1173" w:name="_Toc456255182"/>
      <w:r>
        <w:lastRenderedPageBreak/>
        <w:t xml:space="preserve">Test Procedure Specification </w:t>
      </w:r>
      <w:del w:id="1174" w:author="Author">
        <w:r w:rsidR="00CF4DF5" w:rsidDel="00641D39">
          <w:delText>7</w:delText>
        </w:r>
        <w:r w:rsidDel="00641D39">
          <w:delText xml:space="preserve"> </w:delText>
        </w:r>
      </w:del>
      <w:ins w:id="1175" w:author="Author">
        <w:r w:rsidR="00641D39">
          <w:t xml:space="preserve">8 </w:t>
        </w:r>
      </w:ins>
      <w:r>
        <w:t xml:space="preserve">- </w:t>
      </w:r>
      <w:r w:rsidR="00373E1A">
        <w:t xml:space="preserve">FPUI </w:t>
      </w:r>
      <w:r w:rsidR="00296CE3">
        <w:t>Bell Activation</w:t>
      </w:r>
      <w:r w:rsidR="00A87F31">
        <w:t xml:space="preserve"> and Application Termination</w:t>
      </w:r>
      <w:bookmarkEnd w:id="1173"/>
    </w:p>
    <w:p w:rsidR="0033533B" w:rsidRDefault="0033533B" w:rsidP="0033533B">
      <w:pPr>
        <w:pStyle w:val="Heading3"/>
      </w:pPr>
      <w:r>
        <w:t>Test Procedure Specification Identifier</w:t>
      </w:r>
    </w:p>
    <w:p w:rsidR="0033533B" w:rsidRDefault="0033533B" w:rsidP="0033533B">
      <w:pPr>
        <w:tabs>
          <w:tab w:val="left" w:pos="1440"/>
        </w:tabs>
        <w:jc w:val="both"/>
        <w:rPr>
          <w:rFonts w:cs="Arial"/>
        </w:rPr>
      </w:pPr>
      <w:r>
        <w:rPr>
          <w:rFonts w:cs="Arial"/>
        </w:rPr>
        <w:t xml:space="preserve">The identifier for this Test Procedure Specification is </w:t>
      </w:r>
      <w:r w:rsidR="00753164">
        <w:rPr>
          <w:rFonts w:cs="Arial"/>
        </w:rPr>
        <w:t>APIRI</w:t>
      </w:r>
      <w:r>
        <w:rPr>
          <w:rFonts w:cs="Arial"/>
        </w:rPr>
        <w:t>.TPS.</w:t>
      </w:r>
      <w:r w:rsidR="00CD2838">
        <w:rPr>
          <w:rFonts w:cs="Arial"/>
        </w:rPr>
        <w:t>7</w:t>
      </w:r>
      <w:r>
        <w:rPr>
          <w:rFonts w:cs="Arial"/>
        </w:rPr>
        <w:t>020.</w:t>
      </w:r>
    </w:p>
    <w:p w:rsidR="00C045C3" w:rsidRDefault="00C045C3" w:rsidP="00C045C3">
      <w:pPr>
        <w:pStyle w:val="Heading3"/>
      </w:pPr>
      <w:r>
        <w:t>Purpose</w:t>
      </w:r>
    </w:p>
    <w:p w:rsidR="00F460B6" w:rsidRDefault="00C045C3" w:rsidP="00C045C3">
      <w:pPr>
        <w:tabs>
          <w:tab w:val="left" w:pos="1440"/>
        </w:tabs>
        <w:jc w:val="both"/>
        <w:rPr>
          <w:rFonts w:cs="Arial"/>
        </w:rPr>
      </w:pPr>
      <w:r w:rsidRPr="00132D6D">
        <w:rPr>
          <w:rFonts w:cs="Arial"/>
        </w:rPr>
        <w:t xml:space="preserve">This </w:t>
      </w:r>
      <w:r>
        <w:rPr>
          <w:rFonts w:cs="Arial"/>
        </w:rPr>
        <w:t xml:space="preserve">procedure tests the controller’s bell activation requirements.  It runs the Validation Suite Engine (VSE) using the </w:t>
      </w:r>
      <w:r w:rsidR="0017341A">
        <w:rPr>
          <w:rFonts w:cs="Arial"/>
        </w:rPr>
        <w:t>associated Test Case Specification’s XML</w:t>
      </w:r>
      <w:r>
        <w:rPr>
          <w:rFonts w:cs="Arial"/>
        </w:rPr>
        <w:t xml:space="preserve"> test script </w:t>
      </w:r>
      <w:r w:rsidR="0017341A">
        <w:rPr>
          <w:rFonts w:cs="Arial"/>
        </w:rPr>
        <w:t>to create two FPUI ‘applications’ which aid in conducting the test</w:t>
      </w:r>
      <w:r>
        <w:rPr>
          <w:rFonts w:cs="Arial"/>
        </w:rPr>
        <w:t xml:space="preserve">.  </w:t>
      </w:r>
      <w:r w:rsidR="00F460B6">
        <w:rPr>
          <w:rFonts w:cs="Arial"/>
        </w:rPr>
        <w:t>One application will ring the controller’s bell periodically while the other will not.  Only when the bell-ringing application is in focus should the bell be heard.</w:t>
      </w:r>
    </w:p>
    <w:p w:rsidR="00F17EF5" w:rsidRDefault="00F17EF5" w:rsidP="00C045C3">
      <w:pPr>
        <w:tabs>
          <w:tab w:val="left" w:pos="1440"/>
        </w:tabs>
        <w:jc w:val="both"/>
        <w:rPr>
          <w:rFonts w:cs="Arial"/>
        </w:rPr>
      </w:pPr>
    </w:p>
    <w:p w:rsidR="00F17EF5" w:rsidRDefault="00F17EF5" w:rsidP="00C045C3">
      <w:pPr>
        <w:tabs>
          <w:tab w:val="left" w:pos="1440"/>
        </w:tabs>
        <w:jc w:val="both"/>
        <w:rPr>
          <w:rFonts w:cs="Arial"/>
        </w:rPr>
      </w:pPr>
      <w:r w:rsidRPr="00132D6D">
        <w:rPr>
          <w:rFonts w:cs="Arial"/>
        </w:rPr>
        <w:t xml:space="preserve">This </w:t>
      </w:r>
      <w:r>
        <w:rPr>
          <w:rFonts w:cs="Arial"/>
        </w:rPr>
        <w:t>procedure also verifies that an FPUI API connection is closed when an application terminates without explicitly closing the connection.</w:t>
      </w:r>
    </w:p>
    <w:p w:rsidR="00C045C3" w:rsidRDefault="00C045C3" w:rsidP="00C045C3">
      <w:pPr>
        <w:pStyle w:val="Heading3"/>
      </w:pPr>
      <w:r>
        <w:t>Special Requirements</w:t>
      </w:r>
    </w:p>
    <w:p w:rsidR="00F17EF5" w:rsidRDefault="00F17EF5" w:rsidP="00F17EF5">
      <w:pPr>
        <w:tabs>
          <w:tab w:val="left" w:pos="1440"/>
        </w:tabs>
        <w:jc w:val="both"/>
        <w:rPr>
          <w:rFonts w:cs="Arial"/>
        </w:rPr>
      </w:pPr>
      <w:r>
        <w:rPr>
          <w:rFonts w:cs="Arial"/>
        </w:rPr>
        <w:t>This script runs in non-loopback mode so that the applications have access to the controller’s physical front panel.</w:t>
      </w:r>
    </w:p>
    <w:p w:rsidR="00F17EF5" w:rsidRDefault="00F17EF5" w:rsidP="00F17EF5">
      <w:pPr>
        <w:tabs>
          <w:tab w:val="left" w:pos="1440"/>
        </w:tabs>
        <w:jc w:val="both"/>
        <w:rPr>
          <w:rFonts w:cs="Arial"/>
        </w:rPr>
      </w:pPr>
    </w:p>
    <w:p w:rsidR="00C045C3" w:rsidRDefault="00C045C3" w:rsidP="00C045C3">
      <w:pPr>
        <w:tabs>
          <w:tab w:val="left" w:pos="1440"/>
        </w:tabs>
        <w:jc w:val="both"/>
        <w:rPr>
          <w:rFonts w:cs="Arial"/>
        </w:rPr>
      </w:pPr>
      <w:r>
        <w:rPr>
          <w:rFonts w:cs="Arial"/>
        </w:rPr>
        <w:t xml:space="preserve">This procedure requires the editing of text files and the movement of files between a host computer Hard Disk Drive and a </w:t>
      </w:r>
      <w:smartTag w:uri="urn:schemas-microsoft-com:office:smarttags" w:element="Street">
        <w:smartTag w:uri="urn:schemas-microsoft-com:office:smarttags" w:element="address">
          <w:r>
            <w:rPr>
              <w:rFonts w:cs="Arial"/>
            </w:rPr>
            <w:t>USB Flash Drive</w:t>
          </w:r>
        </w:smartTag>
      </w:smartTag>
      <w:r>
        <w:rPr>
          <w:rFonts w:cs="Arial"/>
        </w:rPr>
        <w:t xml:space="preserve"> and is intended to be run by an operator with a reasonable technical knowledge of PC file systems and the tools available for the editing of files and the moving of files between devices. </w:t>
      </w:r>
    </w:p>
    <w:p w:rsidR="00C045C3" w:rsidRDefault="00C045C3" w:rsidP="00C045C3">
      <w:pPr>
        <w:pStyle w:val="Heading3"/>
      </w:pPr>
      <w:r>
        <w:t>Procedure Steps</w:t>
      </w:r>
    </w:p>
    <w:p w:rsidR="00C045C3" w:rsidRDefault="00C045C3" w:rsidP="00C045C3">
      <w:pPr>
        <w:pStyle w:val="Heading4"/>
        <w:tabs>
          <w:tab w:val="clear" w:pos="1440"/>
          <w:tab w:val="left" w:pos="1080"/>
        </w:tabs>
      </w:pPr>
      <w:r>
        <w:t>Log</w:t>
      </w:r>
    </w:p>
    <w:p w:rsidR="00C045C3" w:rsidRPr="00212A02" w:rsidRDefault="00C045C3" w:rsidP="00C045C3">
      <w:pPr>
        <w:jc w:val="both"/>
      </w:pPr>
      <w:r>
        <w:t>The pass/fail status of each procedure step should be logged.  For procedure steps which fail, a description of the cause of the failure as well as acceptable remediation step(s) (if available) should also be noted on the log.</w:t>
      </w:r>
    </w:p>
    <w:p w:rsidR="00C045C3" w:rsidRDefault="00C045C3" w:rsidP="00C045C3">
      <w:pPr>
        <w:pStyle w:val="Heading4"/>
        <w:tabs>
          <w:tab w:val="clear" w:pos="1440"/>
          <w:tab w:val="left" w:pos="1080"/>
        </w:tabs>
      </w:pPr>
      <w:r>
        <w:t>Setup</w:t>
      </w:r>
    </w:p>
    <w:p w:rsidR="00C045C3" w:rsidRDefault="00C045C3" w:rsidP="00C045C3">
      <w:pPr>
        <w:jc w:val="both"/>
      </w:pPr>
      <w:r>
        <w:t>All test cases executed by this procedure utilize the hardware environment as described in the APIRI Test Plan, specifically:</w:t>
      </w:r>
    </w:p>
    <w:p w:rsidR="00C045C3" w:rsidRDefault="00C045C3" w:rsidP="00C045C3">
      <w:pPr>
        <w:jc w:val="both"/>
      </w:pPr>
    </w:p>
    <w:p w:rsidR="00C045C3" w:rsidRDefault="00C045C3" w:rsidP="00C045C3">
      <w:pPr>
        <w:numPr>
          <w:ilvl w:val="0"/>
          <w:numId w:val="8"/>
        </w:numPr>
        <w:jc w:val="both"/>
      </w:pPr>
      <w:r>
        <w:t xml:space="preserve">an ATC Controller with a primary USB port capable of running startup scripts and </w:t>
      </w:r>
      <w:r w:rsidRPr="009F14D1">
        <w:t>a minimum 8x40 character LCD display and associated keyboard</w:t>
      </w:r>
    </w:p>
    <w:p w:rsidR="00C045C3" w:rsidRDefault="00C045C3" w:rsidP="00C045C3">
      <w:pPr>
        <w:numPr>
          <w:ilvl w:val="0"/>
          <w:numId w:val="8"/>
        </w:numPr>
        <w:jc w:val="both"/>
      </w:pPr>
      <w:r>
        <w:t>a Personal Computer (PC) with 1GB available hard drive storage and an available USB port</w:t>
      </w:r>
    </w:p>
    <w:p w:rsidR="00C045C3" w:rsidRDefault="00C045C3" w:rsidP="00C045C3">
      <w:pPr>
        <w:numPr>
          <w:ilvl w:val="0"/>
          <w:numId w:val="8"/>
        </w:numPr>
        <w:jc w:val="both"/>
      </w:pPr>
      <w:r>
        <w:t xml:space="preserve">a </w:t>
      </w:r>
      <w:smartTag w:uri="urn:schemas-microsoft-com:office:smarttags" w:element="Street">
        <w:smartTag w:uri="urn:schemas-microsoft-com:office:smarttags" w:element="address">
          <w:r>
            <w:t>1GB USB Flash Drive</w:t>
          </w:r>
        </w:smartTag>
      </w:smartTag>
      <w:r>
        <w:t>, formatted with a suitable FAT file system</w:t>
      </w:r>
    </w:p>
    <w:p w:rsidR="00C045C3" w:rsidRDefault="00C045C3" w:rsidP="00C045C3">
      <w:pPr>
        <w:jc w:val="both"/>
      </w:pPr>
    </w:p>
    <w:p w:rsidR="00C045C3" w:rsidRDefault="00C045C3" w:rsidP="00C045C3">
      <w:pPr>
        <w:jc w:val="both"/>
      </w:pPr>
      <w:r>
        <w:t xml:space="preserve">Prior to the first execution of any test on the supplied USB Flash Drive, the runtime APIVS package must be copied into the root directory of the drive (see </w:t>
      </w:r>
      <w:r w:rsidRPr="00B406D2">
        <w:rPr>
          <w:i/>
        </w:rPr>
        <w:t>APIVS User Manual</w:t>
      </w:r>
      <w:r>
        <w:t>).  This package contains the executable VSE program and all configuration, script and data files necessary to execute all test cases using this test procedure.</w:t>
      </w:r>
    </w:p>
    <w:p w:rsidR="00C045C3" w:rsidRDefault="00C045C3" w:rsidP="00C045C3">
      <w:pPr>
        <w:jc w:val="both"/>
      </w:pPr>
    </w:p>
    <w:p w:rsidR="00C045C3" w:rsidRPr="00A91055" w:rsidRDefault="00C045C3" w:rsidP="00C045C3">
      <w:pPr>
        <w:jc w:val="both"/>
      </w:pPr>
      <w:r>
        <w:t xml:space="preserve">The shell script file </w:t>
      </w:r>
      <w:r w:rsidRPr="00C03B03">
        <w:rPr>
          <w:b/>
          <w:i/>
        </w:rPr>
        <w:t>run</w:t>
      </w:r>
      <w:r>
        <w:rPr>
          <w:b/>
          <w:i/>
        </w:rPr>
        <w:t>VSnlb</w:t>
      </w:r>
      <w:r>
        <w:t xml:space="preserve"> in the root of the USB Flash Drive should be edited to select this procedure’s specific test case (C7020) </w:t>
      </w:r>
      <w:r w:rsidR="0017341A">
        <w:t xml:space="preserve">alone </w:t>
      </w:r>
      <w:r>
        <w:t xml:space="preserve">for testing.  See the file comments in </w:t>
      </w:r>
      <w:r w:rsidRPr="00C03B03">
        <w:rPr>
          <w:b/>
          <w:i/>
        </w:rPr>
        <w:t>run</w:t>
      </w:r>
      <w:r>
        <w:rPr>
          <w:b/>
          <w:i/>
        </w:rPr>
        <w:t>VSnlb</w:t>
      </w:r>
      <w:r>
        <w:t xml:space="preserve"> for specific instructions.</w:t>
      </w:r>
    </w:p>
    <w:p w:rsidR="00C045C3" w:rsidRDefault="00C045C3" w:rsidP="00C045C3">
      <w:pPr>
        <w:rPr>
          <w:rFonts w:ascii="Arial Bold" w:hAnsi="Arial Bold" w:cs="Arial"/>
          <w:bCs/>
          <w:szCs w:val="32"/>
        </w:rPr>
      </w:pPr>
      <w:r>
        <w:br w:type="page"/>
      </w:r>
    </w:p>
    <w:p w:rsidR="00C045C3" w:rsidRPr="002F2EB9" w:rsidRDefault="00C045C3" w:rsidP="00C045C3">
      <w:pPr>
        <w:pStyle w:val="Heading4"/>
        <w:tabs>
          <w:tab w:val="clear" w:pos="1440"/>
          <w:tab w:val="left" w:pos="1080"/>
        </w:tabs>
        <w:rPr>
          <w:b/>
        </w:rPr>
      </w:pPr>
      <w:r w:rsidRPr="002F2EB9">
        <w:rPr>
          <w:b/>
        </w:rPr>
        <w:lastRenderedPageBreak/>
        <w:t>Start</w:t>
      </w:r>
    </w:p>
    <w:p w:rsidR="00C045C3" w:rsidRPr="00A91055" w:rsidRDefault="00C045C3" w:rsidP="00C045C3">
      <w:r>
        <w:t xml:space="preserve">To start the procedure, insert the prepared </w:t>
      </w:r>
      <w:smartTag w:uri="urn:schemas-microsoft-com:office:smarttags" w:element="Street">
        <w:smartTag w:uri="urn:schemas-microsoft-com:office:smarttags" w:element="address">
          <w:r>
            <w:t>USB Flash Drive</w:t>
          </w:r>
        </w:smartTag>
      </w:smartTag>
      <w:r>
        <w:t xml:space="preserve"> into the ATC Controller’s primary USB port and turn the controller power ON.</w:t>
      </w:r>
    </w:p>
    <w:p w:rsidR="00C045C3" w:rsidRDefault="00C045C3" w:rsidP="00C045C3">
      <w:pPr>
        <w:pStyle w:val="Heading4"/>
        <w:tabs>
          <w:tab w:val="clear" w:pos="1440"/>
          <w:tab w:val="left" w:pos="1080"/>
        </w:tabs>
      </w:pPr>
      <w:r>
        <w:t>Proceed</w:t>
      </w:r>
    </w:p>
    <w:p w:rsidR="00C045C3" w:rsidRDefault="00C045C3" w:rsidP="00F460B6">
      <w:pPr>
        <w:pStyle w:val="ListParagraph"/>
        <w:numPr>
          <w:ilvl w:val="0"/>
          <w:numId w:val="15"/>
        </w:numPr>
        <w:jc w:val="both"/>
      </w:pPr>
      <w:r>
        <w:t>After approximately ten (10) seconds, the LCD backlight should turn on and the display will indicate that the Validation Suite package is running.</w:t>
      </w:r>
      <w:r w:rsidR="00F460B6">
        <w:t xml:space="preserve"> For this procedure, press the &lt;NO&gt; key on the keypad to select non-loopback mode</w:t>
      </w:r>
      <w:r w:rsidR="00280129">
        <w:t>.</w:t>
      </w:r>
    </w:p>
    <w:p w:rsidR="00C045C3" w:rsidRDefault="00C045C3" w:rsidP="00C045C3"/>
    <w:p w:rsidR="00C045C3" w:rsidRPr="00EB2AD8" w:rsidRDefault="00C045C3" w:rsidP="00C045C3">
      <w:r>
        <w:rPr>
          <w:noProof/>
        </w:rPr>
        <mc:AlternateContent>
          <mc:Choice Requires="wps">
            <w:drawing>
              <wp:anchor distT="0" distB="0" distL="114300" distR="114300" simplePos="0" relativeHeight="251782144" behindDoc="0" locked="0" layoutInCell="1" allowOverlap="1" wp14:anchorId="1495059F" wp14:editId="34056E44">
                <wp:simplePos x="0" y="0"/>
                <wp:positionH relativeFrom="column">
                  <wp:posOffset>468726</wp:posOffset>
                </wp:positionH>
                <wp:positionV relativeFrom="paragraph">
                  <wp:posOffset>-1270</wp:posOffset>
                </wp:positionV>
                <wp:extent cx="3242310" cy="1236980"/>
                <wp:effectExtent l="0" t="0" r="15240" b="2032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Pr="00EB2AD8" w:rsidRDefault="00366C1B" w:rsidP="00C045C3">
                            <w:pPr>
                              <w:rPr>
                                <w:rFonts w:ascii="Courier New" w:hAnsi="Courier New" w:cs="Courier New"/>
                                <w:b/>
                              </w:rPr>
                            </w:pPr>
                            <w:r>
                              <w:rPr>
                                <w:rFonts w:ascii="Courier New" w:hAnsi="Courier New" w:cs="Courier New"/>
                                <w:b/>
                              </w:rPr>
                              <w:t>ATC 5401 API Validation Suite v1.0</w:t>
                            </w:r>
                          </w:p>
                          <w:p w:rsidR="00366C1B" w:rsidRDefault="00366C1B" w:rsidP="00C045C3">
                            <w:pPr>
                              <w:rPr>
                                <w:rFonts w:ascii="Courier New" w:hAnsi="Courier New" w:cs="Courier New"/>
                                <w:b/>
                              </w:rPr>
                            </w:pPr>
                            <w:r>
                              <w:rPr>
                                <w:rFonts w:ascii="Courier New" w:hAnsi="Courier New" w:cs="Courier New"/>
                                <w:b/>
                              </w:rPr>
                              <w:t>Loopback Mode</w:t>
                            </w:r>
                            <w:r w:rsidRPr="00EB2AD8">
                              <w:rPr>
                                <w:rFonts w:ascii="Courier New" w:hAnsi="Courier New" w:cs="Courier New"/>
                                <w:b/>
                              </w:rPr>
                              <w:t xml:space="preserve"> [YES]/[NO]?</w:t>
                            </w:r>
                          </w:p>
                          <w:p w:rsidR="00366C1B" w:rsidRPr="00EB2AD8" w:rsidRDefault="00366C1B" w:rsidP="00C045C3">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margin-left:36.9pt;margin-top:-.1pt;width:255.3pt;height:97.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">
                <v:textbox>
                  <w:txbxContent>
                    <w:p w:rsidR="00366C1B" w:rsidRPr="00EB2AD8" w:rsidRDefault="00366C1B" w:rsidP="00C045C3">
                      <w:pPr>
                        <w:rPr>
                          <w:rFonts w:ascii="Courier New" w:hAnsi="Courier New" w:cs="Courier New"/>
                          <w:b/>
                        </w:rPr>
                      </w:pPr>
                      <w:r>
                        <w:rPr>
                          <w:rFonts w:ascii="Courier New" w:hAnsi="Courier New" w:cs="Courier New"/>
                          <w:b/>
                        </w:rPr>
                        <w:t>ATC 5401 API Validation Suite v1.0</w:t>
                      </w:r>
                    </w:p>
                    <w:p w:rsidR="00366C1B" w:rsidRDefault="00366C1B" w:rsidP="00C045C3">
                      <w:pPr>
                        <w:rPr>
                          <w:rFonts w:ascii="Courier New" w:hAnsi="Courier New" w:cs="Courier New"/>
                          <w:b/>
                        </w:rPr>
                      </w:pPr>
                      <w:r>
                        <w:rPr>
                          <w:rFonts w:ascii="Courier New" w:hAnsi="Courier New" w:cs="Courier New"/>
                          <w:b/>
                        </w:rPr>
                        <w:t>Loopback Mode</w:t>
                      </w:r>
                      <w:r w:rsidRPr="00EB2AD8">
                        <w:rPr>
                          <w:rFonts w:ascii="Courier New" w:hAnsi="Courier New" w:cs="Courier New"/>
                          <w:b/>
                        </w:rPr>
                        <w:t xml:space="preserve"> [YES]/[NO]?</w:t>
                      </w:r>
                    </w:p>
                    <w:p w:rsidR="00366C1B" w:rsidRPr="00EB2AD8" w:rsidRDefault="00366C1B" w:rsidP="00C045C3">
                      <w:pPr>
                        <w:rPr>
                          <w:rFonts w:ascii="Courier New" w:hAnsi="Courier New" w:cs="Courier New"/>
                          <w:b/>
                        </w:rPr>
                      </w:pPr>
                    </w:p>
                  </w:txbxContent>
                </v:textbox>
              </v:shape>
            </w:pict>
          </mc:Fallback>
        </mc:AlternateContent>
      </w:r>
    </w:p>
    <w:p w:rsidR="00C045C3" w:rsidRDefault="00C045C3" w:rsidP="00C045C3"/>
    <w:p w:rsidR="00C045C3" w:rsidRDefault="00C045C3" w:rsidP="00C045C3"/>
    <w:p w:rsidR="00C045C3" w:rsidRDefault="00C045C3" w:rsidP="00C045C3"/>
    <w:p w:rsidR="00C045C3" w:rsidRDefault="00C045C3" w:rsidP="00C045C3"/>
    <w:p w:rsidR="00C045C3" w:rsidRDefault="00C045C3" w:rsidP="00C045C3"/>
    <w:p w:rsidR="00C045C3" w:rsidRDefault="00C045C3" w:rsidP="00C045C3"/>
    <w:p w:rsidR="00C045C3" w:rsidRPr="008E19A6" w:rsidRDefault="00C045C3" w:rsidP="00C045C3"/>
    <w:p w:rsidR="00C045C3" w:rsidRDefault="00C045C3" w:rsidP="00C045C3"/>
    <w:p w:rsidR="00C045C3" w:rsidRDefault="00C045C3" w:rsidP="00C045C3"/>
    <w:p w:rsidR="00C045C3" w:rsidRDefault="00F460B6" w:rsidP="00F460B6">
      <w:pPr>
        <w:pStyle w:val="ListParagraph"/>
        <w:numPr>
          <w:ilvl w:val="0"/>
          <w:numId w:val="15"/>
        </w:numPr>
      </w:pPr>
      <w:r>
        <w:t>Press the &lt;YES&gt; key on the keypad to start the test</w:t>
      </w:r>
      <w:r w:rsidR="00280129">
        <w:t xml:space="preserve">. </w:t>
      </w:r>
    </w:p>
    <w:p w:rsidR="00C045C3" w:rsidRDefault="00F460B6" w:rsidP="00F460B6">
      <w:pPr>
        <w:tabs>
          <w:tab w:val="left" w:pos="6220"/>
        </w:tabs>
      </w:pPr>
      <w:r>
        <w:tab/>
      </w:r>
    </w:p>
    <w:p w:rsidR="00C045C3" w:rsidRDefault="00C045C3" w:rsidP="00C045C3">
      <w:r>
        <w:rPr>
          <w:noProof/>
        </w:rPr>
        <mc:AlternateContent>
          <mc:Choice Requires="wps">
            <w:drawing>
              <wp:anchor distT="0" distB="0" distL="114300" distR="114300" simplePos="0" relativeHeight="251786240" behindDoc="0" locked="0" layoutInCell="1" allowOverlap="1" wp14:anchorId="4F6407CF" wp14:editId="4B8C799F">
                <wp:simplePos x="0" y="0"/>
                <wp:positionH relativeFrom="column">
                  <wp:posOffset>476410</wp:posOffset>
                </wp:positionH>
                <wp:positionV relativeFrom="paragraph">
                  <wp:posOffset>20320</wp:posOffset>
                </wp:positionV>
                <wp:extent cx="3242310" cy="1236980"/>
                <wp:effectExtent l="0" t="0" r="15240" b="2032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Pr="00EB2AD8" w:rsidRDefault="00366C1B" w:rsidP="00C045C3">
                            <w:pPr>
                              <w:rPr>
                                <w:rFonts w:ascii="Courier New" w:hAnsi="Courier New" w:cs="Courier New"/>
                                <w:b/>
                              </w:rPr>
                            </w:pPr>
                            <w:r>
                              <w:rPr>
                                <w:rFonts w:ascii="Courier New" w:hAnsi="Courier New" w:cs="Courier New"/>
                                <w:b/>
                              </w:rPr>
                              <w:t>ATC 5401 API Validation Suite v1.0</w:t>
                            </w:r>
                          </w:p>
                          <w:p w:rsidR="00366C1B" w:rsidRDefault="00366C1B" w:rsidP="00C045C3">
                            <w:pPr>
                              <w:rPr>
                                <w:rFonts w:ascii="Courier New" w:hAnsi="Courier New" w:cs="Courier New"/>
                                <w:b/>
                              </w:rPr>
                            </w:pPr>
                            <w:r>
                              <w:rPr>
                                <w:rFonts w:ascii="Courier New" w:hAnsi="Courier New" w:cs="Courier New"/>
                                <w:b/>
                              </w:rPr>
                              <w:t>Begin Test</w:t>
                            </w:r>
                            <w:r w:rsidRPr="00EB2AD8">
                              <w:rPr>
                                <w:rFonts w:ascii="Courier New" w:hAnsi="Courier New" w:cs="Courier New"/>
                                <w:b/>
                              </w:rPr>
                              <w:t xml:space="preserve"> [YES]/[NO]?</w:t>
                            </w:r>
                          </w:p>
                          <w:p w:rsidR="00366C1B" w:rsidRPr="00EB2AD8" w:rsidRDefault="00366C1B" w:rsidP="00C045C3">
                            <w:pPr>
                              <w:rPr>
                                <w:rFonts w:ascii="Courier New" w:hAnsi="Courier New" w:cs="Courier New"/>
                                <w:b/>
                              </w:rPr>
                            </w:pPr>
                          </w:p>
                          <w:p w:rsidR="00366C1B" w:rsidRDefault="00366C1B" w:rsidP="00C045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margin-left:37.5pt;margin-top:1.6pt;width:255.3pt;height:97.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">
                <v:textbox>
                  <w:txbxContent>
                    <w:p w:rsidR="00366C1B" w:rsidRPr="00EB2AD8" w:rsidRDefault="00366C1B" w:rsidP="00C045C3">
                      <w:pPr>
                        <w:rPr>
                          <w:rFonts w:ascii="Courier New" w:hAnsi="Courier New" w:cs="Courier New"/>
                          <w:b/>
                        </w:rPr>
                      </w:pPr>
                      <w:r>
                        <w:rPr>
                          <w:rFonts w:ascii="Courier New" w:hAnsi="Courier New" w:cs="Courier New"/>
                          <w:b/>
                        </w:rPr>
                        <w:t>ATC 5401 API Validation Suite v1.0</w:t>
                      </w:r>
                    </w:p>
                    <w:p w:rsidR="00366C1B" w:rsidRDefault="00366C1B" w:rsidP="00C045C3">
                      <w:pPr>
                        <w:rPr>
                          <w:rFonts w:ascii="Courier New" w:hAnsi="Courier New" w:cs="Courier New"/>
                          <w:b/>
                        </w:rPr>
                      </w:pPr>
                      <w:r>
                        <w:rPr>
                          <w:rFonts w:ascii="Courier New" w:hAnsi="Courier New" w:cs="Courier New"/>
                          <w:b/>
                        </w:rPr>
                        <w:t>Begin Test</w:t>
                      </w:r>
                      <w:r w:rsidRPr="00EB2AD8">
                        <w:rPr>
                          <w:rFonts w:ascii="Courier New" w:hAnsi="Courier New" w:cs="Courier New"/>
                          <w:b/>
                        </w:rPr>
                        <w:t xml:space="preserve"> [YES]/[NO]?</w:t>
                      </w:r>
                    </w:p>
                    <w:p w:rsidR="00366C1B" w:rsidRPr="00EB2AD8" w:rsidRDefault="00366C1B" w:rsidP="00C045C3">
                      <w:pPr>
                        <w:rPr>
                          <w:rFonts w:ascii="Courier New" w:hAnsi="Courier New" w:cs="Courier New"/>
                          <w:b/>
                        </w:rPr>
                      </w:pPr>
                    </w:p>
                    <w:p w:rsidR="00366C1B" w:rsidRDefault="00366C1B" w:rsidP="00C045C3"/>
                  </w:txbxContent>
                </v:textbox>
              </v:shape>
            </w:pict>
          </mc:Fallback>
        </mc:AlternateContent>
      </w:r>
    </w:p>
    <w:p w:rsidR="00C045C3" w:rsidRDefault="00C045C3" w:rsidP="00C045C3"/>
    <w:p w:rsidR="00C045C3" w:rsidRDefault="00C045C3" w:rsidP="00C045C3"/>
    <w:p w:rsidR="00C045C3" w:rsidRDefault="00C045C3" w:rsidP="00C045C3"/>
    <w:p w:rsidR="00C045C3" w:rsidRDefault="00C045C3" w:rsidP="00C045C3"/>
    <w:p w:rsidR="00C045C3" w:rsidRDefault="00C045C3" w:rsidP="00C045C3"/>
    <w:p w:rsidR="00C045C3" w:rsidRDefault="00C045C3" w:rsidP="00C045C3"/>
    <w:p w:rsidR="00C045C3" w:rsidRDefault="00C045C3" w:rsidP="00C045C3"/>
    <w:p w:rsidR="00C045C3" w:rsidRDefault="00C045C3" w:rsidP="00C045C3"/>
    <w:p w:rsidR="00C045C3" w:rsidRDefault="00C045C3" w:rsidP="00C045C3"/>
    <w:p w:rsidR="0017341A" w:rsidRDefault="00F460B6" w:rsidP="00F460B6">
      <w:pPr>
        <w:pStyle w:val="ListParagraph"/>
        <w:numPr>
          <w:ilvl w:val="0"/>
          <w:numId w:val="15"/>
        </w:numPr>
      </w:pPr>
      <w:r>
        <w:t>After a brief delay the display should show the Front Panel Manager (FPM).  A</w:t>
      </w:r>
      <w:r w:rsidR="0017341A">
        <w:t xml:space="preserve">fter another brief delay, the names of the two </w:t>
      </w:r>
      <w:r w:rsidR="00F17EF5">
        <w:t xml:space="preserve">FPUI </w:t>
      </w:r>
      <w:r w:rsidR="0017341A">
        <w:t>applications should appear in the FPM</w:t>
      </w:r>
      <w:r>
        <w:t xml:space="preserve"> window</w:t>
      </w:r>
      <w:r w:rsidR="0017341A">
        <w:t>.</w:t>
      </w:r>
    </w:p>
    <w:p w:rsidR="0017341A" w:rsidRDefault="0017341A" w:rsidP="0017341A"/>
    <w:p w:rsidR="0017341A" w:rsidRDefault="0017341A" w:rsidP="0017341A">
      <w:r>
        <w:rPr>
          <w:noProof/>
        </w:rPr>
        <mc:AlternateContent>
          <mc:Choice Requires="wps">
            <w:drawing>
              <wp:anchor distT="0" distB="0" distL="114300" distR="114300" simplePos="0" relativeHeight="251788288" behindDoc="0" locked="0" layoutInCell="1" allowOverlap="1" wp14:anchorId="00F02076" wp14:editId="1719FDED">
                <wp:simplePos x="0" y="0"/>
                <wp:positionH relativeFrom="column">
                  <wp:posOffset>453358</wp:posOffset>
                </wp:positionH>
                <wp:positionV relativeFrom="paragraph">
                  <wp:posOffset>43815</wp:posOffset>
                </wp:positionV>
                <wp:extent cx="3242662" cy="1236980"/>
                <wp:effectExtent l="0" t="0" r="15240" b="2032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662" cy="1236980"/>
                        </a:xfrm>
                        <a:prstGeom prst="rect">
                          <a:avLst/>
                        </a:prstGeom>
                        <a:solidFill>
                          <a:srgbClr val="FFFFFF"/>
                        </a:solidFill>
                        <a:ln w="9525">
                          <a:solidFill>
                            <a:srgbClr val="000000"/>
                          </a:solidFill>
                          <a:miter lim="800000"/>
                          <a:headEnd/>
                          <a:tailEnd/>
                        </a:ln>
                      </wps:spPr>
                      <wps:txbx>
                        <w:txbxContent>
                          <w:p w:rsidR="00366C1B" w:rsidRPr="00EB2AD8" w:rsidRDefault="00366C1B" w:rsidP="0017341A">
                            <w:pPr>
                              <w:rPr>
                                <w:rFonts w:ascii="Courier New" w:hAnsi="Courier New" w:cs="Courier New"/>
                                <w:b/>
                              </w:rPr>
                            </w:pPr>
                            <w:r>
                              <w:rPr>
                                <w:rFonts w:ascii="Courier New" w:hAnsi="Courier New" w:cs="Courier New"/>
                                <w:b/>
                              </w:rPr>
                              <w:t xml:space="preserve">          FRONT PANEL MANAGER</w:t>
                            </w:r>
                          </w:p>
                          <w:p w:rsidR="00366C1B" w:rsidRDefault="00366C1B" w:rsidP="0017341A">
                            <w:pPr>
                              <w:rPr>
                                <w:rFonts w:ascii="Courier New" w:hAnsi="Courier New" w:cs="Courier New"/>
                                <w:b/>
                              </w:rPr>
                            </w:pPr>
                            <w:r>
                              <w:rPr>
                                <w:rFonts w:ascii="Courier New" w:hAnsi="Courier New" w:cs="Courier New"/>
                                <w:b/>
                              </w:rPr>
                              <w:t>SELECT WINDOW [0-F]  SET DEFAULT *[0-F]</w:t>
                            </w:r>
                          </w:p>
                          <w:p w:rsidR="00366C1B" w:rsidRDefault="00366C1B" w:rsidP="0017341A">
                            <w:pPr>
                              <w:rPr>
                                <w:rFonts w:ascii="Courier New" w:hAnsi="Courier New" w:cs="Courier New"/>
                                <w:b/>
                              </w:rPr>
                            </w:pPr>
                            <w:r>
                              <w:rPr>
                                <w:rFonts w:ascii="Courier New" w:hAnsi="Courier New" w:cs="Courier New"/>
                                <w:b/>
                              </w:rPr>
                              <w:t xml:space="preserve">0 C7020_00          1 C7020_01          </w:t>
                            </w:r>
                          </w:p>
                          <w:p w:rsidR="00366C1B" w:rsidRDefault="00366C1B" w:rsidP="0017341A">
                            <w:pPr>
                              <w:rPr>
                                <w:rFonts w:ascii="Courier New" w:hAnsi="Courier New" w:cs="Courier New"/>
                                <w:b/>
                              </w:rPr>
                            </w:pPr>
                            <w:r>
                              <w:rPr>
                                <w:rFonts w:ascii="Courier New" w:hAnsi="Courier New" w:cs="Courier New"/>
                                <w:b/>
                              </w:rPr>
                              <w:t>2                   3</w:t>
                            </w:r>
                          </w:p>
                          <w:p w:rsidR="00366C1B" w:rsidRDefault="00366C1B" w:rsidP="0017341A">
                            <w:pPr>
                              <w:rPr>
                                <w:rFonts w:ascii="Courier New" w:hAnsi="Courier New" w:cs="Courier New"/>
                                <w:b/>
                              </w:rPr>
                            </w:pPr>
                            <w:r>
                              <w:rPr>
                                <w:rFonts w:ascii="Courier New" w:hAnsi="Courier New" w:cs="Courier New"/>
                                <w:b/>
                              </w:rPr>
                              <w:t>4                   5</w:t>
                            </w:r>
                          </w:p>
                          <w:p w:rsidR="00366C1B" w:rsidRDefault="00366C1B" w:rsidP="0017341A">
                            <w:pPr>
                              <w:rPr>
                                <w:rFonts w:ascii="Courier New" w:hAnsi="Courier New" w:cs="Courier New"/>
                                <w:b/>
                              </w:rPr>
                            </w:pPr>
                            <w:r>
                              <w:rPr>
                                <w:rFonts w:ascii="Courier New" w:hAnsi="Courier New" w:cs="Courier New"/>
                                <w:b/>
                              </w:rPr>
                              <w:t>6                   7</w:t>
                            </w:r>
                          </w:p>
                          <w:p w:rsidR="00366C1B" w:rsidRDefault="00366C1B" w:rsidP="0017341A">
                            <w:pPr>
                              <w:rPr>
                                <w:rFonts w:ascii="Courier New" w:hAnsi="Courier New" w:cs="Courier New"/>
                                <w:b/>
                              </w:rPr>
                            </w:pPr>
                            <w:r>
                              <w:rPr>
                                <w:rFonts w:ascii="Courier New" w:hAnsi="Courier New" w:cs="Courier New"/>
                                <w:b/>
                              </w:rPr>
                              <w:t>8                   9</w:t>
                            </w:r>
                          </w:p>
                          <w:p w:rsidR="00366C1B" w:rsidRDefault="00366C1B" w:rsidP="0017341A">
                            <w:pPr>
                              <w:rPr>
                                <w:rFonts w:ascii="Courier New" w:hAnsi="Courier New" w:cs="Courier New"/>
                                <w:b/>
                              </w:rPr>
                            </w:pPr>
                            <w:r>
                              <w:rPr>
                                <w:rFonts w:ascii="Courier New" w:hAnsi="Courier New" w:cs="Courier New"/>
                                <w:b/>
                              </w:rPr>
                              <w:t>[UP/DN ARROW]        [CONFIG INFO- NEXT]</w:t>
                            </w:r>
                          </w:p>
                          <w:p w:rsidR="00366C1B" w:rsidRPr="00EB2AD8" w:rsidRDefault="00366C1B" w:rsidP="0017341A">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margin-left:35.7pt;margin-top:3.45pt;width:255.35pt;height:97.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zGKLwIAAFoEAAAOAAAAZHJzL2Uyb0RvYy54bWysVNuO2yAQfa/Uf0C8N068SZp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">
                <v:textbox>
                  <w:txbxContent>
                    <w:p w:rsidR="00366C1B" w:rsidRPr="00EB2AD8" w:rsidRDefault="00366C1B" w:rsidP="0017341A">
                      <w:pPr>
                        <w:rPr>
                          <w:rFonts w:ascii="Courier New" w:hAnsi="Courier New" w:cs="Courier New"/>
                          <w:b/>
                        </w:rPr>
                      </w:pPr>
                      <w:r>
                        <w:rPr>
                          <w:rFonts w:ascii="Courier New" w:hAnsi="Courier New" w:cs="Courier New"/>
                          <w:b/>
                        </w:rPr>
                        <w:t xml:space="preserve">          FRONT PANEL MANAGER</w:t>
                      </w:r>
                    </w:p>
                    <w:p w:rsidR="00366C1B" w:rsidRDefault="00366C1B" w:rsidP="0017341A">
                      <w:pPr>
                        <w:rPr>
                          <w:rFonts w:ascii="Courier New" w:hAnsi="Courier New" w:cs="Courier New"/>
                          <w:b/>
                        </w:rPr>
                      </w:pPr>
                      <w:r>
                        <w:rPr>
                          <w:rFonts w:ascii="Courier New" w:hAnsi="Courier New" w:cs="Courier New"/>
                          <w:b/>
                        </w:rPr>
                        <w:t>SELECT WINDOW [0-F]  SET DEFAULT *[0-F]</w:t>
                      </w:r>
                    </w:p>
                    <w:p w:rsidR="00366C1B" w:rsidRDefault="00366C1B" w:rsidP="0017341A">
                      <w:pPr>
                        <w:rPr>
                          <w:rFonts w:ascii="Courier New" w:hAnsi="Courier New" w:cs="Courier New"/>
                          <w:b/>
                        </w:rPr>
                      </w:pPr>
                      <w:r>
                        <w:rPr>
                          <w:rFonts w:ascii="Courier New" w:hAnsi="Courier New" w:cs="Courier New"/>
                          <w:b/>
                        </w:rPr>
                        <w:t xml:space="preserve">0 C7020_00          1 C7020_01          </w:t>
                      </w:r>
                    </w:p>
                    <w:p w:rsidR="00366C1B" w:rsidRDefault="00366C1B" w:rsidP="0017341A">
                      <w:pPr>
                        <w:rPr>
                          <w:rFonts w:ascii="Courier New" w:hAnsi="Courier New" w:cs="Courier New"/>
                          <w:b/>
                        </w:rPr>
                      </w:pPr>
                      <w:r>
                        <w:rPr>
                          <w:rFonts w:ascii="Courier New" w:hAnsi="Courier New" w:cs="Courier New"/>
                          <w:b/>
                        </w:rPr>
                        <w:t>2                   3</w:t>
                      </w:r>
                    </w:p>
                    <w:p w:rsidR="00366C1B" w:rsidRDefault="00366C1B" w:rsidP="0017341A">
                      <w:pPr>
                        <w:rPr>
                          <w:rFonts w:ascii="Courier New" w:hAnsi="Courier New" w:cs="Courier New"/>
                          <w:b/>
                        </w:rPr>
                      </w:pPr>
                      <w:r>
                        <w:rPr>
                          <w:rFonts w:ascii="Courier New" w:hAnsi="Courier New" w:cs="Courier New"/>
                          <w:b/>
                        </w:rPr>
                        <w:t>4                   5</w:t>
                      </w:r>
                    </w:p>
                    <w:p w:rsidR="00366C1B" w:rsidRDefault="00366C1B" w:rsidP="0017341A">
                      <w:pPr>
                        <w:rPr>
                          <w:rFonts w:ascii="Courier New" w:hAnsi="Courier New" w:cs="Courier New"/>
                          <w:b/>
                        </w:rPr>
                      </w:pPr>
                      <w:r>
                        <w:rPr>
                          <w:rFonts w:ascii="Courier New" w:hAnsi="Courier New" w:cs="Courier New"/>
                          <w:b/>
                        </w:rPr>
                        <w:t>6                   7</w:t>
                      </w:r>
                    </w:p>
                    <w:p w:rsidR="00366C1B" w:rsidRDefault="00366C1B" w:rsidP="0017341A">
                      <w:pPr>
                        <w:rPr>
                          <w:rFonts w:ascii="Courier New" w:hAnsi="Courier New" w:cs="Courier New"/>
                          <w:b/>
                        </w:rPr>
                      </w:pPr>
                      <w:r>
                        <w:rPr>
                          <w:rFonts w:ascii="Courier New" w:hAnsi="Courier New" w:cs="Courier New"/>
                          <w:b/>
                        </w:rPr>
                        <w:t>8                   9</w:t>
                      </w:r>
                    </w:p>
                    <w:p w:rsidR="00366C1B" w:rsidRDefault="00366C1B" w:rsidP="0017341A">
                      <w:pPr>
                        <w:rPr>
                          <w:rFonts w:ascii="Courier New" w:hAnsi="Courier New" w:cs="Courier New"/>
                          <w:b/>
                        </w:rPr>
                      </w:pPr>
                      <w:r>
                        <w:rPr>
                          <w:rFonts w:ascii="Courier New" w:hAnsi="Courier New" w:cs="Courier New"/>
                          <w:b/>
                        </w:rPr>
                        <w:t>[UP/DN ARROW]        [CONFIG INFO- NEXT]</w:t>
                      </w:r>
                    </w:p>
                    <w:p w:rsidR="00366C1B" w:rsidRPr="00EB2AD8" w:rsidRDefault="00366C1B" w:rsidP="0017341A">
                      <w:pPr>
                        <w:rPr>
                          <w:rFonts w:ascii="Courier New" w:hAnsi="Courier New" w:cs="Courier New"/>
                          <w:b/>
                        </w:rPr>
                      </w:pPr>
                    </w:p>
                  </w:txbxContent>
                </v:textbox>
              </v:shape>
            </w:pict>
          </mc:Fallback>
        </mc:AlternateContent>
      </w:r>
    </w:p>
    <w:p w:rsidR="0017341A" w:rsidRDefault="0017341A" w:rsidP="0017341A"/>
    <w:p w:rsidR="0017341A" w:rsidRDefault="0017341A" w:rsidP="0017341A"/>
    <w:p w:rsidR="0017341A" w:rsidRDefault="0017341A" w:rsidP="0017341A"/>
    <w:p w:rsidR="0017341A" w:rsidRDefault="0017341A" w:rsidP="0017341A"/>
    <w:p w:rsidR="0017341A" w:rsidRDefault="0017341A" w:rsidP="0017341A"/>
    <w:p w:rsidR="0017341A" w:rsidRDefault="0017341A" w:rsidP="0017341A"/>
    <w:p w:rsidR="0017341A" w:rsidRDefault="0017341A" w:rsidP="0017341A"/>
    <w:p w:rsidR="0017341A" w:rsidRDefault="0017341A" w:rsidP="0017341A"/>
    <w:p w:rsidR="00723D07" w:rsidRDefault="00723D07" w:rsidP="00723D07">
      <w:pPr>
        <w:pStyle w:val="ListParagraph"/>
        <w:tabs>
          <w:tab w:val="left" w:pos="1800"/>
        </w:tabs>
        <w:ind w:left="1440"/>
      </w:pPr>
      <w:r w:rsidRPr="00267C47">
        <w:rPr>
          <w:b/>
          <w:sz w:val="36"/>
          <w:szCs w:val="36"/>
        </w:rPr>
        <w:sym w:font="Wingdings 2" w:char="F02A"/>
      </w:r>
      <w:r>
        <w:tab/>
        <w:t>Pass</w:t>
      </w:r>
    </w:p>
    <w:p w:rsidR="0017341A" w:rsidRDefault="0017341A" w:rsidP="0017341A"/>
    <w:p w:rsidR="00F460B6" w:rsidRDefault="00F460B6">
      <w:r>
        <w:br w:type="page"/>
      </w:r>
    </w:p>
    <w:p w:rsidR="00D551D3" w:rsidRDefault="00D551D3" w:rsidP="00B92878">
      <w:pPr>
        <w:pStyle w:val="ListParagraph"/>
        <w:numPr>
          <w:ilvl w:val="0"/>
          <w:numId w:val="15"/>
        </w:numPr>
        <w:jc w:val="both"/>
      </w:pPr>
      <w:r>
        <w:lastRenderedPageBreak/>
        <w:t>Press the &lt;</w:t>
      </w:r>
      <w:r w:rsidRPr="00F460B6">
        <w:rPr>
          <w:b/>
        </w:rPr>
        <w:t>0</w:t>
      </w:r>
      <w:r>
        <w:t>&gt; key to select the first application. The display should appear as shown.  Confirm that the controller’s bell is silent.</w:t>
      </w:r>
      <w:ins w:id="1176" w:author="Author">
        <w:r w:rsidR="00B92878">
          <w:t xml:space="preserve"> </w:t>
        </w:r>
        <w:r w:rsidR="00B92878" w:rsidRPr="00B92878">
          <w:t>APIR3.1.1.2[25]</w:t>
        </w:r>
        <w:r w:rsidR="00B92878">
          <w:t xml:space="preserve">  (The application that is ringing the bell, C7020_01, does NOT have focus here, so the bell is silent). </w:t>
        </w:r>
      </w:ins>
    </w:p>
    <w:p w:rsidR="00D551D3" w:rsidRDefault="00D551D3" w:rsidP="00D551D3">
      <w:pPr>
        <w:tabs>
          <w:tab w:val="left" w:pos="1948"/>
        </w:tabs>
        <w:ind w:left="360"/>
        <w:jc w:val="both"/>
      </w:pPr>
      <w:r>
        <w:tab/>
      </w:r>
    </w:p>
    <w:p w:rsidR="00D551D3" w:rsidRPr="00EB2AD8" w:rsidRDefault="00D551D3" w:rsidP="00D551D3">
      <w:r>
        <w:rPr>
          <w:noProof/>
        </w:rPr>
        <mc:AlternateContent>
          <mc:Choice Requires="wps">
            <w:drawing>
              <wp:anchor distT="0" distB="0" distL="114300" distR="114300" simplePos="0" relativeHeight="251792384" behindDoc="0" locked="0" layoutInCell="1" allowOverlap="1" wp14:anchorId="21240FC0" wp14:editId="7F7CF1D8">
                <wp:simplePos x="0" y="0"/>
                <wp:positionH relativeFrom="column">
                  <wp:posOffset>453358</wp:posOffset>
                </wp:positionH>
                <wp:positionV relativeFrom="paragraph">
                  <wp:posOffset>32385</wp:posOffset>
                </wp:positionV>
                <wp:extent cx="3242310" cy="1236980"/>
                <wp:effectExtent l="0" t="0" r="15240" b="2032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C7020_00          </w:t>
                            </w:r>
                          </w:p>
                          <w:p w:rsidR="00366C1B" w:rsidRDefault="00366C1B" w:rsidP="00D551D3">
                            <w:pPr>
                              <w:rPr>
                                <w:rFonts w:ascii="Courier New" w:hAnsi="Courier New" w:cs="Courier New"/>
                                <w:b/>
                              </w:rPr>
                            </w:pPr>
                            <w:r>
                              <w:rPr>
                                <w:rFonts w:ascii="Courier New" w:hAnsi="Courier New" w:cs="Courier New"/>
                                <w:b/>
                              </w:rPr>
                              <w:t xml:space="preserve">     Bell is OFF</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p>
                          <w:p w:rsidR="00366C1B" w:rsidRDefault="00366C1B" w:rsidP="00D551D3">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5" type="#_x0000_t202" style="position:absolute;margin-left:35.7pt;margin-top:2.55pt;width:255.3pt;height:97.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">
                <v:textbox>
                  <w:txbxContent>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C7020_00          </w:t>
                      </w:r>
                    </w:p>
                    <w:p w:rsidR="00366C1B" w:rsidRDefault="00366C1B" w:rsidP="00D551D3">
                      <w:pPr>
                        <w:rPr>
                          <w:rFonts w:ascii="Courier New" w:hAnsi="Courier New" w:cs="Courier New"/>
                          <w:b/>
                        </w:rPr>
                      </w:pPr>
                      <w:r>
                        <w:rPr>
                          <w:rFonts w:ascii="Courier New" w:hAnsi="Courier New" w:cs="Courier New"/>
                          <w:b/>
                        </w:rPr>
                        <w:t xml:space="preserve">     Bell is OFF</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p>
                    <w:p w:rsidR="00366C1B" w:rsidRDefault="00366C1B" w:rsidP="00D551D3">
                      <w:pPr>
                        <w:rPr>
                          <w:rFonts w:ascii="Courier New" w:hAnsi="Courier New" w:cs="Courier New"/>
                          <w:b/>
                        </w:rPr>
                      </w:pPr>
                    </w:p>
                  </w:txbxContent>
                </v:textbox>
              </v:shape>
            </w:pict>
          </mc:Fallback>
        </mc:AlternateContent>
      </w:r>
    </w:p>
    <w:p w:rsidR="00D551D3" w:rsidRDefault="00D551D3" w:rsidP="00D551D3"/>
    <w:p w:rsidR="00D551D3" w:rsidRDefault="00D551D3" w:rsidP="00D551D3"/>
    <w:p w:rsidR="00D551D3" w:rsidRDefault="00D551D3" w:rsidP="00D551D3"/>
    <w:p w:rsidR="00D551D3" w:rsidRDefault="00D551D3" w:rsidP="00D551D3"/>
    <w:p w:rsidR="00D551D3" w:rsidRDefault="00D551D3" w:rsidP="00D551D3"/>
    <w:p w:rsidR="00D551D3" w:rsidRDefault="00D551D3" w:rsidP="00D551D3"/>
    <w:p w:rsidR="00D551D3" w:rsidRPr="008E19A6" w:rsidRDefault="00D551D3" w:rsidP="00D551D3"/>
    <w:p w:rsidR="00D551D3" w:rsidRDefault="00D551D3" w:rsidP="00D551D3"/>
    <w:p w:rsidR="00D551D3" w:rsidRDefault="00D551D3" w:rsidP="00D551D3">
      <w:pPr>
        <w:pStyle w:val="ListParagraph"/>
        <w:tabs>
          <w:tab w:val="left" w:pos="1800"/>
        </w:tabs>
        <w:ind w:left="1440"/>
      </w:pPr>
      <w:r w:rsidRPr="00267C47">
        <w:rPr>
          <w:b/>
          <w:sz w:val="36"/>
          <w:szCs w:val="36"/>
        </w:rPr>
        <w:sym w:font="Wingdings 2" w:char="F02A"/>
      </w:r>
      <w:r>
        <w:tab/>
        <w:t>Pass</w:t>
      </w:r>
    </w:p>
    <w:p w:rsidR="00D551D3" w:rsidRDefault="00D551D3" w:rsidP="00D551D3"/>
    <w:p w:rsidR="00D551D3" w:rsidRDefault="00D551D3" w:rsidP="00F460B6">
      <w:pPr>
        <w:pStyle w:val="ListParagraph"/>
        <w:numPr>
          <w:ilvl w:val="0"/>
          <w:numId w:val="15"/>
        </w:numPr>
        <w:jc w:val="both"/>
      </w:pPr>
      <w:r>
        <w:t xml:space="preserve">Press </w:t>
      </w:r>
      <w:r w:rsidRPr="00FA4F0D">
        <w:t>&lt;</w:t>
      </w:r>
      <w:r w:rsidRPr="00F460B6">
        <w:rPr>
          <w:b/>
        </w:rPr>
        <w:t>*</w:t>
      </w:r>
      <w:r w:rsidRPr="00FA4F0D">
        <w:t>&gt;-&lt;</w:t>
      </w:r>
      <w:r w:rsidRPr="00F460B6">
        <w:rPr>
          <w:b/>
        </w:rPr>
        <w:t>*</w:t>
      </w:r>
      <w:r w:rsidRPr="00FA4F0D">
        <w:t>&gt;-&lt;</w:t>
      </w:r>
      <w:r w:rsidRPr="00F460B6">
        <w:rPr>
          <w:b/>
        </w:rPr>
        <w:t>ESC</w:t>
      </w:r>
      <w:r>
        <w:t>&gt; to return to the FPM.</w:t>
      </w:r>
    </w:p>
    <w:p w:rsidR="00D551D3" w:rsidRDefault="00D551D3" w:rsidP="00D551D3"/>
    <w:p w:rsidR="00D551D3" w:rsidRDefault="00D551D3" w:rsidP="00B92878">
      <w:pPr>
        <w:pStyle w:val="ListParagraph"/>
        <w:numPr>
          <w:ilvl w:val="0"/>
          <w:numId w:val="15"/>
        </w:numPr>
        <w:jc w:val="both"/>
      </w:pPr>
      <w:r>
        <w:t>Press the &lt;</w:t>
      </w:r>
      <w:r w:rsidRPr="00F460B6">
        <w:rPr>
          <w:b/>
        </w:rPr>
        <w:t>1</w:t>
      </w:r>
      <w:r>
        <w:t>&gt; key to select the second application. The display should appear as shown.  Confirm that the controller’s bell is active approximately every two seconds.</w:t>
      </w:r>
      <w:ins w:id="1177" w:author="Author">
        <w:r w:rsidR="00B92878">
          <w:t xml:space="preserve"> </w:t>
        </w:r>
        <w:r w:rsidR="00B92878" w:rsidRPr="00B92878">
          <w:t>APIR3.1.1.2[24]</w:t>
        </w:r>
      </w:ins>
    </w:p>
    <w:p w:rsidR="00D551D3" w:rsidRDefault="00D551D3" w:rsidP="00D551D3">
      <w:pPr>
        <w:tabs>
          <w:tab w:val="left" w:pos="1948"/>
        </w:tabs>
        <w:ind w:left="360"/>
        <w:jc w:val="both"/>
      </w:pPr>
      <w:r>
        <w:tab/>
      </w:r>
    </w:p>
    <w:p w:rsidR="00D551D3" w:rsidRPr="00EB2AD8" w:rsidRDefault="00D551D3" w:rsidP="00D551D3">
      <w:r>
        <w:rPr>
          <w:noProof/>
        </w:rPr>
        <mc:AlternateContent>
          <mc:Choice Requires="wps">
            <w:drawing>
              <wp:anchor distT="0" distB="0" distL="114300" distR="114300" simplePos="0" relativeHeight="251794432" behindDoc="0" locked="0" layoutInCell="1" allowOverlap="1" wp14:anchorId="5F89A5E6" wp14:editId="3EAE57C0">
                <wp:simplePos x="0" y="0"/>
                <wp:positionH relativeFrom="column">
                  <wp:posOffset>453358</wp:posOffset>
                </wp:positionH>
                <wp:positionV relativeFrom="paragraph">
                  <wp:posOffset>32385</wp:posOffset>
                </wp:positionV>
                <wp:extent cx="3242310" cy="1236980"/>
                <wp:effectExtent l="0" t="0" r="15240" b="2032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C7020_01          </w:t>
                            </w:r>
                          </w:p>
                          <w:p w:rsidR="00366C1B" w:rsidRDefault="00366C1B" w:rsidP="00D551D3">
                            <w:pPr>
                              <w:rPr>
                                <w:rFonts w:ascii="Courier New" w:hAnsi="Courier New" w:cs="Courier New"/>
                                <w:b/>
                              </w:rPr>
                            </w:pPr>
                            <w:r>
                              <w:rPr>
                                <w:rFonts w:ascii="Courier New" w:hAnsi="Courier New" w:cs="Courier New"/>
                                <w:b/>
                              </w:rPr>
                              <w:t xml:space="preserve">     Bell is ON</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p>
                          <w:p w:rsidR="00366C1B" w:rsidRDefault="00366C1B" w:rsidP="00D551D3">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6" type="#_x0000_t202" style="position:absolute;margin-left:35.7pt;margin-top:2.55pt;width:255.3pt;height:97.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">
                <v:textbox>
                  <w:txbxContent>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C7020_01          </w:t>
                      </w:r>
                    </w:p>
                    <w:p w:rsidR="00366C1B" w:rsidRDefault="00366C1B" w:rsidP="00D551D3">
                      <w:pPr>
                        <w:rPr>
                          <w:rFonts w:ascii="Courier New" w:hAnsi="Courier New" w:cs="Courier New"/>
                          <w:b/>
                        </w:rPr>
                      </w:pPr>
                      <w:r>
                        <w:rPr>
                          <w:rFonts w:ascii="Courier New" w:hAnsi="Courier New" w:cs="Courier New"/>
                          <w:b/>
                        </w:rPr>
                        <w:t xml:space="preserve">     Bell is ON</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r>
                        <w:rPr>
                          <w:rFonts w:ascii="Courier New" w:hAnsi="Courier New" w:cs="Courier New"/>
                          <w:b/>
                        </w:rPr>
                        <w:t xml:space="preserve"> </w:t>
                      </w:r>
                    </w:p>
                    <w:p w:rsidR="00366C1B" w:rsidRDefault="00366C1B" w:rsidP="00D551D3">
                      <w:pPr>
                        <w:rPr>
                          <w:rFonts w:ascii="Courier New" w:hAnsi="Courier New" w:cs="Courier New"/>
                          <w:b/>
                        </w:rPr>
                      </w:pPr>
                    </w:p>
                    <w:p w:rsidR="00366C1B" w:rsidRDefault="00366C1B" w:rsidP="00D551D3">
                      <w:pPr>
                        <w:rPr>
                          <w:rFonts w:ascii="Courier New" w:hAnsi="Courier New" w:cs="Courier New"/>
                          <w:b/>
                        </w:rPr>
                      </w:pPr>
                    </w:p>
                  </w:txbxContent>
                </v:textbox>
              </v:shape>
            </w:pict>
          </mc:Fallback>
        </mc:AlternateContent>
      </w:r>
    </w:p>
    <w:p w:rsidR="00D551D3" w:rsidRDefault="00D551D3" w:rsidP="00D551D3"/>
    <w:p w:rsidR="00D551D3" w:rsidRDefault="00D551D3" w:rsidP="00D551D3"/>
    <w:p w:rsidR="00D551D3" w:rsidRDefault="00D551D3" w:rsidP="00D551D3"/>
    <w:p w:rsidR="00D551D3" w:rsidRDefault="00D551D3" w:rsidP="00D551D3"/>
    <w:p w:rsidR="00D551D3" w:rsidRDefault="00D551D3" w:rsidP="00D551D3"/>
    <w:p w:rsidR="00D551D3" w:rsidRDefault="00D551D3" w:rsidP="00D551D3"/>
    <w:p w:rsidR="00D551D3" w:rsidRPr="008E19A6" w:rsidRDefault="00D551D3" w:rsidP="00D551D3"/>
    <w:p w:rsidR="00D551D3" w:rsidRDefault="00D551D3" w:rsidP="00D551D3"/>
    <w:p w:rsidR="00D551D3" w:rsidRDefault="00D551D3" w:rsidP="00D551D3">
      <w:pPr>
        <w:pStyle w:val="ListParagraph"/>
        <w:tabs>
          <w:tab w:val="left" w:pos="1800"/>
        </w:tabs>
        <w:ind w:left="1440"/>
      </w:pPr>
      <w:r w:rsidRPr="00267C47">
        <w:rPr>
          <w:b/>
          <w:sz w:val="36"/>
          <w:szCs w:val="36"/>
        </w:rPr>
        <w:sym w:font="Wingdings 2" w:char="F02A"/>
      </w:r>
      <w:r>
        <w:tab/>
        <w:t>Pass</w:t>
      </w:r>
    </w:p>
    <w:p w:rsidR="0017341A" w:rsidRDefault="0017341A" w:rsidP="0017341A"/>
    <w:p w:rsidR="00F460B6" w:rsidRDefault="00F460B6" w:rsidP="00F460B6">
      <w:pPr>
        <w:pStyle w:val="ListParagraph"/>
        <w:numPr>
          <w:ilvl w:val="0"/>
          <w:numId w:val="15"/>
        </w:numPr>
        <w:jc w:val="both"/>
      </w:pPr>
      <w:r>
        <w:t xml:space="preserve">Press </w:t>
      </w:r>
      <w:r w:rsidRPr="00FA4F0D">
        <w:t>&lt;</w:t>
      </w:r>
      <w:r w:rsidRPr="00F460B6">
        <w:rPr>
          <w:b/>
        </w:rPr>
        <w:t>*</w:t>
      </w:r>
      <w:r w:rsidRPr="00FA4F0D">
        <w:t>&gt;-&lt;</w:t>
      </w:r>
      <w:r w:rsidRPr="00F460B6">
        <w:rPr>
          <w:b/>
        </w:rPr>
        <w:t>*</w:t>
      </w:r>
      <w:r w:rsidRPr="00FA4F0D">
        <w:t>&gt;-&lt;</w:t>
      </w:r>
      <w:r w:rsidRPr="00F460B6">
        <w:rPr>
          <w:b/>
        </w:rPr>
        <w:t>ESC</w:t>
      </w:r>
      <w:r>
        <w:t>&gt; to return to the FPM.</w:t>
      </w:r>
    </w:p>
    <w:p w:rsidR="00F460B6" w:rsidRDefault="00F460B6" w:rsidP="00F460B6">
      <w:pPr>
        <w:jc w:val="both"/>
      </w:pPr>
    </w:p>
    <w:p w:rsidR="00F17EF5" w:rsidRDefault="00F17EF5" w:rsidP="00B92878">
      <w:pPr>
        <w:pStyle w:val="ListParagraph"/>
        <w:numPr>
          <w:ilvl w:val="0"/>
          <w:numId w:val="15"/>
        </w:numPr>
        <w:jc w:val="both"/>
      </w:pPr>
      <w:r>
        <w:t xml:space="preserve">Approximately 120 seconds after the test begins, both applications will abnormally terminate (without explicitly closing their connection to the FPUI API).  If they are successfully deregistered from the API, their registered names will be removed from the FPM display.  Confirm that this is the case. </w:t>
      </w:r>
      <w:ins w:id="1178" w:author="Author">
        <w:r w:rsidR="00B92878" w:rsidRPr="00B92878">
          <w:t>APIR3.1.2[134]</w:t>
        </w:r>
      </w:ins>
    </w:p>
    <w:p w:rsidR="00F460B6" w:rsidRDefault="00F460B6" w:rsidP="00F460B6"/>
    <w:p w:rsidR="00F460B6" w:rsidRDefault="00F460B6" w:rsidP="00F460B6">
      <w:r>
        <w:rPr>
          <w:noProof/>
        </w:rPr>
        <mc:AlternateContent>
          <mc:Choice Requires="wps">
            <w:drawing>
              <wp:anchor distT="0" distB="0" distL="114300" distR="114300" simplePos="0" relativeHeight="251796480" behindDoc="0" locked="0" layoutInCell="1" allowOverlap="1" wp14:anchorId="7CF1F56B" wp14:editId="69610C52">
                <wp:simplePos x="0" y="0"/>
                <wp:positionH relativeFrom="column">
                  <wp:posOffset>468726</wp:posOffset>
                </wp:positionH>
                <wp:positionV relativeFrom="paragraph">
                  <wp:posOffset>43815</wp:posOffset>
                </wp:positionV>
                <wp:extent cx="3242662" cy="1236980"/>
                <wp:effectExtent l="0" t="0" r="15240" b="2032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662" cy="1236980"/>
                        </a:xfrm>
                        <a:prstGeom prst="rect">
                          <a:avLst/>
                        </a:prstGeom>
                        <a:solidFill>
                          <a:srgbClr val="FFFFFF"/>
                        </a:solidFill>
                        <a:ln w="9525">
                          <a:solidFill>
                            <a:srgbClr val="000000"/>
                          </a:solidFill>
                          <a:miter lim="800000"/>
                          <a:headEnd/>
                          <a:tailEnd/>
                        </a:ln>
                      </wps:spPr>
                      <wps:txbx>
                        <w:txbxContent>
                          <w:p w:rsidR="00366C1B" w:rsidRPr="00EB2AD8" w:rsidRDefault="00366C1B" w:rsidP="00F460B6">
                            <w:pPr>
                              <w:rPr>
                                <w:rFonts w:ascii="Courier New" w:hAnsi="Courier New" w:cs="Courier New"/>
                                <w:b/>
                              </w:rPr>
                            </w:pPr>
                            <w:r>
                              <w:rPr>
                                <w:rFonts w:ascii="Courier New" w:hAnsi="Courier New" w:cs="Courier New"/>
                                <w:b/>
                              </w:rPr>
                              <w:t xml:space="preserve">          FRONT PANEL MANAGER</w:t>
                            </w:r>
                          </w:p>
                          <w:p w:rsidR="00366C1B" w:rsidRDefault="00366C1B" w:rsidP="00F460B6">
                            <w:pPr>
                              <w:rPr>
                                <w:rFonts w:ascii="Courier New" w:hAnsi="Courier New" w:cs="Courier New"/>
                                <w:b/>
                              </w:rPr>
                            </w:pPr>
                            <w:r>
                              <w:rPr>
                                <w:rFonts w:ascii="Courier New" w:hAnsi="Courier New" w:cs="Courier New"/>
                                <w:b/>
                              </w:rPr>
                              <w:t>SELECT WINDOW [0-F]  SET DEFAULT *[0-F]</w:t>
                            </w:r>
                          </w:p>
                          <w:p w:rsidR="00366C1B" w:rsidRDefault="00366C1B" w:rsidP="00F460B6">
                            <w:pPr>
                              <w:rPr>
                                <w:rFonts w:ascii="Courier New" w:hAnsi="Courier New" w:cs="Courier New"/>
                                <w:b/>
                              </w:rPr>
                            </w:pPr>
                            <w:r>
                              <w:rPr>
                                <w:rFonts w:ascii="Courier New" w:hAnsi="Courier New" w:cs="Courier New"/>
                                <w:b/>
                              </w:rPr>
                              <w:t>0                   1</w:t>
                            </w:r>
                          </w:p>
                          <w:p w:rsidR="00366C1B" w:rsidRDefault="00366C1B" w:rsidP="00F460B6">
                            <w:pPr>
                              <w:rPr>
                                <w:rFonts w:ascii="Courier New" w:hAnsi="Courier New" w:cs="Courier New"/>
                                <w:b/>
                              </w:rPr>
                            </w:pPr>
                            <w:r>
                              <w:rPr>
                                <w:rFonts w:ascii="Courier New" w:hAnsi="Courier New" w:cs="Courier New"/>
                                <w:b/>
                              </w:rPr>
                              <w:t>2                   3</w:t>
                            </w:r>
                          </w:p>
                          <w:p w:rsidR="00366C1B" w:rsidRDefault="00366C1B" w:rsidP="00F460B6">
                            <w:pPr>
                              <w:rPr>
                                <w:rFonts w:ascii="Courier New" w:hAnsi="Courier New" w:cs="Courier New"/>
                                <w:b/>
                              </w:rPr>
                            </w:pPr>
                            <w:r>
                              <w:rPr>
                                <w:rFonts w:ascii="Courier New" w:hAnsi="Courier New" w:cs="Courier New"/>
                                <w:b/>
                              </w:rPr>
                              <w:t>4                   5</w:t>
                            </w:r>
                          </w:p>
                          <w:p w:rsidR="00366C1B" w:rsidRDefault="00366C1B" w:rsidP="00F460B6">
                            <w:pPr>
                              <w:rPr>
                                <w:rFonts w:ascii="Courier New" w:hAnsi="Courier New" w:cs="Courier New"/>
                                <w:b/>
                              </w:rPr>
                            </w:pPr>
                            <w:r>
                              <w:rPr>
                                <w:rFonts w:ascii="Courier New" w:hAnsi="Courier New" w:cs="Courier New"/>
                                <w:b/>
                              </w:rPr>
                              <w:t>6                   7</w:t>
                            </w:r>
                          </w:p>
                          <w:p w:rsidR="00366C1B" w:rsidRDefault="00366C1B" w:rsidP="00F460B6">
                            <w:pPr>
                              <w:rPr>
                                <w:rFonts w:ascii="Courier New" w:hAnsi="Courier New" w:cs="Courier New"/>
                                <w:b/>
                              </w:rPr>
                            </w:pPr>
                            <w:r>
                              <w:rPr>
                                <w:rFonts w:ascii="Courier New" w:hAnsi="Courier New" w:cs="Courier New"/>
                                <w:b/>
                              </w:rPr>
                              <w:t>8                   9</w:t>
                            </w:r>
                          </w:p>
                          <w:p w:rsidR="00366C1B" w:rsidRDefault="00366C1B" w:rsidP="00F460B6">
                            <w:pPr>
                              <w:rPr>
                                <w:rFonts w:ascii="Courier New" w:hAnsi="Courier New" w:cs="Courier New"/>
                                <w:b/>
                              </w:rPr>
                            </w:pPr>
                            <w:r>
                              <w:rPr>
                                <w:rFonts w:ascii="Courier New" w:hAnsi="Courier New" w:cs="Courier New"/>
                                <w:b/>
                              </w:rPr>
                              <w:t>[UP/DN ARROW]        [CONFIG INFO- NEXT]</w:t>
                            </w:r>
                          </w:p>
                          <w:p w:rsidR="00366C1B" w:rsidRPr="00EB2AD8" w:rsidRDefault="00366C1B" w:rsidP="00F460B6">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7" type="#_x0000_t202" style="position:absolute;margin-left:36.9pt;margin-top:3.45pt;width:255.35pt;height:97.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">
                <v:textbox>
                  <w:txbxContent>
                    <w:p w:rsidR="00366C1B" w:rsidRPr="00EB2AD8" w:rsidRDefault="00366C1B" w:rsidP="00F460B6">
                      <w:pPr>
                        <w:rPr>
                          <w:rFonts w:ascii="Courier New" w:hAnsi="Courier New" w:cs="Courier New"/>
                          <w:b/>
                        </w:rPr>
                      </w:pPr>
                      <w:r>
                        <w:rPr>
                          <w:rFonts w:ascii="Courier New" w:hAnsi="Courier New" w:cs="Courier New"/>
                          <w:b/>
                        </w:rPr>
                        <w:t xml:space="preserve">          FRONT PANEL MANAGER</w:t>
                      </w:r>
                    </w:p>
                    <w:p w:rsidR="00366C1B" w:rsidRDefault="00366C1B" w:rsidP="00F460B6">
                      <w:pPr>
                        <w:rPr>
                          <w:rFonts w:ascii="Courier New" w:hAnsi="Courier New" w:cs="Courier New"/>
                          <w:b/>
                        </w:rPr>
                      </w:pPr>
                      <w:r>
                        <w:rPr>
                          <w:rFonts w:ascii="Courier New" w:hAnsi="Courier New" w:cs="Courier New"/>
                          <w:b/>
                        </w:rPr>
                        <w:t>SELECT WINDOW [0-F]  SET DEFAULT *[0-F]</w:t>
                      </w:r>
                    </w:p>
                    <w:p w:rsidR="00366C1B" w:rsidRDefault="00366C1B" w:rsidP="00F460B6">
                      <w:pPr>
                        <w:rPr>
                          <w:rFonts w:ascii="Courier New" w:hAnsi="Courier New" w:cs="Courier New"/>
                          <w:b/>
                        </w:rPr>
                      </w:pPr>
                      <w:r>
                        <w:rPr>
                          <w:rFonts w:ascii="Courier New" w:hAnsi="Courier New" w:cs="Courier New"/>
                          <w:b/>
                        </w:rPr>
                        <w:t>0                   1</w:t>
                      </w:r>
                    </w:p>
                    <w:p w:rsidR="00366C1B" w:rsidRDefault="00366C1B" w:rsidP="00F460B6">
                      <w:pPr>
                        <w:rPr>
                          <w:rFonts w:ascii="Courier New" w:hAnsi="Courier New" w:cs="Courier New"/>
                          <w:b/>
                        </w:rPr>
                      </w:pPr>
                      <w:r>
                        <w:rPr>
                          <w:rFonts w:ascii="Courier New" w:hAnsi="Courier New" w:cs="Courier New"/>
                          <w:b/>
                        </w:rPr>
                        <w:t>2                   3</w:t>
                      </w:r>
                    </w:p>
                    <w:p w:rsidR="00366C1B" w:rsidRDefault="00366C1B" w:rsidP="00F460B6">
                      <w:pPr>
                        <w:rPr>
                          <w:rFonts w:ascii="Courier New" w:hAnsi="Courier New" w:cs="Courier New"/>
                          <w:b/>
                        </w:rPr>
                      </w:pPr>
                      <w:r>
                        <w:rPr>
                          <w:rFonts w:ascii="Courier New" w:hAnsi="Courier New" w:cs="Courier New"/>
                          <w:b/>
                        </w:rPr>
                        <w:t>4                   5</w:t>
                      </w:r>
                    </w:p>
                    <w:p w:rsidR="00366C1B" w:rsidRDefault="00366C1B" w:rsidP="00F460B6">
                      <w:pPr>
                        <w:rPr>
                          <w:rFonts w:ascii="Courier New" w:hAnsi="Courier New" w:cs="Courier New"/>
                          <w:b/>
                        </w:rPr>
                      </w:pPr>
                      <w:r>
                        <w:rPr>
                          <w:rFonts w:ascii="Courier New" w:hAnsi="Courier New" w:cs="Courier New"/>
                          <w:b/>
                        </w:rPr>
                        <w:t>6                   7</w:t>
                      </w:r>
                    </w:p>
                    <w:p w:rsidR="00366C1B" w:rsidRDefault="00366C1B" w:rsidP="00F460B6">
                      <w:pPr>
                        <w:rPr>
                          <w:rFonts w:ascii="Courier New" w:hAnsi="Courier New" w:cs="Courier New"/>
                          <w:b/>
                        </w:rPr>
                      </w:pPr>
                      <w:r>
                        <w:rPr>
                          <w:rFonts w:ascii="Courier New" w:hAnsi="Courier New" w:cs="Courier New"/>
                          <w:b/>
                        </w:rPr>
                        <w:t>8                   9</w:t>
                      </w:r>
                    </w:p>
                    <w:p w:rsidR="00366C1B" w:rsidRDefault="00366C1B" w:rsidP="00F460B6">
                      <w:pPr>
                        <w:rPr>
                          <w:rFonts w:ascii="Courier New" w:hAnsi="Courier New" w:cs="Courier New"/>
                          <w:b/>
                        </w:rPr>
                      </w:pPr>
                      <w:r>
                        <w:rPr>
                          <w:rFonts w:ascii="Courier New" w:hAnsi="Courier New" w:cs="Courier New"/>
                          <w:b/>
                        </w:rPr>
                        <w:t>[UP/DN ARROW]        [CONFIG INFO- NEXT]</w:t>
                      </w:r>
                    </w:p>
                    <w:p w:rsidR="00366C1B" w:rsidRPr="00EB2AD8" w:rsidRDefault="00366C1B" w:rsidP="00F460B6">
                      <w:pPr>
                        <w:rPr>
                          <w:rFonts w:ascii="Courier New" w:hAnsi="Courier New" w:cs="Courier New"/>
                          <w:b/>
                        </w:rPr>
                      </w:pPr>
                    </w:p>
                  </w:txbxContent>
                </v:textbox>
              </v:shape>
            </w:pict>
          </mc:Fallback>
        </mc:AlternateContent>
      </w:r>
    </w:p>
    <w:p w:rsidR="00F460B6" w:rsidRDefault="00F460B6" w:rsidP="00F460B6"/>
    <w:p w:rsidR="00F460B6" w:rsidRDefault="00F460B6" w:rsidP="00F460B6"/>
    <w:p w:rsidR="00F17EF5" w:rsidRDefault="00F17EF5" w:rsidP="00F460B6"/>
    <w:p w:rsidR="00F17EF5" w:rsidRDefault="00F17EF5" w:rsidP="00F460B6"/>
    <w:p w:rsidR="00F17EF5" w:rsidRDefault="00F17EF5" w:rsidP="00F460B6"/>
    <w:p w:rsidR="00F17EF5" w:rsidRDefault="00F17EF5" w:rsidP="00F460B6"/>
    <w:p w:rsidR="00F17EF5" w:rsidRDefault="00F17EF5" w:rsidP="00F460B6"/>
    <w:p w:rsidR="00F17EF5" w:rsidRDefault="00F17EF5" w:rsidP="00F460B6"/>
    <w:p w:rsidR="00F17EF5" w:rsidRDefault="00F17EF5" w:rsidP="00F17EF5">
      <w:pPr>
        <w:pStyle w:val="ListParagraph"/>
        <w:tabs>
          <w:tab w:val="left" w:pos="1800"/>
        </w:tabs>
        <w:ind w:left="1440"/>
      </w:pPr>
      <w:r w:rsidRPr="00267C47">
        <w:rPr>
          <w:b/>
          <w:sz w:val="36"/>
          <w:szCs w:val="36"/>
        </w:rPr>
        <w:sym w:font="Wingdings 2" w:char="F02A"/>
      </w:r>
      <w:r>
        <w:tab/>
        <w:t>Pass</w:t>
      </w:r>
    </w:p>
    <w:p w:rsidR="00F17EF5" w:rsidRDefault="00F17EF5" w:rsidP="00F460B6"/>
    <w:p w:rsidR="00D551D3" w:rsidRDefault="00D551D3">
      <w:pPr>
        <w:rPr>
          <w:rFonts w:ascii="Arial Bold" w:hAnsi="Arial Bold" w:cs="Arial"/>
          <w:bCs/>
          <w:szCs w:val="32"/>
        </w:rPr>
      </w:pPr>
      <w:r>
        <w:br w:type="page"/>
      </w:r>
    </w:p>
    <w:p w:rsidR="00C045C3" w:rsidRDefault="00D551D3" w:rsidP="00C045C3">
      <w:pPr>
        <w:pStyle w:val="Heading4"/>
        <w:tabs>
          <w:tab w:val="clear" w:pos="1440"/>
          <w:tab w:val="left" w:pos="1080"/>
        </w:tabs>
      </w:pPr>
      <w:r>
        <w:lastRenderedPageBreak/>
        <w:t>M</w:t>
      </w:r>
      <w:r w:rsidR="00C045C3">
        <w:t>easure</w:t>
      </w:r>
    </w:p>
    <w:p w:rsidR="00C045C3" w:rsidRPr="00A91055" w:rsidRDefault="00C045C3" w:rsidP="00C045C3">
      <w:r>
        <w:t>No measurements are necessary during the execution of this procedure.</w:t>
      </w:r>
    </w:p>
    <w:p w:rsidR="00C045C3" w:rsidRDefault="00C045C3" w:rsidP="00C045C3">
      <w:pPr>
        <w:pStyle w:val="Heading4"/>
        <w:tabs>
          <w:tab w:val="clear" w:pos="1440"/>
          <w:tab w:val="left" w:pos="1080"/>
        </w:tabs>
      </w:pPr>
      <w:r>
        <w:t>Shutdown</w:t>
      </w:r>
    </w:p>
    <w:p w:rsidR="00C045C3" w:rsidRPr="00A91055" w:rsidRDefault="00C045C3" w:rsidP="00C045C3">
      <w:pPr>
        <w:jc w:val="both"/>
      </w:pPr>
      <w:r>
        <w:t>If unexpected events occur which interrupt the execution of this procedure, turn the power to the ATC Controller to OFF and wait 30 seconds before restoring power to the controller to restart the procedure.</w:t>
      </w:r>
    </w:p>
    <w:p w:rsidR="00C045C3" w:rsidRDefault="00C045C3" w:rsidP="00C045C3">
      <w:pPr>
        <w:pStyle w:val="Heading4"/>
        <w:tabs>
          <w:tab w:val="clear" w:pos="1440"/>
          <w:tab w:val="left" w:pos="1080"/>
        </w:tabs>
      </w:pPr>
      <w:r>
        <w:t>Restart</w:t>
      </w:r>
    </w:p>
    <w:p w:rsidR="00C045C3" w:rsidRPr="00A91055" w:rsidRDefault="00C045C3" w:rsidP="00C045C3">
      <w:pPr>
        <w:jc w:val="both"/>
      </w:pPr>
      <w:r>
        <w:t>There are no available restart points for this procedure.  If unexpected events occur which interrupt the execution of this procedure it must be restarted from the beginning.  Turn the power to the ATC Controller to OFF and wait 30 seconds before restoring power to the controller to restart the procedure.</w:t>
      </w:r>
    </w:p>
    <w:p w:rsidR="00C045C3" w:rsidRDefault="00C045C3" w:rsidP="00C045C3">
      <w:pPr>
        <w:pStyle w:val="Heading4"/>
        <w:tabs>
          <w:tab w:val="clear" w:pos="1440"/>
          <w:tab w:val="left" w:pos="1080"/>
        </w:tabs>
      </w:pPr>
      <w:r>
        <w:t>Wrap Up</w:t>
      </w:r>
    </w:p>
    <w:p w:rsidR="00C045C3" w:rsidRDefault="00C045C3" w:rsidP="00C045C3">
      <w:pPr>
        <w:jc w:val="both"/>
      </w:pPr>
      <w:r>
        <w:t>Power down the ATC Controller</w:t>
      </w:r>
      <w:r w:rsidR="0017341A">
        <w:t xml:space="preserve"> and</w:t>
      </w:r>
      <w:r>
        <w:t xml:space="preserve"> remove the USB Flash Drive from the controller.</w:t>
      </w:r>
    </w:p>
    <w:p w:rsidR="00C045C3" w:rsidRDefault="00D551D3" w:rsidP="00D551D3">
      <w:pPr>
        <w:tabs>
          <w:tab w:val="left" w:pos="2190"/>
        </w:tabs>
        <w:jc w:val="both"/>
      </w:pPr>
      <w:r>
        <w:tab/>
      </w:r>
    </w:p>
    <w:p w:rsidR="00C045C3" w:rsidRDefault="00C045C3" w:rsidP="00C045C3">
      <w:pPr>
        <w:jc w:val="both"/>
      </w:pPr>
      <w:r>
        <w:t xml:space="preserve">If all </w:t>
      </w:r>
      <w:r w:rsidR="00D551D3">
        <w:t>procedure steps</w:t>
      </w:r>
      <w:r>
        <w:t xml:space="preserve"> </w:t>
      </w:r>
      <w:r w:rsidR="00F17EF5">
        <w:t xml:space="preserve">have </w:t>
      </w:r>
      <w:r>
        <w:t xml:space="preserve">passed then no examination of </w:t>
      </w:r>
      <w:r w:rsidR="00F17EF5">
        <w:t>the conformance report</w:t>
      </w:r>
      <w:r>
        <w:t xml:space="preserve"> is required and all included tests have passed.</w:t>
      </w:r>
    </w:p>
    <w:p w:rsidR="00C045C3" w:rsidRDefault="00C045C3" w:rsidP="00C045C3">
      <w:pPr>
        <w:jc w:val="both"/>
      </w:pPr>
    </w:p>
    <w:p w:rsidR="00C045C3" w:rsidRDefault="00C045C3" w:rsidP="00C045C3">
      <w:pPr>
        <w:jc w:val="both"/>
      </w:pPr>
      <w:r>
        <w:t>If any failures are indicated, locate and examine the output XML file (conformance report) on the USB Flash Drive to identify the cause of the failure.</w:t>
      </w:r>
    </w:p>
    <w:p w:rsidR="00C045C3" w:rsidRDefault="00C045C3" w:rsidP="00C045C3">
      <w:pPr>
        <w:pStyle w:val="Heading4"/>
        <w:tabs>
          <w:tab w:val="clear" w:pos="1440"/>
          <w:tab w:val="left" w:pos="1080"/>
        </w:tabs>
      </w:pPr>
      <w:r>
        <w:t>Contingencies</w:t>
      </w:r>
    </w:p>
    <w:p w:rsidR="00C045C3" w:rsidRDefault="00C045C3" w:rsidP="00C045C3">
      <w:r>
        <w:t>None.</w:t>
      </w:r>
    </w:p>
    <w:p w:rsidR="0033533B" w:rsidRDefault="0033533B" w:rsidP="0033533B">
      <w:pPr>
        <w:rPr>
          <w:rFonts w:ascii="Arial Bold" w:hAnsi="Arial Bold" w:cs="Arial"/>
          <w:bCs/>
          <w:szCs w:val="32"/>
        </w:rPr>
      </w:pPr>
      <w:r>
        <w:br w:type="page"/>
      </w:r>
    </w:p>
    <w:p w:rsidR="0033533B" w:rsidRDefault="0033533B" w:rsidP="0033533B">
      <w:pPr>
        <w:pStyle w:val="Heading2"/>
      </w:pPr>
      <w:bookmarkStart w:id="1179" w:name="_Toc456255183"/>
      <w:r>
        <w:lastRenderedPageBreak/>
        <w:t xml:space="preserve">Test Procedure Specification </w:t>
      </w:r>
      <w:del w:id="1180" w:author="Author">
        <w:r w:rsidR="00CF4DF5" w:rsidDel="00641D39">
          <w:delText>8</w:delText>
        </w:r>
        <w:r w:rsidDel="00641D39">
          <w:delText xml:space="preserve"> </w:delText>
        </w:r>
      </w:del>
      <w:ins w:id="1181" w:author="Author">
        <w:r w:rsidR="00641D39">
          <w:t xml:space="preserve">9 </w:t>
        </w:r>
      </w:ins>
      <w:r>
        <w:t xml:space="preserve">- </w:t>
      </w:r>
      <w:r w:rsidR="00373E1A">
        <w:t xml:space="preserve">FPUI </w:t>
      </w:r>
      <w:r w:rsidR="00296CE3">
        <w:t>Display Graphics</w:t>
      </w:r>
      <w:bookmarkEnd w:id="1179"/>
    </w:p>
    <w:p w:rsidR="0033533B" w:rsidRDefault="0033533B" w:rsidP="0033533B">
      <w:pPr>
        <w:pStyle w:val="Heading3"/>
      </w:pPr>
      <w:r>
        <w:t>Test Procedure Specification Identifier</w:t>
      </w:r>
    </w:p>
    <w:p w:rsidR="0033533B" w:rsidRDefault="0033533B" w:rsidP="0033533B">
      <w:pPr>
        <w:tabs>
          <w:tab w:val="left" w:pos="1440"/>
        </w:tabs>
        <w:jc w:val="both"/>
        <w:rPr>
          <w:rFonts w:cs="Arial"/>
        </w:rPr>
      </w:pPr>
      <w:r>
        <w:rPr>
          <w:rFonts w:cs="Arial"/>
        </w:rPr>
        <w:t xml:space="preserve">The identifier for this Test Procedure Specification is </w:t>
      </w:r>
      <w:r w:rsidR="00753164">
        <w:rPr>
          <w:rFonts w:cs="Arial"/>
        </w:rPr>
        <w:t>APIRI</w:t>
      </w:r>
      <w:r>
        <w:rPr>
          <w:rFonts w:cs="Arial"/>
        </w:rPr>
        <w:t>.TPS.</w:t>
      </w:r>
      <w:r w:rsidR="00CD2838">
        <w:rPr>
          <w:rFonts w:cs="Arial"/>
        </w:rPr>
        <w:t>7</w:t>
      </w:r>
      <w:r>
        <w:rPr>
          <w:rFonts w:cs="Arial"/>
        </w:rPr>
        <w:t>030.</w:t>
      </w:r>
    </w:p>
    <w:p w:rsidR="001C7922" w:rsidRDefault="001C7922" w:rsidP="001C7922">
      <w:pPr>
        <w:pStyle w:val="Heading3"/>
      </w:pPr>
      <w:r>
        <w:t>Purpose</w:t>
      </w:r>
    </w:p>
    <w:p w:rsidR="001C7922" w:rsidRDefault="001C7922" w:rsidP="001C7922">
      <w:pPr>
        <w:tabs>
          <w:tab w:val="left" w:pos="1440"/>
        </w:tabs>
        <w:jc w:val="both"/>
        <w:rPr>
          <w:rFonts w:cs="Arial"/>
        </w:rPr>
      </w:pPr>
      <w:r w:rsidRPr="00132D6D">
        <w:rPr>
          <w:rFonts w:cs="Arial"/>
        </w:rPr>
        <w:t xml:space="preserve">This </w:t>
      </w:r>
      <w:r>
        <w:rPr>
          <w:rFonts w:cs="Arial"/>
        </w:rPr>
        <w:t xml:space="preserve">procedure tests the API’s handling of </w:t>
      </w:r>
      <w:r w:rsidR="003444F2">
        <w:rPr>
          <w:rFonts w:cs="Arial"/>
        </w:rPr>
        <w:t>graphical display commands</w:t>
      </w:r>
      <w:r>
        <w:rPr>
          <w:rFonts w:cs="Arial"/>
        </w:rPr>
        <w:t xml:space="preserve">.  It runs the Validation Suite Engine (VSE) using the associated Test Case Specification’s XML test script to create two FPUI ‘applications’ which aid in conducting the test.  </w:t>
      </w:r>
      <w:r w:rsidR="003444F2">
        <w:rPr>
          <w:rFonts w:cs="Arial"/>
        </w:rPr>
        <w:t>Each</w:t>
      </w:r>
      <w:r>
        <w:rPr>
          <w:rFonts w:cs="Arial"/>
        </w:rPr>
        <w:t xml:space="preserve"> application will </w:t>
      </w:r>
      <w:r w:rsidR="003444F2">
        <w:rPr>
          <w:rFonts w:cs="Arial"/>
        </w:rPr>
        <w:t>update a small graphical area on the display a short time after receiving display focus.</w:t>
      </w:r>
    </w:p>
    <w:p w:rsidR="001C7922" w:rsidRDefault="001C7922" w:rsidP="001C7922">
      <w:pPr>
        <w:pStyle w:val="Heading3"/>
      </w:pPr>
      <w:r>
        <w:t>Special Requirements</w:t>
      </w:r>
    </w:p>
    <w:p w:rsidR="001C7922" w:rsidRDefault="001C7922" w:rsidP="001C7922">
      <w:pPr>
        <w:tabs>
          <w:tab w:val="left" w:pos="1440"/>
        </w:tabs>
        <w:jc w:val="both"/>
        <w:rPr>
          <w:rFonts w:cs="Arial"/>
        </w:rPr>
      </w:pPr>
      <w:r>
        <w:rPr>
          <w:rFonts w:cs="Arial"/>
        </w:rPr>
        <w:t>This script runs in non-loopback mode so that the applications have access to the controller’s physical front panel.</w:t>
      </w:r>
    </w:p>
    <w:p w:rsidR="001C7922" w:rsidRDefault="001C7922" w:rsidP="001C7922">
      <w:pPr>
        <w:tabs>
          <w:tab w:val="left" w:pos="1440"/>
        </w:tabs>
        <w:jc w:val="both"/>
        <w:rPr>
          <w:rFonts w:cs="Arial"/>
        </w:rPr>
      </w:pPr>
    </w:p>
    <w:p w:rsidR="001C7922" w:rsidRDefault="001C7922" w:rsidP="001C7922">
      <w:pPr>
        <w:tabs>
          <w:tab w:val="left" w:pos="1440"/>
        </w:tabs>
        <w:jc w:val="both"/>
        <w:rPr>
          <w:rFonts w:cs="Arial"/>
        </w:rPr>
      </w:pPr>
      <w:r>
        <w:rPr>
          <w:rFonts w:cs="Arial"/>
        </w:rPr>
        <w:t xml:space="preserve">This procedure requires the editing of text files and the movement of files between a host computer Hard Disk Drive and a </w:t>
      </w:r>
      <w:smartTag w:uri="urn:schemas-microsoft-com:office:smarttags" w:element="Street">
        <w:smartTag w:uri="urn:schemas-microsoft-com:office:smarttags" w:element="address">
          <w:r>
            <w:rPr>
              <w:rFonts w:cs="Arial"/>
            </w:rPr>
            <w:t>USB Flash Drive</w:t>
          </w:r>
        </w:smartTag>
      </w:smartTag>
      <w:r>
        <w:rPr>
          <w:rFonts w:cs="Arial"/>
        </w:rPr>
        <w:t xml:space="preserve"> and is intended to be run by an operator with a reasonable technical knowledge of PC file systems and the tools available for the editing of files and the moving of files between devices. </w:t>
      </w:r>
    </w:p>
    <w:p w:rsidR="001C7922" w:rsidRDefault="001C7922" w:rsidP="001C7922">
      <w:pPr>
        <w:pStyle w:val="Heading3"/>
      </w:pPr>
      <w:r>
        <w:t>Procedure Steps</w:t>
      </w:r>
    </w:p>
    <w:p w:rsidR="001C7922" w:rsidRDefault="001C7922" w:rsidP="001C7922">
      <w:pPr>
        <w:pStyle w:val="Heading4"/>
        <w:tabs>
          <w:tab w:val="clear" w:pos="1440"/>
          <w:tab w:val="left" w:pos="1080"/>
        </w:tabs>
      </w:pPr>
      <w:r>
        <w:t>Log</w:t>
      </w:r>
    </w:p>
    <w:p w:rsidR="001C7922" w:rsidRPr="00212A02" w:rsidRDefault="001C7922" w:rsidP="001C7922">
      <w:pPr>
        <w:jc w:val="both"/>
      </w:pPr>
      <w:r>
        <w:t>The pass/fail status of each procedure step should be logged.  For procedure steps which fail, a description of the cause of the failure as well as acceptable remediation step(s) (if available) should also be noted on the log.</w:t>
      </w:r>
    </w:p>
    <w:p w:rsidR="001C7922" w:rsidRDefault="001C7922" w:rsidP="001C7922">
      <w:pPr>
        <w:pStyle w:val="Heading4"/>
        <w:tabs>
          <w:tab w:val="clear" w:pos="1440"/>
          <w:tab w:val="left" w:pos="1080"/>
        </w:tabs>
      </w:pPr>
      <w:r>
        <w:t>Setup</w:t>
      </w:r>
    </w:p>
    <w:p w:rsidR="001C7922" w:rsidRDefault="001C7922" w:rsidP="001C7922">
      <w:pPr>
        <w:jc w:val="both"/>
      </w:pPr>
      <w:r>
        <w:t>All test cases executed by this procedure utilize the hardware environment as described in the APIRI Test Plan, specifically:</w:t>
      </w:r>
    </w:p>
    <w:p w:rsidR="001C7922" w:rsidRDefault="001C7922" w:rsidP="001C7922">
      <w:pPr>
        <w:jc w:val="both"/>
      </w:pPr>
    </w:p>
    <w:p w:rsidR="001C7922" w:rsidRDefault="001C7922" w:rsidP="001C7922">
      <w:pPr>
        <w:numPr>
          <w:ilvl w:val="0"/>
          <w:numId w:val="8"/>
        </w:numPr>
        <w:jc w:val="both"/>
      </w:pPr>
      <w:r>
        <w:t xml:space="preserve">an ATC Controller with a primary USB port capable of running startup scripts and </w:t>
      </w:r>
      <w:r w:rsidRPr="009F14D1">
        <w:t>a minimum 8x40 character LCD display and associated keyboard</w:t>
      </w:r>
    </w:p>
    <w:p w:rsidR="001C7922" w:rsidRDefault="001C7922" w:rsidP="001C7922">
      <w:pPr>
        <w:numPr>
          <w:ilvl w:val="0"/>
          <w:numId w:val="8"/>
        </w:numPr>
        <w:jc w:val="both"/>
      </w:pPr>
      <w:r>
        <w:t>a Personal Computer (PC) with 1GB available hard drive storage and an available USB port</w:t>
      </w:r>
    </w:p>
    <w:p w:rsidR="001C7922" w:rsidRDefault="001C7922" w:rsidP="001C7922">
      <w:pPr>
        <w:numPr>
          <w:ilvl w:val="0"/>
          <w:numId w:val="8"/>
        </w:numPr>
        <w:jc w:val="both"/>
      </w:pPr>
      <w:r>
        <w:t xml:space="preserve">a </w:t>
      </w:r>
      <w:smartTag w:uri="urn:schemas-microsoft-com:office:smarttags" w:element="Street">
        <w:smartTag w:uri="urn:schemas-microsoft-com:office:smarttags" w:element="address">
          <w:r>
            <w:t>1GB USB Flash Drive</w:t>
          </w:r>
        </w:smartTag>
      </w:smartTag>
      <w:r>
        <w:t>, formatted with a suitable FAT file system</w:t>
      </w:r>
    </w:p>
    <w:p w:rsidR="001C7922" w:rsidRDefault="001C7922" w:rsidP="001C7922">
      <w:pPr>
        <w:jc w:val="both"/>
      </w:pPr>
    </w:p>
    <w:p w:rsidR="001C7922" w:rsidRDefault="001C7922" w:rsidP="001C7922">
      <w:pPr>
        <w:jc w:val="both"/>
      </w:pPr>
      <w:r>
        <w:t xml:space="preserve">Prior to the first execution of any test on the supplied USB Flash Drive, the runtime APIVS package must be copied into the root directory of the drive (see </w:t>
      </w:r>
      <w:r w:rsidRPr="00B406D2">
        <w:rPr>
          <w:i/>
        </w:rPr>
        <w:t>APIVS User Manual</w:t>
      </w:r>
      <w:r>
        <w:t>).  This package contains the executable VSE program and all configuration, script and data files necessary to execute all test cases using this test procedure.</w:t>
      </w:r>
    </w:p>
    <w:p w:rsidR="001C7922" w:rsidRDefault="001C7922" w:rsidP="001C7922">
      <w:pPr>
        <w:jc w:val="both"/>
      </w:pPr>
    </w:p>
    <w:p w:rsidR="001C7922" w:rsidRPr="00A91055" w:rsidRDefault="001C7922" w:rsidP="001C7922">
      <w:pPr>
        <w:jc w:val="both"/>
      </w:pPr>
      <w:r>
        <w:t xml:space="preserve">The shell script file </w:t>
      </w:r>
      <w:r w:rsidRPr="00C03B03">
        <w:rPr>
          <w:b/>
          <w:i/>
        </w:rPr>
        <w:t>run</w:t>
      </w:r>
      <w:r>
        <w:rPr>
          <w:b/>
          <w:i/>
        </w:rPr>
        <w:t>VSnlb</w:t>
      </w:r>
      <w:r>
        <w:t xml:space="preserve"> in the root of the USB Flash Drive should be edited to select this procedure’s specific test case (C70</w:t>
      </w:r>
      <w:r w:rsidR="003444F2">
        <w:t>3</w:t>
      </w:r>
      <w:r>
        <w:t xml:space="preserve">0) alone for testing.  See the file comments in </w:t>
      </w:r>
      <w:r w:rsidRPr="00C03B03">
        <w:rPr>
          <w:b/>
          <w:i/>
        </w:rPr>
        <w:t>run</w:t>
      </w:r>
      <w:r>
        <w:rPr>
          <w:b/>
          <w:i/>
        </w:rPr>
        <w:t>VSnlb</w:t>
      </w:r>
      <w:r>
        <w:t xml:space="preserve"> for specific instructions.</w:t>
      </w:r>
    </w:p>
    <w:p w:rsidR="001C7922" w:rsidRDefault="001C7922" w:rsidP="001C7922">
      <w:pPr>
        <w:rPr>
          <w:rFonts w:ascii="Arial Bold" w:hAnsi="Arial Bold" w:cs="Arial"/>
          <w:bCs/>
          <w:szCs w:val="32"/>
        </w:rPr>
      </w:pPr>
      <w:r>
        <w:br w:type="page"/>
      </w:r>
    </w:p>
    <w:p w:rsidR="001C7922" w:rsidRPr="002F2EB9" w:rsidRDefault="001C7922" w:rsidP="001C7922">
      <w:pPr>
        <w:pStyle w:val="Heading4"/>
        <w:tabs>
          <w:tab w:val="clear" w:pos="1440"/>
          <w:tab w:val="left" w:pos="1080"/>
        </w:tabs>
        <w:rPr>
          <w:b/>
        </w:rPr>
      </w:pPr>
      <w:r w:rsidRPr="002F2EB9">
        <w:rPr>
          <w:b/>
        </w:rPr>
        <w:lastRenderedPageBreak/>
        <w:t>Start</w:t>
      </w:r>
    </w:p>
    <w:p w:rsidR="001C7922" w:rsidRPr="00A91055" w:rsidRDefault="001C7922" w:rsidP="001C7922">
      <w:r>
        <w:t xml:space="preserve">To start the procedure, insert the prepared </w:t>
      </w:r>
      <w:smartTag w:uri="urn:schemas-microsoft-com:office:smarttags" w:element="Street">
        <w:smartTag w:uri="urn:schemas-microsoft-com:office:smarttags" w:element="address">
          <w:r>
            <w:t>USB Flash Drive</w:t>
          </w:r>
        </w:smartTag>
      </w:smartTag>
      <w:r>
        <w:t xml:space="preserve"> into the ATC Controller’s primary USB port and turn the controller power ON.</w:t>
      </w:r>
    </w:p>
    <w:p w:rsidR="001C7922" w:rsidRDefault="001C7922" w:rsidP="001C7922">
      <w:pPr>
        <w:pStyle w:val="Heading4"/>
        <w:tabs>
          <w:tab w:val="clear" w:pos="1440"/>
          <w:tab w:val="left" w:pos="1080"/>
        </w:tabs>
      </w:pPr>
      <w:r>
        <w:t>Proceed</w:t>
      </w:r>
    </w:p>
    <w:p w:rsidR="001C7922" w:rsidRDefault="001C7922" w:rsidP="003444F2">
      <w:pPr>
        <w:pStyle w:val="ListParagraph"/>
        <w:numPr>
          <w:ilvl w:val="0"/>
          <w:numId w:val="17"/>
        </w:numPr>
        <w:jc w:val="both"/>
      </w:pPr>
      <w:r>
        <w:t>After approximately ten (10) seconds, the LCD backlight should turn on and the display will indicate that the Validation Suite package is running. For this procedure, press the &lt;NO&gt; key on the keypad to select non-loopback mode.</w:t>
      </w:r>
    </w:p>
    <w:p w:rsidR="001C7922" w:rsidRDefault="001C7922" w:rsidP="001C7922"/>
    <w:p w:rsidR="001C7922" w:rsidRPr="00EB2AD8" w:rsidRDefault="001C7922" w:rsidP="001C7922">
      <w:r>
        <w:rPr>
          <w:noProof/>
        </w:rPr>
        <mc:AlternateContent>
          <mc:Choice Requires="wps">
            <w:drawing>
              <wp:anchor distT="0" distB="0" distL="114300" distR="114300" simplePos="0" relativeHeight="251806720" behindDoc="0" locked="0" layoutInCell="1" allowOverlap="1" wp14:anchorId="3C71719F" wp14:editId="6720A398">
                <wp:simplePos x="0" y="0"/>
                <wp:positionH relativeFrom="column">
                  <wp:posOffset>468726</wp:posOffset>
                </wp:positionH>
                <wp:positionV relativeFrom="paragraph">
                  <wp:posOffset>-1270</wp:posOffset>
                </wp:positionV>
                <wp:extent cx="3242310" cy="1236980"/>
                <wp:effectExtent l="0" t="0" r="15240" b="20320"/>
                <wp:wrapNone/>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Pr="00EB2AD8" w:rsidRDefault="00366C1B" w:rsidP="001C7922">
                            <w:pPr>
                              <w:rPr>
                                <w:rFonts w:ascii="Courier New" w:hAnsi="Courier New" w:cs="Courier New"/>
                                <w:b/>
                              </w:rPr>
                            </w:pPr>
                            <w:r>
                              <w:rPr>
                                <w:rFonts w:ascii="Courier New" w:hAnsi="Courier New" w:cs="Courier New"/>
                                <w:b/>
                              </w:rPr>
                              <w:t>ATC 5401 API Validation Suite v1.0</w:t>
                            </w:r>
                          </w:p>
                          <w:p w:rsidR="00366C1B" w:rsidRDefault="00366C1B" w:rsidP="001C7922">
                            <w:pPr>
                              <w:rPr>
                                <w:rFonts w:ascii="Courier New" w:hAnsi="Courier New" w:cs="Courier New"/>
                                <w:b/>
                              </w:rPr>
                            </w:pPr>
                            <w:r>
                              <w:rPr>
                                <w:rFonts w:ascii="Courier New" w:hAnsi="Courier New" w:cs="Courier New"/>
                                <w:b/>
                              </w:rPr>
                              <w:t>Loopback Mode</w:t>
                            </w:r>
                            <w:r w:rsidRPr="00EB2AD8">
                              <w:rPr>
                                <w:rFonts w:ascii="Courier New" w:hAnsi="Courier New" w:cs="Courier New"/>
                                <w:b/>
                              </w:rPr>
                              <w:t xml:space="preserve"> [YES]/[NO]?</w:t>
                            </w:r>
                          </w:p>
                          <w:p w:rsidR="00366C1B" w:rsidRPr="00EB2AD8" w:rsidRDefault="00366C1B" w:rsidP="001C7922">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margin-left:36.9pt;margin-top:-.1pt;width:255.3pt;height:97.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">
                <v:textbox>
                  <w:txbxContent>
                    <w:p w:rsidR="00366C1B" w:rsidRPr="00EB2AD8" w:rsidRDefault="00366C1B" w:rsidP="001C7922">
                      <w:pPr>
                        <w:rPr>
                          <w:rFonts w:ascii="Courier New" w:hAnsi="Courier New" w:cs="Courier New"/>
                          <w:b/>
                        </w:rPr>
                      </w:pPr>
                      <w:r>
                        <w:rPr>
                          <w:rFonts w:ascii="Courier New" w:hAnsi="Courier New" w:cs="Courier New"/>
                          <w:b/>
                        </w:rPr>
                        <w:t>ATC 5401 API Validation Suite v1.0</w:t>
                      </w:r>
                    </w:p>
                    <w:p w:rsidR="00366C1B" w:rsidRDefault="00366C1B" w:rsidP="001C7922">
                      <w:pPr>
                        <w:rPr>
                          <w:rFonts w:ascii="Courier New" w:hAnsi="Courier New" w:cs="Courier New"/>
                          <w:b/>
                        </w:rPr>
                      </w:pPr>
                      <w:r>
                        <w:rPr>
                          <w:rFonts w:ascii="Courier New" w:hAnsi="Courier New" w:cs="Courier New"/>
                          <w:b/>
                        </w:rPr>
                        <w:t>Loopback Mode</w:t>
                      </w:r>
                      <w:r w:rsidRPr="00EB2AD8">
                        <w:rPr>
                          <w:rFonts w:ascii="Courier New" w:hAnsi="Courier New" w:cs="Courier New"/>
                          <w:b/>
                        </w:rPr>
                        <w:t xml:space="preserve"> [YES]/[NO]?</w:t>
                      </w:r>
                    </w:p>
                    <w:p w:rsidR="00366C1B" w:rsidRPr="00EB2AD8" w:rsidRDefault="00366C1B" w:rsidP="001C7922">
                      <w:pPr>
                        <w:rPr>
                          <w:rFonts w:ascii="Courier New" w:hAnsi="Courier New" w:cs="Courier New"/>
                          <w:b/>
                        </w:rPr>
                      </w:pPr>
                    </w:p>
                  </w:txbxContent>
                </v:textbox>
              </v:shape>
            </w:pict>
          </mc:Fallback>
        </mc:AlternateContent>
      </w:r>
    </w:p>
    <w:p w:rsidR="001C7922" w:rsidRDefault="001C7922" w:rsidP="001C7922"/>
    <w:p w:rsidR="001C7922" w:rsidRDefault="001C7922" w:rsidP="001C7922"/>
    <w:p w:rsidR="001C7922" w:rsidRDefault="001C7922" w:rsidP="001C7922"/>
    <w:p w:rsidR="001C7922" w:rsidRDefault="001C7922" w:rsidP="001C7922"/>
    <w:p w:rsidR="001C7922" w:rsidRDefault="001C7922" w:rsidP="001C7922"/>
    <w:p w:rsidR="001C7922" w:rsidRDefault="001C7922" w:rsidP="001C7922"/>
    <w:p w:rsidR="001C7922" w:rsidRPr="008E19A6" w:rsidRDefault="001C7922" w:rsidP="001C7922"/>
    <w:p w:rsidR="001C7922" w:rsidRDefault="001C7922" w:rsidP="001C7922"/>
    <w:p w:rsidR="001C7922" w:rsidRDefault="001C7922" w:rsidP="001C7922"/>
    <w:p w:rsidR="001C7922" w:rsidRDefault="001C7922" w:rsidP="003444F2">
      <w:pPr>
        <w:pStyle w:val="ListParagraph"/>
        <w:numPr>
          <w:ilvl w:val="0"/>
          <w:numId w:val="17"/>
        </w:numPr>
      </w:pPr>
      <w:r>
        <w:t xml:space="preserve">Press the &lt;YES&gt; key on the keypad to start the test. </w:t>
      </w:r>
    </w:p>
    <w:p w:rsidR="001C7922" w:rsidRDefault="001C7922" w:rsidP="001C7922">
      <w:pPr>
        <w:tabs>
          <w:tab w:val="left" w:pos="6220"/>
        </w:tabs>
      </w:pPr>
      <w:r>
        <w:tab/>
      </w:r>
    </w:p>
    <w:p w:rsidR="001C7922" w:rsidRDefault="001C7922" w:rsidP="001C7922">
      <w:r>
        <w:rPr>
          <w:noProof/>
        </w:rPr>
        <mc:AlternateContent>
          <mc:Choice Requires="wps">
            <w:drawing>
              <wp:anchor distT="0" distB="0" distL="114300" distR="114300" simplePos="0" relativeHeight="251807744" behindDoc="0" locked="0" layoutInCell="1" allowOverlap="1" wp14:anchorId="2A4BC065" wp14:editId="3720A11C">
                <wp:simplePos x="0" y="0"/>
                <wp:positionH relativeFrom="column">
                  <wp:posOffset>476410</wp:posOffset>
                </wp:positionH>
                <wp:positionV relativeFrom="paragraph">
                  <wp:posOffset>20320</wp:posOffset>
                </wp:positionV>
                <wp:extent cx="3242310" cy="1236980"/>
                <wp:effectExtent l="0" t="0" r="15240" b="20320"/>
                <wp:wrapNone/>
                <wp:docPr id="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Pr="00EB2AD8" w:rsidRDefault="00366C1B" w:rsidP="001C7922">
                            <w:pPr>
                              <w:rPr>
                                <w:rFonts w:ascii="Courier New" w:hAnsi="Courier New" w:cs="Courier New"/>
                                <w:b/>
                              </w:rPr>
                            </w:pPr>
                            <w:r>
                              <w:rPr>
                                <w:rFonts w:ascii="Courier New" w:hAnsi="Courier New" w:cs="Courier New"/>
                                <w:b/>
                              </w:rPr>
                              <w:t>ATC 5401 API Validation Suite v1.0</w:t>
                            </w:r>
                          </w:p>
                          <w:p w:rsidR="00366C1B" w:rsidRDefault="00366C1B" w:rsidP="001C7922">
                            <w:pPr>
                              <w:rPr>
                                <w:rFonts w:ascii="Courier New" w:hAnsi="Courier New" w:cs="Courier New"/>
                                <w:b/>
                              </w:rPr>
                            </w:pPr>
                            <w:r>
                              <w:rPr>
                                <w:rFonts w:ascii="Courier New" w:hAnsi="Courier New" w:cs="Courier New"/>
                                <w:b/>
                              </w:rPr>
                              <w:t>Begin Test</w:t>
                            </w:r>
                            <w:r w:rsidRPr="00EB2AD8">
                              <w:rPr>
                                <w:rFonts w:ascii="Courier New" w:hAnsi="Courier New" w:cs="Courier New"/>
                                <w:b/>
                              </w:rPr>
                              <w:t xml:space="preserve"> [YES]/[NO]?</w:t>
                            </w:r>
                          </w:p>
                          <w:p w:rsidR="00366C1B" w:rsidRPr="00EB2AD8" w:rsidRDefault="00366C1B" w:rsidP="001C7922">
                            <w:pPr>
                              <w:rPr>
                                <w:rFonts w:ascii="Courier New" w:hAnsi="Courier New" w:cs="Courier New"/>
                                <w:b/>
                              </w:rPr>
                            </w:pPr>
                          </w:p>
                          <w:p w:rsidR="00366C1B" w:rsidRDefault="00366C1B" w:rsidP="001C79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margin-left:37.5pt;margin-top:1.6pt;width:255.3pt;height:97.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">
                <v:textbox>
                  <w:txbxContent>
                    <w:p w:rsidR="00366C1B" w:rsidRPr="00EB2AD8" w:rsidRDefault="00366C1B" w:rsidP="001C7922">
                      <w:pPr>
                        <w:rPr>
                          <w:rFonts w:ascii="Courier New" w:hAnsi="Courier New" w:cs="Courier New"/>
                          <w:b/>
                        </w:rPr>
                      </w:pPr>
                      <w:r>
                        <w:rPr>
                          <w:rFonts w:ascii="Courier New" w:hAnsi="Courier New" w:cs="Courier New"/>
                          <w:b/>
                        </w:rPr>
                        <w:t>ATC 5401 API Validation Suite v1.0</w:t>
                      </w:r>
                    </w:p>
                    <w:p w:rsidR="00366C1B" w:rsidRDefault="00366C1B" w:rsidP="001C7922">
                      <w:pPr>
                        <w:rPr>
                          <w:rFonts w:ascii="Courier New" w:hAnsi="Courier New" w:cs="Courier New"/>
                          <w:b/>
                        </w:rPr>
                      </w:pPr>
                      <w:r>
                        <w:rPr>
                          <w:rFonts w:ascii="Courier New" w:hAnsi="Courier New" w:cs="Courier New"/>
                          <w:b/>
                        </w:rPr>
                        <w:t>Begin Test</w:t>
                      </w:r>
                      <w:r w:rsidRPr="00EB2AD8">
                        <w:rPr>
                          <w:rFonts w:ascii="Courier New" w:hAnsi="Courier New" w:cs="Courier New"/>
                          <w:b/>
                        </w:rPr>
                        <w:t xml:space="preserve"> [YES]/[NO]?</w:t>
                      </w:r>
                    </w:p>
                    <w:p w:rsidR="00366C1B" w:rsidRPr="00EB2AD8" w:rsidRDefault="00366C1B" w:rsidP="001C7922">
                      <w:pPr>
                        <w:rPr>
                          <w:rFonts w:ascii="Courier New" w:hAnsi="Courier New" w:cs="Courier New"/>
                          <w:b/>
                        </w:rPr>
                      </w:pPr>
                    </w:p>
                    <w:p w:rsidR="00366C1B" w:rsidRDefault="00366C1B" w:rsidP="001C7922"/>
                  </w:txbxContent>
                </v:textbox>
              </v:shape>
            </w:pict>
          </mc:Fallback>
        </mc:AlternateContent>
      </w:r>
    </w:p>
    <w:p w:rsidR="001C7922" w:rsidRDefault="001C7922" w:rsidP="001C7922"/>
    <w:p w:rsidR="001C7922" w:rsidRDefault="001C7922" w:rsidP="001C7922"/>
    <w:p w:rsidR="001C7922" w:rsidRDefault="001C7922" w:rsidP="001C7922"/>
    <w:p w:rsidR="001C7922" w:rsidRDefault="001C7922" w:rsidP="001C7922"/>
    <w:p w:rsidR="001C7922" w:rsidRDefault="001C7922" w:rsidP="001C7922"/>
    <w:p w:rsidR="001C7922" w:rsidRDefault="001C7922" w:rsidP="001C7922"/>
    <w:p w:rsidR="001C7922" w:rsidRDefault="001C7922" w:rsidP="001C7922"/>
    <w:p w:rsidR="001C7922" w:rsidRDefault="001C7922" w:rsidP="001C7922"/>
    <w:p w:rsidR="001C7922" w:rsidRDefault="001C7922" w:rsidP="001C7922"/>
    <w:p w:rsidR="001C7922" w:rsidRDefault="001C7922" w:rsidP="003444F2">
      <w:pPr>
        <w:pStyle w:val="ListParagraph"/>
        <w:numPr>
          <w:ilvl w:val="0"/>
          <w:numId w:val="17"/>
        </w:numPr>
      </w:pPr>
      <w:r>
        <w:t>After a brief delay the display should show the Front Panel Manager (FPM).  After another brief delay, the names of the two FPUI applications should appear in the FPM window.</w:t>
      </w:r>
    </w:p>
    <w:p w:rsidR="001C7922" w:rsidRDefault="001C7922" w:rsidP="001C7922"/>
    <w:p w:rsidR="001C7922" w:rsidRDefault="001C7922" w:rsidP="001C7922">
      <w:r>
        <w:rPr>
          <w:noProof/>
        </w:rPr>
        <mc:AlternateContent>
          <mc:Choice Requires="wps">
            <w:drawing>
              <wp:anchor distT="0" distB="0" distL="114300" distR="114300" simplePos="0" relativeHeight="251808768" behindDoc="0" locked="0" layoutInCell="1" allowOverlap="1" wp14:anchorId="3D93312A" wp14:editId="52D1F851">
                <wp:simplePos x="0" y="0"/>
                <wp:positionH relativeFrom="column">
                  <wp:posOffset>453358</wp:posOffset>
                </wp:positionH>
                <wp:positionV relativeFrom="paragraph">
                  <wp:posOffset>43815</wp:posOffset>
                </wp:positionV>
                <wp:extent cx="3242662" cy="1236980"/>
                <wp:effectExtent l="0" t="0" r="15240" b="20320"/>
                <wp:wrapNone/>
                <wp:docPr id="3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662" cy="1236980"/>
                        </a:xfrm>
                        <a:prstGeom prst="rect">
                          <a:avLst/>
                        </a:prstGeom>
                        <a:solidFill>
                          <a:srgbClr val="FFFFFF"/>
                        </a:solidFill>
                        <a:ln w="9525">
                          <a:solidFill>
                            <a:srgbClr val="000000"/>
                          </a:solidFill>
                          <a:miter lim="800000"/>
                          <a:headEnd/>
                          <a:tailEnd/>
                        </a:ln>
                      </wps:spPr>
                      <wps:txbx>
                        <w:txbxContent>
                          <w:p w:rsidR="00366C1B" w:rsidRPr="00EB2AD8" w:rsidRDefault="00366C1B" w:rsidP="001C7922">
                            <w:pPr>
                              <w:rPr>
                                <w:rFonts w:ascii="Courier New" w:hAnsi="Courier New" w:cs="Courier New"/>
                                <w:b/>
                              </w:rPr>
                            </w:pPr>
                            <w:r>
                              <w:rPr>
                                <w:rFonts w:ascii="Courier New" w:hAnsi="Courier New" w:cs="Courier New"/>
                                <w:b/>
                              </w:rPr>
                              <w:t xml:space="preserve">          FRONT PANEL MANAGER</w:t>
                            </w:r>
                          </w:p>
                          <w:p w:rsidR="00366C1B" w:rsidRDefault="00366C1B" w:rsidP="001C7922">
                            <w:pPr>
                              <w:rPr>
                                <w:rFonts w:ascii="Courier New" w:hAnsi="Courier New" w:cs="Courier New"/>
                                <w:b/>
                              </w:rPr>
                            </w:pPr>
                            <w:r>
                              <w:rPr>
                                <w:rFonts w:ascii="Courier New" w:hAnsi="Courier New" w:cs="Courier New"/>
                                <w:b/>
                              </w:rPr>
                              <w:t>SELECT WINDOW [0-F]  SET DEFAULT *[0-F]</w:t>
                            </w:r>
                          </w:p>
                          <w:p w:rsidR="00366C1B" w:rsidRDefault="00366C1B" w:rsidP="001C7922">
                            <w:pPr>
                              <w:rPr>
                                <w:rFonts w:ascii="Courier New" w:hAnsi="Courier New" w:cs="Courier New"/>
                                <w:b/>
                              </w:rPr>
                            </w:pPr>
                            <w:r>
                              <w:rPr>
                                <w:rFonts w:ascii="Courier New" w:hAnsi="Courier New" w:cs="Courier New"/>
                                <w:b/>
                              </w:rPr>
                              <w:t xml:space="preserve">0 C7030_00          1 C7030_01          </w:t>
                            </w:r>
                          </w:p>
                          <w:p w:rsidR="00366C1B" w:rsidRDefault="00366C1B" w:rsidP="001C7922">
                            <w:pPr>
                              <w:rPr>
                                <w:rFonts w:ascii="Courier New" w:hAnsi="Courier New" w:cs="Courier New"/>
                                <w:b/>
                              </w:rPr>
                            </w:pPr>
                            <w:r>
                              <w:rPr>
                                <w:rFonts w:ascii="Courier New" w:hAnsi="Courier New" w:cs="Courier New"/>
                                <w:b/>
                              </w:rPr>
                              <w:t>2                   3</w:t>
                            </w:r>
                          </w:p>
                          <w:p w:rsidR="00366C1B" w:rsidRDefault="00366C1B" w:rsidP="001C7922">
                            <w:pPr>
                              <w:rPr>
                                <w:rFonts w:ascii="Courier New" w:hAnsi="Courier New" w:cs="Courier New"/>
                                <w:b/>
                              </w:rPr>
                            </w:pPr>
                            <w:r>
                              <w:rPr>
                                <w:rFonts w:ascii="Courier New" w:hAnsi="Courier New" w:cs="Courier New"/>
                                <w:b/>
                              </w:rPr>
                              <w:t>4                   5</w:t>
                            </w:r>
                          </w:p>
                          <w:p w:rsidR="00366C1B" w:rsidRDefault="00366C1B" w:rsidP="001C7922">
                            <w:pPr>
                              <w:rPr>
                                <w:rFonts w:ascii="Courier New" w:hAnsi="Courier New" w:cs="Courier New"/>
                                <w:b/>
                              </w:rPr>
                            </w:pPr>
                            <w:r>
                              <w:rPr>
                                <w:rFonts w:ascii="Courier New" w:hAnsi="Courier New" w:cs="Courier New"/>
                                <w:b/>
                              </w:rPr>
                              <w:t>6                   7</w:t>
                            </w:r>
                          </w:p>
                          <w:p w:rsidR="00366C1B" w:rsidRDefault="00366C1B" w:rsidP="001C7922">
                            <w:pPr>
                              <w:rPr>
                                <w:rFonts w:ascii="Courier New" w:hAnsi="Courier New" w:cs="Courier New"/>
                                <w:b/>
                              </w:rPr>
                            </w:pPr>
                            <w:r>
                              <w:rPr>
                                <w:rFonts w:ascii="Courier New" w:hAnsi="Courier New" w:cs="Courier New"/>
                                <w:b/>
                              </w:rPr>
                              <w:t>8                   9</w:t>
                            </w:r>
                          </w:p>
                          <w:p w:rsidR="00366C1B" w:rsidRDefault="00366C1B" w:rsidP="001C7922">
                            <w:pPr>
                              <w:rPr>
                                <w:rFonts w:ascii="Courier New" w:hAnsi="Courier New" w:cs="Courier New"/>
                                <w:b/>
                              </w:rPr>
                            </w:pPr>
                            <w:r>
                              <w:rPr>
                                <w:rFonts w:ascii="Courier New" w:hAnsi="Courier New" w:cs="Courier New"/>
                                <w:b/>
                              </w:rPr>
                              <w:t>[UP/DN ARROW]        [CONFIG INFO- NEXT]</w:t>
                            </w:r>
                          </w:p>
                          <w:p w:rsidR="00366C1B" w:rsidRPr="00EB2AD8" w:rsidRDefault="00366C1B" w:rsidP="001C7922">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margin-left:35.7pt;margin-top:3.45pt;width:255.35pt;height:97.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">
                <v:textbox>
                  <w:txbxContent>
                    <w:p w:rsidR="00366C1B" w:rsidRPr="00EB2AD8" w:rsidRDefault="00366C1B" w:rsidP="001C7922">
                      <w:pPr>
                        <w:rPr>
                          <w:rFonts w:ascii="Courier New" w:hAnsi="Courier New" w:cs="Courier New"/>
                          <w:b/>
                        </w:rPr>
                      </w:pPr>
                      <w:r>
                        <w:rPr>
                          <w:rFonts w:ascii="Courier New" w:hAnsi="Courier New" w:cs="Courier New"/>
                          <w:b/>
                        </w:rPr>
                        <w:t xml:space="preserve">          FRONT PANEL MANAGER</w:t>
                      </w:r>
                    </w:p>
                    <w:p w:rsidR="00366C1B" w:rsidRDefault="00366C1B" w:rsidP="001C7922">
                      <w:pPr>
                        <w:rPr>
                          <w:rFonts w:ascii="Courier New" w:hAnsi="Courier New" w:cs="Courier New"/>
                          <w:b/>
                        </w:rPr>
                      </w:pPr>
                      <w:r>
                        <w:rPr>
                          <w:rFonts w:ascii="Courier New" w:hAnsi="Courier New" w:cs="Courier New"/>
                          <w:b/>
                        </w:rPr>
                        <w:t>SELECT WINDOW [0-F]  SET DEFAULT *[0-F]</w:t>
                      </w:r>
                    </w:p>
                    <w:p w:rsidR="00366C1B" w:rsidRDefault="00366C1B" w:rsidP="001C7922">
                      <w:pPr>
                        <w:rPr>
                          <w:rFonts w:ascii="Courier New" w:hAnsi="Courier New" w:cs="Courier New"/>
                          <w:b/>
                        </w:rPr>
                      </w:pPr>
                      <w:r>
                        <w:rPr>
                          <w:rFonts w:ascii="Courier New" w:hAnsi="Courier New" w:cs="Courier New"/>
                          <w:b/>
                        </w:rPr>
                        <w:t xml:space="preserve">0 C7030_00          1 C7030_01          </w:t>
                      </w:r>
                    </w:p>
                    <w:p w:rsidR="00366C1B" w:rsidRDefault="00366C1B" w:rsidP="001C7922">
                      <w:pPr>
                        <w:rPr>
                          <w:rFonts w:ascii="Courier New" w:hAnsi="Courier New" w:cs="Courier New"/>
                          <w:b/>
                        </w:rPr>
                      </w:pPr>
                      <w:r>
                        <w:rPr>
                          <w:rFonts w:ascii="Courier New" w:hAnsi="Courier New" w:cs="Courier New"/>
                          <w:b/>
                        </w:rPr>
                        <w:t>2                   3</w:t>
                      </w:r>
                    </w:p>
                    <w:p w:rsidR="00366C1B" w:rsidRDefault="00366C1B" w:rsidP="001C7922">
                      <w:pPr>
                        <w:rPr>
                          <w:rFonts w:ascii="Courier New" w:hAnsi="Courier New" w:cs="Courier New"/>
                          <w:b/>
                        </w:rPr>
                      </w:pPr>
                      <w:r>
                        <w:rPr>
                          <w:rFonts w:ascii="Courier New" w:hAnsi="Courier New" w:cs="Courier New"/>
                          <w:b/>
                        </w:rPr>
                        <w:t>4                   5</w:t>
                      </w:r>
                    </w:p>
                    <w:p w:rsidR="00366C1B" w:rsidRDefault="00366C1B" w:rsidP="001C7922">
                      <w:pPr>
                        <w:rPr>
                          <w:rFonts w:ascii="Courier New" w:hAnsi="Courier New" w:cs="Courier New"/>
                          <w:b/>
                        </w:rPr>
                      </w:pPr>
                      <w:r>
                        <w:rPr>
                          <w:rFonts w:ascii="Courier New" w:hAnsi="Courier New" w:cs="Courier New"/>
                          <w:b/>
                        </w:rPr>
                        <w:t>6                   7</w:t>
                      </w:r>
                    </w:p>
                    <w:p w:rsidR="00366C1B" w:rsidRDefault="00366C1B" w:rsidP="001C7922">
                      <w:pPr>
                        <w:rPr>
                          <w:rFonts w:ascii="Courier New" w:hAnsi="Courier New" w:cs="Courier New"/>
                          <w:b/>
                        </w:rPr>
                      </w:pPr>
                      <w:r>
                        <w:rPr>
                          <w:rFonts w:ascii="Courier New" w:hAnsi="Courier New" w:cs="Courier New"/>
                          <w:b/>
                        </w:rPr>
                        <w:t>8                   9</w:t>
                      </w:r>
                    </w:p>
                    <w:p w:rsidR="00366C1B" w:rsidRDefault="00366C1B" w:rsidP="001C7922">
                      <w:pPr>
                        <w:rPr>
                          <w:rFonts w:ascii="Courier New" w:hAnsi="Courier New" w:cs="Courier New"/>
                          <w:b/>
                        </w:rPr>
                      </w:pPr>
                      <w:r>
                        <w:rPr>
                          <w:rFonts w:ascii="Courier New" w:hAnsi="Courier New" w:cs="Courier New"/>
                          <w:b/>
                        </w:rPr>
                        <w:t>[UP/DN ARROW]        [CONFIG INFO- NEXT]</w:t>
                      </w:r>
                    </w:p>
                    <w:p w:rsidR="00366C1B" w:rsidRPr="00EB2AD8" w:rsidRDefault="00366C1B" w:rsidP="001C7922">
                      <w:pPr>
                        <w:rPr>
                          <w:rFonts w:ascii="Courier New" w:hAnsi="Courier New" w:cs="Courier New"/>
                          <w:b/>
                        </w:rPr>
                      </w:pPr>
                    </w:p>
                  </w:txbxContent>
                </v:textbox>
              </v:shape>
            </w:pict>
          </mc:Fallback>
        </mc:AlternateContent>
      </w:r>
    </w:p>
    <w:p w:rsidR="001C7922" w:rsidRDefault="001C7922" w:rsidP="001C7922"/>
    <w:p w:rsidR="001C7922" w:rsidRDefault="001C7922" w:rsidP="001C7922"/>
    <w:p w:rsidR="001C7922" w:rsidRDefault="001C7922" w:rsidP="001C7922"/>
    <w:p w:rsidR="001C7922" w:rsidRDefault="001C7922" w:rsidP="001C7922"/>
    <w:p w:rsidR="001C7922" w:rsidRDefault="001C7922" w:rsidP="001C7922"/>
    <w:p w:rsidR="001C7922" w:rsidRDefault="001C7922" w:rsidP="001C7922"/>
    <w:p w:rsidR="001C7922" w:rsidRDefault="001C7922" w:rsidP="001C7922"/>
    <w:p w:rsidR="001C7922" w:rsidRDefault="001C7922" w:rsidP="001C7922"/>
    <w:p w:rsidR="001C7922" w:rsidRDefault="001C7922" w:rsidP="001C7922">
      <w:pPr>
        <w:pStyle w:val="ListParagraph"/>
        <w:tabs>
          <w:tab w:val="left" w:pos="1800"/>
        </w:tabs>
        <w:ind w:left="1440"/>
      </w:pPr>
      <w:r w:rsidRPr="00267C47">
        <w:rPr>
          <w:b/>
          <w:sz w:val="36"/>
          <w:szCs w:val="36"/>
        </w:rPr>
        <w:sym w:font="Wingdings 2" w:char="F02A"/>
      </w:r>
      <w:r>
        <w:tab/>
        <w:t>Pass</w:t>
      </w:r>
    </w:p>
    <w:p w:rsidR="001C7922" w:rsidRDefault="001C7922" w:rsidP="001C7922"/>
    <w:p w:rsidR="001C7922" w:rsidRDefault="001C7922" w:rsidP="001C7922">
      <w:r>
        <w:br w:type="page"/>
      </w:r>
    </w:p>
    <w:p w:rsidR="003444F2" w:rsidRDefault="003444F2" w:rsidP="00667894">
      <w:pPr>
        <w:pStyle w:val="ListParagraph"/>
        <w:numPr>
          <w:ilvl w:val="0"/>
          <w:numId w:val="17"/>
        </w:numPr>
        <w:jc w:val="both"/>
      </w:pPr>
      <w:r>
        <w:lastRenderedPageBreak/>
        <w:t>Press the &lt;</w:t>
      </w:r>
      <w:r w:rsidRPr="00F460B6">
        <w:rPr>
          <w:b/>
        </w:rPr>
        <w:t>0</w:t>
      </w:r>
      <w:r>
        <w:t>&gt; key to select the first application. The display should appear as shown.</w:t>
      </w:r>
    </w:p>
    <w:p w:rsidR="003444F2" w:rsidRDefault="003444F2" w:rsidP="003444F2">
      <w:pPr>
        <w:tabs>
          <w:tab w:val="left" w:pos="1948"/>
        </w:tabs>
        <w:ind w:left="360"/>
        <w:jc w:val="both"/>
      </w:pPr>
      <w:r>
        <w:tab/>
      </w:r>
    </w:p>
    <w:p w:rsidR="003444F2" w:rsidRPr="00EB2AD8" w:rsidRDefault="003444F2" w:rsidP="003444F2">
      <w:r>
        <w:rPr>
          <w:noProof/>
        </w:rPr>
        <mc:AlternateContent>
          <mc:Choice Requires="wps">
            <w:drawing>
              <wp:anchor distT="0" distB="0" distL="114300" distR="114300" simplePos="0" relativeHeight="251813888" behindDoc="0" locked="0" layoutInCell="1" allowOverlap="1" wp14:anchorId="081BD38D" wp14:editId="2E8F897D">
                <wp:simplePos x="0" y="0"/>
                <wp:positionH relativeFrom="column">
                  <wp:posOffset>453358</wp:posOffset>
                </wp:positionH>
                <wp:positionV relativeFrom="paragraph">
                  <wp:posOffset>32385</wp:posOffset>
                </wp:positionV>
                <wp:extent cx="3242310" cy="1236980"/>
                <wp:effectExtent l="0" t="0" r="15240" b="20320"/>
                <wp:wrapNone/>
                <wp:docPr id="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C7030_00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p>
                          <w:p w:rsidR="00366C1B" w:rsidRDefault="00366C1B" w:rsidP="003444F2">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margin-left:35.7pt;margin-top:2.55pt;width:255.3pt;height:97.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">
                <v:textbox>
                  <w:txbxContent>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C7030_00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p>
                    <w:p w:rsidR="00366C1B" w:rsidRDefault="00366C1B" w:rsidP="003444F2">
                      <w:pPr>
                        <w:rPr>
                          <w:rFonts w:ascii="Courier New" w:hAnsi="Courier New" w:cs="Courier New"/>
                          <w:b/>
                        </w:rPr>
                      </w:pPr>
                    </w:p>
                  </w:txbxContent>
                </v:textbox>
              </v:shape>
            </w:pict>
          </mc:Fallback>
        </mc:AlternateContent>
      </w:r>
    </w:p>
    <w:p w:rsidR="003444F2" w:rsidRDefault="003444F2" w:rsidP="003444F2"/>
    <w:p w:rsidR="003444F2" w:rsidRDefault="003444F2" w:rsidP="003444F2"/>
    <w:p w:rsidR="003444F2" w:rsidRDefault="003444F2" w:rsidP="003444F2"/>
    <w:p w:rsidR="003444F2" w:rsidRDefault="003444F2" w:rsidP="003444F2"/>
    <w:p w:rsidR="003444F2" w:rsidRDefault="003444F2" w:rsidP="003444F2"/>
    <w:p w:rsidR="003444F2" w:rsidRDefault="003444F2" w:rsidP="003444F2"/>
    <w:p w:rsidR="003444F2" w:rsidRPr="008E19A6" w:rsidRDefault="003444F2" w:rsidP="003444F2"/>
    <w:p w:rsidR="003444F2" w:rsidRDefault="003444F2" w:rsidP="003444F2"/>
    <w:p w:rsidR="003444F2" w:rsidRDefault="003444F2" w:rsidP="003444F2">
      <w:pPr>
        <w:pStyle w:val="ListParagraph"/>
        <w:tabs>
          <w:tab w:val="left" w:pos="1800"/>
        </w:tabs>
        <w:ind w:left="1440"/>
      </w:pPr>
      <w:r w:rsidRPr="00267C47">
        <w:rPr>
          <w:b/>
          <w:sz w:val="36"/>
          <w:szCs w:val="36"/>
        </w:rPr>
        <w:sym w:font="Wingdings 2" w:char="F02A"/>
      </w:r>
      <w:r>
        <w:tab/>
        <w:t>Pass</w:t>
      </w:r>
    </w:p>
    <w:p w:rsidR="003444F2" w:rsidRDefault="003444F2" w:rsidP="003444F2"/>
    <w:p w:rsidR="003444F2" w:rsidRDefault="003444F2" w:rsidP="003444F2">
      <w:pPr>
        <w:pStyle w:val="ListParagraph"/>
        <w:numPr>
          <w:ilvl w:val="0"/>
          <w:numId w:val="17"/>
        </w:numPr>
        <w:jc w:val="both"/>
      </w:pPr>
      <w:r>
        <w:t xml:space="preserve">After approximately five seconds, a </w:t>
      </w:r>
      <w:r w:rsidR="00667894">
        <w:t xml:space="preserve">graphical icon should appear </w:t>
      </w:r>
      <w:r>
        <w:t>on the display.</w:t>
      </w:r>
    </w:p>
    <w:p w:rsidR="003444F2" w:rsidRDefault="003444F2" w:rsidP="003444F2">
      <w:pPr>
        <w:tabs>
          <w:tab w:val="left" w:pos="1948"/>
        </w:tabs>
        <w:ind w:left="360"/>
        <w:jc w:val="both"/>
      </w:pPr>
      <w:r>
        <w:tab/>
      </w:r>
    </w:p>
    <w:p w:rsidR="003444F2" w:rsidRPr="00EB2AD8" w:rsidRDefault="003444F2" w:rsidP="003444F2">
      <w:r>
        <w:rPr>
          <w:noProof/>
        </w:rPr>
        <mc:AlternateContent>
          <mc:Choice Requires="wps">
            <w:drawing>
              <wp:anchor distT="0" distB="0" distL="114300" distR="114300" simplePos="0" relativeHeight="251815936" behindDoc="0" locked="0" layoutInCell="1" allowOverlap="1" wp14:anchorId="539A3BE7" wp14:editId="5EF8EF4C">
                <wp:simplePos x="0" y="0"/>
                <wp:positionH relativeFrom="column">
                  <wp:posOffset>453358</wp:posOffset>
                </wp:positionH>
                <wp:positionV relativeFrom="paragraph">
                  <wp:posOffset>32385</wp:posOffset>
                </wp:positionV>
                <wp:extent cx="3242310" cy="1236980"/>
                <wp:effectExtent l="0" t="0" r="15240" b="20320"/>
                <wp:wrapNone/>
                <wp:docPr id="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C7030_00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p>
                          <w:p w:rsidR="00366C1B" w:rsidRDefault="00366C1B" w:rsidP="003444F2">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margin-left:35.7pt;margin-top:2.55pt;width:255.3pt;height:97.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">
                <v:textbox>
                  <w:txbxContent>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C7030_00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r>
                        <w:rPr>
                          <w:rFonts w:ascii="Courier New" w:hAnsi="Courier New" w:cs="Courier New"/>
                          <w:b/>
                        </w:rPr>
                        <w:t xml:space="preserve"> </w:t>
                      </w:r>
                    </w:p>
                    <w:p w:rsidR="00366C1B" w:rsidRDefault="00366C1B" w:rsidP="003444F2">
                      <w:pPr>
                        <w:rPr>
                          <w:rFonts w:ascii="Courier New" w:hAnsi="Courier New" w:cs="Courier New"/>
                          <w:b/>
                        </w:rPr>
                      </w:pPr>
                    </w:p>
                    <w:p w:rsidR="00366C1B" w:rsidRDefault="00366C1B" w:rsidP="003444F2">
                      <w:pPr>
                        <w:rPr>
                          <w:rFonts w:ascii="Courier New" w:hAnsi="Courier New" w:cs="Courier New"/>
                          <w:b/>
                        </w:rPr>
                      </w:pPr>
                    </w:p>
                  </w:txbxContent>
                </v:textbox>
              </v:shape>
            </w:pict>
          </mc:Fallback>
        </mc:AlternateContent>
      </w:r>
    </w:p>
    <w:p w:rsidR="003444F2" w:rsidRDefault="003444F2" w:rsidP="003444F2"/>
    <w:p w:rsidR="003444F2" w:rsidRDefault="003444F2" w:rsidP="003444F2">
      <w:r>
        <w:rPr>
          <w:noProof/>
        </w:rPr>
        <mc:AlternateContent>
          <mc:Choice Requires="wps">
            <w:drawing>
              <wp:anchor distT="0" distB="0" distL="114300" distR="114300" simplePos="0" relativeHeight="251817984" behindDoc="0" locked="0" layoutInCell="1" allowOverlap="1" wp14:anchorId="0F012369" wp14:editId="39B81CBB">
                <wp:simplePos x="0" y="0"/>
                <wp:positionH relativeFrom="column">
                  <wp:posOffset>2679700</wp:posOffset>
                </wp:positionH>
                <wp:positionV relativeFrom="paragraph">
                  <wp:posOffset>46355</wp:posOffset>
                </wp:positionV>
                <wp:extent cx="3242310" cy="123698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242310" cy="1236980"/>
                        </a:xfrm>
                        <a:prstGeom prst="rect">
                          <a:avLst/>
                        </a:prstGeom>
                        <a:noFill/>
                        <a:ln>
                          <a:noFill/>
                        </a:ln>
                        <a:effectLst/>
                      </wps:spPr>
                      <wps:txbx>
                        <w:txbxContent>
                          <w:p w:rsidR="00366C1B" w:rsidRPr="003444F2" w:rsidRDefault="00366C1B" w:rsidP="003444F2">
                            <w:pPr>
                              <w:jc w:val="center"/>
                              <w:rPr>
                                <w:b/>
                                <w:noProof/>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noProof/>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5" o:spid="_x0000_s1063" type="#_x0000_t202" style="position:absolute;margin-left:211pt;margin-top:3.65pt;width:255.3pt;height:97.4pt;z-index:251817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" filled="f" stroked="f">
                <v:textbox style="mso-fit-shape-to-text:t">
                  <w:txbxContent>
                    <w:p w:rsidR="00366C1B" w:rsidRPr="003444F2" w:rsidRDefault="00366C1B" w:rsidP="003444F2">
                      <w:pPr>
                        <w:jc w:val="center"/>
                        <w:rPr>
                          <w:b/>
                          <w:noProof/>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noProof/>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0</w:t>
                      </w:r>
                    </w:p>
                  </w:txbxContent>
                </v:textbox>
              </v:shape>
            </w:pict>
          </mc:Fallback>
        </mc:AlternateContent>
      </w:r>
    </w:p>
    <w:p w:rsidR="003444F2" w:rsidRDefault="003444F2" w:rsidP="003444F2"/>
    <w:p w:rsidR="003444F2" w:rsidRDefault="003444F2" w:rsidP="003444F2"/>
    <w:p w:rsidR="003444F2" w:rsidRDefault="003444F2" w:rsidP="003444F2"/>
    <w:p w:rsidR="003444F2" w:rsidRDefault="003444F2" w:rsidP="003444F2"/>
    <w:p w:rsidR="003444F2" w:rsidRPr="008E19A6" w:rsidRDefault="003444F2" w:rsidP="003444F2"/>
    <w:p w:rsidR="003444F2" w:rsidRDefault="003444F2" w:rsidP="003444F2"/>
    <w:p w:rsidR="003444F2" w:rsidRDefault="003444F2" w:rsidP="003444F2">
      <w:pPr>
        <w:pStyle w:val="ListParagraph"/>
        <w:tabs>
          <w:tab w:val="left" w:pos="1800"/>
        </w:tabs>
        <w:ind w:left="1440"/>
      </w:pPr>
      <w:r w:rsidRPr="00267C47">
        <w:rPr>
          <w:b/>
          <w:sz w:val="36"/>
          <w:szCs w:val="36"/>
        </w:rPr>
        <w:sym w:font="Wingdings 2" w:char="F02A"/>
      </w:r>
      <w:r>
        <w:tab/>
        <w:t>Pass</w:t>
      </w:r>
    </w:p>
    <w:p w:rsidR="003444F2" w:rsidRDefault="003444F2" w:rsidP="003444F2"/>
    <w:p w:rsidR="001C7922" w:rsidRDefault="001C7922" w:rsidP="00667894">
      <w:pPr>
        <w:pStyle w:val="ListParagraph"/>
        <w:numPr>
          <w:ilvl w:val="0"/>
          <w:numId w:val="17"/>
        </w:numPr>
        <w:jc w:val="both"/>
      </w:pPr>
      <w:r>
        <w:t xml:space="preserve">Press </w:t>
      </w:r>
      <w:r w:rsidRPr="00FA4F0D">
        <w:t>&lt;</w:t>
      </w:r>
      <w:r w:rsidRPr="00F460B6">
        <w:rPr>
          <w:b/>
        </w:rPr>
        <w:t>*</w:t>
      </w:r>
      <w:r w:rsidRPr="00FA4F0D">
        <w:t>&gt;-&lt;</w:t>
      </w:r>
      <w:r w:rsidRPr="00F460B6">
        <w:rPr>
          <w:b/>
        </w:rPr>
        <w:t>*</w:t>
      </w:r>
      <w:r w:rsidRPr="00FA4F0D">
        <w:t>&gt;-&lt;</w:t>
      </w:r>
      <w:r w:rsidRPr="00F460B6">
        <w:rPr>
          <w:b/>
        </w:rPr>
        <w:t>ESC</w:t>
      </w:r>
      <w:r>
        <w:t>&gt; to return to the FPM.</w:t>
      </w:r>
    </w:p>
    <w:p w:rsidR="001C7922" w:rsidRDefault="001C7922" w:rsidP="001C7922"/>
    <w:p w:rsidR="001C7922" w:rsidRDefault="001C7922" w:rsidP="00667894">
      <w:pPr>
        <w:pStyle w:val="ListParagraph"/>
        <w:numPr>
          <w:ilvl w:val="0"/>
          <w:numId w:val="17"/>
        </w:numPr>
        <w:jc w:val="both"/>
      </w:pPr>
      <w:r>
        <w:t>Press the &lt;</w:t>
      </w:r>
      <w:r w:rsidRPr="00F460B6">
        <w:rPr>
          <w:b/>
        </w:rPr>
        <w:t>1</w:t>
      </w:r>
      <w:r>
        <w:t>&gt; key to select the second application. The d</w:t>
      </w:r>
      <w:r w:rsidR="003444F2">
        <w:t>isplay should appear as shown.</w:t>
      </w:r>
    </w:p>
    <w:p w:rsidR="001C7922" w:rsidRDefault="001C7922" w:rsidP="001C7922">
      <w:pPr>
        <w:tabs>
          <w:tab w:val="left" w:pos="1948"/>
        </w:tabs>
        <w:ind w:left="360"/>
        <w:jc w:val="both"/>
      </w:pPr>
      <w:r>
        <w:tab/>
      </w:r>
    </w:p>
    <w:p w:rsidR="001C7922" w:rsidRPr="00EB2AD8" w:rsidRDefault="001C7922" w:rsidP="001C7922">
      <w:r>
        <w:rPr>
          <w:noProof/>
        </w:rPr>
        <mc:AlternateContent>
          <mc:Choice Requires="wps">
            <w:drawing>
              <wp:anchor distT="0" distB="0" distL="114300" distR="114300" simplePos="0" relativeHeight="251810816" behindDoc="0" locked="0" layoutInCell="1" allowOverlap="1" wp14:anchorId="631C30BB" wp14:editId="4B8673AA">
                <wp:simplePos x="0" y="0"/>
                <wp:positionH relativeFrom="column">
                  <wp:posOffset>453358</wp:posOffset>
                </wp:positionH>
                <wp:positionV relativeFrom="paragraph">
                  <wp:posOffset>32385</wp:posOffset>
                </wp:positionV>
                <wp:extent cx="3242310" cy="1236980"/>
                <wp:effectExtent l="0" t="0" r="15240" b="20320"/>
                <wp:wrapNone/>
                <wp:docPr id="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Default="00366C1B" w:rsidP="001C7922">
                            <w:pPr>
                              <w:rPr>
                                <w:rFonts w:ascii="Courier New" w:hAnsi="Courier New" w:cs="Courier New"/>
                                <w:b/>
                              </w:rPr>
                            </w:pPr>
                            <w:r>
                              <w:rPr>
                                <w:rFonts w:ascii="Courier New" w:hAnsi="Courier New" w:cs="Courier New"/>
                                <w:b/>
                              </w:rPr>
                              <w:t xml:space="preserve"> </w:t>
                            </w:r>
                          </w:p>
                          <w:p w:rsidR="00366C1B" w:rsidRDefault="00366C1B" w:rsidP="001C7922">
                            <w:pPr>
                              <w:rPr>
                                <w:rFonts w:ascii="Courier New" w:hAnsi="Courier New" w:cs="Courier New"/>
                                <w:b/>
                              </w:rPr>
                            </w:pPr>
                            <w:r>
                              <w:rPr>
                                <w:rFonts w:ascii="Courier New" w:hAnsi="Courier New" w:cs="Courier New"/>
                                <w:b/>
                              </w:rPr>
                              <w:t xml:space="preserve"> </w:t>
                            </w:r>
                          </w:p>
                          <w:p w:rsidR="00366C1B" w:rsidRDefault="00366C1B" w:rsidP="001C7922">
                            <w:pPr>
                              <w:rPr>
                                <w:rFonts w:ascii="Courier New" w:hAnsi="Courier New" w:cs="Courier New"/>
                                <w:b/>
                              </w:rPr>
                            </w:pPr>
                            <w:r>
                              <w:rPr>
                                <w:rFonts w:ascii="Courier New" w:hAnsi="Courier New" w:cs="Courier New"/>
                                <w:b/>
                              </w:rPr>
                              <w:t xml:space="preserve">     C7030_01          </w:t>
                            </w:r>
                          </w:p>
                          <w:p w:rsidR="00366C1B" w:rsidRDefault="00366C1B" w:rsidP="001C7922">
                            <w:pPr>
                              <w:rPr>
                                <w:rFonts w:ascii="Courier New" w:hAnsi="Courier New" w:cs="Courier New"/>
                                <w:b/>
                              </w:rPr>
                            </w:pPr>
                            <w:r>
                              <w:rPr>
                                <w:rFonts w:ascii="Courier New" w:hAnsi="Courier New" w:cs="Courier New"/>
                                <w:b/>
                              </w:rPr>
                              <w:t xml:space="preserve">     </w:t>
                            </w:r>
                          </w:p>
                          <w:p w:rsidR="00366C1B" w:rsidRDefault="00366C1B" w:rsidP="001C7922">
                            <w:pPr>
                              <w:rPr>
                                <w:rFonts w:ascii="Courier New" w:hAnsi="Courier New" w:cs="Courier New"/>
                                <w:b/>
                              </w:rPr>
                            </w:pPr>
                            <w:r>
                              <w:rPr>
                                <w:rFonts w:ascii="Courier New" w:hAnsi="Courier New" w:cs="Courier New"/>
                                <w:b/>
                              </w:rPr>
                              <w:t xml:space="preserve"> </w:t>
                            </w:r>
                          </w:p>
                          <w:p w:rsidR="00366C1B" w:rsidRDefault="00366C1B" w:rsidP="001C7922">
                            <w:pPr>
                              <w:rPr>
                                <w:rFonts w:ascii="Courier New" w:hAnsi="Courier New" w:cs="Courier New"/>
                                <w:b/>
                              </w:rPr>
                            </w:pPr>
                            <w:r>
                              <w:rPr>
                                <w:rFonts w:ascii="Courier New" w:hAnsi="Courier New" w:cs="Courier New"/>
                                <w:b/>
                              </w:rPr>
                              <w:t xml:space="preserve"> </w:t>
                            </w:r>
                          </w:p>
                          <w:p w:rsidR="00366C1B" w:rsidRDefault="00366C1B" w:rsidP="001C7922">
                            <w:pPr>
                              <w:rPr>
                                <w:rFonts w:ascii="Courier New" w:hAnsi="Courier New" w:cs="Courier New"/>
                                <w:b/>
                              </w:rPr>
                            </w:pPr>
                            <w:r>
                              <w:rPr>
                                <w:rFonts w:ascii="Courier New" w:hAnsi="Courier New" w:cs="Courier New"/>
                                <w:b/>
                              </w:rPr>
                              <w:t xml:space="preserve"> </w:t>
                            </w:r>
                          </w:p>
                          <w:p w:rsidR="00366C1B" w:rsidRDefault="00366C1B" w:rsidP="001C7922">
                            <w:pPr>
                              <w:rPr>
                                <w:rFonts w:ascii="Courier New" w:hAnsi="Courier New" w:cs="Courier New"/>
                                <w:b/>
                              </w:rPr>
                            </w:pPr>
                          </w:p>
                          <w:p w:rsidR="00366C1B" w:rsidRDefault="00366C1B" w:rsidP="001C7922">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4" type="#_x0000_t202" style="position:absolute;margin-left:35.7pt;margin-top:2.55pt;width:255.3pt;height:97.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">
                <v:textbox>
                  <w:txbxContent>
                    <w:p w:rsidR="00366C1B" w:rsidRDefault="00366C1B" w:rsidP="001C7922">
                      <w:pPr>
                        <w:rPr>
                          <w:rFonts w:ascii="Courier New" w:hAnsi="Courier New" w:cs="Courier New"/>
                          <w:b/>
                        </w:rPr>
                      </w:pPr>
                      <w:r>
                        <w:rPr>
                          <w:rFonts w:ascii="Courier New" w:hAnsi="Courier New" w:cs="Courier New"/>
                          <w:b/>
                        </w:rPr>
                        <w:t xml:space="preserve"> </w:t>
                      </w:r>
                    </w:p>
                    <w:p w:rsidR="00366C1B" w:rsidRDefault="00366C1B" w:rsidP="001C7922">
                      <w:pPr>
                        <w:rPr>
                          <w:rFonts w:ascii="Courier New" w:hAnsi="Courier New" w:cs="Courier New"/>
                          <w:b/>
                        </w:rPr>
                      </w:pPr>
                      <w:r>
                        <w:rPr>
                          <w:rFonts w:ascii="Courier New" w:hAnsi="Courier New" w:cs="Courier New"/>
                          <w:b/>
                        </w:rPr>
                        <w:t xml:space="preserve"> </w:t>
                      </w:r>
                    </w:p>
                    <w:p w:rsidR="00366C1B" w:rsidRDefault="00366C1B" w:rsidP="001C7922">
                      <w:pPr>
                        <w:rPr>
                          <w:rFonts w:ascii="Courier New" w:hAnsi="Courier New" w:cs="Courier New"/>
                          <w:b/>
                        </w:rPr>
                      </w:pPr>
                      <w:r>
                        <w:rPr>
                          <w:rFonts w:ascii="Courier New" w:hAnsi="Courier New" w:cs="Courier New"/>
                          <w:b/>
                        </w:rPr>
                        <w:t xml:space="preserve">     C7030_01          </w:t>
                      </w:r>
                    </w:p>
                    <w:p w:rsidR="00366C1B" w:rsidRDefault="00366C1B" w:rsidP="001C7922">
                      <w:pPr>
                        <w:rPr>
                          <w:rFonts w:ascii="Courier New" w:hAnsi="Courier New" w:cs="Courier New"/>
                          <w:b/>
                        </w:rPr>
                      </w:pPr>
                      <w:r>
                        <w:rPr>
                          <w:rFonts w:ascii="Courier New" w:hAnsi="Courier New" w:cs="Courier New"/>
                          <w:b/>
                        </w:rPr>
                        <w:t xml:space="preserve">     </w:t>
                      </w:r>
                    </w:p>
                    <w:p w:rsidR="00366C1B" w:rsidRDefault="00366C1B" w:rsidP="001C7922">
                      <w:pPr>
                        <w:rPr>
                          <w:rFonts w:ascii="Courier New" w:hAnsi="Courier New" w:cs="Courier New"/>
                          <w:b/>
                        </w:rPr>
                      </w:pPr>
                      <w:r>
                        <w:rPr>
                          <w:rFonts w:ascii="Courier New" w:hAnsi="Courier New" w:cs="Courier New"/>
                          <w:b/>
                        </w:rPr>
                        <w:t xml:space="preserve"> </w:t>
                      </w:r>
                    </w:p>
                    <w:p w:rsidR="00366C1B" w:rsidRDefault="00366C1B" w:rsidP="001C7922">
                      <w:pPr>
                        <w:rPr>
                          <w:rFonts w:ascii="Courier New" w:hAnsi="Courier New" w:cs="Courier New"/>
                          <w:b/>
                        </w:rPr>
                      </w:pPr>
                      <w:r>
                        <w:rPr>
                          <w:rFonts w:ascii="Courier New" w:hAnsi="Courier New" w:cs="Courier New"/>
                          <w:b/>
                        </w:rPr>
                        <w:t xml:space="preserve"> </w:t>
                      </w:r>
                    </w:p>
                    <w:p w:rsidR="00366C1B" w:rsidRDefault="00366C1B" w:rsidP="001C7922">
                      <w:pPr>
                        <w:rPr>
                          <w:rFonts w:ascii="Courier New" w:hAnsi="Courier New" w:cs="Courier New"/>
                          <w:b/>
                        </w:rPr>
                      </w:pPr>
                      <w:r>
                        <w:rPr>
                          <w:rFonts w:ascii="Courier New" w:hAnsi="Courier New" w:cs="Courier New"/>
                          <w:b/>
                        </w:rPr>
                        <w:t xml:space="preserve"> </w:t>
                      </w:r>
                    </w:p>
                    <w:p w:rsidR="00366C1B" w:rsidRDefault="00366C1B" w:rsidP="001C7922">
                      <w:pPr>
                        <w:rPr>
                          <w:rFonts w:ascii="Courier New" w:hAnsi="Courier New" w:cs="Courier New"/>
                          <w:b/>
                        </w:rPr>
                      </w:pPr>
                    </w:p>
                    <w:p w:rsidR="00366C1B" w:rsidRDefault="00366C1B" w:rsidP="001C7922">
                      <w:pPr>
                        <w:rPr>
                          <w:rFonts w:ascii="Courier New" w:hAnsi="Courier New" w:cs="Courier New"/>
                          <w:b/>
                        </w:rPr>
                      </w:pPr>
                    </w:p>
                  </w:txbxContent>
                </v:textbox>
              </v:shape>
            </w:pict>
          </mc:Fallback>
        </mc:AlternateContent>
      </w:r>
    </w:p>
    <w:p w:rsidR="001C7922" w:rsidRDefault="001C7922" w:rsidP="001C7922"/>
    <w:p w:rsidR="001C7922" w:rsidRDefault="001C7922" w:rsidP="001C7922"/>
    <w:p w:rsidR="001C7922" w:rsidRDefault="001C7922" w:rsidP="001C7922"/>
    <w:p w:rsidR="001C7922" w:rsidRDefault="001C7922" w:rsidP="001C7922"/>
    <w:p w:rsidR="001C7922" w:rsidRDefault="001C7922" w:rsidP="001C7922"/>
    <w:p w:rsidR="001C7922" w:rsidRDefault="001C7922" w:rsidP="001C7922"/>
    <w:p w:rsidR="001C7922" w:rsidRPr="008E19A6" w:rsidRDefault="001C7922" w:rsidP="001C7922"/>
    <w:p w:rsidR="001C7922" w:rsidRDefault="001C7922" w:rsidP="001C7922"/>
    <w:p w:rsidR="001C7922" w:rsidRDefault="001C7922" w:rsidP="001C7922">
      <w:pPr>
        <w:pStyle w:val="ListParagraph"/>
        <w:tabs>
          <w:tab w:val="left" w:pos="1800"/>
        </w:tabs>
        <w:ind w:left="1440"/>
      </w:pPr>
      <w:r w:rsidRPr="00267C47">
        <w:rPr>
          <w:b/>
          <w:sz w:val="36"/>
          <w:szCs w:val="36"/>
        </w:rPr>
        <w:sym w:font="Wingdings 2" w:char="F02A"/>
      </w:r>
      <w:r>
        <w:tab/>
        <w:t>Pass</w:t>
      </w:r>
    </w:p>
    <w:p w:rsidR="00667894" w:rsidRDefault="00667894">
      <w:r>
        <w:br w:type="page"/>
      </w:r>
    </w:p>
    <w:p w:rsidR="00667894" w:rsidRDefault="00667894" w:rsidP="00667894">
      <w:pPr>
        <w:pStyle w:val="ListParagraph"/>
        <w:numPr>
          <w:ilvl w:val="0"/>
          <w:numId w:val="17"/>
        </w:numPr>
        <w:jc w:val="both"/>
      </w:pPr>
      <w:r>
        <w:lastRenderedPageBreak/>
        <w:t>After approximately five seconds, a graphical icon should appear on the display.</w:t>
      </w:r>
    </w:p>
    <w:p w:rsidR="00667894" w:rsidRDefault="00667894" w:rsidP="00667894">
      <w:pPr>
        <w:tabs>
          <w:tab w:val="left" w:pos="1948"/>
        </w:tabs>
        <w:ind w:left="360"/>
        <w:jc w:val="both"/>
      </w:pPr>
      <w:r>
        <w:tab/>
      </w:r>
    </w:p>
    <w:p w:rsidR="00667894" w:rsidRPr="00EB2AD8" w:rsidRDefault="00667894" w:rsidP="00667894">
      <w:r>
        <w:rPr>
          <w:noProof/>
        </w:rPr>
        <mc:AlternateContent>
          <mc:Choice Requires="wps">
            <w:drawing>
              <wp:anchor distT="0" distB="0" distL="114300" distR="114300" simplePos="0" relativeHeight="251820032" behindDoc="0" locked="0" layoutInCell="1" allowOverlap="1" wp14:anchorId="074B3EEA" wp14:editId="6CB947C9">
                <wp:simplePos x="0" y="0"/>
                <wp:positionH relativeFrom="column">
                  <wp:posOffset>453358</wp:posOffset>
                </wp:positionH>
                <wp:positionV relativeFrom="paragraph">
                  <wp:posOffset>32385</wp:posOffset>
                </wp:positionV>
                <wp:extent cx="3242310" cy="1236980"/>
                <wp:effectExtent l="0" t="0" r="15240" b="20320"/>
                <wp:wrapNone/>
                <wp:docPr id="5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C7030_01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p>
                          <w:p w:rsidR="00366C1B" w:rsidRDefault="00366C1B" w:rsidP="00667894">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35.7pt;margin-top:2.55pt;width:255.3pt;height:97.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">
                <v:textbox>
                  <w:txbxContent>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C7030_01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p>
                    <w:p w:rsidR="00366C1B" w:rsidRDefault="00366C1B" w:rsidP="00667894">
                      <w:pPr>
                        <w:rPr>
                          <w:rFonts w:ascii="Courier New" w:hAnsi="Courier New" w:cs="Courier New"/>
                          <w:b/>
                        </w:rPr>
                      </w:pPr>
                    </w:p>
                  </w:txbxContent>
                </v:textbox>
              </v:shape>
            </w:pict>
          </mc:Fallback>
        </mc:AlternateContent>
      </w:r>
    </w:p>
    <w:p w:rsidR="00667894" w:rsidRDefault="00667894" w:rsidP="00667894"/>
    <w:p w:rsidR="00667894" w:rsidRDefault="00667894" w:rsidP="00667894">
      <w:r>
        <w:rPr>
          <w:noProof/>
        </w:rPr>
        <mc:AlternateContent>
          <mc:Choice Requires="wps">
            <w:drawing>
              <wp:anchor distT="0" distB="0" distL="114300" distR="114300" simplePos="0" relativeHeight="251821056" behindDoc="0" locked="0" layoutInCell="1" allowOverlap="1" wp14:anchorId="1B03CD61" wp14:editId="7BEAB051">
                <wp:simplePos x="0" y="0"/>
                <wp:positionH relativeFrom="column">
                  <wp:posOffset>2679700</wp:posOffset>
                </wp:positionH>
                <wp:positionV relativeFrom="paragraph">
                  <wp:posOffset>46355</wp:posOffset>
                </wp:positionV>
                <wp:extent cx="3242310" cy="123698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242310" cy="1236980"/>
                        </a:xfrm>
                        <a:prstGeom prst="rect">
                          <a:avLst/>
                        </a:prstGeom>
                        <a:noFill/>
                        <a:ln>
                          <a:noFill/>
                        </a:ln>
                        <a:effectLst/>
                      </wps:spPr>
                      <wps:txbx>
                        <w:txbxContent>
                          <w:p w:rsidR="00366C1B" w:rsidRPr="003444F2" w:rsidRDefault="00366C1B" w:rsidP="00667894">
                            <w:pPr>
                              <w:jc w:val="center"/>
                              <w:rPr>
                                <w:b/>
                                <w:noProof/>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noProof/>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7" o:spid="_x0000_s1066" type="#_x0000_t202" style="position:absolute;margin-left:211pt;margin-top:3.65pt;width:255.3pt;height:97.4pt;z-index:251821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" filled="f" stroked="f">
                <v:textbox style="mso-fit-shape-to-text:t">
                  <w:txbxContent>
                    <w:p w:rsidR="00366C1B" w:rsidRPr="003444F2" w:rsidRDefault="00366C1B" w:rsidP="00667894">
                      <w:pPr>
                        <w:jc w:val="center"/>
                        <w:rPr>
                          <w:b/>
                          <w:noProof/>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noProof/>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1</w:t>
                      </w:r>
                    </w:p>
                  </w:txbxContent>
                </v:textbox>
              </v:shape>
            </w:pict>
          </mc:Fallback>
        </mc:AlternateContent>
      </w:r>
    </w:p>
    <w:p w:rsidR="00667894" w:rsidRDefault="00667894" w:rsidP="00667894"/>
    <w:p w:rsidR="00667894" w:rsidRDefault="00667894" w:rsidP="00667894"/>
    <w:p w:rsidR="00667894" w:rsidRDefault="00667894" w:rsidP="00667894"/>
    <w:p w:rsidR="00667894" w:rsidRDefault="00667894" w:rsidP="00667894"/>
    <w:p w:rsidR="00667894" w:rsidRPr="008E19A6" w:rsidRDefault="00667894" w:rsidP="00667894"/>
    <w:p w:rsidR="00667894" w:rsidRDefault="00667894" w:rsidP="00667894"/>
    <w:p w:rsidR="00667894" w:rsidRDefault="00667894" w:rsidP="00667894">
      <w:pPr>
        <w:pStyle w:val="ListParagraph"/>
        <w:tabs>
          <w:tab w:val="left" w:pos="1800"/>
        </w:tabs>
        <w:ind w:left="1440"/>
      </w:pPr>
      <w:r w:rsidRPr="00267C47">
        <w:rPr>
          <w:b/>
          <w:sz w:val="36"/>
          <w:szCs w:val="36"/>
        </w:rPr>
        <w:sym w:font="Wingdings 2" w:char="F02A"/>
      </w:r>
      <w:r>
        <w:tab/>
        <w:t>Pass</w:t>
      </w:r>
    </w:p>
    <w:p w:rsidR="00667894" w:rsidRDefault="00667894" w:rsidP="00667894">
      <w:pPr>
        <w:pStyle w:val="ListParagraph"/>
        <w:tabs>
          <w:tab w:val="left" w:pos="1800"/>
        </w:tabs>
        <w:ind w:left="1440"/>
      </w:pPr>
    </w:p>
    <w:p w:rsidR="00667894" w:rsidRDefault="00667894" w:rsidP="00667894">
      <w:pPr>
        <w:pStyle w:val="ListParagraph"/>
        <w:numPr>
          <w:ilvl w:val="0"/>
          <w:numId w:val="17"/>
        </w:numPr>
        <w:jc w:val="both"/>
      </w:pPr>
      <w:r>
        <w:t xml:space="preserve">Press </w:t>
      </w:r>
      <w:r w:rsidRPr="00FA4F0D">
        <w:t>&lt;</w:t>
      </w:r>
      <w:r w:rsidRPr="00F460B6">
        <w:rPr>
          <w:b/>
        </w:rPr>
        <w:t>*</w:t>
      </w:r>
      <w:r w:rsidRPr="00FA4F0D">
        <w:t>&gt;-&lt;</w:t>
      </w:r>
      <w:r w:rsidRPr="00F460B6">
        <w:rPr>
          <w:b/>
        </w:rPr>
        <w:t>*</w:t>
      </w:r>
      <w:r w:rsidRPr="00FA4F0D">
        <w:t>&gt;-&lt;</w:t>
      </w:r>
      <w:r w:rsidRPr="00F460B6">
        <w:rPr>
          <w:b/>
        </w:rPr>
        <w:t>ESC</w:t>
      </w:r>
      <w:r>
        <w:t>&gt; to return to the FPM.</w:t>
      </w:r>
    </w:p>
    <w:p w:rsidR="00667894" w:rsidRDefault="00667894" w:rsidP="00667894"/>
    <w:p w:rsidR="00667894" w:rsidRDefault="00667894" w:rsidP="00667894">
      <w:pPr>
        <w:pStyle w:val="ListParagraph"/>
        <w:numPr>
          <w:ilvl w:val="0"/>
          <w:numId w:val="17"/>
        </w:numPr>
        <w:jc w:val="both"/>
      </w:pPr>
      <w:r>
        <w:t>Press the &lt;</w:t>
      </w:r>
      <w:r>
        <w:rPr>
          <w:b/>
        </w:rPr>
        <w:t>0</w:t>
      </w:r>
      <w:r>
        <w:t>&gt; key to select the first application again. The display should appear as shown.</w:t>
      </w:r>
    </w:p>
    <w:p w:rsidR="00667894" w:rsidRDefault="00667894" w:rsidP="00667894">
      <w:pPr>
        <w:tabs>
          <w:tab w:val="left" w:pos="1948"/>
        </w:tabs>
        <w:ind w:left="360"/>
        <w:jc w:val="both"/>
      </w:pPr>
      <w:r>
        <w:tab/>
      </w:r>
    </w:p>
    <w:p w:rsidR="00667894" w:rsidRPr="00EB2AD8" w:rsidRDefault="00667894" w:rsidP="00667894">
      <w:r>
        <w:rPr>
          <w:noProof/>
        </w:rPr>
        <mc:AlternateContent>
          <mc:Choice Requires="wps">
            <w:drawing>
              <wp:anchor distT="0" distB="0" distL="114300" distR="114300" simplePos="0" relativeHeight="251823104" behindDoc="0" locked="0" layoutInCell="1" allowOverlap="1" wp14:anchorId="21011719" wp14:editId="41DFDBCB">
                <wp:simplePos x="0" y="0"/>
                <wp:positionH relativeFrom="column">
                  <wp:posOffset>453358</wp:posOffset>
                </wp:positionH>
                <wp:positionV relativeFrom="paragraph">
                  <wp:posOffset>32385</wp:posOffset>
                </wp:positionV>
                <wp:extent cx="3242310" cy="1236980"/>
                <wp:effectExtent l="0" t="0" r="15240" b="2032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C7030_00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p>
                          <w:p w:rsidR="00366C1B" w:rsidRDefault="00366C1B" w:rsidP="00667894">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7" type="#_x0000_t202" style="position:absolute;margin-left:35.7pt;margin-top:2.55pt;width:255.3pt;height:97.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">
                <v:textbox>
                  <w:txbxContent>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C7030_00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p>
                    <w:p w:rsidR="00366C1B" w:rsidRDefault="00366C1B" w:rsidP="00667894">
                      <w:pPr>
                        <w:rPr>
                          <w:rFonts w:ascii="Courier New" w:hAnsi="Courier New" w:cs="Courier New"/>
                          <w:b/>
                        </w:rPr>
                      </w:pPr>
                    </w:p>
                  </w:txbxContent>
                </v:textbox>
              </v:shape>
            </w:pict>
          </mc:Fallback>
        </mc:AlternateContent>
      </w:r>
    </w:p>
    <w:p w:rsidR="00667894" w:rsidRDefault="00667894" w:rsidP="00667894"/>
    <w:p w:rsidR="00667894" w:rsidRDefault="00667894" w:rsidP="00667894"/>
    <w:p w:rsidR="00667894" w:rsidRDefault="00667894" w:rsidP="00667894"/>
    <w:p w:rsidR="00667894" w:rsidRDefault="00667894" w:rsidP="00667894"/>
    <w:p w:rsidR="00667894" w:rsidRDefault="00667894" w:rsidP="00667894"/>
    <w:p w:rsidR="00667894" w:rsidRDefault="00667894" w:rsidP="00667894"/>
    <w:p w:rsidR="00667894" w:rsidRPr="008E19A6" w:rsidRDefault="00667894" w:rsidP="00667894"/>
    <w:p w:rsidR="00667894" w:rsidRDefault="00667894" w:rsidP="00667894"/>
    <w:p w:rsidR="00667894" w:rsidRDefault="00667894" w:rsidP="00667894">
      <w:pPr>
        <w:pStyle w:val="ListParagraph"/>
        <w:tabs>
          <w:tab w:val="left" w:pos="1800"/>
        </w:tabs>
        <w:ind w:left="1440"/>
      </w:pPr>
      <w:r w:rsidRPr="00267C47">
        <w:rPr>
          <w:b/>
          <w:sz w:val="36"/>
          <w:szCs w:val="36"/>
        </w:rPr>
        <w:sym w:font="Wingdings 2" w:char="F02A"/>
      </w:r>
      <w:r>
        <w:tab/>
        <w:t>Pass</w:t>
      </w:r>
    </w:p>
    <w:p w:rsidR="00667894" w:rsidRDefault="00667894" w:rsidP="00667894">
      <w:pPr>
        <w:pStyle w:val="ListParagraph"/>
        <w:tabs>
          <w:tab w:val="left" w:pos="1800"/>
        </w:tabs>
        <w:ind w:left="1440"/>
      </w:pPr>
    </w:p>
    <w:p w:rsidR="00667894" w:rsidRDefault="00667894" w:rsidP="00667894">
      <w:pPr>
        <w:pStyle w:val="ListParagraph"/>
        <w:numPr>
          <w:ilvl w:val="0"/>
          <w:numId w:val="17"/>
        </w:numPr>
        <w:jc w:val="both"/>
      </w:pPr>
      <w:r>
        <w:t>After approximately five seconds, a graphical icon should appear on the display.</w:t>
      </w:r>
    </w:p>
    <w:p w:rsidR="00667894" w:rsidRDefault="00667894" w:rsidP="00667894">
      <w:pPr>
        <w:tabs>
          <w:tab w:val="left" w:pos="1948"/>
        </w:tabs>
        <w:ind w:left="360"/>
        <w:jc w:val="both"/>
      </w:pPr>
      <w:r>
        <w:tab/>
      </w:r>
    </w:p>
    <w:p w:rsidR="00667894" w:rsidRPr="00EB2AD8" w:rsidRDefault="00667894" w:rsidP="00667894">
      <w:r>
        <w:rPr>
          <w:noProof/>
        </w:rPr>
        <mc:AlternateContent>
          <mc:Choice Requires="wps">
            <w:drawing>
              <wp:anchor distT="0" distB="0" distL="114300" distR="114300" simplePos="0" relativeHeight="251825152" behindDoc="0" locked="0" layoutInCell="1" allowOverlap="1" wp14:anchorId="55F792CE" wp14:editId="15C7D4E3">
                <wp:simplePos x="0" y="0"/>
                <wp:positionH relativeFrom="column">
                  <wp:posOffset>453358</wp:posOffset>
                </wp:positionH>
                <wp:positionV relativeFrom="paragraph">
                  <wp:posOffset>32385</wp:posOffset>
                </wp:positionV>
                <wp:extent cx="3242310" cy="1236980"/>
                <wp:effectExtent l="0" t="0" r="15240" b="20320"/>
                <wp:wrapNone/>
                <wp:docPr id="5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C7030_00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p>
                          <w:p w:rsidR="00366C1B" w:rsidRDefault="00366C1B" w:rsidP="00667894">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8" type="#_x0000_t202" style="position:absolute;margin-left:35.7pt;margin-top:2.55pt;width:255.3pt;height:97.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">
                <v:textbox>
                  <w:txbxContent>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C7030_00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r>
                        <w:rPr>
                          <w:rFonts w:ascii="Courier New" w:hAnsi="Courier New" w:cs="Courier New"/>
                          <w:b/>
                        </w:rPr>
                        <w:t xml:space="preserve"> </w:t>
                      </w:r>
                    </w:p>
                    <w:p w:rsidR="00366C1B" w:rsidRDefault="00366C1B" w:rsidP="00667894">
                      <w:pPr>
                        <w:rPr>
                          <w:rFonts w:ascii="Courier New" w:hAnsi="Courier New" w:cs="Courier New"/>
                          <w:b/>
                        </w:rPr>
                      </w:pPr>
                    </w:p>
                    <w:p w:rsidR="00366C1B" w:rsidRDefault="00366C1B" w:rsidP="00667894">
                      <w:pPr>
                        <w:rPr>
                          <w:rFonts w:ascii="Courier New" w:hAnsi="Courier New" w:cs="Courier New"/>
                          <w:b/>
                        </w:rPr>
                      </w:pPr>
                    </w:p>
                  </w:txbxContent>
                </v:textbox>
              </v:shape>
            </w:pict>
          </mc:Fallback>
        </mc:AlternateContent>
      </w:r>
    </w:p>
    <w:p w:rsidR="00667894" w:rsidRDefault="00667894" w:rsidP="00667894"/>
    <w:p w:rsidR="00667894" w:rsidRDefault="00667894" w:rsidP="00667894">
      <w:r>
        <w:rPr>
          <w:noProof/>
        </w:rPr>
        <mc:AlternateContent>
          <mc:Choice Requires="wps">
            <w:drawing>
              <wp:anchor distT="0" distB="0" distL="114300" distR="114300" simplePos="0" relativeHeight="251826176" behindDoc="0" locked="0" layoutInCell="1" allowOverlap="1" wp14:anchorId="2E3EB918" wp14:editId="374FA323">
                <wp:simplePos x="0" y="0"/>
                <wp:positionH relativeFrom="column">
                  <wp:posOffset>2679700</wp:posOffset>
                </wp:positionH>
                <wp:positionV relativeFrom="paragraph">
                  <wp:posOffset>46355</wp:posOffset>
                </wp:positionV>
                <wp:extent cx="3242310" cy="123698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242310" cy="1236980"/>
                        </a:xfrm>
                        <a:prstGeom prst="rect">
                          <a:avLst/>
                        </a:prstGeom>
                        <a:noFill/>
                        <a:ln>
                          <a:noFill/>
                        </a:ln>
                        <a:effectLst/>
                      </wps:spPr>
                      <wps:txbx>
                        <w:txbxContent>
                          <w:p w:rsidR="00366C1B" w:rsidRPr="003444F2" w:rsidRDefault="00366C1B" w:rsidP="00667894">
                            <w:pPr>
                              <w:jc w:val="center"/>
                              <w:rPr>
                                <w:b/>
                                <w:noProof/>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noProof/>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0" o:spid="_x0000_s1069" type="#_x0000_t202" style="position:absolute;margin-left:211pt;margin-top:3.65pt;width:255.3pt;height:97.4pt;z-index:251826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" filled="f" stroked="f">
                <v:textbox style="mso-fit-shape-to-text:t">
                  <w:txbxContent>
                    <w:p w:rsidR="00366C1B" w:rsidRPr="003444F2" w:rsidRDefault="00366C1B" w:rsidP="00667894">
                      <w:pPr>
                        <w:jc w:val="center"/>
                        <w:rPr>
                          <w:b/>
                          <w:noProof/>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noProof/>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0</w:t>
                      </w:r>
                    </w:p>
                  </w:txbxContent>
                </v:textbox>
              </v:shape>
            </w:pict>
          </mc:Fallback>
        </mc:AlternateContent>
      </w:r>
    </w:p>
    <w:p w:rsidR="00667894" w:rsidRDefault="00667894" w:rsidP="00667894"/>
    <w:p w:rsidR="00667894" w:rsidRDefault="00667894" w:rsidP="00667894"/>
    <w:p w:rsidR="00667894" w:rsidRDefault="00667894" w:rsidP="00667894"/>
    <w:p w:rsidR="00667894" w:rsidRDefault="00667894" w:rsidP="00667894"/>
    <w:p w:rsidR="00667894" w:rsidRPr="008E19A6" w:rsidRDefault="00667894" w:rsidP="00667894"/>
    <w:p w:rsidR="00667894" w:rsidRDefault="00667894" w:rsidP="00667894"/>
    <w:p w:rsidR="00667894" w:rsidRDefault="00667894" w:rsidP="00667894">
      <w:pPr>
        <w:pStyle w:val="ListParagraph"/>
        <w:tabs>
          <w:tab w:val="left" w:pos="1800"/>
        </w:tabs>
        <w:ind w:left="1440"/>
      </w:pPr>
      <w:r w:rsidRPr="00267C47">
        <w:rPr>
          <w:b/>
          <w:sz w:val="36"/>
          <w:szCs w:val="36"/>
        </w:rPr>
        <w:sym w:font="Wingdings 2" w:char="F02A"/>
      </w:r>
      <w:r>
        <w:tab/>
        <w:t>Pass</w:t>
      </w:r>
    </w:p>
    <w:p w:rsidR="00667894" w:rsidRDefault="00667894">
      <w:pPr>
        <w:rPr>
          <w:rFonts w:ascii="Arial Bold" w:hAnsi="Arial Bold" w:cs="Arial"/>
          <w:bCs/>
          <w:szCs w:val="32"/>
        </w:rPr>
      </w:pPr>
      <w:r>
        <w:br w:type="page"/>
      </w:r>
    </w:p>
    <w:p w:rsidR="001C7922" w:rsidRDefault="001C7922" w:rsidP="001C7922">
      <w:pPr>
        <w:pStyle w:val="Heading4"/>
        <w:tabs>
          <w:tab w:val="clear" w:pos="1440"/>
          <w:tab w:val="left" w:pos="1080"/>
        </w:tabs>
      </w:pPr>
      <w:r>
        <w:lastRenderedPageBreak/>
        <w:t>Measure</w:t>
      </w:r>
    </w:p>
    <w:p w:rsidR="001C7922" w:rsidRPr="00A91055" w:rsidRDefault="001C7922" w:rsidP="001C7922">
      <w:r>
        <w:t>No measurements are necessary during the execution of this procedure.</w:t>
      </w:r>
    </w:p>
    <w:p w:rsidR="001C7922" w:rsidRDefault="001C7922" w:rsidP="001C7922">
      <w:pPr>
        <w:pStyle w:val="Heading4"/>
        <w:tabs>
          <w:tab w:val="clear" w:pos="1440"/>
          <w:tab w:val="left" w:pos="1080"/>
        </w:tabs>
      </w:pPr>
      <w:r>
        <w:t>Shutdown</w:t>
      </w:r>
    </w:p>
    <w:p w:rsidR="001C7922" w:rsidRPr="00A91055" w:rsidRDefault="001C7922" w:rsidP="001C7922">
      <w:pPr>
        <w:jc w:val="both"/>
      </w:pPr>
      <w:r>
        <w:t>If unexpected events occur which interrupt the execution of this procedure, turn the power to the ATC Controller to OFF and wait 30 seconds before restoring power to the controller to restart the procedure.</w:t>
      </w:r>
    </w:p>
    <w:p w:rsidR="001C7922" w:rsidRDefault="001C7922" w:rsidP="001C7922">
      <w:pPr>
        <w:pStyle w:val="Heading4"/>
        <w:tabs>
          <w:tab w:val="clear" w:pos="1440"/>
          <w:tab w:val="left" w:pos="1080"/>
        </w:tabs>
      </w:pPr>
      <w:r>
        <w:t>Restart</w:t>
      </w:r>
    </w:p>
    <w:p w:rsidR="001C7922" w:rsidRPr="00A91055" w:rsidRDefault="001C7922" w:rsidP="001C7922">
      <w:pPr>
        <w:jc w:val="both"/>
      </w:pPr>
      <w:r>
        <w:t>There are no available restart points for this procedure.  If unexpected events occur which interrupt the execution of this procedure it must be restarted from the beginning.  Turn the power to the ATC Controller to OFF and wait 30 seconds before restoring power to the controller to restart the procedure.</w:t>
      </w:r>
    </w:p>
    <w:p w:rsidR="001C7922" w:rsidRDefault="001C7922" w:rsidP="001C7922">
      <w:pPr>
        <w:pStyle w:val="Heading4"/>
        <w:tabs>
          <w:tab w:val="clear" w:pos="1440"/>
          <w:tab w:val="left" w:pos="1080"/>
        </w:tabs>
      </w:pPr>
      <w:r>
        <w:t>Wrap Up</w:t>
      </w:r>
    </w:p>
    <w:p w:rsidR="001C7922" w:rsidRDefault="001C7922" w:rsidP="001C7922">
      <w:pPr>
        <w:jc w:val="both"/>
      </w:pPr>
      <w:r>
        <w:t>Power down the ATC Controller and remove the USB Flash Drive from the controller.</w:t>
      </w:r>
    </w:p>
    <w:p w:rsidR="001C7922" w:rsidRDefault="001C7922" w:rsidP="001C7922">
      <w:pPr>
        <w:tabs>
          <w:tab w:val="left" w:pos="2190"/>
        </w:tabs>
        <w:jc w:val="both"/>
      </w:pPr>
      <w:r>
        <w:tab/>
      </w:r>
    </w:p>
    <w:p w:rsidR="001C7922" w:rsidRDefault="001C7922" w:rsidP="001C7922">
      <w:pPr>
        <w:jc w:val="both"/>
      </w:pPr>
      <w:r>
        <w:t>If all procedure steps have passed then no examination of the conformance report is required and all included tests have passed.</w:t>
      </w:r>
    </w:p>
    <w:p w:rsidR="001C7922" w:rsidRDefault="001C7922" w:rsidP="001C7922">
      <w:pPr>
        <w:jc w:val="both"/>
      </w:pPr>
    </w:p>
    <w:p w:rsidR="001C7922" w:rsidRDefault="001C7922" w:rsidP="001C7922">
      <w:pPr>
        <w:jc w:val="both"/>
      </w:pPr>
      <w:r>
        <w:t>If any failures are indicated, locate and examine the output XML file (conformance report) on the USB Flash Drive to identify the cause of the failure.</w:t>
      </w:r>
    </w:p>
    <w:p w:rsidR="001C7922" w:rsidRDefault="001C7922" w:rsidP="001C7922">
      <w:pPr>
        <w:pStyle w:val="Heading4"/>
        <w:tabs>
          <w:tab w:val="clear" w:pos="1440"/>
          <w:tab w:val="left" w:pos="1080"/>
        </w:tabs>
      </w:pPr>
      <w:r>
        <w:t>Contingencies</w:t>
      </w:r>
    </w:p>
    <w:p w:rsidR="001C7922" w:rsidRDefault="001C7922" w:rsidP="001C7922">
      <w:r>
        <w:t>None.</w:t>
      </w:r>
    </w:p>
    <w:p w:rsidR="0033533B" w:rsidRDefault="0033533B">
      <w:pPr>
        <w:rPr>
          <w:rFonts w:cs="Arial"/>
        </w:rPr>
      </w:pPr>
      <w:r>
        <w:rPr>
          <w:rFonts w:cs="Arial"/>
        </w:rPr>
        <w:br w:type="page"/>
      </w:r>
    </w:p>
    <w:p w:rsidR="0033533B" w:rsidRDefault="0033533B" w:rsidP="0033533B">
      <w:pPr>
        <w:pStyle w:val="Heading2"/>
      </w:pPr>
      <w:bookmarkStart w:id="1182" w:name="_Toc456255184"/>
      <w:r>
        <w:lastRenderedPageBreak/>
        <w:t xml:space="preserve">Test Procedure Specification </w:t>
      </w:r>
      <w:del w:id="1183" w:author="Author">
        <w:r w:rsidR="00CF4DF5" w:rsidDel="00641D39">
          <w:delText>9</w:delText>
        </w:r>
        <w:r w:rsidDel="00641D39">
          <w:delText xml:space="preserve"> </w:delText>
        </w:r>
      </w:del>
      <w:ins w:id="1184" w:author="Author">
        <w:r w:rsidR="00641D39">
          <w:t xml:space="preserve">10 </w:t>
        </w:r>
      </w:ins>
      <w:r>
        <w:t xml:space="preserve">- </w:t>
      </w:r>
      <w:r w:rsidR="00373E1A">
        <w:t xml:space="preserve">FPUI </w:t>
      </w:r>
      <w:r w:rsidR="00296CE3">
        <w:t>Display Focus</w:t>
      </w:r>
      <w:bookmarkEnd w:id="1182"/>
    </w:p>
    <w:p w:rsidR="0033533B" w:rsidRDefault="0033533B" w:rsidP="0033533B">
      <w:pPr>
        <w:pStyle w:val="Heading3"/>
      </w:pPr>
      <w:r>
        <w:t>Test Procedure Specification Identifier</w:t>
      </w:r>
    </w:p>
    <w:p w:rsidR="0033533B" w:rsidRDefault="0033533B" w:rsidP="0033533B">
      <w:pPr>
        <w:tabs>
          <w:tab w:val="left" w:pos="1440"/>
        </w:tabs>
        <w:jc w:val="both"/>
        <w:rPr>
          <w:rFonts w:cs="Arial"/>
        </w:rPr>
      </w:pPr>
      <w:r>
        <w:rPr>
          <w:rFonts w:cs="Arial"/>
        </w:rPr>
        <w:t>The identifier for this Test Procedur</w:t>
      </w:r>
      <w:r w:rsidR="00CD2838">
        <w:rPr>
          <w:rFonts w:cs="Arial"/>
        </w:rPr>
        <w:t xml:space="preserve">e Specification is </w:t>
      </w:r>
      <w:r w:rsidR="00753164">
        <w:rPr>
          <w:rFonts w:cs="Arial"/>
        </w:rPr>
        <w:t>APIRI</w:t>
      </w:r>
      <w:r w:rsidR="00CD2838">
        <w:rPr>
          <w:rFonts w:cs="Arial"/>
        </w:rPr>
        <w:t>.TPS.704</w:t>
      </w:r>
      <w:r>
        <w:rPr>
          <w:rFonts w:cs="Arial"/>
        </w:rPr>
        <w:t>0.</w:t>
      </w:r>
    </w:p>
    <w:p w:rsidR="00280129" w:rsidRDefault="00280129" w:rsidP="00280129">
      <w:pPr>
        <w:pStyle w:val="Heading3"/>
      </w:pPr>
      <w:r>
        <w:t>Purpose</w:t>
      </w:r>
    </w:p>
    <w:p w:rsidR="00280129" w:rsidRDefault="00280129" w:rsidP="00280129">
      <w:pPr>
        <w:tabs>
          <w:tab w:val="left" w:pos="1440"/>
        </w:tabs>
        <w:jc w:val="both"/>
        <w:rPr>
          <w:rFonts w:cs="Arial"/>
        </w:rPr>
      </w:pPr>
      <w:r w:rsidRPr="00132D6D">
        <w:rPr>
          <w:rFonts w:cs="Arial"/>
        </w:rPr>
        <w:t xml:space="preserve">This </w:t>
      </w:r>
      <w:r>
        <w:rPr>
          <w:rFonts w:cs="Arial"/>
        </w:rPr>
        <w:t>procedure tests the API requirements regarding an application’s request for display focus.  It runs the Validation Suite Engine (VSE) using the associated Test Case Specification’s XML test script to create three FPUI ‘applications’ which aid in conducting the test.  Two applications which are not originally in focus will request it and the user will be required to observe the ‘requests’ and to give focus to those applications and validate the requirements.</w:t>
      </w:r>
    </w:p>
    <w:p w:rsidR="00280129" w:rsidRDefault="00280129" w:rsidP="00280129">
      <w:pPr>
        <w:pStyle w:val="Heading3"/>
      </w:pPr>
      <w:r>
        <w:t>Special Requirements</w:t>
      </w:r>
    </w:p>
    <w:p w:rsidR="00280129" w:rsidRDefault="00280129" w:rsidP="00280129">
      <w:pPr>
        <w:tabs>
          <w:tab w:val="left" w:pos="1440"/>
        </w:tabs>
        <w:jc w:val="both"/>
        <w:rPr>
          <w:rFonts w:cs="Arial"/>
        </w:rPr>
      </w:pPr>
      <w:r>
        <w:rPr>
          <w:rFonts w:cs="Arial"/>
        </w:rPr>
        <w:t>This script runs in non-loopback mode so that the applications have access to the controller’s physical front panel.</w:t>
      </w:r>
    </w:p>
    <w:p w:rsidR="00280129" w:rsidRDefault="00280129" w:rsidP="00280129">
      <w:pPr>
        <w:tabs>
          <w:tab w:val="left" w:pos="1440"/>
        </w:tabs>
        <w:jc w:val="both"/>
        <w:rPr>
          <w:rFonts w:cs="Arial"/>
        </w:rPr>
      </w:pPr>
    </w:p>
    <w:p w:rsidR="00280129" w:rsidRDefault="00280129" w:rsidP="00280129">
      <w:pPr>
        <w:tabs>
          <w:tab w:val="left" w:pos="1440"/>
        </w:tabs>
        <w:jc w:val="both"/>
        <w:rPr>
          <w:rFonts w:cs="Arial"/>
        </w:rPr>
      </w:pPr>
      <w:r>
        <w:rPr>
          <w:rFonts w:cs="Arial"/>
        </w:rPr>
        <w:t xml:space="preserve">This procedure requires the editing of text files and the movement of files between a host computer Hard Disk Drive and a </w:t>
      </w:r>
      <w:smartTag w:uri="urn:schemas-microsoft-com:office:smarttags" w:element="Street">
        <w:smartTag w:uri="urn:schemas-microsoft-com:office:smarttags" w:element="address">
          <w:r>
            <w:rPr>
              <w:rFonts w:cs="Arial"/>
            </w:rPr>
            <w:t>USB Flash Drive</w:t>
          </w:r>
        </w:smartTag>
      </w:smartTag>
      <w:r>
        <w:rPr>
          <w:rFonts w:cs="Arial"/>
        </w:rPr>
        <w:t xml:space="preserve"> and is intended to be run by an operator with a reasonable technical knowledge of PC file systems and the tools available for the editing of files and the moving of files between devices. </w:t>
      </w:r>
    </w:p>
    <w:p w:rsidR="00280129" w:rsidRDefault="00280129" w:rsidP="00280129">
      <w:pPr>
        <w:pStyle w:val="Heading3"/>
      </w:pPr>
      <w:r>
        <w:t>Procedure Steps</w:t>
      </w:r>
    </w:p>
    <w:p w:rsidR="00280129" w:rsidRDefault="00280129" w:rsidP="00280129">
      <w:pPr>
        <w:pStyle w:val="Heading4"/>
        <w:tabs>
          <w:tab w:val="clear" w:pos="1440"/>
          <w:tab w:val="left" w:pos="1080"/>
        </w:tabs>
      </w:pPr>
      <w:r>
        <w:t>Log</w:t>
      </w:r>
    </w:p>
    <w:p w:rsidR="00280129" w:rsidRPr="00212A02" w:rsidRDefault="00280129" w:rsidP="00280129">
      <w:pPr>
        <w:jc w:val="both"/>
      </w:pPr>
      <w:r>
        <w:t>The pass/fail status of each procedure step should be logged.  For procedure steps which fail, a description of the cause of the failure as well as acceptable remediation step(s) (if available) should also be noted on the log.</w:t>
      </w:r>
    </w:p>
    <w:p w:rsidR="00280129" w:rsidRDefault="00280129" w:rsidP="00280129">
      <w:pPr>
        <w:pStyle w:val="Heading4"/>
        <w:tabs>
          <w:tab w:val="clear" w:pos="1440"/>
          <w:tab w:val="left" w:pos="1080"/>
        </w:tabs>
      </w:pPr>
      <w:r>
        <w:t>Setup</w:t>
      </w:r>
    </w:p>
    <w:p w:rsidR="00280129" w:rsidRDefault="00280129" w:rsidP="00280129">
      <w:pPr>
        <w:jc w:val="both"/>
      </w:pPr>
      <w:r>
        <w:t>All test cases executed by this procedure utilize the hardware environment as described in the APIRI Test Plan, specifically:</w:t>
      </w:r>
    </w:p>
    <w:p w:rsidR="00280129" w:rsidRDefault="00280129" w:rsidP="00280129">
      <w:pPr>
        <w:jc w:val="both"/>
      </w:pPr>
    </w:p>
    <w:p w:rsidR="00280129" w:rsidRDefault="00280129" w:rsidP="00280129">
      <w:pPr>
        <w:numPr>
          <w:ilvl w:val="0"/>
          <w:numId w:val="8"/>
        </w:numPr>
        <w:jc w:val="both"/>
      </w:pPr>
      <w:r>
        <w:t xml:space="preserve">an ATC Controller with a primary USB port capable of running startup scripts and </w:t>
      </w:r>
      <w:r w:rsidRPr="009F14D1">
        <w:t>a minimum 8x40 character LCD display and associated keyboard</w:t>
      </w:r>
    </w:p>
    <w:p w:rsidR="00280129" w:rsidRDefault="00280129" w:rsidP="00280129">
      <w:pPr>
        <w:numPr>
          <w:ilvl w:val="0"/>
          <w:numId w:val="8"/>
        </w:numPr>
        <w:jc w:val="both"/>
      </w:pPr>
      <w:r>
        <w:t>a Personal Computer (PC) with 1GB available hard drive storage and an available USB port</w:t>
      </w:r>
    </w:p>
    <w:p w:rsidR="00280129" w:rsidRDefault="00280129" w:rsidP="00280129">
      <w:pPr>
        <w:numPr>
          <w:ilvl w:val="0"/>
          <w:numId w:val="8"/>
        </w:numPr>
        <w:jc w:val="both"/>
      </w:pPr>
      <w:r>
        <w:t xml:space="preserve">a </w:t>
      </w:r>
      <w:smartTag w:uri="urn:schemas-microsoft-com:office:smarttags" w:element="Street">
        <w:smartTag w:uri="urn:schemas-microsoft-com:office:smarttags" w:element="address">
          <w:r>
            <w:t>1GB USB Flash Drive</w:t>
          </w:r>
        </w:smartTag>
      </w:smartTag>
      <w:r>
        <w:t>, formatted with a suitable FAT file system</w:t>
      </w:r>
    </w:p>
    <w:p w:rsidR="00280129" w:rsidRDefault="00280129" w:rsidP="00280129">
      <w:pPr>
        <w:jc w:val="both"/>
      </w:pPr>
    </w:p>
    <w:p w:rsidR="00280129" w:rsidRDefault="00280129" w:rsidP="00280129">
      <w:pPr>
        <w:jc w:val="both"/>
      </w:pPr>
      <w:r>
        <w:t xml:space="preserve">Prior to the first execution of any test on the supplied USB Flash Drive, the runtime APIVS package must be copied into the root directory of the drive (see </w:t>
      </w:r>
      <w:r w:rsidRPr="00B406D2">
        <w:rPr>
          <w:i/>
        </w:rPr>
        <w:t>APIVS User Manual</w:t>
      </w:r>
      <w:r>
        <w:t>).  This package contains the executable VSE program and all configuration, script and data files necessary to execute all test cases using this test procedure.</w:t>
      </w:r>
    </w:p>
    <w:p w:rsidR="00280129" w:rsidRDefault="00280129" w:rsidP="00280129">
      <w:pPr>
        <w:jc w:val="both"/>
      </w:pPr>
    </w:p>
    <w:p w:rsidR="00280129" w:rsidRPr="00A91055" w:rsidRDefault="00280129" w:rsidP="00280129">
      <w:pPr>
        <w:jc w:val="both"/>
      </w:pPr>
      <w:r>
        <w:t xml:space="preserve">The shell script file </w:t>
      </w:r>
      <w:r w:rsidRPr="00C03B03">
        <w:rPr>
          <w:b/>
          <w:i/>
        </w:rPr>
        <w:t>run</w:t>
      </w:r>
      <w:r>
        <w:rPr>
          <w:b/>
          <w:i/>
        </w:rPr>
        <w:t>VSnlb</w:t>
      </w:r>
      <w:r>
        <w:t xml:space="preserve"> in the root of the USB Flash Drive should be edited to select this procedure’s specific test case (C7040) alone for testing.  See the file comments in </w:t>
      </w:r>
      <w:r w:rsidRPr="00C03B03">
        <w:rPr>
          <w:b/>
          <w:i/>
        </w:rPr>
        <w:t>run</w:t>
      </w:r>
      <w:r>
        <w:rPr>
          <w:b/>
          <w:i/>
        </w:rPr>
        <w:t>VSnlb</w:t>
      </w:r>
      <w:r>
        <w:t xml:space="preserve"> for specific instructions.</w:t>
      </w:r>
    </w:p>
    <w:p w:rsidR="00280129" w:rsidRDefault="00280129" w:rsidP="00280129">
      <w:pPr>
        <w:rPr>
          <w:rFonts w:ascii="Arial Bold" w:hAnsi="Arial Bold" w:cs="Arial"/>
          <w:bCs/>
          <w:szCs w:val="32"/>
        </w:rPr>
      </w:pPr>
      <w:r>
        <w:br w:type="page"/>
      </w:r>
    </w:p>
    <w:p w:rsidR="00280129" w:rsidRPr="002F2EB9" w:rsidRDefault="00280129" w:rsidP="00280129">
      <w:pPr>
        <w:pStyle w:val="Heading4"/>
        <w:tabs>
          <w:tab w:val="clear" w:pos="1440"/>
          <w:tab w:val="left" w:pos="1080"/>
        </w:tabs>
        <w:rPr>
          <w:b/>
        </w:rPr>
      </w:pPr>
      <w:r w:rsidRPr="002F2EB9">
        <w:rPr>
          <w:b/>
        </w:rPr>
        <w:lastRenderedPageBreak/>
        <w:t>Start</w:t>
      </w:r>
    </w:p>
    <w:p w:rsidR="00280129" w:rsidRPr="00A91055" w:rsidRDefault="00280129" w:rsidP="00280129">
      <w:r>
        <w:t xml:space="preserve">To start the procedure, insert the prepared </w:t>
      </w:r>
      <w:smartTag w:uri="urn:schemas-microsoft-com:office:smarttags" w:element="Street">
        <w:smartTag w:uri="urn:schemas-microsoft-com:office:smarttags" w:element="address">
          <w:r>
            <w:t>USB Flash Drive</w:t>
          </w:r>
        </w:smartTag>
      </w:smartTag>
      <w:r>
        <w:t xml:space="preserve"> into the ATC Controller’s primary USB port and turn the controller power ON.</w:t>
      </w:r>
    </w:p>
    <w:p w:rsidR="00280129" w:rsidRDefault="00280129" w:rsidP="00280129">
      <w:pPr>
        <w:pStyle w:val="Heading4"/>
        <w:tabs>
          <w:tab w:val="clear" w:pos="1440"/>
          <w:tab w:val="left" w:pos="1080"/>
        </w:tabs>
      </w:pPr>
      <w:r>
        <w:t>Proceed</w:t>
      </w:r>
    </w:p>
    <w:p w:rsidR="00280129" w:rsidRDefault="00280129" w:rsidP="00280129">
      <w:pPr>
        <w:pStyle w:val="ListParagraph"/>
        <w:numPr>
          <w:ilvl w:val="0"/>
          <w:numId w:val="16"/>
        </w:numPr>
        <w:jc w:val="both"/>
      </w:pPr>
      <w:r>
        <w:t>After approximately ten (10) seconds, the LCD backlight should turn on and the display will indicate that the Validation Suite package is running. For this procedure, press the &lt;NO&gt; key on the keypad to select non-loopback mode.</w:t>
      </w:r>
    </w:p>
    <w:p w:rsidR="00280129" w:rsidRDefault="00280129" w:rsidP="00280129"/>
    <w:p w:rsidR="00280129" w:rsidRPr="00EB2AD8" w:rsidRDefault="00280129" w:rsidP="00280129">
      <w:r>
        <w:rPr>
          <w:noProof/>
        </w:rPr>
        <mc:AlternateContent>
          <mc:Choice Requires="wps">
            <w:drawing>
              <wp:anchor distT="0" distB="0" distL="114300" distR="114300" simplePos="0" relativeHeight="251798528" behindDoc="0" locked="0" layoutInCell="1" allowOverlap="1" wp14:anchorId="712DEBBF" wp14:editId="09B9EA10">
                <wp:simplePos x="0" y="0"/>
                <wp:positionH relativeFrom="column">
                  <wp:posOffset>468726</wp:posOffset>
                </wp:positionH>
                <wp:positionV relativeFrom="paragraph">
                  <wp:posOffset>-1270</wp:posOffset>
                </wp:positionV>
                <wp:extent cx="3242310" cy="1236980"/>
                <wp:effectExtent l="0" t="0" r="15240" b="2032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Pr="00EB2AD8" w:rsidRDefault="00366C1B" w:rsidP="00280129">
                            <w:pPr>
                              <w:rPr>
                                <w:rFonts w:ascii="Courier New" w:hAnsi="Courier New" w:cs="Courier New"/>
                                <w:b/>
                              </w:rPr>
                            </w:pPr>
                            <w:r>
                              <w:rPr>
                                <w:rFonts w:ascii="Courier New" w:hAnsi="Courier New" w:cs="Courier New"/>
                                <w:b/>
                              </w:rPr>
                              <w:t>ATC 5401 API Validation Suite v1.0</w:t>
                            </w:r>
                          </w:p>
                          <w:p w:rsidR="00366C1B" w:rsidRDefault="00366C1B" w:rsidP="00280129">
                            <w:pPr>
                              <w:rPr>
                                <w:rFonts w:ascii="Courier New" w:hAnsi="Courier New" w:cs="Courier New"/>
                                <w:b/>
                              </w:rPr>
                            </w:pPr>
                            <w:r>
                              <w:rPr>
                                <w:rFonts w:ascii="Courier New" w:hAnsi="Courier New" w:cs="Courier New"/>
                                <w:b/>
                              </w:rPr>
                              <w:t>Loopback Mode</w:t>
                            </w:r>
                            <w:r w:rsidRPr="00EB2AD8">
                              <w:rPr>
                                <w:rFonts w:ascii="Courier New" w:hAnsi="Courier New" w:cs="Courier New"/>
                                <w:b/>
                              </w:rPr>
                              <w:t xml:space="preserve"> [YES]/[NO]?</w:t>
                            </w:r>
                          </w:p>
                          <w:p w:rsidR="00366C1B" w:rsidRPr="00EB2AD8" w:rsidRDefault="00366C1B" w:rsidP="00280129">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0" type="#_x0000_t202" style="position:absolute;margin-left:36.9pt;margin-top:-.1pt;width:255.3pt;height:97.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">
                <v:textbox>
                  <w:txbxContent>
                    <w:p w:rsidR="00366C1B" w:rsidRPr="00EB2AD8" w:rsidRDefault="00366C1B" w:rsidP="00280129">
                      <w:pPr>
                        <w:rPr>
                          <w:rFonts w:ascii="Courier New" w:hAnsi="Courier New" w:cs="Courier New"/>
                          <w:b/>
                        </w:rPr>
                      </w:pPr>
                      <w:r>
                        <w:rPr>
                          <w:rFonts w:ascii="Courier New" w:hAnsi="Courier New" w:cs="Courier New"/>
                          <w:b/>
                        </w:rPr>
                        <w:t>ATC 5401 API Validation Suite v1.0</w:t>
                      </w:r>
                    </w:p>
                    <w:p w:rsidR="00366C1B" w:rsidRDefault="00366C1B" w:rsidP="00280129">
                      <w:pPr>
                        <w:rPr>
                          <w:rFonts w:ascii="Courier New" w:hAnsi="Courier New" w:cs="Courier New"/>
                          <w:b/>
                        </w:rPr>
                      </w:pPr>
                      <w:r>
                        <w:rPr>
                          <w:rFonts w:ascii="Courier New" w:hAnsi="Courier New" w:cs="Courier New"/>
                          <w:b/>
                        </w:rPr>
                        <w:t>Loopback Mode</w:t>
                      </w:r>
                      <w:r w:rsidRPr="00EB2AD8">
                        <w:rPr>
                          <w:rFonts w:ascii="Courier New" w:hAnsi="Courier New" w:cs="Courier New"/>
                          <w:b/>
                        </w:rPr>
                        <w:t xml:space="preserve"> [YES]/[NO]?</w:t>
                      </w:r>
                    </w:p>
                    <w:p w:rsidR="00366C1B" w:rsidRPr="00EB2AD8" w:rsidRDefault="00366C1B" w:rsidP="00280129">
                      <w:pPr>
                        <w:rPr>
                          <w:rFonts w:ascii="Courier New" w:hAnsi="Courier New" w:cs="Courier New"/>
                          <w:b/>
                        </w:rPr>
                      </w:pPr>
                    </w:p>
                  </w:txbxContent>
                </v:textbox>
              </v:shape>
            </w:pict>
          </mc:Fallback>
        </mc:AlternateContent>
      </w:r>
    </w:p>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280129" w:rsidRPr="008E19A6" w:rsidRDefault="00280129" w:rsidP="00280129"/>
    <w:p w:rsidR="00280129" w:rsidRDefault="00280129" w:rsidP="00280129"/>
    <w:p w:rsidR="00280129" w:rsidRDefault="00280129" w:rsidP="00280129"/>
    <w:p w:rsidR="00280129" w:rsidRDefault="00280129" w:rsidP="00280129">
      <w:pPr>
        <w:pStyle w:val="ListParagraph"/>
        <w:numPr>
          <w:ilvl w:val="0"/>
          <w:numId w:val="16"/>
        </w:numPr>
      </w:pPr>
      <w:r>
        <w:t xml:space="preserve">Press the &lt;YES&gt; key on the keypad to start the test.  </w:t>
      </w:r>
    </w:p>
    <w:p w:rsidR="00280129" w:rsidRDefault="00280129" w:rsidP="00280129">
      <w:pPr>
        <w:tabs>
          <w:tab w:val="left" w:pos="6220"/>
        </w:tabs>
      </w:pPr>
      <w:r>
        <w:tab/>
      </w:r>
    </w:p>
    <w:p w:rsidR="00280129" w:rsidRDefault="00280129" w:rsidP="00280129">
      <w:r>
        <w:rPr>
          <w:noProof/>
        </w:rPr>
        <mc:AlternateContent>
          <mc:Choice Requires="wps">
            <w:drawing>
              <wp:anchor distT="0" distB="0" distL="114300" distR="114300" simplePos="0" relativeHeight="251799552" behindDoc="0" locked="0" layoutInCell="1" allowOverlap="1" wp14:anchorId="3C551C0A" wp14:editId="28217643">
                <wp:simplePos x="0" y="0"/>
                <wp:positionH relativeFrom="column">
                  <wp:posOffset>476410</wp:posOffset>
                </wp:positionH>
                <wp:positionV relativeFrom="paragraph">
                  <wp:posOffset>20320</wp:posOffset>
                </wp:positionV>
                <wp:extent cx="3242310" cy="1236980"/>
                <wp:effectExtent l="0" t="0" r="15240" b="2032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Pr="00EB2AD8" w:rsidRDefault="00366C1B" w:rsidP="00280129">
                            <w:pPr>
                              <w:rPr>
                                <w:rFonts w:ascii="Courier New" w:hAnsi="Courier New" w:cs="Courier New"/>
                                <w:b/>
                              </w:rPr>
                            </w:pPr>
                            <w:r>
                              <w:rPr>
                                <w:rFonts w:ascii="Courier New" w:hAnsi="Courier New" w:cs="Courier New"/>
                                <w:b/>
                              </w:rPr>
                              <w:t>ATC 5401 API Validation Suite v1.0</w:t>
                            </w:r>
                          </w:p>
                          <w:p w:rsidR="00366C1B" w:rsidRDefault="00366C1B" w:rsidP="00280129">
                            <w:pPr>
                              <w:rPr>
                                <w:rFonts w:ascii="Courier New" w:hAnsi="Courier New" w:cs="Courier New"/>
                                <w:b/>
                              </w:rPr>
                            </w:pPr>
                            <w:r>
                              <w:rPr>
                                <w:rFonts w:ascii="Courier New" w:hAnsi="Courier New" w:cs="Courier New"/>
                                <w:b/>
                              </w:rPr>
                              <w:t>Begin Test</w:t>
                            </w:r>
                            <w:r w:rsidRPr="00EB2AD8">
                              <w:rPr>
                                <w:rFonts w:ascii="Courier New" w:hAnsi="Courier New" w:cs="Courier New"/>
                                <w:b/>
                              </w:rPr>
                              <w:t xml:space="preserve"> [YES]/[NO]?</w:t>
                            </w:r>
                          </w:p>
                          <w:p w:rsidR="00366C1B" w:rsidRPr="00EB2AD8" w:rsidRDefault="00366C1B" w:rsidP="00280129">
                            <w:pPr>
                              <w:rPr>
                                <w:rFonts w:ascii="Courier New" w:hAnsi="Courier New" w:cs="Courier New"/>
                                <w:b/>
                              </w:rPr>
                            </w:pPr>
                          </w:p>
                          <w:p w:rsidR="00366C1B" w:rsidRDefault="00366C1B" w:rsidP="002801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1" type="#_x0000_t202" style="position:absolute;margin-left:37.5pt;margin-top:1.6pt;width:255.3pt;height:97.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">
                <v:textbox>
                  <w:txbxContent>
                    <w:p w:rsidR="00366C1B" w:rsidRPr="00EB2AD8" w:rsidRDefault="00366C1B" w:rsidP="00280129">
                      <w:pPr>
                        <w:rPr>
                          <w:rFonts w:ascii="Courier New" w:hAnsi="Courier New" w:cs="Courier New"/>
                          <w:b/>
                        </w:rPr>
                      </w:pPr>
                      <w:r>
                        <w:rPr>
                          <w:rFonts w:ascii="Courier New" w:hAnsi="Courier New" w:cs="Courier New"/>
                          <w:b/>
                        </w:rPr>
                        <w:t>ATC 5401 API Validation Suite v1.0</w:t>
                      </w:r>
                    </w:p>
                    <w:p w:rsidR="00366C1B" w:rsidRDefault="00366C1B" w:rsidP="00280129">
                      <w:pPr>
                        <w:rPr>
                          <w:rFonts w:ascii="Courier New" w:hAnsi="Courier New" w:cs="Courier New"/>
                          <w:b/>
                        </w:rPr>
                      </w:pPr>
                      <w:r>
                        <w:rPr>
                          <w:rFonts w:ascii="Courier New" w:hAnsi="Courier New" w:cs="Courier New"/>
                          <w:b/>
                        </w:rPr>
                        <w:t>Begin Test</w:t>
                      </w:r>
                      <w:r w:rsidRPr="00EB2AD8">
                        <w:rPr>
                          <w:rFonts w:ascii="Courier New" w:hAnsi="Courier New" w:cs="Courier New"/>
                          <w:b/>
                        </w:rPr>
                        <w:t xml:space="preserve"> [YES]/[NO]?</w:t>
                      </w:r>
                    </w:p>
                    <w:p w:rsidR="00366C1B" w:rsidRPr="00EB2AD8" w:rsidRDefault="00366C1B" w:rsidP="00280129">
                      <w:pPr>
                        <w:rPr>
                          <w:rFonts w:ascii="Courier New" w:hAnsi="Courier New" w:cs="Courier New"/>
                          <w:b/>
                        </w:rPr>
                      </w:pPr>
                    </w:p>
                    <w:p w:rsidR="00366C1B" w:rsidRDefault="00366C1B" w:rsidP="00280129"/>
                  </w:txbxContent>
                </v:textbox>
              </v:shape>
            </w:pict>
          </mc:Fallback>
        </mc:AlternateContent>
      </w:r>
    </w:p>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280129" w:rsidRDefault="00280129" w:rsidP="00280129">
      <w:pPr>
        <w:pStyle w:val="ListParagraph"/>
        <w:numPr>
          <w:ilvl w:val="0"/>
          <w:numId w:val="16"/>
        </w:numPr>
      </w:pPr>
      <w:r>
        <w:t>After a brief delay the display should show the Front Panel Manager (FPM).  After another brief delay, the names of the three FPUI applications should appear in the FPM window.</w:t>
      </w:r>
    </w:p>
    <w:p w:rsidR="00280129" w:rsidRDefault="00280129" w:rsidP="00280129"/>
    <w:p w:rsidR="00280129" w:rsidRDefault="00280129" w:rsidP="00280129">
      <w:r>
        <w:rPr>
          <w:noProof/>
        </w:rPr>
        <mc:AlternateContent>
          <mc:Choice Requires="wps">
            <w:drawing>
              <wp:anchor distT="0" distB="0" distL="114300" distR="114300" simplePos="0" relativeHeight="251800576" behindDoc="0" locked="0" layoutInCell="1" allowOverlap="1" wp14:anchorId="26C2BEE2" wp14:editId="1821B613">
                <wp:simplePos x="0" y="0"/>
                <wp:positionH relativeFrom="column">
                  <wp:posOffset>453358</wp:posOffset>
                </wp:positionH>
                <wp:positionV relativeFrom="paragraph">
                  <wp:posOffset>43815</wp:posOffset>
                </wp:positionV>
                <wp:extent cx="3242662" cy="1236980"/>
                <wp:effectExtent l="0" t="0" r="15240" b="20320"/>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662" cy="1236980"/>
                        </a:xfrm>
                        <a:prstGeom prst="rect">
                          <a:avLst/>
                        </a:prstGeom>
                        <a:solidFill>
                          <a:srgbClr val="FFFFFF"/>
                        </a:solidFill>
                        <a:ln w="9525">
                          <a:solidFill>
                            <a:srgbClr val="000000"/>
                          </a:solidFill>
                          <a:miter lim="800000"/>
                          <a:headEnd/>
                          <a:tailEnd/>
                        </a:ln>
                      </wps:spPr>
                      <wps:txbx>
                        <w:txbxContent>
                          <w:p w:rsidR="00366C1B" w:rsidRPr="00EB2AD8" w:rsidRDefault="00366C1B" w:rsidP="00280129">
                            <w:pPr>
                              <w:rPr>
                                <w:rFonts w:ascii="Courier New" w:hAnsi="Courier New" w:cs="Courier New"/>
                                <w:b/>
                              </w:rPr>
                            </w:pPr>
                            <w:r>
                              <w:rPr>
                                <w:rFonts w:ascii="Courier New" w:hAnsi="Courier New" w:cs="Courier New"/>
                                <w:b/>
                              </w:rPr>
                              <w:t xml:space="preserve">          FRONT PANEL MANAGER</w:t>
                            </w:r>
                          </w:p>
                          <w:p w:rsidR="00366C1B" w:rsidRDefault="00366C1B" w:rsidP="00280129">
                            <w:pPr>
                              <w:rPr>
                                <w:rFonts w:ascii="Courier New" w:hAnsi="Courier New" w:cs="Courier New"/>
                                <w:b/>
                              </w:rPr>
                            </w:pPr>
                            <w:r>
                              <w:rPr>
                                <w:rFonts w:ascii="Courier New" w:hAnsi="Courier New" w:cs="Courier New"/>
                                <w:b/>
                              </w:rPr>
                              <w:t>SELECT WINDOW [0-F]  SET DEFAULT *[0-F]</w:t>
                            </w:r>
                          </w:p>
                          <w:p w:rsidR="00366C1B" w:rsidRDefault="00366C1B" w:rsidP="00280129">
                            <w:pPr>
                              <w:rPr>
                                <w:rFonts w:ascii="Courier New" w:hAnsi="Courier New" w:cs="Courier New"/>
                                <w:b/>
                              </w:rPr>
                            </w:pPr>
                            <w:r>
                              <w:rPr>
                                <w:rFonts w:ascii="Courier New" w:hAnsi="Courier New" w:cs="Courier New"/>
                                <w:b/>
                              </w:rPr>
                              <w:t xml:space="preserve">0 C7040_00          1 C7040_01          </w:t>
                            </w:r>
                          </w:p>
                          <w:p w:rsidR="00366C1B" w:rsidRDefault="00366C1B" w:rsidP="00280129">
                            <w:pPr>
                              <w:rPr>
                                <w:rFonts w:ascii="Courier New" w:hAnsi="Courier New" w:cs="Courier New"/>
                                <w:b/>
                              </w:rPr>
                            </w:pPr>
                            <w:r>
                              <w:rPr>
                                <w:rFonts w:ascii="Courier New" w:hAnsi="Courier New" w:cs="Courier New"/>
                                <w:b/>
                              </w:rPr>
                              <w:t>2 C7040_02          3</w:t>
                            </w:r>
                          </w:p>
                          <w:p w:rsidR="00366C1B" w:rsidRDefault="00366C1B" w:rsidP="00280129">
                            <w:pPr>
                              <w:rPr>
                                <w:rFonts w:ascii="Courier New" w:hAnsi="Courier New" w:cs="Courier New"/>
                                <w:b/>
                              </w:rPr>
                            </w:pPr>
                            <w:r>
                              <w:rPr>
                                <w:rFonts w:ascii="Courier New" w:hAnsi="Courier New" w:cs="Courier New"/>
                                <w:b/>
                              </w:rPr>
                              <w:t>4                   5</w:t>
                            </w:r>
                          </w:p>
                          <w:p w:rsidR="00366C1B" w:rsidRDefault="00366C1B" w:rsidP="00280129">
                            <w:pPr>
                              <w:rPr>
                                <w:rFonts w:ascii="Courier New" w:hAnsi="Courier New" w:cs="Courier New"/>
                                <w:b/>
                              </w:rPr>
                            </w:pPr>
                            <w:r>
                              <w:rPr>
                                <w:rFonts w:ascii="Courier New" w:hAnsi="Courier New" w:cs="Courier New"/>
                                <w:b/>
                              </w:rPr>
                              <w:t>6                   7</w:t>
                            </w:r>
                          </w:p>
                          <w:p w:rsidR="00366C1B" w:rsidRDefault="00366C1B" w:rsidP="00280129">
                            <w:pPr>
                              <w:rPr>
                                <w:rFonts w:ascii="Courier New" w:hAnsi="Courier New" w:cs="Courier New"/>
                                <w:b/>
                              </w:rPr>
                            </w:pPr>
                            <w:r>
                              <w:rPr>
                                <w:rFonts w:ascii="Courier New" w:hAnsi="Courier New" w:cs="Courier New"/>
                                <w:b/>
                              </w:rPr>
                              <w:t>8                   9</w:t>
                            </w:r>
                          </w:p>
                          <w:p w:rsidR="00366C1B" w:rsidRDefault="00366C1B" w:rsidP="00280129">
                            <w:pPr>
                              <w:rPr>
                                <w:rFonts w:ascii="Courier New" w:hAnsi="Courier New" w:cs="Courier New"/>
                                <w:b/>
                              </w:rPr>
                            </w:pPr>
                            <w:r>
                              <w:rPr>
                                <w:rFonts w:ascii="Courier New" w:hAnsi="Courier New" w:cs="Courier New"/>
                                <w:b/>
                              </w:rPr>
                              <w:t>[UP/DN ARROW]        [CONFIG INFO- NEXT]</w:t>
                            </w:r>
                          </w:p>
                          <w:p w:rsidR="00366C1B" w:rsidRPr="00EB2AD8" w:rsidRDefault="00366C1B" w:rsidP="00280129">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margin-left:35.7pt;margin-top:3.45pt;width:255.35pt;height:97.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">
                <v:textbox>
                  <w:txbxContent>
                    <w:p w:rsidR="00366C1B" w:rsidRPr="00EB2AD8" w:rsidRDefault="00366C1B" w:rsidP="00280129">
                      <w:pPr>
                        <w:rPr>
                          <w:rFonts w:ascii="Courier New" w:hAnsi="Courier New" w:cs="Courier New"/>
                          <w:b/>
                        </w:rPr>
                      </w:pPr>
                      <w:r>
                        <w:rPr>
                          <w:rFonts w:ascii="Courier New" w:hAnsi="Courier New" w:cs="Courier New"/>
                          <w:b/>
                        </w:rPr>
                        <w:t xml:space="preserve">          FRONT PANEL MANAGER</w:t>
                      </w:r>
                    </w:p>
                    <w:p w:rsidR="00366C1B" w:rsidRDefault="00366C1B" w:rsidP="00280129">
                      <w:pPr>
                        <w:rPr>
                          <w:rFonts w:ascii="Courier New" w:hAnsi="Courier New" w:cs="Courier New"/>
                          <w:b/>
                        </w:rPr>
                      </w:pPr>
                      <w:r>
                        <w:rPr>
                          <w:rFonts w:ascii="Courier New" w:hAnsi="Courier New" w:cs="Courier New"/>
                          <w:b/>
                        </w:rPr>
                        <w:t>SELECT WINDOW [0-F]  SET DEFAULT *[0-F]</w:t>
                      </w:r>
                    </w:p>
                    <w:p w:rsidR="00366C1B" w:rsidRDefault="00366C1B" w:rsidP="00280129">
                      <w:pPr>
                        <w:rPr>
                          <w:rFonts w:ascii="Courier New" w:hAnsi="Courier New" w:cs="Courier New"/>
                          <w:b/>
                        </w:rPr>
                      </w:pPr>
                      <w:r>
                        <w:rPr>
                          <w:rFonts w:ascii="Courier New" w:hAnsi="Courier New" w:cs="Courier New"/>
                          <w:b/>
                        </w:rPr>
                        <w:t xml:space="preserve">0 C7040_00          1 C7040_01          </w:t>
                      </w:r>
                    </w:p>
                    <w:p w:rsidR="00366C1B" w:rsidRDefault="00366C1B" w:rsidP="00280129">
                      <w:pPr>
                        <w:rPr>
                          <w:rFonts w:ascii="Courier New" w:hAnsi="Courier New" w:cs="Courier New"/>
                          <w:b/>
                        </w:rPr>
                      </w:pPr>
                      <w:r>
                        <w:rPr>
                          <w:rFonts w:ascii="Courier New" w:hAnsi="Courier New" w:cs="Courier New"/>
                          <w:b/>
                        </w:rPr>
                        <w:t>2 C7040_02          3</w:t>
                      </w:r>
                    </w:p>
                    <w:p w:rsidR="00366C1B" w:rsidRDefault="00366C1B" w:rsidP="00280129">
                      <w:pPr>
                        <w:rPr>
                          <w:rFonts w:ascii="Courier New" w:hAnsi="Courier New" w:cs="Courier New"/>
                          <w:b/>
                        </w:rPr>
                      </w:pPr>
                      <w:r>
                        <w:rPr>
                          <w:rFonts w:ascii="Courier New" w:hAnsi="Courier New" w:cs="Courier New"/>
                          <w:b/>
                        </w:rPr>
                        <w:t>4                   5</w:t>
                      </w:r>
                    </w:p>
                    <w:p w:rsidR="00366C1B" w:rsidRDefault="00366C1B" w:rsidP="00280129">
                      <w:pPr>
                        <w:rPr>
                          <w:rFonts w:ascii="Courier New" w:hAnsi="Courier New" w:cs="Courier New"/>
                          <w:b/>
                        </w:rPr>
                      </w:pPr>
                      <w:r>
                        <w:rPr>
                          <w:rFonts w:ascii="Courier New" w:hAnsi="Courier New" w:cs="Courier New"/>
                          <w:b/>
                        </w:rPr>
                        <w:t>6                   7</w:t>
                      </w:r>
                    </w:p>
                    <w:p w:rsidR="00366C1B" w:rsidRDefault="00366C1B" w:rsidP="00280129">
                      <w:pPr>
                        <w:rPr>
                          <w:rFonts w:ascii="Courier New" w:hAnsi="Courier New" w:cs="Courier New"/>
                          <w:b/>
                        </w:rPr>
                      </w:pPr>
                      <w:r>
                        <w:rPr>
                          <w:rFonts w:ascii="Courier New" w:hAnsi="Courier New" w:cs="Courier New"/>
                          <w:b/>
                        </w:rPr>
                        <w:t>8                   9</w:t>
                      </w:r>
                    </w:p>
                    <w:p w:rsidR="00366C1B" w:rsidRDefault="00366C1B" w:rsidP="00280129">
                      <w:pPr>
                        <w:rPr>
                          <w:rFonts w:ascii="Courier New" w:hAnsi="Courier New" w:cs="Courier New"/>
                          <w:b/>
                        </w:rPr>
                      </w:pPr>
                      <w:r>
                        <w:rPr>
                          <w:rFonts w:ascii="Courier New" w:hAnsi="Courier New" w:cs="Courier New"/>
                          <w:b/>
                        </w:rPr>
                        <w:t>[UP/DN ARROW]        [CONFIG INFO- NEXT]</w:t>
                      </w:r>
                    </w:p>
                    <w:p w:rsidR="00366C1B" w:rsidRPr="00EB2AD8" w:rsidRDefault="00366C1B" w:rsidP="00280129">
                      <w:pPr>
                        <w:rPr>
                          <w:rFonts w:ascii="Courier New" w:hAnsi="Courier New" w:cs="Courier New"/>
                          <w:b/>
                        </w:rPr>
                      </w:pPr>
                    </w:p>
                  </w:txbxContent>
                </v:textbox>
              </v:shape>
            </w:pict>
          </mc:Fallback>
        </mc:AlternateContent>
      </w:r>
    </w:p>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723D07" w:rsidRDefault="00723D07" w:rsidP="00723D07">
      <w:pPr>
        <w:pStyle w:val="ListParagraph"/>
        <w:tabs>
          <w:tab w:val="left" w:pos="1800"/>
        </w:tabs>
        <w:ind w:left="1440"/>
      </w:pPr>
      <w:r w:rsidRPr="00267C47">
        <w:rPr>
          <w:b/>
          <w:sz w:val="36"/>
          <w:szCs w:val="36"/>
        </w:rPr>
        <w:sym w:font="Wingdings 2" w:char="F02A"/>
      </w:r>
      <w:r>
        <w:tab/>
        <w:t>Pass</w:t>
      </w:r>
    </w:p>
    <w:p w:rsidR="00280129" w:rsidRDefault="00280129" w:rsidP="00280129"/>
    <w:p w:rsidR="00280129" w:rsidRDefault="00280129" w:rsidP="00280129">
      <w:r>
        <w:br w:type="page"/>
      </w:r>
    </w:p>
    <w:p w:rsidR="00723D07" w:rsidRDefault="00723D07" w:rsidP="00280129">
      <w:pPr>
        <w:pStyle w:val="ListParagraph"/>
        <w:numPr>
          <w:ilvl w:val="0"/>
          <w:numId w:val="16"/>
        </w:numPr>
        <w:jc w:val="both"/>
      </w:pPr>
      <w:r>
        <w:lastRenderedPageBreak/>
        <w:t>After a brief delay, confirm that the display backlight is flashing and that the names of applications C7040_01 and C7040_02 in the FPM window are blinking.</w:t>
      </w:r>
    </w:p>
    <w:p w:rsidR="00723D07" w:rsidRDefault="00723D07" w:rsidP="00723D07">
      <w:pPr>
        <w:tabs>
          <w:tab w:val="left" w:pos="1800"/>
        </w:tabs>
        <w:ind w:left="1440"/>
      </w:pPr>
      <w:r w:rsidRPr="00267C47">
        <w:rPr>
          <w:b/>
          <w:sz w:val="36"/>
          <w:szCs w:val="36"/>
        </w:rPr>
        <w:sym w:font="Wingdings 2" w:char="F02A"/>
      </w:r>
      <w:r>
        <w:tab/>
        <w:t>Pass</w:t>
      </w:r>
    </w:p>
    <w:p w:rsidR="00723D07" w:rsidRDefault="00723D07" w:rsidP="00723D07">
      <w:pPr>
        <w:jc w:val="both"/>
      </w:pPr>
    </w:p>
    <w:p w:rsidR="00723D07" w:rsidRDefault="00723D07" w:rsidP="00723D07">
      <w:pPr>
        <w:pStyle w:val="ListParagraph"/>
        <w:numPr>
          <w:ilvl w:val="0"/>
          <w:numId w:val="16"/>
        </w:numPr>
      </w:pPr>
      <w:r>
        <w:t>Press the &lt;</w:t>
      </w:r>
      <w:r w:rsidRPr="00723D07">
        <w:rPr>
          <w:b/>
        </w:rPr>
        <w:t>0</w:t>
      </w:r>
      <w:r>
        <w:t xml:space="preserve">&gt; key to select the first application. The display should appear as shown.  </w:t>
      </w:r>
    </w:p>
    <w:p w:rsidR="00280129" w:rsidRDefault="00280129" w:rsidP="00723D07">
      <w:pPr>
        <w:tabs>
          <w:tab w:val="left" w:pos="1948"/>
        </w:tabs>
        <w:jc w:val="both"/>
      </w:pPr>
      <w:r>
        <w:tab/>
      </w:r>
    </w:p>
    <w:p w:rsidR="00280129" w:rsidRPr="00EB2AD8" w:rsidRDefault="00280129" w:rsidP="00280129">
      <w:r>
        <w:rPr>
          <w:noProof/>
        </w:rPr>
        <mc:AlternateContent>
          <mc:Choice Requires="wps">
            <w:drawing>
              <wp:anchor distT="0" distB="0" distL="114300" distR="114300" simplePos="0" relativeHeight="251801600" behindDoc="0" locked="0" layoutInCell="1" allowOverlap="1" wp14:anchorId="6052C5CD" wp14:editId="627B2D93">
                <wp:simplePos x="0" y="0"/>
                <wp:positionH relativeFrom="column">
                  <wp:posOffset>453358</wp:posOffset>
                </wp:positionH>
                <wp:positionV relativeFrom="paragraph">
                  <wp:posOffset>32385</wp:posOffset>
                </wp:positionV>
                <wp:extent cx="3242310" cy="1236980"/>
                <wp:effectExtent l="0" t="0" r="15240" b="20320"/>
                <wp:wrapNone/>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C7040_00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p>
                          <w:p w:rsidR="00366C1B" w:rsidRDefault="00366C1B" w:rsidP="00280129">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3" type="#_x0000_t202" style="position:absolute;margin-left:35.7pt;margin-top:2.55pt;width:255.3pt;height:97.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">
                <v:textbox>
                  <w:txbxContent>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C7040_00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p>
                    <w:p w:rsidR="00366C1B" w:rsidRDefault="00366C1B" w:rsidP="00280129">
                      <w:pPr>
                        <w:rPr>
                          <w:rFonts w:ascii="Courier New" w:hAnsi="Courier New" w:cs="Courier New"/>
                          <w:b/>
                        </w:rPr>
                      </w:pPr>
                    </w:p>
                  </w:txbxContent>
                </v:textbox>
              </v:shape>
            </w:pict>
          </mc:Fallback>
        </mc:AlternateContent>
      </w:r>
    </w:p>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280129" w:rsidRPr="008E19A6" w:rsidRDefault="00280129" w:rsidP="00280129"/>
    <w:p w:rsidR="00280129" w:rsidRDefault="00280129" w:rsidP="00280129"/>
    <w:p w:rsidR="00280129" w:rsidRDefault="00280129" w:rsidP="00280129">
      <w:pPr>
        <w:pStyle w:val="ListParagraph"/>
        <w:tabs>
          <w:tab w:val="left" w:pos="1800"/>
        </w:tabs>
        <w:ind w:left="1440"/>
      </w:pPr>
      <w:r w:rsidRPr="00267C47">
        <w:rPr>
          <w:b/>
          <w:sz w:val="36"/>
          <w:szCs w:val="36"/>
        </w:rPr>
        <w:sym w:font="Wingdings 2" w:char="F02A"/>
      </w:r>
      <w:r>
        <w:tab/>
        <w:t>Pass</w:t>
      </w:r>
    </w:p>
    <w:p w:rsidR="00280129" w:rsidRDefault="00280129" w:rsidP="00280129"/>
    <w:p w:rsidR="00280129" w:rsidRDefault="00280129" w:rsidP="00280129">
      <w:pPr>
        <w:pStyle w:val="ListParagraph"/>
        <w:numPr>
          <w:ilvl w:val="0"/>
          <w:numId w:val="16"/>
        </w:numPr>
        <w:jc w:val="both"/>
      </w:pPr>
      <w:r>
        <w:t xml:space="preserve">Press </w:t>
      </w:r>
      <w:r w:rsidRPr="00FA4F0D">
        <w:t>&lt;</w:t>
      </w:r>
      <w:r w:rsidRPr="00F460B6">
        <w:rPr>
          <w:b/>
        </w:rPr>
        <w:t>*</w:t>
      </w:r>
      <w:r w:rsidRPr="00FA4F0D">
        <w:t>&gt;-&lt;</w:t>
      </w:r>
      <w:r w:rsidRPr="00F460B6">
        <w:rPr>
          <w:b/>
        </w:rPr>
        <w:t>*</w:t>
      </w:r>
      <w:r w:rsidRPr="00FA4F0D">
        <w:t>&gt;-&lt;</w:t>
      </w:r>
      <w:r w:rsidRPr="00F460B6">
        <w:rPr>
          <w:b/>
        </w:rPr>
        <w:t>ESC</w:t>
      </w:r>
      <w:r>
        <w:t>&gt; to return to the FPM.</w:t>
      </w:r>
    </w:p>
    <w:p w:rsidR="00280129" w:rsidRDefault="00280129" w:rsidP="00280129"/>
    <w:p w:rsidR="00723D07" w:rsidRDefault="00723D07" w:rsidP="00723D07">
      <w:pPr>
        <w:pStyle w:val="ListParagraph"/>
        <w:numPr>
          <w:ilvl w:val="0"/>
          <w:numId w:val="16"/>
        </w:numPr>
        <w:jc w:val="both"/>
      </w:pPr>
      <w:r>
        <w:t>Confirm that the display backlight is still flashing and that the names of applications C7040_01 and C7040_02 in the FPM window are still blinking.</w:t>
      </w:r>
    </w:p>
    <w:p w:rsidR="00723D07" w:rsidRDefault="00723D07" w:rsidP="00723D07">
      <w:pPr>
        <w:tabs>
          <w:tab w:val="left" w:pos="1800"/>
        </w:tabs>
        <w:ind w:left="1440"/>
      </w:pPr>
      <w:r w:rsidRPr="00267C47">
        <w:rPr>
          <w:b/>
          <w:sz w:val="36"/>
          <w:szCs w:val="36"/>
        </w:rPr>
        <w:sym w:font="Wingdings 2" w:char="F02A"/>
      </w:r>
      <w:r>
        <w:tab/>
        <w:t>Pass</w:t>
      </w:r>
    </w:p>
    <w:p w:rsidR="00723D07" w:rsidRDefault="00723D07" w:rsidP="00723D07">
      <w:pPr>
        <w:ind w:left="360"/>
        <w:jc w:val="both"/>
      </w:pPr>
    </w:p>
    <w:p w:rsidR="00723D07" w:rsidRDefault="00723D07" w:rsidP="00723D07">
      <w:pPr>
        <w:pStyle w:val="ListParagraph"/>
        <w:numPr>
          <w:ilvl w:val="0"/>
          <w:numId w:val="16"/>
        </w:numPr>
      </w:pPr>
      <w:r>
        <w:t>Press the &lt;</w:t>
      </w:r>
      <w:r>
        <w:rPr>
          <w:b/>
        </w:rPr>
        <w:t>1</w:t>
      </w:r>
      <w:r>
        <w:t xml:space="preserve">&gt; key to select the second application. The display should appear as shown.  </w:t>
      </w:r>
    </w:p>
    <w:p w:rsidR="00280129" w:rsidRDefault="00280129" w:rsidP="00723D07">
      <w:pPr>
        <w:tabs>
          <w:tab w:val="left" w:pos="1948"/>
        </w:tabs>
        <w:jc w:val="both"/>
      </w:pPr>
      <w:r>
        <w:tab/>
      </w:r>
    </w:p>
    <w:p w:rsidR="00280129" w:rsidRPr="00EB2AD8" w:rsidRDefault="00280129" w:rsidP="00280129">
      <w:r>
        <w:rPr>
          <w:noProof/>
        </w:rPr>
        <mc:AlternateContent>
          <mc:Choice Requires="wps">
            <w:drawing>
              <wp:anchor distT="0" distB="0" distL="114300" distR="114300" simplePos="0" relativeHeight="251802624" behindDoc="0" locked="0" layoutInCell="1" allowOverlap="1" wp14:anchorId="2A905405" wp14:editId="7DF401B4">
                <wp:simplePos x="0" y="0"/>
                <wp:positionH relativeFrom="column">
                  <wp:posOffset>453358</wp:posOffset>
                </wp:positionH>
                <wp:positionV relativeFrom="paragraph">
                  <wp:posOffset>32385</wp:posOffset>
                </wp:positionV>
                <wp:extent cx="3242310" cy="1236980"/>
                <wp:effectExtent l="0" t="0" r="15240" b="2032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C7040_01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p>
                          <w:p w:rsidR="00366C1B" w:rsidRDefault="00366C1B" w:rsidP="00280129">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4" type="#_x0000_t202" style="position:absolute;margin-left:35.7pt;margin-top:2.55pt;width:255.3pt;height:97.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">
                <v:textbox>
                  <w:txbxContent>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C7040_01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r>
                        <w:rPr>
                          <w:rFonts w:ascii="Courier New" w:hAnsi="Courier New" w:cs="Courier New"/>
                          <w:b/>
                        </w:rPr>
                        <w:t xml:space="preserve"> </w:t>
                      </w:r>
                    </w:p>
                    <w:p w:rsidR="00366C1B" w:rsidRDefault="00366C1B" w:rsidP="00280129">
                      <w:pPr>
                        <w:rPr>
                          <w:rFonts w:ascii="Courier New" w:hAnsi="Courier New" w:cs="Courier New"/>
                          <w:b/>
                        </w:rPr>
                      </w:pPr>
                    </w:p>
                    <w:p w:rsidR="00366C1B" w:rsidRDefault="00366C1B" w:rsidP="00280129">
                      <w:pPr>
                        <w:rPr>
                          <w:rFonts w:ascii="Courier New" w:hAnsi="Courier New" w:cs="Courier New"/>
                          <w:b/>
                        </w:rPr>
                      </w:pPr>
                    </w:p>
                  </w:txbxContent>
                </v:textbox>
              </v:shape>
            </w:pict>
          </mc:Fallback>
        </mc:AlternateContent>
      </w:r>
    </w:p>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280129" w:rsidRDefault="00280129" w:rsidP="00280129"/>
    <w:p w:rsidR="00280129" w:rsidRPr="008E19A6" w:rsidRDefault="00280129" w:rsidP="00280129"/>
    <w:p w:rsidR="00280129" w:rsidRDefault="00280129" w:rsidP="00280129"/>
    <w:p w:rsidR="00280129" w:rsidRDefault="00280129" w:rsidP="00280129">
      <w:pPr>
        <w:pStyle w:val="ListParagraph"/>
        <w:tabs>
          <w:tab w:val="left" w:pos="1800"/>
        </w:tabs>
        <w:ind w:left="1440"/>
      </w:pPr>
      <w:r w:rsidRPr="00267C47">
        <w:rPr>
          <w:b/>
          <w:sz w:val="36"/>
          <w:szCs w:val="36"/>
        </w:rPr>
        <w:sym w:font="Wingdings 2" w:char="F02A"/>
      </w:r>
      <w:r>
        <w:tab/>
        <w:t>Pass</w:t>
      </w:r>
    </w:p>
    <w:p w:rsidR="00280129" w:rsidRDefault="00280129" w:rsidP="00280129"/>
    <w:p w:rsidR="00280129" w:rsidRDefault="00280129" w:rsidP="00280129">
      <w:pPr>
        <w:pStyle w:val="ListParagraph"/>
        <w:numPr>
          <w:ilvl w:val="0"/>
          <w:numId w:val="16"/>
        </w:numPr>
        <w:jc w:val="both"/>
      </w:pPr>
      <w:r>
        <w:t xml:space="preserve">Press </w:t>
      </w:r>
      <w:r w:rsidRPr="00FA4F0D">
        <w:t>&lt;</w:t>
      </w:r>
      <w:r w:rsidRPr="00F460B6">
        <w:rPr>
          <w:b/>
        </w:rPr>
        <w:t>*</w:t>
      </w:r>
      <w:r w:rsidRPr="00FA4F0D">
        <w:t>&gt;-&lt;</w:t>
      </w:r>
      <w:r w:rsidRPr="00F460B6">
        <w:rPr>
          <w:b/>
        </w:rPr>
        <w:t>*</w:t>
      </w:r>
      <w:r w:rsidRPr="00FA4F0D">
        <w:t>&gt;-&lt;</w:t>
      </w:r>
      <w:r w:rsidRPr="00F460B6">
        <w:rPr>
          <w:b/>
        </w:rPr>
        <w:t>ESC</w:t>
      </w:r>
      <w:r>
        <w:t>&gt; to return to the FPM.</w:t>
      </w:r>
    </w:p>
    <w:p w:rsidR="00280129" w:rsidRDefault="00280129" w:rsidP="00280129">
      <w:pPr>
        <w:jc w:val="both"/>
      </w:pPr>
    </w:p>
    <w:p w:rsidR="00723D07" w:rsidRDefault="00723D07" w:rsidP="00723D07">
      <w:pPr>
        <w:pStyle w:val="ListParagraph"/>
        <w:numPr>
          <w:ilvl w:val="0"/>
          <w:numId w:val="16"/>
        </w:numPr>
        <w:jc w:val="both"/>
      </w:pPr>
      <w:r>
        <w:t>Confirm that the display backlight is still flashing and that the name of application C7040_02 in the FPM window is still blinking.  C7040_01 should no longer be blinking.</w:t>
      </w:r>
    </w:p>
    <w:p w:rsidR="00723D07" w:rsidRDefault="00723D07" w:rsidP="00723D07">
      <w:pPr>
        <w:tabs>
          <w:tab w:val="left" w:pos="1800"/>
        </w:tabs>
        <w:ind w:left="1440"/>
      </w:pPr>
      <w:r w:rsidRPr="00267C47">
        <w:rPr>
          <w:b/>
          <w:sz w:val="36"/>
          <w:szCs w:val="36"/>
        </w:rPr>
        <w:sym w:font="Wingdings 2" w:char="F02A"/>
      </w:r>
      <w:r>
        <w:tab/>
        <w:t>Pass</w:t>
      </w:r>
    </w:p>
    <w:p w:rsidR="00723D07" w:rsidRDefault="00723D07" w:rsidP="00723D07">
      <w:pPr>
        <w:ind w:left="360"/>
        <w:jc w:val="both"/>
      </w:pPr>
    </w:p>
    <w:p w:rsidR="00723D07" w:rsidRDefault="00723D07">
      <w:r>
        <w:br w:type="page"/>
      </w:r>
    </w:p>
    <w:p w:rsidR="00723D07" w:rsidRDefault="00723D07" w:rsidP="00723D07">
      <w:pPr>
        <w:pStyle w:val="ListParagraph"/>
        <w:numPr>
          <w:ilvl w:val="0"/>
          <w:numId w:val="16"/>
        </w:numPr>
      </w:pPr>
      <w:r>
        <w:lastRenderedPageBreak/>
        <w:t>Press the &lt;</w:t>
      </w:r>
      <w:r>
        <w:rPr>
          <w:b/>
        </w:rPr>
        <w:t>2</w:t>
      </w:r>
      <w:r>
        <w:t xml:space="preserve">&gt; key to select the third application. The display should appear as shown.  </w:t>
      </w:r>
    </w:p>
    <w:p w:rsidR="00723D07" w:rsidRDefault="00723D07" w:rsidP="00723D07">
      <w:pPr>
        <w:tabs>
          <w:tab w:val="left" w:pos="1948"/>
        </w:tabs>
        <w:jc w:val="both"/>
      </w:pPr>
      <w:r>
        <w:tab/>
      </w:r>
    </w:p>
    <w:p w:rsidR="00723D07" w:rsidRPr="00EB2AD8" w:rsidRDefault="00723D07" w:rsidP="00723D07">
      <w:r>
        <w:rPr>
          <w:noProof/>
        </w:rPr>
        <mc:AlternateContent>
          <mc:Choice Requires="wps">
            <w:drawing>
              <wp:anchor distT="0" distB="0" distL="114300" distR="114300" simplePos="0" relativeHeight="251804672" behindDoc="0" locked="0" layoutInCell="1" allowOverlap="1" wp14:anchorId="14F257F2" wp14:editId="302494A4">
                <wp:simplePos x="0" y="0"/>
                <wp:positionH relativeFrom="column">
                  <wp:posOffset>453358</wp:posOffset>
                </wp:positionH>
                <wp:positionV relativeFrom="paragraph">
                  <wp:posOffset>32385</wp:posOffset>
                </wp:positionV>
                <wp:extent cx="3242310" cy="1236980"/>
                <wp:effectExtent l="0" t="0" r="15240" b="2032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366C1B" w:rsidRDefault="00366C1B" w:rsidP="00723D07">
                            <w:pPr>
                              <w:rPr>
                                <w:rFonts w:ascii="Courier New" w:hAnsi="Courier New" w:cs="Courier New"/>
                                <w:b/>
                              </w:rPr>
                            </w:pPr>
                            <w:r>
                              <w:rPr>
                                <w:rFonts w:ascii="Courier New" w:hAnsi="Courier New" w:cs="Courier New"/>
                                <w:b/>
                              </w:rPr>
                              <w:t xml:space="preserve"> </w:t>
                            </w:r>
                          </w:p>
                          <w:p w:rsidR="00366C1B" w:rsidRDefault="00366C1B" w:rsidP="00723D07">
                            <w:pPr>
                              <w:rPr>
                                <w:rFonts w:ascii="Courier New" w:hAnsi="Courier New" w:cs="Courier New"/>
                                <w:b/>
                              </w:rPr>
                            </w:pPr>
                            <w:r>
                              <w:rPr>
                                <w:rFonts w:ascii="Courier New" w:hAnsi="Courier New" w:cs="Courier New"/>
                                <w:b/>
                              </w:rPr>
                              <w:t xml:space="preserve"> </w:t>
                            </w:r>
                          </w:p>
                          <w:p w:rsidR="00366C1B" w:rsidRDefault="00366C1B" w:rsidP="00723D07">
                            <w:pPr>
                              <w:rPr>
                                <w:rFonts w:ascii="Courier New" w:hAnsi="Courier New" w:cs="Courier New"/>
                                <w:b/>
                              </w:rPr>
                            </w:pPr>
                            <w:r>
                              <w:rPr>
                                <w:rFonts w:ascii="Courier New" w:hAnsi="Courier New" w:cs="Courier New"/>
                                <w:b/>
                              </w:rPr>
                              <w:t xml:space="preserve">     C7040_02          </w:t>
                            </w:r>
                          </w:p>
                          <w:p w:rsidR="00366C1B" w:rsidRDefault="00366C1B" w:rsidP="00723D07">
                            <w:pPr>
                              <w:rPr>
                                <w:rFonts w:ascii="Courier New" w:hAnsi="Courier New" w:cs="Courier New"/>
                                <w:b/>
                              </w:rPr>
                            </w:pPr>
                            <w:r>
                              <w:rPr>
                                <w:rFonts w:ascii="Courier New" w:hAnsi="Courier New" w:cs="Courier New"/>
                                <w:b/>
                              </w:rPr>
                              <w:t xml:space="preserve">     </w:t>
                            </w:r>
                          </w:p>
                          <w:p w:rsidR="00366C1B" w:rsidRDefault="00366C1B" w:rsidP="00723D07">
                            <w:pPr>
                              <w:rPr>
                                <w:rFonts w:ascii="Courier New" w:hAnsi="Courier New" w:cs="Courier New"/>
                                <w:b/>
                              </w:rPr>
                            </w:pPr>
                            <w:r>
                              <w:rPr>
                                <w:rFonts w:ascii="Courier New" w:hAnsi="Courier New" w:cs="Courier New"/>
                                <w:b/>
                              </w:rPr>
                              <w:t xml:space="preserve"> </w:t>
                            </w:r>
                          </w:p>
                          <w:p w:rsidR="00366C1B" w:rsidRDefault="00366C1B" w:rsidP="00723D07">
                            <w:pPr>
                              <w:rPr>
                                <w:rFonts w:ascii="Courier New" w:hAnsi="Courier New" w:cs="Courier New"/>
                                <w:b/>
                              </w:rPr>
                            </w:pPr>
                            <w:r>
                              <w:rPr>
                                <w:rFonts w:ascii="Courier New" w:hAnsi="Courier New" w:cs="Courier New"/>
                                <w:b/>
                              </w:rPr>
                              <w:t xml:space="preserve"> </w:t>
                            </w:r>
                          </w:p>
                          <w:p w:rsidR="00366C1B" w:rsidRDefault="00366C1B" w:rsidP="00723D07">
                            <w:pPr>
                              <w:rPr>
                                <w:rFonts w:ascii="Courier New" w:hAnsi="Courier New" w:cs="Courier New"/>
                                <w:b/>
                              </w:rPr>
                            </w:pPr>
                            <w:r>
                              <w:rPr>
                                <w:rFonts w:ascii="Courier New" w:hAnsi="Courier New" w:cs="Courier New"/>
                                <w:b/>
                              </w:rPr>
                              <w:t xml:space="preserve"> </w:t>
                            </w:r>
                          </w:p>
                          <w:p w:rsidR="00366C1B" w:rsidRDefault="00366C1B" w:rsidP="00723D07">
                            <w:pPr>
                              <w:rPr>
                                <w:rFonts w:ascii="Courier New" w:hAnsi="Courier New" w:cs="Courier New"/>
                                <w:b/>
                              </w:rPr>
                            </w:pPr>
                          </w:p>
                          <w:p w:rsidR="00366C1B" w:rsidRDefault="00366C1B" w:rsidP="00723D07">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5" type="#_x0000_t202" style="position:absolute;margin-left:35.7pt;margin-top:2.55pt;width:255.3pt;height:97.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">
                <v:textbox>
                  <w:txbxContent>
                    <w:p w:rsidR="00366C1B" w:rsidRDefault="00366C1B" w:rsidP="00723D07">
                      <w:pPr>
                        <w:rPr>
                          <w:rFonts w:ascii="Courier New" w:hAnsi="Courier New" w:cs="Courier New"/>
                          <w:b/>
                        </w:rPr>
                      </w:pPr>
                      <w:r>
                        <w:rPr>
                          <w:rFonts w:ascii="Courier New" w:hAnsi="Courier New" w:cs="Courier New"/>
                          <w:b/>
                        </w:rPr>
                        <w:t xml:space="preserve"> </w:t>
                      </w:r>
                    </w:p>
                    <w:p w:rsidR="00366C1B" w:rsidRDefault="00366C1B" w:rsidP="00723D07">
                      <w:pPr>
                        <w:rPr>
                          <w:rFonts w:ascii="Courier New" w:hAnsi="Courier New" w:cs="Courier New"/>
                          <w:b/>
                        </w:rPr>
                      </w:pPr>
                      <w:r>
                        <w:rPr>
                          <w:rFonts w:ascii="Courier New" w:hAnsi="Courier New" w:cs="Courier New"/>
                          <w:b/>
                        </w:rPr>
                        <w:t xml:space="preserve"> </w:t>
                      </w:r>
                    </w:p>
                    <w:p w:rsidR="00366C1B" w:rsidRDefault="00366C1B" w:rsidP="00723D07">
                      <w:pPr>
                        <w:rPr>
                          <w:rFonts w:ascii="Courier New" w:hAnsi="Courier New" w:cs="Courier New"/>
                          <w:b/>
                        </w:rPr>
                      </w:pPr>
                      <w:r>
                        <w:rPr>
                          <w:rFonts w:ascii="Courier New" w:hAnsi="Courier New" w:cs="Courier New"/>
                          <w:b/>
                        </w:rPr>
                        <w:t xml:space="preserve">     C7040_02          </w:t>
                      </w:r>
                    </w:p>
                    <w:p w:rsidR="00366C1B" w:rsidRDefault="00366C1B" w:rsidP="00723D07">
                      <w:pPr>
                        <w:rPr>
                          <w:rFonts w:ascii="Courier New" w:hAnsi="Courier New" w:cs="Courier New"/>
                          <w:b/>
                        </w:rPr>
                      </w:pPr>
                      <w:r>
                        <w:rPr>
                          <w:rFonts w:ascii="Courier New" w:hAnsi="Courier New" w:cs="Courier New"/>
                          <w:b/>
                        </w:rPr>
                        <w:t xml:space="preserve">     </w:t>
                      </w:r>
                    </w:p>
                    <w:p w:rsidR="00366C1B" w:rsidRDefault="00366C1B" w:rsidP="00723D07">
                      <w:pPr>
                        <w:rPr>
                          <w:rFonts w:ascii="Courier New" w:hAnsi="Courier New" w:cs="Courier New"/>
                          <w:b/>
                        </w:rPr>
                      </w:pPr>
                      <w:r>
                        <w:rPr>
                          <w:rFonts w:ascii="Courier New" w:hAnsi="Courier New" w:cs="Courier New"/>
                          <w:b/>
                        </w:rPr>
                        <w:t xml:space="preserve"> </w:t>
                      </w:r>
                    </w:p>
                    <w:p w:rsidR="00366C1B" w:rsidRDefault="00366C1B" w:rsidP="00723D07">
                      <w:pPr>
                        <w:rPr>
                          <w:rFonts w:ascii="Courier New" w:hAnsi="Courier New" w:cs="Courier New"/>
                          <w:b/>
                        </w:rPr>
                      </w:pPr>
                      <w:r>
                        <w:rPr>
                          <w:rFonts w:ascii="Courier New" w:hAnsi="Courier New" w:cs="Courier New"/>
                          <w:b/>
                        </w:rPr>
                        <w:t xml:space="preserve"> </w:t>
                      </w:r>
                    </w:p>
                    <w:p w:rsidR="00366C1B" w:rsidRDefault="00366C1B" w:rsidP="00723D07">
                      <w:pPr>
                        <w:rPr>
                          <w:rFonts w:ascii="Courier New" w:hAnsi="Courier New" w:cs="Courier New"/>
                          <w:b/>
                        </w:rPr>
                      </w:pPr>
                      <w:r>
                        <w:rPr>
                          <w:rFonts w:ascii="Courier New" w:hAnsi="Courier New" w:cs="Courier New"/>
                          <w:b/>
                        </w:rPr>
                        <w:t xml:space="preserve"> </w:t>
                      </w:r>
                    </w:p>
                    <w:p w:rsidR="00366C1B" w:rsidRDefault="00366C1B" w:rsidP="00723D07">
                      <w:pPr>
                        <w:rPr>
                          <w:rFonts w:ascii="Courier New" w:hAnsi="Courier New" w:cs="Courier New"/>
                          <w:b/>
                        </w:rPr>
                      </w:pPr>
                    </w:p>
                    <w:p w:rsidR="00366C1B" w:rsidRDefault="00366C1B" w:rsidP="00723D07">
                      <w:pPr>
                        <w:rPr>
                          <w:rFonts w:ascii="Courier New" w:hAnsi="Courier New" w:cs="Courier New"/>
                          <w:b/>
                        </w:rPr>
                      </w:pPr>
                    </w:p>
                  </w:txbxContent>
                </v:textbox>
              </v:shape>
            </w:pict>
          </mc:Fallback>
        </mc:AlternateContent>
      </w:r>
    </w:p>
    <w:p w:rsidR="00723D07" w:rsidRDefault="00723D07" w:rsidP="00723D07"/>
    <w:p w:rsidR="00723D07" w:rsidRDefault="00723D07" w:rsidP="00723D07"/>
    <w:p w:rsidR="00723D07" w:rsidRDefault="00723D07" w:rsidP="00723D07"/>
    <w:p w:rsidR="00723D07" w:rsidRDefault="00723D07" w:rsidP="00723D07"/>
    <w:p w:rsidR="00723D07" w:rsidRDefault="00723D07" w:rsidP="00723D07"/>
    <w:p w:rsidR="00723D07" w:rsidRDefault="00723D07" w:rsidP="00723D07"/>
    <w:p w:rsidR="00723D07" w:rsidRPr="008E19A6" w:rsidRDefault="00723D07" w:rsidP="00723D07"/>
    <w:p w:rsidR="00723D07" w:rsidRDefault="00723D07" w:rsidP="00723D07"/>
    <w:p w:rsidR="00723D07" w:rsidRDefault="00723D07" w:rsidP="00723D07">
      <w:pPr>
        <w:pStyle w:val="ListParagraph"/>
        <w:tabs>
          <w:tab w:val="left" w:pos="1800"/>
        </w:tabs>
        <w:ind w:left="1440"/>
      </w:pPr>
      <w:r w:rsidRPr="00267C47">
        <w:rPr>
          <w:b/>
          <w:sz w:val="36"/>
          <w:szCs w:val="36"/>
        </w:rPr>
        <w:sym w:font="Wingdings 2" w:char="F02A"/>
      </w:r>
      <w:r>
        <w:tab/>
        <w:t>Pass</w:t>
      </w:r>
    </w:p>
    <w:p w:rsidR="00723D07" w:rsidRDefault="00723D07" w:rsidP="00723D07"/>
    <w:p w:rsidR="00723D07" w:rsidRDefault="00723D07" w:rsidP="00723D07">
      <w:pPr>
        <w:pStyle w:val="ListParagraph"/>
        <w:numPr>
          <w:ilvl w:val="0"/>
          <w:numId w:val="16"/>
        </w:numPr>
        <w:jc w:val="both"/>
      </w:pPr>
      <w:r>
        <w:t xml:space="preserve">Press </w:t>
      </w:r>
      <w:r w:rsidRPr="00FA4F0D">
        <w:t>&lt;</w:t>
      </w:r>
      <w:r w:rsidRPr="00F460B6">
        <w:rPr>
          <w:b/>
        </w:rPr>
        <w:t>*</w:t>
      </w:r>
      <w:r w:rsidRPr="00FA4F0D">
        <w:t>&gt;-&lt;</w:t>
      </w:r>
      <w:r w:rsidRPr="00F460B6">
        <w:rPr>
          <w:b/>
        </w:rPr>
        <w:t>*</w:t>
      </w:r>
      <w:r w:rsidRPr="00FA4F0D">
        <w:t>&gt;-&lt;</w:t>
      </w:r>
      <w:r w:rsidRPr="00F460B6">
        <w:rPr>
          <w:b/>
        </w:rPr>
        <w:t>ESC</w:t>
      </w:r>
      <w:r>
        <w:t>&gt; to return to the FPM.</w:t>
      </w:r>
    </w:p>
    <w:p w:rsidR="00723D07" w:rsidRDefault="00723D07" w:rsidP="00723D07">
      <w:pPr>
        <w:jc w:val="both"/>
      </w:pPr>
    </w:p>
    <w:p w:rsidR="00723D07" w:rsidRDefault="00723D07" w:rsidP="00723D07">
      <w:pPr>
        <w:pStyle w:val="ListParagraph"/>
        <w:numPr>
          <w:ilvl w:val="0"/>
          <w:numId w:val="16"/>
        </w:numPr>
        <w:jc w:val="both"/>
      </w:pPr>
      <w:r>
        <w:t>Confirm that the display backlight is no longer flashing and that none of the application names in the FPM window are blinking.</w:t>
      </w:r>
    </w:p>
    <w:p w:rsidR="00723D07" w:rsidRDefault="00723D07" w:rsidP="00723D07">
      <w:pPr>
        <w:tabs>
          <w:tab w:val="left" w:pos="1800"/>
        </w:tabs>
        <w:ind w:left="1440"/>
      </w:pPr>
      <w:r w:rsidRPr="00267C47">
        <w:rPr>
          <w:b/>
          <w:sz w:val="36"/>
          <w:szCs w:val="36"/>
        </w:rPr>
        <w:sym w:font="Wingdings 2" w:char="F02A"/>
      </w:r>
      <w:r>
        <w:tab/>
        <w:t>Pass</w:t>
      </w:r>
    </w:p>
    <w:p w:rsidR="00280129" w:rsidRDefault="00280129" w:rsidP="00280129">
      <w:pPr>
        <w:pStyle w:val="Heading4"/>
        <w:tabs>
          <w:tab w:val="clear" w:pos="1440"/>
          <w:tab w:val="left" w:pos="1080"/>
        </w:tabs>
      </w:pPr>
      <w:r>
        <w:t>Measure</w:t>
      </w:r>
    </w:p>
    <w:p w:rsidR="00280129" w:rsidRPr="00A91055" w:rsidRDefault="00280129" w:rsidP="00280129">
      <w:r>
        <w:t>No measurements are necessary during the execution of this procedure.</w:t>
      </w:r>
    </w:p>
    <w:p w:rsidR="00280129" w:rsidRDefault="00280129" w:rsidP="00280129">
      <w:pPr>
        <w:pStyle w:val="Heading4"/>
        <w:tabs>
          <w:tab w:val="clear" w:pos="1440"/>
          <w:tab w:val="left" w:pos="1080"/>
        </w:tabs>
      </w:pPr>
      <w:r>
        <w:t>Shutdown</w:t>
      </w:r>
    </w:p>
    <w:p w:rsidR="00280129" w:rsidRPr="00A91055" w:rsidRDefault="00280129" w:rsidP="00280129">
      <w:pPr>
        <w:jc w:val="both"/>
      </w:pPr>
      <w:r>
        <w:t>If unexpected events occur which interrupt the execution of this procedure, turn the power to the ATC Controller to OFF and wait 30 seconds before restoring power to the controller to restart the procedure.</w:t>
      </w:r>
    </w:p>
    <w:p w:rsidR="00280129" w:rsidRDefault="00280129" w:rsidP="00280129">
      <w:pPr>
        <w:pStyle w:val="Heading4"/>
        <w:tabs>
          <w:tab w:val="clear" w:pos="1440"/>
          <w:tab w:val="left" w:pos="1080"/>
        </w:tabs>
      </w:pPr>
      <w:r>
        <w:t>Restart</w:t>
      </w:r>
    </w:p>
    <w:p w:rsidR="00280129" w:rsidRPr="00A91055" w:rsidRDefault="00280129" w:rsidP="00280129">
      <w:pPr>
        <w:jc w:val="both"/>
      </w:pPr>
      <w:r>
        <w:t>There are no available restart points for this procedure.  If unexpected events occur which interrupt the execution of this procedure it must be restarted from the beginning.  Turn the power to the ATC Controller to OFF and wait 30 seconds before restoring power to the controller to restart the procedure.</w:t>
      </w:r>
    </w:p>
    <w:p w:rsidR="00280129" w:rsidRDefault="00280129" w:rsidP="00280129">
      <w:pPr>
        <w:pStyle w:val="Heading4"/>
        <w:tabs>
          <w:tab w:val="clear" w:pos="1440"/>
          <w:tab w:val="left" w:pos="1080"/>
        </w:tabs>
      </w:pPr>
      <w:r>
        <w:t>Wrap Up</w:t>
      </w:r>
    </w:p>
    <w:p w:rsidR="00280129" w:rsidRDefault="00280129" w:rsidP="00280129">
      <w:pPr>
        <w:jc w:val="both"/>
      </w:pPr>
      <w:r>
        <w:t>Power down the ATC Controller and remove the USB Flash Drive from the controller.</w:t>
      </w:r>
    </w:p>
    <w:p w:rsidR="00280129" w:rsidRDefault="00280129" w:rsidP="00280129">
      <w:pPr>
        <w:tabs>
          <w:tab w:val="left" w:pos="2190"/>
        </w:tabs>
        <w:jc w:val="both"/>
      </w:pPr>
      <w:r>
        <w:tab/>
      </w:r>
    </w:p>
    <w:p w:rsidR="00280129" w:rsidRDefault="00280129" w:rsidP="00280129">
      <w:pPr>
        <w:jc w:val="both"/>
      </w:pPr>
      <w:r>
        <w:t>If all procedure steps have passed then no examination of the conformance report is required and all included tests have passed.</w:t>
      </w:r>
    </w:p>
    <w:p w:rsidR="00280129" w:rsidRDefault="00280129" w:rsidP="00280129">
      <w:pPr>
        <w:jc w:val="both"/>
      </w:pPr>
    </w:p>
    <w:p w:rsidR="00280129" w:rsidRDefault="00280129" w:rsidP="00280129">
      <w:pPr>
        <w:jc w:val="both"/>
      </w:pPr>
      <w:r>
        <w:t>If any failures are indicated, locate and examine the output XML file (conformance report) on the USB Flash Drive to identify the cause of the failure.</w:t>
      </w:r>
    </w:p>
    <w:p w:rsidR="00280129" w:rsidRDefault="00280129" w:rsidP="00280129">
      <w:pPr>
        <w:pStyle w:val="Heading4"/>
        <w:tabs>
          <w:tab w:val="clear" w:pos="1440"/>
          <w:tab w:val="left" w:pos="1080"/>
        </w:tabs>
      </w:pPr>
      <w:r>
        <w:t>Contingencies</w:t>
      </w:r>
    </w:p>
    <w:p w:rsidR="00280129" w:rsidRDefault="00280129" w:rsidP="00280129">
      <w:r>
        <w:t>None.</w:t>
      </w:r>
    </w:p>
    <w:p w:rsidR="0033533B" w:rsidRDefault="0033533B" w:rsidP="0033533B">
      <w:pPr>
        <w:tabs>
          <w:tab w:val="left" w:pos="1440"/>
        </w:tabs>
        <w:jc w:val="both"/>
        <w:rPr>
          <w:rFonts w:cs="Arial"/>
        </w:rPr>
      </w:pPr>
    </w:p>
    <w:p w:rsidR="0033533B" w:rsidRDefault="0033533B" w:rsidP="0033533B">
      <w:pPr>
        <w:rPr>
          <w:rFonts w:ascii="Arial Bold" w:hAnsi="Arial Bold" w:cs="Arial"/>
          <w:bCs/>
          <w:szCs w:val="32"/>
        </w:rPr>
      </w:pPr>
      <w:r>
        <w:br w:type="page"/>
      </w:r>
    </w:p>
    <w:p w:rsidR="0033533B" w:rsidRDefault="0033533B" w:rsidP="0033533B">
      <w:pPr>
        <w:pStyle w:val="Heading2"/>
      </w:pPr>
      <w:bookmarkStart w:id="1185" w:name="_Toc456255185"/>
      <w:r>
        <w:lastRenderedPageBreak/>
        <w:t xml:space="preserve">Test Procedure Specification </w:t>
      </w:r>
      <w:del w:id="1186" w:author="Author">
        <w:r w:rsidR="00CD2838" w:rsidDel="00641D39">
          <w:delText>1</w:delText>
        </w:r>
        <w:r w:rsidR="00CF4DF5" w:rsidDel="00641D39">
          <w:delText>0</w:delText>
        </w:r>
        <w:r w:rsidDel="00641D39">
          <w:delText xml:space="preserve"> </w:delText>
        </w:r>
      </w:del>
      <w:ins w:id="1187" w:author="Author">
        <w:r w:rsidR="00641D39">
          <w:t xml:space="preserve">11 </w:t>
        </w:r>
      </w:ins>
      <w:r>
        <w:t xml:space="preserve">- </w:t>
      </w:r>
      <w:r w:rsidR="00296CE3">
        <w:t>System Configuration Menu Display</w:t>
      </w:r>
      <w:bookmarkEnd w:id="1185"/>
    </w:p>
    <w:p w:rsidR="0033533B" w:rsidRDefault="0033533B" w:rsidP="0033533B">
      <w:pPr>
        <w:pStyle w:val="Heading3"/>
      </w:pPr>
      <w:r>
        <w:t>Test Procedure Specification Identifier</w:t>
      </w:r>
    </w:p>
    <w:p w:rsidR="0033533B" w:rsidRDefault="0033533B" w:rsidP="0033533B">
      <w:pPr>
        <w:tabs>
          <w:tab w:val="left" w:pos="1440"/>
        </w:tabs>
        <w:jc w:val="both"/>
        <w:rPr>
          <w:rFonts w:cs="Arial"/>
        </w:rPr>
      </w:pPr>
      <w:r>
        <w:rPr>
          <w:rFonts w:cs="Arial"/>
        </w:rPr>
        <w:t xml:space="preserve">The identifier for this Test Procedure Specification is </w:t>
      </w:r>
      <w:r w:rsidR="00753164">
        <w:rPr>
          <w:rFonts w:cs="Arial"/>
        </w:rPr>
        <w:t>APIRI</w:t>
      </w:r>
      <w:r>
        <w:rPr>
          <w:rFonts w:cs="Arial"/>
        </w:rPr>
        <w:t>.TPS.</w:t>
      </w:r>
      <w:r w:rsidR="00CD2838">
        <w:rPr>
          <w:rFonts w:cs="Arial"/>
        </w:rPr>
        <w:t>705</w:t>
      </w:r>
      <w:r>
        <w:rPr>
          <w:rFonts w:cs="Arial"/>
        </w:rPr>
        <w:t>0.</w:t>
      </w:r>
    </w:p>
    <w:p w:rsidR="0033533B" w:rsidRDefault="0033533B" w:rsidP="0033533B">
      <w:pPr>
        <w:pStyle w:val="Heading3"/>
      </w:pPr>
      <w:r>
        <w:t>Purpose</w:t>
      </w:r>
    </w:p>
    <w:p w:rsidR="0033533B" w:rsidRDefault="0033533B" w:rsidP="00546323">
      <w:pPr>
        <w:tabs>
          <w:tab w:val="left" w:pos="1440"/>
        </w:tabs>
        <w:jc w:val="both"/>
        <w:rPr>
          <w:rFonts w:cs="Arial"/>
        </w:rPr>
      </w:pPr>
      <w:r w:rsidRPr="00132D6D">
        <w:rPr>
          <w:rFonts w:cs="Arial"/>
        </w:rPr>
        <w:t xml:space="preserve">This </w:t>
      </w:r>
      <w:r>
        <w:rPr>
          <w:rFonts w:cs="Arial"/>
        </w:rPr>
        <w:t xml:space="preserve">procedure </w:t>
      </w:r>
      <w:r w:rsidR="00546323">
        <w:rPr>
          <w:rFonts w:cs="Arial"/>
        </w:rPr>
        <w:t xml:space="preserve">validates the use of the configuration </w:t>
      </w:r>
      <w:r w:rsidR="00D937E4">
        <w:rPr>
          <w:rFonts w:cs="Arial"/>
        </w:rPr>
        <w:t xml:space="preserve">text </w:t>
      </w:r>
      <w:r w:rsidR="00546323">
        <w:rPr>
          <w:rFonts w:cs="Arial"/>
        </w:rPr>
        <w:t xml:space="preserve">file used by the System Configuration Utility to </w:t>
      </w:r>
      <w:r w:rsidR="00573C41">
        <w:rPr>
          <w:rFonts w:cs="Arial"/>
        </w:rPr>
        <w:t>create the System Configuration Menu.</w:t>
      </w:r>
    </w:p>
    <w:p w:rsidR="0033533B" w:rsidRDefault="0033533B" w:rsidP="0033533B">
      <w:pPr>
        <w:pStyle w:val="Heading3"/>
      </w:pPr>
      <w:r>
        <w:t>Special Requirements</w:t>
      </w:r>
    </w:p>
    <w:p w:rsidR="0033533B" w:rsidRDefault="0033533B" w:rsidP="0033533B">
      <w:pPr>
        <w:tabs>
          <w:tab w:val="left" w:pos="1440"/>
        </w:tabs>
        <w:jc w:val="both"/>
        <w:rPr>
          <w:rFonts w:cs="Arial"/>
        </w:rPr>
      </w:pPr>
      <w:r>
        <w:rPr>
          <w:rFonts w:cs="Arial"/>
        </w:rPr>
        <w:t xml:space="preserve">This procedure requires </w:t>
      </w:r>
      <w:r w:rsidR="00F9005C">
        <w:rPr>
          <w:rFonts w:cs="Arial"/>
        </w:rPr>
        <w:t xml:space="preserve">an understanding of the method within the APIVS software for how the changes to the configuration file are applied to the configuration menu. </w:t>
      </w:r>
      <w:r>
        <w:rPr>
          <w:rFonts w:cs="Arial"/>
        </w:rPr>
        <w:t xml:space="preserve"> </w:t>
      </w:r>
      <w:r w:rsidR="00F9005C">
        <w:rPr>
          <w:rFonts w:cs="Arial"/>
        </w:rPr>
        <w:t>It is intended to be run by a software developer who has experience with the APIVS Software distribution.</w:t>
      </w:r>
    </w:p>
    <w:p w:rsidR="0033533B" w:rsidRDefault="0033533B" w:rsidP="0033533B">
      <w:pPr>
        <w:pStyle w:val="Heading3"/>
      </w:pPr>
      <w:r>
        <w:t>Procedure Steps</w:t>
      </w:r>
    </w:p>
    <w:p w:rsidR="00BA674E" w:rsidRDefault="00BA674E" w:rsidP="00BA674E">
      <w:pPr>
        <w:pStyle w:val="Heading4"/>
        <w:tabs>
          <w:tab w:val="clear" w:pos="1440"/>
          <w:tab w:val="left" w:pos="1080"/>
        </w:tabs>
      </w:pPr>
      <w:r>
        <w:t>Log</w:t>
      </w:r>
    </w:p>
    <w:p w:rsidR="00BA674E" w:rsidRPr="00212A02" w:rsidRDefault="00BA674E" w:rsidP="00BA674E">
      <w:pPr>
        <w:jc w:val="both"/>
      </w:pPr>
      <w:r>
        <w:t>The pass/fail status of each procedure step should be logged.  For procedure steps which fail, a description of the cause of the failure as well as acceptable remediation step(s) (if available) should also be noted on the log.</w:t>
      </w:r>
    </w:p>
    <w:p w:rsidR="00BA674E" w:rsidRDefault="00BA674E" w:rsidP="00BA674E">
      <w:pPr>
        <w:pStyle w:val="Heading4"/>
        <w:tabs>
          <w:tab w:val="clear" w:pos="1440"/>
          <w:tab w:val="left" w:pos="1080"/>
        </w:tabs>
      </w:pPr>
      <w:r>
        <w:t>Setup</w:t>
      </w:r>
    </w:p>
    <w:p w:rsidR="00883E5A" w:rsidRDefault="00883E5A" w:rsidP="00883E5A">
      <w:pPr>
        <w:jc w:val="both"/>
        <w:rPr>
          <w:ins w:id="1188" w:author="Author"/>
        </w:rPr>
      </w:pPr>
      <w:ins w:id="1189" w:author="Author">
        <w:r>
          <w:t>All tests executed by this procedure utilize the hardware environment as described in the APIRI Test Plan, specifically:</w:t>
        </w:r>
      </w:ins>
    </w:p>
    <w:p w:rsidR="00883E5A" w:rsidRDefault="00883E5A" w:rsidP="00883E5A">
      <w:pPr>
        <w:jc w:val="both"/>
        <w:rPr>
          <w:ins w:id="1190" w:author="Author"/>
        </w:rPr>
      </w:pPr>
    </w:p>
    <w:p w:rsidR="00883E5A" w:rsidRDefault="00883E5A" w:rsidP="00883E5A">
      <w:pPr>
        <w:numPr>
          <w:ilvl w:val="0"/>
          <w:numId w:val="8"/>
        </w:numPr>
        <w:jc w:val="both"/>
        <w:rPr>
          <w:ins w:id="1191" w:author="Author"/>
        </w:rPr>
      </w:pPr>
      <w:ins w:id="1192" w:author="Author">
        <w:r>
          <w:t xml:space="preserve">an ATC Controller with a primary USB port capable of running startup scripts and </w:t>
        </w:r>
        <w:r w:rsidRPr="009F14D1">
          <w:t>a minimum 8x40 character LCD display and associated keyboard</w:t>
        </w:r>
      </w:ins>
    </w:p>
    <w:p w:rsidR="00883E5A" w:rsidRDefault="00883E5A" w:rsidP="00883E5A">
      <w:pPr>
        <w:numPr>
          <w:ilvl w:val="0"/>
          <w:numId w:val="8"/>
        </w:numPr>
        <w:jc w:val="both"/>
        <w:rPr>
          <w:ins w:id="1193" w:author="Author"/>
        </w:rPr>
      </w:pPr>
      <w:ins w:id="1194" w:author="Author">
        <w:r>
          <w:t>a Personal Computer (PC) with 1GB available hard drive storage and an available USB port</w:t>
        </w:r>
      </w:ins>
    </w:p>
    <w:p w:rsidR="00883E5A" w:rsidRDefault="00883E5A" w:rsidP="00883E5A">
      <w:pPr>
        <w:numPr>
          <w:ilvl w:val="0"/>
          <w:numId w:val="8"/>
        </w:numPr>
        <w:jc w:val="both"/>
        <w:rPr>
          <w:ins w:id="1195" w:author="Author"/>
        </w:rPr>
      </w:pPr>
      <w:ins w:id="1196" w:author="Author">
        <w:r>
          <w:t xml:space="preserve">a </w:t>
        </w:r>
        <w:smartTag w:uri="urn:schemas-microsoft-com:office:smarttags" w:element="Street">
          <w:smartTag w:uri="urn:schemas-microsoft-com:office:smarttags" w:element="address">
            <w:r>
              <w:t>1GB USB Flash Drive</w:t>
            </w:r>
          </w:smartTag>
        </w:smartTag>
        <w:r>
          <w:t>, formatted with a suitable FAT file system</w:t>
        </w:r>
      </w:ins>
    </w:p>
    <w:p w:rsidR="00883E5A" w:rsidRDefault="00883E5A" w:rsidP="00883E5A">
      <w:pPr>
        <w:jc w:val="both"/>
        <w:rPr>
          <w:ins w:id="1197" w:author="Author"/>
        </w:rPr>
      </w:pPr>
    </w:p>
    <w:p w:rsidR="00883E5A" w:rsidRDefault="00883E5A" w:rsidP="00883E5A">
      <w:pPr>
        <w:jc w:val="both"/>
        <w:rPr>
          <w:ins w:id="1198" w:author="Author"/>
        </w:rPr>
      </w:pPr>
      <w:ins w:id="1199" w:author="Author">
        <w:r>
          <w:t xml:space="preserve">Prior to the first execution of any test on the supplied USB Flash Drive, the runtime APIVS package must be copied into the root directory of the drive (see </w:t>
        </w:r>
        <w:r w:rsidRPr="00B406D2">
          <w:rPr>
            <w:i/>
          </w:rPr>
          <w:t>APIVS User Manual</w:t>
        </w:r>
        <w:r>
          <w:t>).  This package contains the executable VSE program and all configuration, script and data files necessary to execute all test cases using this test procedure.</w:t>
        </w:r>
      </w:ins>
    </w:p>
    <w:p w:rsidR="00CB5B52" w:rsidDel="00883E5A" w:rsidRDefault="00CB5B52" w:rsidP="00CB5B52">
      <w:pPr>
        <w:jc w:val="both"/>
        <w:rPr>
          <w:del w:id="1200" w:author="Author"/>
        </w:rPr>
      </w:pPr>
      <w:del w:id="1201" w:author="Author">
        <w:r w:rsidDel="00883E5A">
          <w:delText>This test procedure utilizes a subset of the hardware environment as described in the APIVS Test Plan, specifically:</w:delText>
        </w:r>
      </w:del>
    </w:p>
    <w:p w:rsidR="00CB5B52" w:rsidDel="00883E5A" w:rsidRDefault="00CB5B52" w:rsidP="00CB5B52">
      <w:pPr>
        <w:jc w:val="both"/>
        <w:rPr>
          <w:del w:id="1202" w:author="Author"/>
        </w:rPr>
      </w:pPr>
    </w:p>
    <w:p w:rsidR="00CB5B52" w:rsidDel="00883E5A" w:rsidRDefault="00CB5B52" w:rsidP="00CB5B52">
      <w:pPr>
        <w:numPr>
          <w:ilvl w:val="0"/>
          <w:numId w:val="8"/>
        </w:numPr>
        <w:jc w:val="both"/>
        <w:rPr>
          <w:del w:id="1203" w:author="Author"/>
        </w:rPr>
      </w:pPr>
      <w:del w:id="1204" w:author="Author">
        <w:r w:rsidDel="00883E5A">
          <w:delText>a Personal Computer (PC) with 1GB available hard drive storage and an available USB port</w:delText>
        </w:r>
      </w:del>
    </w:p>
    <w:p w:rsidR="00702FCF" w:rsidRDefault="00702FCF">
      <w:pPr>
        <w:rPr>
          <w:ins w:id="1205" w:author="Author"/>
          <w:rFonts w:ascii="Arial Bold" w:hAnsi="Arial Bold" w:cs="Arial"/>
          <w:bCs/>
          <w:szCs w:val="32"/>
        </w:rPr>
      </w:pPr>
      <w:ins w:id="1206" w:author="Author">
        <w:r>
          <w:br w:type="page"/>
        </w:r>
      </w:ins>
    </w:p>
    <w:p w:rsidR="0033533B" w:rsidRDefault="00BA674E" w:rsidP="0033533B">
      <w:pPr>
        <w:pStyle w:val="Heading4"/>
        <w:tabs>
          <w:tab w:val="clear" w:pos="1440"/>
          <w:tab w:val="left" w:pos="1080"/>
        </w:tabs>
      </w:pPr>
      <w:r>
        <w:lastRenderedPageBreak/>
        <w:t>Start and Proceed</w:t>
      </w:r>
    </w:p>
    <w:p w:rsidR="00BA674E" w:rsidRPr="00BA674E" w:rsidRDefault="00BA674E" w:rsidP="00BA674E">
      <w:pPr>
        <w:pStyle w:val="ListParagraph"/>
        <w:numPr>
          <w:ilvl w:val="0"/>
          <w:numId w:val="9"/>
        </w:numPr>
        <w:jc w:val="both"/>
      </w:pPr>
      <w:r>
        <w:t xml:space="preserve">Locate and open the file </w:t>
      </w:r>
      <w:r w:rsidRPr="00BA674E">
        <w:rPr>
          <w:rFonts w:cs="Arial"/>
          <w:b/>
        </w:rPr>
        <w:t xml:space="preserve">ATCConfigurationMenu.txt </w:t>
      </w:r>
      <w:r w:rsidRPr="00C810E9">
        <w:rPr>
          <w:rFonts w:cs="Arial"/>
        </w:rPr>
        <w:t>with a suitable text editor</w:t>
      </w:r>
      <w:r>
        <w:rPr>
          <w:rFonts w:cs="Arial"/>
        </w:rPr>
        <w:t xml:space="preserve"> such as NotePad++.  Confirm that the file contains configuration </w:t>
      </w:r>
      <w:r w:rsidR="00D937E4">
        <w:rPr>
          <w:rFonts w:cs="Arial"/>
        </w:rPr>
        <w:t xml:space="preserve">line </w:t>
      </w:r>
      <w:r>
        <w:rPr>
          <w:rFonts w:cs="Arial"/>
        </w:rPr>
        <w:t xml:space="preserve">items </w:t>
      </w:r>
      <w:r w:rsidR="00D937E4">
        <w:rPr>
          <w:rFonts w:cs="Arial"/>
        </w:rPr>
        <w:t xml:space="preserve">of </w:t>
      </w:r>
      <w:r>
        <w:rPr>
          <w:rFonts w:cs="Arial"/>
        </w:rPr>
        <w:t>the form:</w:t>
      </w:r>
    </w:p>
    <w:p w:rsidR="00BA674E" w:rsidRPr="00BA674E" w:rsidRDefault="00BA674E" w:rsidP="00BA674E">
      <w:pPr>
        <w:ind w:left="360"/>
        <w:jc w:val="both"/>
      </w:pPr>
    </w:p>
    <w:p w:rsidR="00BA674E" w:rsidRDefault="00BA674E" w:rsidP="00BA674E">
      <w:pPr>
        <w:tabs>
          <w:tab w:val="left" w:pos="1440"/>
        </w:tabs>
        <w:ind w:left="1440"/>
        <w:jc w:val="both"/>
        <w:rPr>
          <w:rFonts w:eastAsia="Calibri" w:cs="Arial"/>
        </w:rPr>
      </w:pPr>
      <w:r w:rsidRPr="00BA674E">
        <w:rPr>
          <w:rFonts w:eastAsia="Calibri" w:cs="Arial"/>
        </w:rPr>
        <w:t>configitemname, executablepathname</w:t>
      </w:r>
    </w:p>
    <w:p w:rsidR="00BA674E" w:rsidRPr="00BA674E" w:rsidRDefault="00BA674E" w:rsidP="00BA674E">
      <w:pPr>
        <w:tabs>
          <w:tab w:val="left" w:pos="1440"/>
        </w:tabs>
        <w:ind w:left="1440"/>
        <w:jc w:val="both"/>
        <w:rPr>
          <w:rFonts w:eastAsia="Calibri" w:cs="Arial"/>
        </w:rPr>
      </w:pPr>
    </w:p>
    <w:p w:rsidR="00BA674E" w:rsidRDefault="00BA674E" w:rsidP="00BA674E">
      <w:pPr>
        <w:pStyle w:val="ListParagraph"/>
        <w:tabs>
          <w:tab w:val="left" w:pos="1800"/>
        </w:tabs>
        <w:ind w:left="1440"/>
      </w:pPr>
      <w:r w:rsidRPr="00267C47">
        <w:rPr>
          <w:b/>
          <w:sz w:val="36"/>
          <w:szCs w:val="36"/>
        </w:rPr>
        <w:sym w:font="Wingdings 2" w:char="F02A"/>
      </w:r>
      <w:r>
        <w:tab/>
        <w:t>Pass</w:t>
      </w:r>
    </w:p>
    <w:p w:rsidR="00BA674E" w:rsidRPr="00BA674E" w:rsidRDefault="00BA674E" w:rsidP="00BA674E">
      <w:pPr>
        <w:ind w:left="360"/>
        <w:jc w:val="both"/>
      </w:pPr>
    </w:p>
    <w:p w:rsidR="00BA674E" w:rsidRDefault="00BA674E" w:rsidP="00BA674E">
      <w:pPr>
        <w:pStyle w:val="ListParagraph"/>
        <w:numPr>
          <w:ilvl w:val="0"/>
          <w:numId w:val="9"/>
        </w:numPr>
        <w:jc w:val="both"/>
      </w:pPr>
      <w:r>
        <w:t xml:space="preserve">Edit the file to </w:t>
      </w:r>
      <w:del w:id="1207" w:author="Author">
        <w:r w:rsidDel="00883E5A">
          <w:delText xml:space="preserve">include </w:delText>
        </w:r>
      </w:del>
      <w:ins w:id="1208" w:author="Author">
        <w:r w:rsidR="00883E5A">
          <w:t xml:space="preserve">add </w:t>
        </w:r>
      </w:ins>
      <w:del w:id="1209" w:author="Author">
        <w:r w:rsidDel="00702FCF">
          <w:delText xml:space="preserve">a </w:delText>
        </w:r>
      </w:del>
      <w:ins w:id="1210" w:author="Author">
        <w:r w:rsidR="00702FCF">
          <w:t xml:space="preserve">12 </w:t>
        </w:r>
      </w:ins>
      <w:r>
        <w:t>new configuration item</w:t>
      </w:r>
      <w:ins w:id="1211" w:author="Author">
        <w:r w:rsidR="00702FCF">
          <w:t>s of the following form</w:t>
        </w:r>
      </w:ins>
      <w:r>
        <w:t>.</w:t>
      </w:r>
      <w:r w:rsidR="00CB5B52">
        <w:t xml:space="preserve">  </w:t>
      </w:r>
      <w:del w:id="1212" w:author="Author">
        <w:r w:rsidDel="00702FCF">
          <w:delText>Demonstrate the procedure for using the file to update the configuration menu.</w:delText>
        </w:r>
        <w:r w:rsidR="00753164" w:rsidDel="00702FCF">
          <w:delText xml:space="preserve">  Log the specific steps required.</w:delText>
        </w:r>
      </w:del>
    </w:p>
    <w:p w:rsidR="00702FCF" w:rsidRPr="00BA674E" w:rsidRDefault="00702FCF" w:rsidP="003408F1">
      <w:pPr>
        <w:ind w:left="1440"/>
        <w:jc w:val="both"/>
        <w:rPr>
          <w:ins w:id="1213" w:author="Author"/>
        </w:rPr>
        <w:pPrChange w:id="1214" w:author="Author">
          <w:pPr>
            <w:pStyle w:val="ListParagraph"/>
            <w:numPr>
              <w:numId w:val="9"/>
            </w:numPr>
            <w:ind w:hanging="360"/>
            <w:jc w:val="both"/>
          </w:pPr>
        </w:pPrChange>
      </w:pPr>
    </w:p>
    <w:p w:rsidR="00702FCF" w:rsidRPr="00702FCF" w:rsidRDefault="00702FCF" w:rsidP="003408F1">
      <w:pPr>
        <w:tabs>
          <w:tab w:val="left" w:pos="1440"/>
        </w:tabs>
        <w:ind w:left="1440"/>
        <w:jc w:val="both"/>
        <w:rPr>
          <w:ins w:id="1215" w:author="Author"/>
          <w:rFonts w:eastAsia="Calibri" w:cs="Arial"/>
        </w:rPr>
        <w:pPrChange w:id="1216" w:author="Author">
          <w:pPr>
            <w:pStyle w:val="ListParagraph"/>
            <w:numPr>
              <w:numId w:val="9"/>
            </w:numPr>
            <w:tabs>
              <w:tab w:val="left" w:pos="1440"/>
            </w:tabs>
            <w:ind w:hanging="360"/>
            <w:jc w:val="both"/>
          </w:pPr>
        </w:pPrChange>
      </w:pPr>
      <w:ins w:id="1217" w:author="Author">
        <w:r>
          <w:rPr>
            <w:rFonts w:eastAsia="Calibri" w:cs="Arial"/>
          </w:rPr>
          <w:t>SCTestApp1</w:t>
        </w:r>
        <w:r w:rsidRPr="00702FCF">
          <w:rPr>
            <w:rFonts w:eastAsia="Calibri" w:cs="Arial"/>
          </w:rPr>
          <w:t xml:space="preserve">, </w:t>
        </w:r>
        <w:r>
          <w:rPr>
            <w:rFonts w:eastAsia="Calibri" w:cs="Arial"/>
          </w:rPr>
          <w:t>SCTestApp</w:t>
        </w:r>
      </w:ins>
    </w:p>
    <w:p w:rsidR="00702FCF" w:rsidRPr="00702FCF" w:rsidRDefault="00702FCF" w:rsidP="00702FCF">
      <w:pPr>
        <w:tabs>
          <w:tab w:val="left" w:pos="1440"/>
        </w:tabs>
        <w:ind w:left="1440"/>
        <w:jc w:val="both"/>
        <w:rPr>
          <w:ins w:id="1218" w:author="Author"/>
          <w:rFonts w:eastAsia="Calibri" w:cs="Arial"/>
        </w:rPr>
      </w:pPr>
      <w:ins w:id="1219" w:author="Author">
        <w:r>
          <w:rPr>
            <w:rFonts w:eastAsia="Calibri" w:cs="Arial"/>
          </w:rPr>
          <w:t>SCTestApp2</w:t>
        </w:r>
        <w:r w:rsidRPr="00702FCF">
          <w:rPr>
            <w:rFonts w:eastAsia="Calibri" w:cs="Arial"/>
          </w:rPr>
          <w:t xml:space="preserve">, </w:t>
        </w:r>
        <w:r>
          <w:rPr>
            <w:rFonts w:eastAsia="Calibri" w:cs="Arial"/>
          </w:rPr>
          <w:t>SCTestApp</w:t>
        </w:r>
      </w:ins>
    </w:p>
    <w:p w:rsidR="00702FCF" w:rsidRPr="00702FCF" w:rsidRDefault="00702FCF" w:rsidP="00702FCF">
      <w:pPr>
        <w:tabs>
          <w:tab w:val="left" w:pos="1440"/>
        </w:tabs>
        <w:ind w:left="1440"/>
        <w:jc w:val="both"/>
        <w:rPr>
          <w:ins w:id="1220" w:author="Author"/>
          <w:rFonts w:eastAsia="Calibri" w:cs="Arial"/>
        </w:rPr>
      </w:pPr>
      <w:ins w:id="1221" w:author="Author">
        <w:r>
          <w:rPr>
            <w:rFonts w:eastAsia="Calibri" w:cs="Arial"/>
          </w:rPr>
          <w:t>SCTestApp3</w:t>
        </w:r>
        <w:r w:rsidRPr="00702FCF">
          <w:rPr>
            <w:rFonts w:eastAsia="Calibri" w:cs="Arial"/>
          </w:rPr>
          <w:t xml:space="preserve">, </w:t>
        </w:r>
        <w:r>
          <w:rPr>
            <w:rFonts w:eastAsia="Calibri" w:cs="Arial"/>
          </w:rPr>
          <w:t>SCTestApp</w:t>
        </w:r>
      </w:ins>
    </w:p>
    <w:p w:rsidR="00702FCF" w:rsidRPr="00702FCF" w:rsidRDefault="00702FCF" w:rsidP="00702FCF">
      <w:pPr>
        <w:tabs>
          <w:tab w:val="left" w:pos="1440"/>
        </w:tabs>
        <w:ind w:left="1440"/>
        <w:jc w:val="both"/>
        <w:rPr>
          <w:ins w:id="1222" w:author="Author"/>
          <w:rFonts w:eastAsia="Calibri" w:cs="Arial"/>
        </w:rPr>
      </w:pPr>
      <w:ins w:id="1223" w:author="Author">
        <w:r>
          <w:rPr>
            <w:rFonts w:eastAsia="Calibri" w:cs="Arial"/>
          </w:rPr>
          <w:t>SCTestApp4</w:t>
        </w:r>
        <w:r w:rsidRPr="00702FCF">
          <w:rPr>
            <w:rFonts w:eastAsia="Calibri" w:cs="Arial"/>
          </w:rPr>
          <w:t xml:space="preserve">, </w:t>
        </w:r>
        <w:r>
          <w:rPr>
            <w:rFonts w:eastAsia="Calibri" w:cs="Arial"/>
          </w:rPr>
          <w:t>SCTestApp</w:t>
        </w:r>
      </w:ins>
    </w:p>
    <w:p w:rsidR="00702FCF" w:rsidRPr="00702FCF" w:rsidRDefault="00702FCF" w:rsidP="00702FCF">
      <w:pPr>
        <w:tabs>
          <w:tab w:val="left" w:pos="1440"/>
        </w:tabs>
        <w:ind w:left="1440"/>
        <w:jc w:val="both"/>
        <w:rPr>
          <w:ins w:id="1224" w:author="Author"/>
          <w:rFonts w:eastAsia="Calibri" w:cs="Arial"/>
        </w:rPr>
      </w:pPr>
      <w:ins w:id="1225" w:author="Author">
        <w:r>
          <w:rPr>
            <w:rFonts w:eastAsia="Calibri" w:cs="Arial"/>
          </w:rPr>
          <w:t>SCTestApp5</w:t>
        </w:r>
        <w:r w:rsidRPr="00702FCF">
          <w:rPr>
            <w:rFonts w:eastAsia="Calibri" w:cs="Arial"/>
          </w:rPr>
          <w:t xml:space="preserve">, </w:t>
        </w:r>
        <w:r>
          <w:rPr>
            <w:rFonts w:eastAsia="Calibri" w:cs="Arial"/>
          </w:rPr>
          <w:t>SCTestApp</w:t>
        </w:r>
      </w:ins>
    </w:p>
    <w:p w:rsidR="00702FCF" w:rsidRPr="00702FCF" w:rsidRDefault="00702FCF" w:rsidP="00702FCF">
      <w:pPr>
        <w:tabs>
          <w:tab w:val="left" w:pos="1440"/>
        </w:tabs>
        <w:ind w:left="1440"/>
        <w:jc w:val="both"/>
        <w:rPr>
          <w:ins w:id="1226" w:author="Author"/>
          <w:rFonts w:eastAsia="Calibri" w:cs="Arial"/>
        </w:rPr>
      </w:pPr>
      <w:ins w:id="1227" w:author="Author">
        <w:r>
          <w:rPr>
            <w:rFonts w:eastAsia="Calibri" w:cs="Arial"/>
          </w:rPr>
          <w:t>SCTestApp6</w:t>
        </w:r>
        <w:r w:rsidRPr="00702FCF">
          <w:rPr>
            <w:rFonts w:eastAsia="Calibri" w:cs="Arial"/>
          </w:rPr>
          <w:t xml:space="preserve">, </w:t>
        </w:r>
        <w:r>
          <w:rPr>
            <w:rFonts w:eastAsia="Calibri" w:cs="Arial"/>
          </w:rPr>
          <w:t>SCTestApp</w:t>
        </w:r>
      </w:ins>
    </w:p>
    <w:p w:rsidR="00702FCF" w:rsidRPr="00702FCF" w:rsidRDefault="00702FCF" w:rsidP="00702FCF">
      <w:pPr>
        <w:tabs>
          <w:tab w:val="left" w:pos="1440"/>
        </w:tabs>
        <w:ind w:left="1440"/>
        <w:jc w:val="both"/>
        <w:rPr>
          <w:ins w:id="1228" w:author="Author"/>
          <w:rFonts w:eastAsia="Calibri" w:cs="Arial"/>
        </w:rPr>
      </w:pPr>
      <w:ins w:id="1229" w:author="Author">
        <w:r>
          <w:rPr>
            <w:rFonts w:eastAsia="Calibri" w:cs="Arial"/>
          </w:rPr>
          <w:t>SCTestApp7</w:t>
        </w:r>
        <w:r w:rsidRPr="00702FCF">
          <w:rPr>
            <w:rFonts w:eastAsia="Calibri" w:cs="Arial"/>
          </w:rPr>
          <w:t xml:space="preserve">, </w:t>
        </w:r>
        <w:r>
          <w:rPr>
            <w:rFonts w:eastAsia="Calibri" w:cs="Arial"/>
          </w:rPr>
          <w:t>SCTestApp</w:t>
        </w:r>
      </w:ins>
    </w:p>
    <w:p w:rsidR="00702FCF" w:rsidRPr="00702FCF" w:rsidRDefault="00702FCF" w:rsidP="00702FCF">
      <w:pPr>
        <w:tabs>
          <w:tab w:val="left" w:pos="1440"/>
        </w:tabs>
        <w:ind w:left="1440"/>
        <w:jc w:val="both"/>
        <w:rPr>
          <w:ins w:id="1230" w:author="Author"/>
          <w:rFonts w:eastAsia="Calibri" w:cs="Arial"/>
        </w:rPr>
      </w:pPr>
      <w:ins w:id="1231" w:author="Author">
        <w:r>
          <w:rPr>
            <w:rFonts w:eastAsia="Calibri" w:cs="Arial"/>
          </w:rPr>
          <w:t>SCTestApp8</w:t>
        </w:r>
        <w:r w:rsidRPr="00702FCF">
          <w:rPr>
            <w:rFonts w:eastAsia="Calibri" w:cs="Arial"/>
          </w:rPr>
          <w:t xml:space="preserve">, </w:t>
        </w:r>
        <w:r>
          <w:rPr>
            <w:rFonts w:eastAsia="Calibri" w:cs="Arial"/>
          </w:rPr>
          <w:t>SCTestApp</w:t>
        </w:r>
      </w:ins>
    </w:p>
    <w:p w:rsidR="00702FCF" w:rsidRPr="00702FCF" w:rsidRDefault="00702FCF" w:rsidP="00702FCF">
      <w:pPr>
        <w:tabs>
          <w:tab w:val="left" w:pos="1440"/>
        </w:tabs>
        <w:ind w:left="1440"/>
        <w:jc w:val="both"/>
        <w:rPr>
          <w:ins w:id="1232" w:author="Author"/>
          <w:rFonts w:eastAsia="Calibri" w:cs="Arial"/>
        </w:rPr>
      </w:pPr>
      <w:ins w:id="1233" w:author="Author">
        <w:r>
          <w:rPr>
            <w:rFonts w:eastAsia="Calibri" w:cs="Arial"/>
          </w:rPr>
          <w:t>SCTestApp9</w:t>
        </w:r>
        <w:r w:rsidRPr="00702FCF">
          <w:rPr>
            <w:rFonts w:eastAsia="Calibri" w:cs="Arial"/>
          </w:rPr>
          <w:t xml:space="preserve">, </w:t>
        </w:r>
        <w:r>
          <w:rPr>
            <w:rFonts w:eastAsia="Calibri" w:cs="Arial"/>
          </w:rPr>
          <w:t>SCTestApp</w:t>
        </w:r>
      </w:ins>
    </w:p>
    <w:p w:rsidR="00702FCF" w:rsidRPr="00702FCF" w:rsidRDefault="00702FCF" w:rsidP="00702FCF">
      <w:pPr>
        <w:tabs>
          <w:tab w:val="left" w:pos="1440"/>
        </w:tabs>
        <w:ind w:left="1440"/>
        <w:jc w:val="both"/>
        <w:rPr>
          <w:ins w:id="1234" w:author="Author"/>
          <w:rFonts w:eastAsia="Calibri" w:cs="Arial"/>
        </w:rPr>
      </w:pPr>
      <w:ins w:id="1235" w:author="Author">
        <w:r>
          <w:rPr>
            <w:rFonts w:eastAsia="Calibri" w:cs="Arial"/>
          </w:rPr>
          <w:t>SCTestApp10</w:t>
        </w:r>
        <w:r w:rsidRPr="00702FCF">
          <w:rPr>
            <w:rFonts w:eastAsia="Calibri" w:cs="Arial"/>
          </w:rPr>
          <w:t xml:space="preserve">, </w:t>
        </w:r>
        <w:r>
          <w:rPr>
            <w:rFonts w:eastAsia="Calibri" w:cs="Arial"/>
          </w:rPr>
          <w:t>SCTestApp</w:t>
        </w:r>
      </w:ins>
    </w:p>
    <w:p w:rsidR="00702FCF" w:rsidRPr="00702FCF" w:rsidRDefault="00702FCF" w:rsidP="00702FCF">
      <w:pPr>
        <w:tabs>
          <w:tab w:val="left" w:pos="1440"/>
        </w:tabs>
        <w:ind w:left="1440"/>
        <w:jc w:val="both"/>
        <w:rPr>
          <w:ins w:id="1236" w:author="Author"/>
          <w:rFonts w:eastAsia="Calibri" w:cs="Arial"/>
        </w:rPr>
      </w:pPr>
      <w:ins w:id="1237" w:author="Author">
        <w:r>
          <w:rPr>
            <w:rFonts w:eastAsia="Calibri" w:cs="Arial"/>
          </w:rPr>
          <w:t>SCTestApp11</w:t>
        </w:r>
        <w:r w:rsidRPr="00702FCF">
          <w:rPr>
            <w:rFonts w:eastAsia="Calibri" w:cs="Arial"/>
          </w:rPr>
          <w:t xml:space="preserve">, </w:t>
        </w:r>
        <w:r>
          <w:rPr>
            <w:rFonts w:eastAsia="Calibri" w:cs="Arial"/>
          </w:rPr>
          <w:t>SCTestApp</w:t>
        </w:r>
      </w:ins>
    </w:p>
    <w:p w:rsidR="00702FCF" w:rsidRPr="00702FCF" w:rsidRDefault="00702FCF" w:rsidP="00702FCF">
      <w:pPr>
        <w:tabs>
          <w:tab w:val="left" w:pos="1440"/>
        </w:tabs>
        <w:ind w:left="1440"/>
        <w:jc w:val="both"/>
        <w:rPr>
          <w:ins w:id="1238" w:author="Author"/>
          <w:rFonts w:eastAsia="Calibri" w:cs="Arial"/>
        </w:rPr>
      </w:pPr>
      <w:ins w:id="1239" w:author="Author">
        <w:r>
          <w:rPr>
            <w:rFonts w:eastAsia="Calibri" w:cs="Arial"/>
          </w:rPr>
          <w:t>SCTestApp12</w:t>
        </w:r>
        <w:r w:rsidRPr="00702FCF">
          <w:rPr>
            <w:rFonts w:eastAsia="Calibri" w:cs="Arial"/>
          </w:rPr>
          <w:t xml:space="preserve">, </w:t>
        </w:r>
        <w:r>
          <w:rPr>
            <w:rFonts w:eastAsia="Calibri" w:cs="Arial"/>
          </w:rPr>
          <w:t>SCTestApp</w:t>
        </w:r>
      </w:ins>
    </w:p>
    <w:p w:rsidR="00702FCF" w:rsidRPr="00702FCF" w:rsidRDefault="00702FCF" w:rsidP="003408F1">
      <w:pPr>
        <w:tabs>
          <w:tab w:val="left" w:pos="1440"/>
        </w:tabs>
        <w:ind w:left="1440"/>
        <w:jc w:val="both"/>
        <w:rPr>
          <w:ins w:id="1240" w:author="Author"/>
          <w:rFonts w:eastAsia="Calibri" w:cs="Arial"/>
        </w:rPr>
        <w:pPrChange w:id="1241" w:author="Author">
          <w:pPr>
            <w:pStyle w:val="ListParagraph"/>
            <w:numPr>
              <w:numId w:val="9"/>
            </w:numPr>
            <w:tabs>
              <w:tab w:val="left" w:pos="1440"/>
            </w:tabs>
            <w:ind w:hanging="360"/>
            <w:jc w:val="both"/>
          </w:pPr>
        </w:pPrChange>
      </w:pPr>
    </w:p>
    <w:p w:rsidR="00BA674E" w:rsidRDefault="00BA674E" w:rsidP="00BA674E">
      <w:pPr>
        <w:pStyle w:val="ListParagraph"/>
        <w:tabs>
          <w:tab w:val="left" w:pos="1800"/>
        </w:tabs>
        <w:ind w:left="1440"/>
      </w:pPr>
      <w:r w:rsidRPr="00267C47">
        <w:rPr>
          <w:b/>
          <w:sz w:val="36"/>
          <w:szCs w:val="36"/>
        </w:rPr>
        <w:sym w:font="Wingdings 2" w:char="F02A"/>
      </w:r>
      <w:r>
        <w:tab/>
        <w:t>Pass</w:t>
      </w:r>
    </w:p>
    <w:p w:rsidR="00702FCF" w:rsidRPr="00BA674E" w:rsidRDefault="00702FCF" w:rsidP="00702FCF">
      <w:pPr>
        <w:ind w:left="360"/>
        <w:jc w:val="both"/>
        <w:rPr>
          <w:ins w:id="1242" w:author="Author"/>
        </w:rPr>
      </w:pPr>
    </w:p>
    <w:p w:rsidR="00702FCF" w:rsidRPr="00BA674E" w:rsidRDefault="00702FCF" w:rsidP="00883E5A">
      <w:pPr>
        <w:pStyle w:val="ListParagraph"/>
        <w:numPr>
          <w:ilvl w:val="0"/>
          <w:numId w:val="9"/>
        </w:numPr>
        <w:jc w:val="both"/>
        <w:rPr>
          <w:ins w:id="1243" w:author="Author"/>
        </w:rPr>
      </w:pPr>
      <w:ins w:id="1244" w:author="Author">
        <w:r>
          <w:t xml:space="preserve">Locate and open the file </w:t>
        </w:r>
        <w:r w:rsidRPr="00702FCF">
          <w:rPr>
            <w:rFonts w:cs="Arial"/>
            <w:b/>
          </w:rPr>
          <w:t>SConfig.c</w:t>
        </w:r>
        <w:r>
          <w:rPr>
            <w:rFonts w:cs="Arial"/>
            <w:b/>
          </w:rPr>
          <w:t xml:space="preserve"> </w:t>
        </w:r>
        <w:r w:rsidRPr="00C810E9">
          <w:rPr>
            <w:rFonts w:cs="Arial"/>
          </w:rPr>
          <w:t>with a suitable text editor</w:t>
        </w:r>
        <w:r>
          <w:rPr>
            <w:rFonts w:cs="Arial"/>
          </w:rPr>
          <w:t xml:space="preserve"> such as NotePad++.  Confirm by code inspection that the file contains API function calls </w:t>
        </w:r>
        <w:r w:rsidR="00883E5A" w:rsidRPr="00883E5A">
          <w:rPr>
            <w:rFonts w:cs="Arial"/>
          </w:rPr>
          <w:t>fpui_</w:t>
        </w:r>
        <w:r w:rsidR="00883E5A">
          <w:rPr>
            <w:rFonts w:cs="Arial"/>
          </w:rPr>
          <w:t>open</w:t>
        </w:r>
        <w:r w:rsidR="00883E5A" w:rsidRPr="00883E5A">
          <w:rPr>
            <w:rFonts w:cs="Arial"/>
          </w:rPr>
          <w:t>_configuration_window()</w:t>
        </w:r>
        <w:r w:rsidR="00883E5A">
          <w:rPr>
            <w:rFonts w:cs="Arial"/>
          </w:rPr>
          <w:t xml:space="preserve"> </w:t>
        </w:r>
        <w:r>
          <w:rPr>
            <w:rFonts w:cs="Arial"/>
          </w:rPr>
          <w:t xml:space="preserve">and </w:t>
        </w:r>
        <w:r w:rsidR="00883E5A" w:rsidRPr="00883E5A">
          <w:rPr>
            <w:rFonts w:cs="Arial"/>
          </w:rPr>
          <w:t>fpui_close_configuration_window()</w:t>
        </w:r>
        <w:r w:rsidR="00883E5A">
          <w:rPr>
            <w:rFonts w:cs="Arial"/>
          </w:rPr>
          <w:t xml:space="preserve"> </w:t>
        </w:r>
        <w:r>
          <w:rPr>
            <w:rFonts w:cs="Arial"/>
          </w:rPr>
          <w:t xml:space="preserve">for </w:t>
        </w:r>
        <w:r w:rsidRPr="00702FCF">
          <w:rPr>
            <w:rFonts w:cs="Arial"/>
          </w:rPr>
          <w:t>open</w:t>
        </w:r>
        <w:r>
          <w:rPr>
            <w:rFonts w:cs="Arial"/>
          </w:rPr>
          <w:t>ing and closing</w:t>
        </w:r>
        <w:r w:rsidRPr="00702FCF">
          <w:rPr>
            <w:rFonts w:cs="Arial"/>
          </w:rPr>
          <w:t xml:space="preserve"> </w:t>
        </w:r>
        <w:r w:rsidR="00883E5A">
          <w:rPr>
            <w:rFonts w:cs="Arial"/>
          </w:rPr>
          <w:t xml:space="preserve">(respectively) </w:t>
        </w:r>
        <w:r w:rsidRPr="00702FCF">
          <w:rPr>
            <w:rFonts w:cs="Arial"/>
          </w:rPr>
          <w:t>the ATC Configuration Window</w:t>
        </w:r>
        <w:r>
          <w:rPr>
            <w:rFonts w:cs="Arial"/>
          </w:rPr>
          <w:t>:</w:t>
        </w:r>
      </w:ins>
    </w:p>
    <w:p w:rsidR="00702FCF" w:rsidRPr="00BA674E" w:rsidRDefault="00702FCF" w:rsidP="00702FCF">
      <w:pPr>
        <w:ind w:left="360"/>
        <w:jc w:val="both"/>
        <w:rPr>
          <w:ins w:id="1245" w:author="Author"/>
        </w:rPr>
      </w:pPr>
    </w:p>
    <w:p w:rsidR="00702FCF" w:rsidRDefault="00702FCF" w:rsidP="00702FCF">
      <w:pPr>
        <w:pStyle w:val="ListParagraph"/>
        <w:tabs>
          <w:tab w:val="left" w:pos="1800"/>
        </w:tabs>
        <w:ind w:left="1440"/>
        <w:rPr>
          <w:ins w:id="1246" w:author="Author"/>
        </w:rPr>
      </w:pPr>
      <w:ins w:id="1247" w:author="Author">
        <w:r w:rsidRPr="00267C47">
          <w:rPr>
            <w:b/>
            <w:sz w:val="36"/>
            <w:szCs w:val="36"/>
          </w:rPr>
          <w:sym w:font="Wingdings 2" w:char="F02A"/>
        </w:r>
        <w:r>
          <w:tab/>
          <w:t>Pass</w:t>
        </w:r>
      </w:ins>
    </w:p>
    <w:p w:rsidR="00702FCF" w:rsidRPr="00BA674E" w:rsidRDefault="00702FCF" w:rsidP="00702FCF">
      <w:pPr>
        <w:ind w:left="360"/>
        <w:jc w:val="both"/>
        <w:rPr>
          <w:ins w:id="1248" w:author="Author"/>
        </w:rPr>
      </w:pPr>
    </w:p>
    <w:p w:rsidR="00702FCF" w:rsidRPr="00BA674E" w:rsidRDefault="00702FCF" w:rsidP="00702FCF">
      <w:pPr>
        <w:pStyle w:val="ListParagraph"/>
        <w:numPr>
          <w:ilvl w:val="0"/>
          <w:numId w:val="9"/>
        </w:numPr>
        <w:jc w:val="both"/>
        <w:rPr>
          <w:ins w:id="1249" w:author="Author"/>
        </w:rPr>
      </w:pPr>
      <w:ins w:id="1250" w:author="Author">
        <w:r>
          <w:t xml:space="preserve">Restart the controller.  Navigate to the System Configuration Menu and confirm that the 12 new test applications added to the configuration </w:t>
        </w:r>
        <w:r w:rsidR="00883E5A">
          <w:t>file</w:t>
        </w:r>
        <w:r>
          <w:t xml:space="preserve"> are present </w:t>
        </w:r>
        <w:r w:rsidR="00883E5A">
          <w:t>in the menu</w:t>
        </w:r>
        <w:r>
          <w:rPr>
            <w:rFonts w:cs="Arial"/>
          </w:rPr>
          <w:t>:</w:t>
        </w:r>
      </w:ins>
    </w:p>
    <w:p w:rsidR="00702FCF" w:rsidRPr="00BA674E" w:rsidRDefault="00702FCF" w:rsidP="00702FCF">
      <w:pPr>
        <w:ind w:left="360"/>
        <w:jc w:val="both"/>
        <w:rPr>
          <w:ins w:id="1251" w:author="Author"/>
        </w:rPr>
      </w:pPr>
    </w:p>
    <w:p w:rsidR="00702FCF" w:rsidRDefault="00702FCF" w:rsidP="00702FCF">
      <w:pPr>
        <w:pStyle w:val="ListParagraph"/>
        <w:tabs>
          <w:tab w:val="left" w:pos="1800"/>
        </w:tabs>
        <w:ind w:left="1440"/>
        <w:rPr>
          <w:ins w:id="1252" w:author="Author"/>
        </w:rPr>
      </w:pPr>
      <w:ins w:id="1253" w:author="Author">
        <w:r w:rsidRPr="00267C47">
          <w:rPr>
            <w:b/>
            <w:sz w:val="36"/>
            <w:szCs w:val="36"/>
          </w:rPr>
          <w:sym w:font="Wingdings 2" w:char="F02A"/>
        </w:r>
        <w:r>
          <w:tab/>
          <w:t>Pass</w:t>
        </w:r>
      </w:ins>
    </w:p>
    <w:p w:rsidR="00BA674E" w:rsidRPr="00BA674E" w:rsidDel="00702FCF" w:rsidRDefault="00BA674E" w:rsidP="00BA674E">
      <w:pPr>
        <w:ind w:left="360"/>
        <w:jc w:val="both"/>
        <w:rPr>
          <w:del w:id="1254" w:author="Author"/>
        </w:rPr>
      </w:pPr>
    </w:p>
    <w:p w:rsidR="0033533B" w:rsidRDefault="0033533B" w:rsidP="00BA674E">
      <w:pPr>
        <w:rPr>
          <w:rFonts w:ascii="Arial Bold" w:hAnsi="Arial Bold" w:cs="Arial"/>
          <w:bCs/>
          <w:szCs w:val="32"/>
        </w:rPr>
      </w:pPr>
    </w:p>
    <w:sectPr w:rsidR="0033533B" w:rsidSect="00912B76">
      <w:headerReference w:type="default" r:id="rId9"/>
      <w:footerReference w:type="default" r:id="rId10"/>
      <w:footerReference w:type="first" r:id="rId11"/>
      <w:pgSz w:w="12240" w:h="15840" w:code="1"/>
      <w:pgMar w:top="1440" w:right="1440" w:bottom="1584" w:left="1440" w:header="1080"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C1B" w:rsidRDefault="00366C1B">
      <w:r>
        <w:separator/>
      </w:r>
    </w:p>
  </w:endnote>
  <w:endnote w:type="continuationSeparator" w:id="0">
    <w:p w:rsidR="00366C1B" w:rsidRDefault="00366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C1B" w:rsidRPr="003207AF" w:rsidRDefault="00366C1B" w:rsidP="00912B76">
    <w:pPr>
      <w:pStyle w:val="Footer"/>
      <w:pBdr>
        <w:top w:val="single" w:sz="18" w:space="1" w:color="auto"/>
      </w:pBdr>
      <w:tabs>
        <w:tab w:val="clear" w:pos="8640"/>
        <w:tab w:val="right" w:pos="12960"/>
      </w:tabs>
      <w:jc w:val="both"/>
      <w:rPr>
        <w:rFonts w:cs="Arial"/>
        <w:b/>
      </w:rPr>
    </w:pPr>
  </w:p>
  <w:p w:rsidR="00366C1B" w:rsidRPr="00221ADE" w:rsidRDefault="00366C1B" w:rsidP="00912B76">
    <w:pPr>
      <w:pStyle w:val="Footer"/>
      <w:tabs>
        <w:tab w:val="clear" w:pos="8640"/>
        <w:tab w:val="right" w:pos="9360"/>
        <w:tab w:val="right" w:pos="12780"/>
      </w:tabs>
      <w:jc w:val="both"/>
      <w:rPr>
        <w:rFonts w:cs="Arial"/>
      </w:rPr>
    </w:pPr>
    <w:r w:rsidRPr="00221ADE">
      <w:rPr>
        <w:rFonts w:cs="Arial"/>
      </w:rPr>
      <w:fldChar w:fldCharType="begin"/>
    </w:r>
    <w:r w:rsidRPr="00221ADE">
      <w:rPr>
        <w:rFonts w:cs="Arial"/>
      </w:rPr>
      <w:instrText xml:space="preserve"> FILENAME </w:instrText>
    </w:r>
    <w:r w:rsidRPr="00221ADE">
      <w:rPr>
        <w:rFonts w:cs="Arial"/>
      </w:rPr>
      <w:fldChar w:fldCharType="separate"/>
    </w:r>
    <w:ins w:id="1257" w:author="Author">
      <w:r>
        <w:rPr>
          <w:rFonts w:cs="Arial"/>
          <w:noProof/>
        </w:rPr>
        <w:t>APIRI_TPS_0104_160714.docx</w:t>
      </w:r>
    </w:ins>
    <w:del w:id="1258" w:author="Author">
      <w:r w:rsidDel="00BB170C">
        <w:rPr>
          <w:rFonts w:cs="Arial"/>
          <w:noProof/>
        </w:rPr>
        <w:delText>APIRI_TPS_0103_160222.docx</w:delText>
      </w:r>
    </w:del>
    <w:r w:rsidRPr="00221ADE">
      <w:rPr>
        <w:rFonts w:cs="Arial"/>
      </w:rPr>
      <w:fldChar w:fldCharType="end"/>
    </w:r>
    <w:r w:rsidRPr="00221ADE">
      <w:rPr>
        <w:rFonts w:cs="Arial"/>
      </w:rPr>
      <w:tab/>
    </w:r>
    <w:r w:rsidRPr="00221ADE">
      <w:rPr>
        <w:rFonts w:cs="Arial"/>
      </w:rPr>
      <w:tab/>
      <w:t xml:space="preserve">Page </w:t>
    </w:r>
    <w:r w:rsidRPr="00221ADE">
      <w:rPr>
        <w:rFonts w:cs="Arial"/>
      </w:rPr>
      <w:fldChar w:fldCharType="begin"/>
    </w:r>
    <w:r w:rsidRPr="00221ADE">
      <w:rPr>
        <w:rFonts w:cs="Arial"/>
      </w:rPr>
      <w:instrText xml:space="preserve"> PAGE </w:instrText>
    </w:r>
    <w:r w:rsidRPr="00221ADE">
      <w:rPr>
        <w:rFonts w:cs="Arial"/>
      </w:rPr>
      <w:fldChar w:fldCharType="separate"/>
    </w:r>
    <w:r w:rsidR="003408F1">
      <w:rPr>
        <w:rFonts w:cs="Arial"/>
        <w:noProof/>
      </w:rPr>
      <w:t>2</w:t>
    </w:r>
    <w:r w:rsidRPr="00221ADE">
      <w:rPr>
        <w:rFonts w:cs="Arial"/>
      </w:rPr>
      <w:fldChar w:fldCharType="end"/>
    </w:r>
    <w:r w:rsidRPr="00221ADE">
      <w:rPr>
        <w:rFonts w:cs="Arial"/>
      </w:rPr>
      <w:t xml:space="preserve"> of </w:t>
    </w:r>
    <w:r w:rsidRPr="00221ADE">
      <w:rPr>
        <w:rFonts w:cs="Arial"/>
      </w:rPr>
      <w:fldChar w:fldCharType="begin"/>
    </w:r>
    <w:r w:rsidRPr="00221ADE">
      <w:rPr>
        <w:rFonts w:cs="Arial"/>
      </w:rPr>
      <w:instrText xml:space="preserve"> NUMPAGES </w:instrText>
    </w:r>
    <w:r w:rsidRPr="00221ADE">
      <w:rPr>
        <w:rFonts w:cs="Arial"/>
      </w:rPr>
      <w:fldChar w:fldCharType="separate"/>
    </w:r>
    <w:r w:rsidR="003408F1">
      <w:rPr>
        <w:rFonts w:cs="Arial"/>
        <w:noProof/>
      </w:rPr>
      <w:t>52</w:t>
    </w:r>
    <w:r w:rsidRPr="00221ADE">
      <w:rPr>
        <w:rFonts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C1B" w:rsidRPr="003207AF" w:rsidRDefault="00366C1B" w:rsidP="003207AF">
    <w:pPr>
      <w:pStyle w:val="Footer"/>
      <w:pBdr>
        <w:top w:val="single" w:sz="18" w:space="1" w:color="auto"/>
      </w:pBdr>
      <w:tabs>
        <w:tab w:val="clear" w:pos="8640"/>
        <w:tab w:val="right" w:pos="12960"/>
      </w:tabs>
      <w:jc w:val="both"/>
      <w:rPr>
        <w:rFonts w:cs="Arial"/>
        <w:b/>
      </w:rPr>
    </w:pPr>
  </w:p>
  <w:p w:rsidR="00366C1B" w:rsidRPr="004E50A5" w:rsidRDefault="00366C1B" w:rsidP="00461A8A">
    <w:pPr>
      <w:pStyle w:val="Footer"/>
      <w:tabs>
        <w:tab w:val="clear" w:pos="8640"/>
        <w:tab w:val="right" w:pos="9360"/>
        <w:tab w:val="right" w:pos="12780"/>
      </w:tabs>
      <w:jc w:val="both"/>
      <w:rPr>
        <w:rFonts w:cs="Arial"/>
      </w:rPr>
    </w:pPr>
    <w:r w:rsidRPr="004E50A5">
      <w:rPr>
        <w:rFonts w:cs="Arial"/>
      </w:rPr>
      <w:fldChar w:fldCharType="begin"/>
    </w:r>
    <w:r w:rsidRPr="004E50A5">
      <w:rPr>
        <w:rFonts w:cs="Arial"/>
      </w:rPr>
      <w:instrText xml:space="preserve"> FILENAME </w:instrText>
    </w:r>
    <w:r w:rsidRPr="004E50A5">
      <w:rPr>
        <w:rFonts w:cs="Arial"/>
      </w:rPr>
      <w:fldChar w:fldCharType="separate"/>
    </w:r>
    <w:ins w:id="1259" w:author="Author">
      <w:r>
        <w:rPr>
          <w:rFonts w:cs="Arial"/>
          <w:noProof/>
        </w:rPr>
        <w:t>APIRI_TPS_0104_160714.docx</w:t>
      </w:r>
    </w:ins>
    <w:del w:id="1260" w:author="Author">
      <w:r w:rsidDel="00BB170C">
        <w:rPr>
          <w:rFonts w:cs="Arial"/>
          <w:noProof/>
        </w:rPr>
        <w:delText>APIRI_TPS_0103_160222.docx</w:delText>
      </w:r>
    </w:del>
    <w:r w:rsidRPr="004E50A5">
      <w:rPr>
        <w:rFonts w:cs="Arial"/>
      </w:rPr>
      <w:fldChar w:fldCharType="end"/>
    </w:r>
    <w:r w:rsidRPr="004E50A5">
      <w:rPr>
        <w:rFonts w:cs="Arial"/>
      </w:rPr>
      <w:tab/>
    </w:r>
    <w:r w:rsidRPr="004E50A5">
      <w:rPr>
        <w:rFonts w:cs="Arial"/>
      </w:rPr>
      <w:tab/>
      <w:t xml:space="preserve">Page </w:t>
    </w:r>
    <w:r w:rsidRPr="004E50A5">
      <w:rPr>
        <w:rFonts w:cs="Arial"/>
      </w:rPr>
      <w:fldChar w:fldCharType="begin"/>
    </w:r>
    <w:r w:rsidRPr="004E50A5">
      <w:rPr>
        <w:rFonts w:cs="Arial"/>
      </w:rPr>
      <w:instrText xml:space="preserve"> PAGE </w:instrText>
    </w:r>
    <w:r w:rsidRPr="004E50A5">
      <w:rPr>
        <w:rFonts w:cs="Arial"/>
      </w:rPr>
      <w:fldChar w:fldCharType="separate"/>
    </w:r>
    <w:r w:rsidR="003408F1">
      <w:rPr>
        <w:rFonts w:cs="Arial"/>
        <w:noProof/>
      </w:rPr>
      <w:t>1</w:t>
    </w:r>
    <w:r w:rsidRPr="004E50A5">
      <w:rPr>
        <w:rFonts w:cs="Arial"/>
      </w:rPr>
      <w:fldChar w:fldCharType="end"/>
    </w:r>
    <w:r w:rsidRPr="004E50A5">
      <w:rPr>
        <w:rFonts w:cs="Arial"/>
      </w:rPr>
      <w:t xml:space="preserve"> of </w:t>
    </w:r>
    <w:r w:rsidRPr="004E50A5">
      <w:rPr>
        <w:rFonts w:cs="Arial"/>
      </w:rPr>
      <w:fldChar w:fldCharType="begin"/>
    </w:r>
    <w:r w:rsidRPr="004E50A5">
      <w:rPr>
        <w:rFonts w:cs="Arial"/>
      </w:rPr>
      <w:instrText xml:space="preserve"> NUMPAGES </w:instrText>
    </w:r>
    <w:r w:rsidRPr="004E50A5">
      <w:rPr>
        <w:rFonts w:cs="Arial"/>
      </w:rPr>
      <w:fldChar w:fldCharType="separate"/>
    </w:r>
    <w:r w:rsidR="003408F1">
      <w:rPr>
        <w:rFonts w:cs="Arial"/>
        <w:noProof/>
      </w:rPr>
      <w:t>52</w:t>
    </w:r>
    <w:r w:rsidRPr="004E50A5">
      <w:rPr>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C1B" w:rsidRDefault="00366C1B">
      <w:r>
        <w:separator/>
      </w:r>
    </w:p>
  </w:footnote>
  <w:footnote w:type="continuationSeparator" w:id="0">
    <w:p w:rsidR="00366C1B" w:rsidRDefault="00366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C1B" w:rsidRPr="00221ADE" w:rsidRDefault="00366C1B" w:rsidP="00912B76">
    <w:pPr>
      <w:pStyle w:val="Header"/>
      <w:tabs>
        <w:tab w:val="clear" w:pos="8640"/>
        <w:tab w:val="left" w:pos="7920"/>
        <w:tab w:val="right" w:pos="12960"/>
      </w:tabs>
      <w:ind w:right="36"/>
      <w:jc w:val="right"/>
      <w:rPr>
        <w:rFonts w:cs="Arial"/>
      </w:rPr>
    </w:pPr>
    <w:r w:rsidRPr="00221ADE">
      <w:rPr>
        <w:rFonts w:cs="Arial"/>
      </w:rPr>
      <w:fldChar w:fldCharType="begin"/>
    </w:r>
    <w:r w:rsidRPr="00221ADE">
      <w:rPr>
        <w:rFonts w:cs="Arial"/>
      </w:rPr>
      <w:instrText xml:space="preserve"> TITLE   \* MERGEFORMAT </w:instrText>
    </w:r>
    <w:r w:rsidRPr="00221ADE">
      <w:rPr>
        <w:rFonts w:cs="Arial"/>
      </w:rPr>
      <w:fldChar w:fldCharType="separate"/>
    </w:r>
    <w:ins w:id="1255" w:author="Author">
      <w:r>
        <w:rPr>
          <w:rFonts w:cs="Arial"/>
        </w:rPr>
        <w:t>ATC APIRI TPS v01.04</w:t>
      </w:r>
    </w:ins>
    <w:del w:id="1256" w:author="Author">
      <w:r w:rsidDel="00BB170C">
        <w:rPr>
          <w:rFonts w:cs="Arial"/>
        </w:rPr>
        <w:delText>ATC APIRI TPS v01.03</w:delText>
      </w:r>
    </w:del>
    <w:r w:rsidRPr="00221ADE">
      <w:rPr>
        <w:rFonts w:cs="Arial"/>
      </w:rPr>
      <w:fldChar w:fldCharType="end"/>
    </w:r>
  </w:p>
  <w:p w:rsidR="00366C1B" w:rsidRPr="00461A8A" w:rsidRDefault="00366C1B" w:rsidP="00912B76">
    <w:pPr>
      <w:pStyle w:val="Header"/>
      <w:pBdr>
        <w:top w:val="single" w:sz="18" w:space="1" w:color="auto"/>
      </w:pBdr>
      <w:tabs>
        <w:tab w:val="clear" w:pos="8640"/>
        <w:tab w:val="left" w:pos="7920"/>
        <w:tab w:val="right" w:pos="12960"/>
      </w:tabs>
      <w:ind w:right="36"/>
      <w:rPr>
        <w:rFonts w:cs="Arial"/>
        <w:b/>
      </w:rPr>
    </w:pPr>
  </w:p>
  <w:p w:rsidR="00366C1B" w:rsidRDefault="00366C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4881"/>
    <w:multiLevelType w:val="hybridMultilevel"/>
    <w:tmpl w:val="761EB7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FC60B6"/>
    <w:multiLevelType w:val="hybridMultilevel"/>
    <w:tmpl w:val="5630D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3E39F4"/>
    <w:multiLevelType w:val="hybridMultilevel"/>
    <w:tmpl w:val="15085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11FD0"/>
    <w:multiLevelType w:val="hybridMultilevel"/>
    <w:tmpl w:val="898E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B6518"/>
    <w:multiLevelType w:val="hybridMultilevel"/>
    <w:tmpl w:val="F11E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737217"/>
    <w:multiLevelType w:val="hybridMultilevel"/>
    <w:tmpl w:val="04462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8A2531"/>
    <w:multiLevelType w:val="hybridMultilevel"/>
    <w:tmpl w:val="271EF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67445"/>
    <w:multiLevelType w:val="hybridMultilevel"/>
    <w:tmpl w:val="2B26D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E78D3"/>
    <w:multiLevelType w:val="multilevel"/>
    <w:tmpl w:val="3FC00A7E"/>
    <w:lvl w:ilvl="0">
      <w:start w:val="1"/>
      <w:numFmt w:val="decimal"/>
      <w:pStyle w:val="Heading1"/>
      <w:lvlText w:val="%1"/>
      <w:lvlJc w:val="left"/>
      <w:pPr>
        <w:tabs>
          <w:tab w:val="num" w:pos="0"/>
        </w:tabs>
        <w:ind w:left="0" w:firstLine="0"/>
      </w:pPr>
      <w:rPr>
        <w:rFonts w:ascii="Arial Bold" w:hAnsi="Arial Bold"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270"/>
        </w:tabs>
        <w:ind w:left="270" w:firstLine="0"/>
      </w:pPr>
      <w:rPr>
        <w:rFonts w:ascii="Arial Bold" w:hAnsi="Arial Bold" w:hint="default"/>
        <w:b/>
        <w:i w:val="0"/>
        <w:sz w:val="20"/>
      </w:rPr>
    </w:lvl>
    <w:lvl w:ilvl="2">
      <w:start w:val="1"/>
      <w:numFmt w:val="decimal"/>
      <w:pStyle w:val="Heading3"/>
      <w:lvlText w:val="%1.%2.%3"/>
      <w:lvlJc w:val="left"/>
      <w:pPr>
        <w:tabs>
          <w:tab w:val="num" w:pos="180"/>
        </w:tabs>
        <w:ind w:left="180" w:firstLine="0"/>
      </w:pPr>
      <w:rPr>
        <w:rFonts w:ascii="Arial Bold" w:hAnsi="Arial Bold" w:hint="default"/>
        <w:b/>
        <w:i w:val="0"/>
        <w:sz w:val="20"/>
      </w:rPr>
    </w:lvl>
    <w:lvl w:ilvl="3">
      <w:start w:val="1"/>
      <w:numFmt w:val="decimal"/>
      <w:pStyle w:val="Heading4"/>
      <w:lvlText w:val="%1.%2.%3.%4"/>
      <w:lvlJc w:val="left"/>
      <w:pPr>
        <w:tabs>
          <w:tab w:val="num" w:pos="0"/>
        </w:tabs>
        <w:ind w:left="0" w:firstLine="0"/>
      </w:pPr>
      <w:rPr>
        <w:rFonts w:ascii="Arial Bold" w:hAnsi="Arial Bold" w:hint="default"/>
        <w:b/>
        <w:i w:val="0"/>
        <w:sz w:val="20"/>
      </w:rPr>
    </w:lvl>
    <w:lvl w:ilvl="4">
      <w:start w:val="1"/>
      <w:numFmt w:val="decimal"/>
      <w:pStyle w:val="Heading5"/>
      <w:lvlText w:val="%1.%2.%3.%4.%5"/>
      <w:lvlJc w:val="left"/>
      <w:pPr>
        <w:tabs>
          <w:tab w:val="num" w:pos="0"/>
        </w:tabs>
        <w:ind w:left="0" w:firstLine="0"/>
      </w:pPr>
      <w:rPr>
        <w:rFonts w:hint="default"/>
      </w:rPr>
    </w:lvl>
    <w:lvl w:ilvl="5">
      <w:start w:val="1"/>
      <w:numFmt w:val="upperLetter"/>
      <w:lvlRestart w:val="0"/>
      <w:pStyle w:val="Heading6"/>
      <w:suff w:val="nothing"/>
      <w:lvlText w:val="Annex %6"/>
      <w:lvlJc w:val="left"/>
      <w:pPr>
        <w:ind w:left="0" w:firstLine="0"/>
      </w:pPr>
      <w:rPr>
        <w:rFonts w:hint="default"/>
      </w:rPr>
    </w:lvl>
    <w:lvl w:ilvl="6">
      <w:start w:val="1"/>
      <w:numFmt w:val="decimal"/>
      <w:pStyle w:val="Heading7"/>
      <w:lvlText w:val="%6.%7"/>
      <w:lvlJc w:val="left"/>
      <w:pPr>
        <w:tabs>
          <w:tab w:val="num" w:pos="360"/>
        </w:tabs>
        <w:ind w:left="0" w:firstLine="0"/>
      </w:pPr>
      <w:rPr>
        <w:rFonts w:hint="default"/>
      </w:rPr>
    </w:lvl>
    <w:lvl w:ilvl="7">
      <w:start w:val="1"/>
      <w:numFmt w:val="decimal"/>
      <w:pStyle w:val="Heading8"/>
      <w:lvlText w:val="%6.%7.%8"/>
      <w:lvlJc w:val="left"/>
      <w:pPr>
        <w:tabs>
          <w:tab w:val="num" w:pos="720"/>
        </w:tabs>
        <w:ind w:left="0" w:firstLine="0"/>
      </w:pPr>
      <w:rPr>
        <w:rFonts w:hint="default"/>
      </w:rPr>
    </w:lvl>
    <w:lvl w:ilvl="8">
      <w:start w:val="1"/>
      <w:numFmt w:val="decimal"/>
      <w:pStyle w:val="Heading9"/>
      <w:lvlText w:val="%6.%7.%8.%9"/>
      <w:lvlJc w:val="left"/>
      <w:pPr>
        <w:tabs>
          <w:tab w:val="num" w:pos="720"/>
        </w:tabs>
        <w:ind w:left="0" w:firstLine="0"/>
      </w:pPr>
      <w:rPr>
        <w:rFonts w:hint="default"/>
      </w:rPr>
    </w:lvl>
  </w:abstractNum>
  <w:abstractNum w:abstractNumId="9">
    <w:nsid w:val="1D451FF9"/>
    <w:multiLevelType w:val="hybridMultilevel"/>
    <w:tmpl w:val="37BE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C63867"/>
    <w:multiLevelType w:val="hybridMultilevel"/>
    <w:tmpl w:val="1F820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AE7AED"/>
    <w:multiLevelType w:val="hybridMultilevel"/>
    <w:tmpl w:val="1B3E6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D75B95"/>
    <w:multiLevelType w:val="hybridMultilevel"/>
    <w:tmpl w:val="2B26D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330964"/>
    <w:multiLevelType w:val="hybridMultilevel"/>
    <w:tmpl w:val="1B3E6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12225E"/>
    <w:multiLevelType w:val="hybridMultilevel"/>
    <w:tmpl w:val="2C5626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82D09B8"/>
    <w:multiLevelType w:val="hybridMultilevel"/>
    <w:tmpl w:val="306E455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6434C1"/>
    <w:multiLevelType w:val="hybridMultilevel"/>
    <w:tmpl w:val="F80A2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182028D"/>
    <w:multiLevelType w:val="hybridMultilevel"/>
    <w:tmpl w:val="A3068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A90F79"/>
    <w:multiLevelType w:val="hybridMultilevel"/>
    <w:tmpl w:val="AADC2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42562565"/>
    <w:multiLevelType w:val="hybridMultilevel"/>
    <w:tmpl w:val="FB743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EA5D21"/>
    <w:multiLevelType w:val="hybridMultilevel"/>
    <w:tmpl w:val="1B3E6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861F3C"/>
    <w:multiLevelType w:val="multilevel"/>
    <w:tmpl w:val="96D6F668"/>
    <w:lvl w:ilvl="0">
      <w:start w:val="1"/>
      <w:numFmt w:val="decimal"/>
      <w:lvlText w:val="%1"/>
      <w:lvlJc w:val="left"/>
      <w:pPr>
        <w:tabs>
          <w:tab w:val="num" w:pos="495"/>
        </w:tabs>
        <w:ind w:left="495" w:hanging="495"/>
      </w:pPr>
      <w:rPr>
        <w:rFonts w:hint="default"/>
        <w:b/>
        <w:sz w:val="36"/>
      </w:rPr>
    </w:lvl>
    <w:lvl w:ilvl="1">
      <w:start w:val="1"/>
      <w:numFmt w:val="decimal"/>
      <w:pStyle w:val="CDPD2"/>
      <w:lvlText w:val="%1.%2"/>
      <w:lvlJc w:val="left"/>
      <w:pPr>
        <w:tabs>
          <w:tab w:val="num" w:pos="495"/>
        </w:tabs>
        <w:ind w:left="495" w:hanging="495"/>
      </w:pPr>
      <w:rPr>
        <w:rFonts w:hint="default"/>
        <w:b/>
        <w:sz w:val="28"/>
      </w:rPr>
    </w:lvl>
    <w:lvl w:ilvl="2">
      <w:start w:val="1"/>
      <w:numFmt w:val="decimal"/>
      <w:lvlText w:val="%1.%2.%3"/>
      <w:lvlJc w:val="left"/>
      <w:pPr>
        <w:tabs>
          <w:tab w:val="num" w:pos="720"/>
        </w:tabs>
        <w:ind w:left="720" w:hanging="720"/>
      </w:pPr>
      <w:rPr>
        <w:rFonts w:hint="default"/>
        <w:b/>
        <w:sz w:val="28"/>
      </w:rPr>
    </w:lvl>
    <w:lvl w:ilvl="3">
      <w:start w:val="1"/>
      <w:numFmt w:val="decimal"/>
      <w:lvlText w:val="%1.%2.%3.%4"/>
      <w:lvlJc w:val="left"/>
      <w:pPr>
        <w:tabs>
          <w:tab w:val="num" w:pos="720"/>
        </w:tabs>
        <w:ind w:left="720" w:hanging="720"/>
      </w:pPr>
      <w:rPr>
        <w:rFonts w:hint="default"/>
        <w:b/>
        <w:sz w:val="28"/>
      </w:rPr>
    </w:lvl>
    <w:lvl w:ilvl="4">
      <w:start w:val="1"/>
      <w:numFmt w:val="decimal"/>
      <w:lvlText w:val="%1.%2.%3.%4.%5"/>
      <w:lvlJc w:val="left"/>
      <w:pPr>
        <w:tabs>
          <w:tab w:val="num" w:pos="1080"/>
        </w:tabs>
        <w:ind w:left="1080" w:hanging="1080"/>
      </w:pPr>
      <w:rPr>
        <w:rFonts w:hint="default"/>
        <w:b/>
        <w:sz w:val="28"/>
      </w:rPr>
    </w:lvl>
    <w:lvl w:ilvl="5">
      <w:start w:val="1"/>
      <w:numFmt w:val="decimal"/>
      <w:lvlText w:val="%1.%2.%3.%4.%5.%6"/>
      <w:lvlJc w:val="left"/>
      <w:pPr>
        <w:tabs>
          <w:tab w:val="num" w:pos="1080"/>
        </w:tabs>
        <w:ind w:left="1080" w:hanging="1080"/>
      </w:pPr>
      <w:rPr>
        <w:rFonts w:hint="default"/>
        <w:b/>
        <w:sz w:val="28"/>
      </w:rPr>
    </w:lvl>
    <w:lvl w:ilvl="6">
      <w:start w:val="1"/>
      <w:numFmt w:val="decimal"/>
      <w:lvlText w:val="%1.%2.%3.%4.%5.%6.%7"/>
      <w:lvlJc w:val="left"/>
      <w:pPr>
        <w:tabs>
          <w:tab w:val="num" w:pos="1440"/>
        </w:tabs>
        <w:ind w:left="1440" w:hanging="1440"/>
      </w:pPr>
      <w:rPr>
        <w:rFonts w:hint="default"/>
        <w:b/>
        <w:sz w:val="28"/>
      </w:rPr>
    </w:lvl>
    <w:lvl w:ilvl="7">
      <w:start w:val="1"/>
      <w:numFmt w:val="decimal"/>
      <w:lvlText w:val="%1.%2.%3.%4.%5.%6.%7.%8"/>
      <w:lvlJc w:val="left"/>
      <w:pPr>
        <w:tabs>
          <w:tab w:val="num" w:pos="1440"/>
        </w:tabs>
        <w:ind w:left="1440" w:hanging="1440"/>
      </w:pPr>
      <w:rPr>
        <w:rFonts w:hint="default"/>
        <w:b/>
        <w:sz w:val="28"/>
      </w:rPr>
    </w:lvl>
    <w:lvl w:ilvl="8">
      <w:start w:val="1"/>
      <w:numFmt w:val="decimal"/>
      <w:lvlText w:val="%1.%2.%3.%4.%5.%6.%7.%8.%9"/>
      <w:lvlJc w:val="left"/>
      <w:pPr>
        <w:tabs>
          <w:tab w:val="num" w:pos="1800"/>
        </w:tabs>
        <w:ind w:left="1800" w:hanging="1800"/>
      </w:pPr>
      <w:rPr>
        <w:rFonts w:hint="default"/>
        <w:b/>
        <w:sz w:val="28"/>
      </w:rPr>
    </w:lvl>
  </w:abstractNum>
  <w:abstractNum w:abstractNumId="22">
    <w:nsid w:val="4A6D74B1"/>
    <w:multiLevelType w:val="hybridMultilevel"/>
    <w:tmpl w:val="0EC0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6A6C1C"/>
    <w:multiLevelType w:val="hybridMultilevel"/>
    <w:tmpl w:val="761EB7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5031B04"/>
    <w:multiLevelType w:val="hybridMultilevel"/>
    <w:tmpl w:val="8FE00266"/>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5A8A31F3"/>
    <w:multiLevelType w:val="hybridMultilevel"/>
    <w:tmpl w:val="1B3E68E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671E3D"/>
    <w:multiLevelType w:val="hybridMultilevel"/>
    <w:tmpl w:val="D90A068E"/>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0A69BF"/>
    <w:multiLevelType w:val="hybridMultilevel"/>
    <w:tmpl w:val="1B3E6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6D7A82"/>
    <w:multiLevelType w:val="hybridMultilevel"/>
    <w:tmpl w:val="6BFC2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6F6262"/>
    <w:multiLevelType w:val="hybridMultilevel"/>
    <w:tmpl w:val="2B26D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861A11"/>
    <w:multiLevelType w:val="hybridMultilevel"/>
    <w:tmpl w:val="1B3E68E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0A252C"/>
    <w:multiLevelType w:val="hybridMultilevel"/>
    <w:tmpl w:val="5FCA2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BD1F39"/>
    <w:multiLevelType w:val="hybridMultilevel"/>
    <w:tmpl w:val="FB743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0E6208"/>
    <w:multiLevelType w:val="hybridMultilevel"/>
    <w:tmpl w:val="1B3E6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1578B8"/>
    <w:multiLevelType w:val="hybridMultilevel"/>
    <w:tmpl w:val="1B3E6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10"/>
  </w:num>
  <w:num w:numId="4">
    <w:abstractNumId w:val="15"/>
  </w:num>
  <w:num w:numId="5">
    <w:abstractNumId w:val="18"/>
  </w:num>
  <w:num w:numId="6">
    <w:abstractNumId w:val="16"/>
  </w:num>
  <w:num w:numId="7">
    <w:abstractNumId w:val="14"/>
  </w:num>
  <w:num w:numId="8">
    <w:abstractNumId w:val="1"/>
  </w:num>
  <w:num w:numId="9">
    <w:abstractNumId w:val="34"/>
  </w:num>
  <w:num w:numId="10">
    <w:abstractNumId w:val="30"/>
  </w:num>
  <w:num w:numId="11">
    <w:abstractNumId w:val="28"/>
  </w:num>
  <w:num w:numId="12">
    <w:abstractNumId w:val="26"/>
  </w:num>
  <w:num w:numId="13">
    <w:abstractNumId w:val="11"/>
  </w:num>
  <w:num w:numId="14">
    <w:abstractNumId w:val="32"/>
  </w:num>
  <w:num w:numId="15">
    <w:abstractNumId w:val="12"/>
  </w:num>
  <w:num w:numId="16">
    <w:abstractNumId w:val="7"/>
  </w:num>
  <w:num w:numId="17">
    <w:abstractNumId w:val="31"/>
  </w:num>
  <w:num w:numId="18">
    <w:abstractNumId w:val="29"/>
  </w:num>
  <w:num w:numId="19">
    <w:abstractNumId w:val="4"/>
  </w:num>
  <w:num w:numId="20">
    <w:abstractNumId w:val="13"/>
  </w:num>
  <w:num w:numId="21">
    <w:abstractNumId w:val="6"/>
  </w:num>
  <w:num w:numId="22">
    <w:abstractNumId w:val="2"/>
  </w:num>
  <w:num w:numId="23">
    <w:abstractNumId w:val="33"/>
  </w:num>
  <w:num w:numId="24">
    <w:abstractNumId w:val="25"/>
  </w:num>
  <w:num w:numId="25">
    <w:abstractNumId w:val="19"/>
  </w:num>
  <w:num w:numId="26">
    <w:abstractNumId w:val="27"/>
  </w:num>
  <w:num w:numId="27">
    <w:abstractNumId w:val="9"/>
  </w:num>
  <w:num w:numId="28">
    <w:abstractNumId w:val="22"/>
  </w:num>
  <w:num w:numId="29">
    <w:abstractNumId w:val="3"/>
  </w:num>
  <w:num w:numId="30">
    <w:abstractNumId w:val="24"/>
  </w:num>
  <w:num w:numId="31">
    <w:abstractNumId w:val="20"/>
  </w:num>
  <w:num w:numId="32">
    <w:abstractNumId w:val="17"/>
  </w:num>
  <w:num w:numId="33">
    <w:abstractNumId w:val="5"/>
  </w:num>
  <w:num w:numId="34">
    <w:abstractNumId w:val="0"/>
  </w:num>
  <w:num w:numId="35">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B34"/>
    <w:rsid w:val="0000025A"/>
    <w:rsid w:val="00000568"/>
    <w:rsid w:val="000010D9"/>
    <w:rsid w:val="0000156F"/>
    <w:rsid w:val="0000275D"/>
    <w:rsid w:val="000029BD"/>
    <w:rsid w:val="000033D1"/>
    <w:rsid w:val="0000352D"/>
    <w:rsid w:val="00003A26"/>
    <w:rsid w:val="000040A4"/>
    <w:rsid w:val="00004D69"/>
    <w:rsid w:val="0000544C"/>
    <w:rsid w:val="000058F1"/>
    <w:rsid w:val="00005A34"/>
    <w:rsid w:val="00005A40"/>
    <w:rsid w:val="00005B50"/>
    <w:rsid w:val="00005BAC"/>
    <w:rsid w:val="00006044"/>
    <w:rsid w:val="00006B2A"/>
    <w:rsid w:val="00006BF5"/>
    <w:rsid w:val="00006BFC"/>
    <w:rsid w:val="00006CB8"/>
    <w:rsid w:val="00006E74"/>
    <w:rsid w:val="00007C6D"/>
    <w:rsid w:val="00010F7E"/>
    <w:rsid w:val="0001105E"/>
    <w:rsid w:val="0001134A"/>
    <w:rsid w:val="00011E26"/>
    <w:rsid w:val="00012FE9"/>
    <w:rsid w:val="00013569"/>
    <w:rsid w:val="00013ED8"/>
    <w:rsid w:val="00014237"/>
    <w:rsid w:val="00014B9A"/>
    <w:rsid w:val="000155CC"/>
    <w:rsid w:val="000156F9"/>
    <w:rsid w:val="00015831"/>
    <w:rsid w:val="00015AC2"/>
    <w:rsid w:val="00016790"/>
    <w:rsid w:val="00016A43"/>
    <w:rsid w:val="000179AB"/>
    <w:rsid w:val="00020B69"/>
    <w:rsid w:val="000222AE"/>
    <w:rsid w:val="0002282C"/>
    <w:rsid w:val="00022B5B"/>
    <w:rsid w:val="00023080"/>
    <w:rsid w:val="00023EBC"/>
    <w:rsid w:val="000254F8"/>
    <w:rsid w:val="0002583B"/>
    <w:rsid w:val="000265A1"/>
    <w:rsid w:val="000269CA"/>
    <w:rsid w:val="0002722D"/>
    <w:rsid w:val="00027DC3"/>
    <w:rsid w:val="00030109"/>
    <w:rsid w:val="0003042D"/>
    <w:rsid w:val="00030B54"/>
    <w:rsid w:val="00030EFC"/>
    <w:rsid w:val="00031B7F"/>
    <w:rsid w:val="00031F89"/>
    <w:rsid w:val="000322C0"/>
    <w:rsid w:val="000348FE"/>
    <w:rsid w:val="00034ADE"/>
    <w:rsid w:val="00034E74"/>
    <w:rsid w:val="00035297"/>
    <w:rsid w:val="000353DC"/>
    <w:rsid w:val="00035664"/>
    <w:rsid w:val="000356D8"/>
    <w:rsid w:val="0003581C"/>
    <w:rsid w:val="00035BEA"/>
    <w:rsid w:val="00035C9F"/>
    <w:rsid w:val="00036478"/>
    <w:rsid w:val="00036788"/>
    <w:rsid w:val="00036840"/>
    <w:rsid w:val="00037A84"/>
    <w:rsid w:val="00037DEF"/>
    <w:rsid w:val="00040B07"/>
    <w:rsid w:val="000416A8"/>
    <w:rsid w:val="000418EA"/>
    <w:rsid w:val="0004281F"/>
    <w:rsid w:val="00042900"/>
    <w:rsid w:val="00042CCB"/>
    <w:rsid w:val="00042E24"/>
    <w:rsid w:val="00043659"/>
    <w:rsid w:val="00043BD1"/>
    <w:rsid w:val="000445C4"/>
    <w:rsid w:val="000445F2"/>
    <w:rsid w:val="0004482E"/>
    <w:rsid w:val="00045372"/>
    <w:rsid w:val="00045FD6"/>
    <w:rsid w:val="000461FD"/>
    <w:rsid w:val="00047259"/>
    <w:rsid w:val="000479A8"/>
    <w:rsid w:val="00047FB5"/>
    <w:rsid w:val="00050093"/>
    <w:rsid w:val="000510A3"/>
    <w:rsid w:val="000512DE"/>
    <w:rsid w:val="000514E1"/>
    <w:rsid w:val="00051849"/>
    <w:rsid w:val="00052086"/>
    <w:rsid w:val="00052410"/>
    <w:rsid w:val="000528F3"/>
    <w:rsid w:val="00052C55"/>
    <w:rsid w:val="00052D6C"/>
    <w:rsid w:val="000537A4"/>
    <w:rsid w:val="00053C75"/>
    <w:rsid w:val="00053D18"/>
    <w:rsid w:val="00054792"/>
    <w:rsid w:val="00054977"/>
    <w:rsid w:val="00055664"/>
    <w:rsid w:val="0005578D"/>
    <w:rsid w:val="0005613C"/>
    <w:rsid w:val="00056B40"/>
    <w:rsid w:val="00056CFC"/>
    <w:rsid w:val="00057046"/>
    <w:rsid w:val="00057417"/>
    <w:rsid w:val="00057CB0"/>
    <w:rsid w:val="0006029B"/>
    <w:rsid w:val="0006035E"/>
    <w:rsid w:val="0006040F"/>
    <w:rsid w:val="000616D6"/>
    <w:rsid w:val="0006201F"/>
    <w:rsid w:val="00062392"/>
    <w:rsid w:val="00064281"/>
    <w:rsid w:val="00064945"/>
    <w:rsid w:val="000651FE"/>
    <w:rsid w:val="0006538C"/>
    <w:rsid w:val="00065CFE"/>
    <w:rsid w:val="00066137"/>
    <w:rsid w:val="00066235"/>
    <w:rsid w:val="000662D4"/>
    <w:rsid w:val="0006700E"/>
    <w:rsid w:val="00067114"/>
    <w:rsid w:val="000673A7"/>
    <w:rsid w:val="000674CA"/>
    <w:rsid w:val="00070129"/>
    <w:rsid w:val="00071148"/>
    <w:rsid w:val="00071394"/>
    <w:rsid w:val="0007166D"/>
    <w:rsid w:val="00071D72"/>
    <w:rsid w:val="00072CA4"/>
    <w:rsid w:val="00072E75"/>
    <w:rsid w:val="000736DF"/>
    <w:rsid w:val="00073EF5"/>
    <w:rsid w:val="000744F4"/>
    <w:rsid w:val="00074B32"/>
    <w:rsid w:val="00075B74"/>
    <w:rsid w:val="00075BAA"/>
    <w:rsid w:val="00075D52"/>
    <w:rsid w:val="00076C52"/>
    <w:rsid w:val="000774AD"/>
    <w:rsid w:val="00077BA7"/>
    <w:rsid w:val="0008055A"/>
    <w:rsid w:val="0008133F"/>
    <w:rsid w:val="000816B1"/>
    <w:rsid w:val="000823A8"/>
    <w:rsid w:val="00082525"/>
    <w:rsid w:val="000826D5"/>
    <w:rsid w:val="0008304A"/>
    <w:rsid w:val="00083068"/>
    <w:rsid w:val="000834D3"/>
    <w:rsid w:val="00083AA4"/>
    <w:rsid w:val="00083C8D"/>
    <w:rsid w:val="00083ECA"/>
    <w:rsid w:val="00085F02"/>
    <w:rsid w:val="000864FB"/>
    <w:rsid w:val="00086545"/>
    <w:rsid w:val="000870D8"/>
    <w:rsid w:val="00087458"/>
    <w:rsid w:val="0008761E"/>
    <w:rsid w:val="000920F8"/>
    <w:rsid w:val="00092635"/>
    <w:rsid w:val="000934A4"/>
    <w:rsid w:val="00093A6D"/>
    <w:rsid w:val="00093E97"/>
    <w:rsid w:val="0009425B"/>
    <w:rsid w:val="000942C4"/>
    <w:rsid w:val="000946D5"/>
    <w:rsid w:val="000946FC"/>
    <w:rsid w:val="00094A09"/>
    <w:rsid w:val="00096111"/>
    <w:rsid w:val="00096724"/>
    <w:rsid w:val="000968DF"/>
    <w:rsid w:val="00096C8C"/>
    <w:rsid w:val="00097333"/>
    <w:rsid w:val="000973EF"/>
    <w:rsid w:val="000974D9"/>
    <w:rsid w:val="000976D4"/>
    <w:rsid w:val="00097F4B"/>
    <w:rsid w:val="000A0452"/>
    <w:rsid w:val="000A0489"/>
    <w:rsid w:val="000A0714"/>
    <w:rsid w:val="000A2126"/>
    <w:rsid w:val="000A24D1"/>
    <w:rsid w:val="000A29DB"/>
    <w:rsid w:val="000A2F33"/>
    <w:rsid w:val="000A3126"/>
    <w:rsid w:val="000A3251"/>
    <w:rsid w:val="000A33D5"/>
    <w:rsid w:val="000A35FE"/>
    <w:rsid w:val="000A38E3"/>
    <w:rsid w:val="000A3DE6"/>
    <w:rsid w:val="000A4247"/>
    <w:rsid w:val="000A4D80"/>
    <w:rsid w:val="000A4F57"/>
    <w:rsid w:val="000A519A"/>
    <w:rsid w:val="000A54F6"/>
    <w:rsid w:val="000A59B5"/>
    <w:rsid w:val="000A603E"/>
    <w:rsid w:val="000A60C2"/>
    <w:rsid w:val="000A6840"/>
    <w:rsid w:val="000A7BF7"/>
    <w:rsid w:val="000B001E"/>
    <w:rsid w:val="000B0125"/>
    <w:rsid w:val="000B0638"/>
    <w:rsid w:val="000B0C05"/>
    <w:rsid w:val="000B11DE"/>
    <w:rsid w:val="000B14C6"/>
    <w:rsid w:val="000B1DF0"/>
    <w:rsid w:val="000B36D8"/>
    <w:rsid w:val="000B39C1"/>
    <w:rsid w:val="000B3C03"/>
    <w:rsid w:val="000B4070"/>
    <w:rsid w:val="000B4212"/>
    <w:rsid w:val="000B5905"/>
    <w:rsid w:val="000B5978"/>
    <w:rsid w:val="000B6193"/>
    <w:rsid w:val="000B6575"/>
    <w:rsid w:val="000B683F"/>
    <w:rsid w:val="000B6DDE"/>
    <w:rsid w:val="000B7384"/>
    <w:rsid w:val="000B77FA"/>
    <w:rsid w:val="000B7C60"/>
    <w:rsid w:val="000B7D42"/>
    <w:rsid w:val="000C06F3"/>
    <w:rsid w:val="000C0784"/>
    <w:rsid w:val="000C1335"/>
    <w:rsid w:val="000C1832"/>
    <w:rsid w:val="000C2DE9"/>
    <w:rsid w:val="000C2E78"/>
    <w:rsid w:val="000C448B"/>
    <w:rsid w:val="000C45FC"/>
    <w:rsid w:val="000C5538"/>
    <w:rsid w:val="000C5BCE"/>
    <w:rsid w:val="000C6268"/>
    <w:rsid w:val="000C6EAE"/>
    <w:rsid w:val="000C6F6C"/>
    <w:rsid w:val="000C7508"/>
    <w:rsid w:val="000C7AF5"/>
    <w:rsid w:val="000D028E"/>
    <w:rsid w:val="000D02D7"/>
    <w:rsid w:val="000D0F20"/>
    <w:rsid w:val="000D11A8"/>
    <w:rsid w:val="000D1261"/>
    <w:rsid w:val="000D1291"/>
    <w:rsid w:val="000D151B"/>
    <w:rsid w:val="000D1637"/>
    <w:rsid w:val="000D1A52"/>
    <w:rsid w:val="000D25E5"/>
    <w:rsid w:val="000D27D5"/>
    <w:rsid w:val="000D2A5A"/>
    <w:rsid w:val="000D2C53"/>
    <w:rsid w:val="000D3113"/>
    <w:rsid w:val="000D36A5"/>
    <w:rsid w:val="000D37FF"/>
    <w:rsid w:val="000D4616"/>
    <w:rsid w:val="000D4EFB"/>
    <w:rsid w:val="000D51D8"/>
    <w:rsid w:val="000D569B"/>
    <w:rsid w:val="000D5D0A"/>
    <w:rsid w:val="000D6191"/>
    <w:rsid w:val="000D6351"/>
    <w:rsid w:val="000D726C"/>
    <w:rsid w:val="000D783B"/>
    <w:rsid w:val="000D7976"/>
    <w:rsid w:val="000D7F79"/>
    <w:rsid w:val="000D7FCB"/>
    <w:rsid w:val="000E0BC4"/>
    <w:rsid w:val="000E0E63"/>
    <w:rsid w:val="000E1501"/>
    <w:rsid w:val="000E1CAF"/>
    <w:rsid w:val="000E1D3E"/>
    <w:rsid w:val="000E2564"/>
    <w:rsid w:val="000E2850"/>
    <w:rsid w:val="000E28C6"/>
    <w:rsid w:val="000E32FA"/>
    <w:rsid w:val="000E34B0"/>
    <w:rsid w:val="000E36A0"/>
    <w:rsid w:val="000E3851"/>
    <w:rsid w:val="000E4325"/>
    <w:rsid w:val="000E463F"/>
    <w:rsid w:val="000E4921"/>
    <w:rsid w:val="000E4DA6"/>
    <w:rsid w:val="000E5D36"/>
    <w:rsid w:val="000E5DA2"/>
    <w:rsid w:val="000E62D7"/>
    <w:rsid w:val="000E662B"/>
    <w:rsid w:val="000E687E"/>
    <w:rsid w:val="000E7A80"/>
    <w:rsid w:val="000E7F50"/>
    <w:rsid w:val="000F0233"/>
    <w:rsid w:val="000F08FD"/>
    <w:rsid w:val="000F09F7"/>
    <w:rsid w:val="000F0B85"/>
    <w:rsid w:val="000F0ED0"/>
    <w:rsid w:val="000F19D5"/>
    <w:rsid w:val="000F22FA"/>
    <w:rsid w:val="000F24A3"/>
    <w:rsid w:val="000F27FD"/>
    <w:rsid w:val="000F2A52"/>
    <w:rsid w:val="000F478C"/>
    <w:rsid w:val="000F51B7"/>
    <w:rsid w:val="000F56CF"/>
    <w:rsid w:val="000F5BBA"/>
    <w:rsid w:val="000F612B"/>
    <w:rsid w:val="000F6729"/>
    <w:rsid w:val="000F67E3"/>
    <w:rsid w:val="000F6948"/>
    <w:rsid w:val="000F69BD"/>
    <w:rsid w:val="000F6B8F"/>
    <w:rsid w:val="000F6F7B"/>
    <w:rsid w:val="000F718A"/>
    <w:rsid w:val="000F754D"/>
    <w:rsid w:val="000F799E"/>
    <w:rsid w:val="000F7BB6"/>
    <w:rsid w:val="00100439"/>
    <w:rsid w:val="001007C5"/>
    <w:rsid w:val="00100A53"/>
    <w:rsid w:val="00101063"/>
    <w:rsid w:val="00101A58"/>
    <w:rsid w:val="00101B83"/>
    <w:rsid w:val="001025E4"/>
    <w:rsid w:val="001025FF"/>
    <w:rsid w:val="001028A1"/>
    <w:rsid w:val="00102C50"/>
    <w:rsid w:val="001030CD"/>
    <w:rsid w:val="001031FD"/>
    <w:rsid w:val="00103B63"/>
    <w:rsid w:val="00105C78"/>
    <w:rsid w:val="001061E9"/>
    <w:rsid w:val="00106344"/>
    <w:rsid w:val="0010666B"/>
    <w:rsid w:val="001066AB"/>
    <w:rsid w:val="001068F4"/>
    <w:rsid w:val="00106CC5"/>
    <w:rsid w:val="00106FCA"/>
    <w:rsid w:val="00107329"/>
    <w:rsid w:val="0010736D"/>
    <w:rsid w:val="001074AE"/>
    <w:rsid w:val="00107921"/>
    <w:rsid w:val="00110069"/>
    <w:rsid w:val="0011097A"/>
    <w:rsid w:val="001109E0"/>
    <w:rsid w:val="00110C14"/>
    <w:rsid w:val="00110E44"/>
    <w:rsid w:val="00110FBB"/>
    <w:rsid w:val="00111121"/>
    <w:rsid w:val="00111A63"/>
    <w:rsid w:val="00111FA5"/>
    <w:rsid w:val="001120F0"/>
    <w:rsid w:val="00112521"/>
    <w:rsid w:val="0011256C"/>
    <w:rsid w:val="001136BC"/>
    <w:rsid w:val="00113F82"/>
    <w:rsid w:val="0011462C"/>
    <w:rsid w:val="001147D9"/>
    <w:rsid w:val="0011490E"/>
    <w:rsid w:val="00114C03"/>
    <w:rsid w:val="00114C7E"/>
    <w:rsid w:val="001151AA"/>
    <w:rsid w:val="0011565A"/>
    <w:rsid w:val="001156FD"/>
    <w:rsid w:val="00115AAE"/>
    <w:rsid w:val="00115AFB"/>
    <w:rsid w:val="00117214"/>
    <w:rsid w:val="0011756E"/>
    <w:rsid w:val="001175C0"/>
    <w:rsid w:val="00117836"/>
    <w:rsid w:val="00117F40"/>
    <w:rsid w:val="00117F48"/>
    <w:rsid w:val="00120A4E"/>
    <w:rsid w:val="001216E7"/>
    <w:rsid w:val="00121CD6"/>
    <w:rsid w:val="001225ED"/>
    <w:rsid w:val="00123586"/>
    <w:rsid w:val="00123620"/>
    <w:rsid w:val="001239FE"/>
    <w:rsid w:val="001240CA"/>
    <w:rsid w:val="001245EB"/>
    <w:rsid w:val="00124F87"/>
    <w:rsid w:val="00125644"/>
    <w:rsid w:val="0012571F"/>
    <w:rsid w:val="00125CF8"/>
    <w:rsid w:val="00126483"/>
    <w:rsid w:val="00127817"/>
    <w:rsid w:val="00127C22"/>
    <w:rsid w:val="00127FCC"/>
    <w:rsid w:val="001302A1"/>
    <w:rsid w:val="001309D0"/>
    <w:rsid w:val="00130EDE"/>
    <w:rsid w:val="001310CD"/>
    <w:rsid w:val="00131439"/>
    <w:rsid w:val="00131CCF"/>
    <w:rsid w:val="001320C1"/>
    <w:rsid w:val="0013272F"/>
    <w:rsid w:val="00132852"/>
    <w:rsid w:val="00132D6D"/>
    <w:rsid w:val="00133875"/>
    <w:rsid w:val="001344D7"/>
    <w:rsid w:val="001350EB"/>
    <w:rsid w:val="0013595B"/>
    <w:rsid w:val="00135CAC"/>
    <w:rsid w:val="0013685F"/>
    <w:rsid w:val="00136A7F"/>
    <w:rsid w:val="00136E69"/>
    <w:rsid w:val="00136F8D"/>
    <w:rsid w:val="001376D4"/>
    <w:rsid w:val="00137FEB"/>
    <w:rsid w:val="00140388"/>
    <w:rsid w:val="001403F6"/>
    <w:rsid w:val="001414A3"/>
    <w:rsid w:val="00141503"/>
    <w:rsid w:val="00141744"/>
    <w:rsid w:val="00141804"/>
    <w:rsid w:val="00141BB9"/>
    <w:rsid w:val="00141E86"/>
    <w:rsid w:val="00141F0F"/>
    <w:rsid w:val="00142647"/>
    <w:rsid w:val="00142CAF"/>
    <w:rsid w:val="00142E07"/>
    <w:rsid w:val="001431DB"/>
    <w:rsid w:val="00144444"/>
    <w:rsid w:val="00144981"/>
    <w:rsid w:val="00145744"/>
    <w:rsid w:val="001457DE"/>
    <w:rsid w:val="00146062"/>
    <w:rsid w:val="00146864"/>
    <w:rsid w:val="00146B72"/>
    <w:rsid w:val="00146CF0"/>
    <w:rsid w:val="001476DF"/>
    <w:rsid w:val="00150539"/>
    <w:rsid w:val="00151986"/>
    <w:rsid w:val="00152F90"/>
    <w:rsid w:val="001541F3"/>
    <w:rsid w:val="0015437C"/>
    <w:rsid w:val="001549E7"/>
    <w:rsid w:val="00154A4E"/>
    <w:rsid w:val="00154D3F"/>
    <w:rsid w:val="0015681C"/>
    <w:rsid w:val="00157002"/>
    <w:rsid w:val="0015702D"/>
    <w:rsid w:val="00157C44"/>
    <w:rsid w:val="00157E92"/>
    <w:rsid w:val="00160436"/>
    <w:rsid w:val="001611B9"/>
    <w:rsid w:val="001611F4"/>
    <w:rsid w:val="00161B82"/>
    <w:rsid w:val="00161C09"/>
    <w:rsid w:val="00162051"/>
    <w:rsid w:val="0016226A"/>
    <w:rsid w:val="0016228D"/>
    <w:rsid w:val="001623E1"/>
    <w:rsid w:val="00162F65"/>
    <w:rsid w:val="0016325F"/>
    <w:rsid w:val="001632C0"/>
    <w:rsid w:val="0016390D"/>
    <w:rsid w:val="00163CF8"/>
    <w:rsid w:val="00163F1A"/>
    <w:rsid w:val="00164349"/>
    <w:rsid w:val="00164491"/>
    <w:rsid w:val="0016475B"/>
    <w:rsid w:val="001649BF"/>
    <w:rsid w:val="00164A16"/>
    <w:rsid w:val="00164BEF"/>
    <w:rsid w:val="00164FAB"/>
    <w:rsid w:val="00165865"/>
    <w:rsid w:val="00165A18"/>
    <w:rsid w:val="0016662E"/>
    <w:rsid w:val="00167813"/>
    <w:rsid w:val="00167DA1"/>
    <w:rsid w:val="001703B5"/>
    <w:rsid w:val="00170795"/>
    <w:rsid w:val="00170D04"/>
    <w:rsid w:val="00170E33"/>
    <w:rsid w:val="00170EB8"/>
    <w:rsid w:val="0017125D"/>
    <w:rsid w:val="001712CD"/>
    <w:rsid w:val="001716AA"/>
    <w:rsid w:val="0017341A"/>
    <w:rsid w:val="00173800"/>
    <w:rsid w:val="00173957"/>
    <w:rsid w:val="001742D5"/>
    <w:rsid w:val="00174887"/>
    <w:rsid w:val="00174C21"/>
    <w:rsid w:val="00175367"/>
    <w:rsid w:val="00175A58"/>
    <w:rsid w:val="00175E97"/>
    <w:rsid w:val="00176069"/>
    <w:rsid w:val="00177D4F"/>
    <w:rsid w:val="00181A90"/>
    <w:rsid w:val="001826E6"/>
    <w:rsid w:val="001829A7"/>
    <w:rsid w:val="00182C6E"/>
    <w:rsid w:val="001830A4"/>
    <w:rsid w:val="0018368B"/>
    <w:rsid w:val="00183E3F"/>
    <w:rsid w:val="00183F82"/>
    <w:rsid w:val="001842CA"/>
    <w:rsid w:val="0018439F"/>
    <w:rsid w:val="001847A5"/>
    <w:rsid w:val="00184D60"/>
    <w:rsid w:val="00185B51"/>
    <w:rsid w:val="00185CE9"/>
    <w:rsid w:val="00186281"/>
    <w:rsid w:val="00186685"/>
    <w:rsid w:val="00186B47"/>
    <w:rsid w:val="00186CC7"/>
    <w:rsid w:val="00186CE3"/>
    <w:rsid w:val="001872DD"/>
    <w:rsid w:val="001878AE"/>
    <w:rsid w:val="00187A9D"/>
    <w:rsid w:val="00187D7A"/>
    <w:rsid w:val="00190DDA"/>
    <w:rsid w:val="00190E02"/>
    <w:rsid w:val="00190E66"/>
    <w:rsid w:val="001910E0"/>
    <w:rsid w:val="00191279"/>
    <w:rsid w:val="001914C6"/>
    <w:rsid w:val="001916B6"/>
    <w:rsid w:val="001919C2"/>
    <w:rsid w:val="00191FA1"/>
    <w:rsid w:val="001920C4"/>
    <w:rsid w:val="001923E3"/>
    <w:rsid w:val="00192844"/>
    <w:rsid w:val="00192878"/>
    <w:rsid w:val="001949E6"/>
    <w:rsid w:val="001949EC"/>
    <w:rsid w:val="001959A1"/>
    <w:rsid w:val="00195EAE"/>
    <w:rsid w:val="00196492"/>
    <w:rsid w:val="001971B5"/>
    <w:rsid w:val="001A0BB0"/>
    <w:rsid w:val="001A0D71"/>
    <w:rsid w:val="001A1177"/>
    <w:rsid w:val="001A1666"/>
    <w:rsid w:val="001A1C96"/>
    <w:rsid w:val="001A2006"/>
    <w:rsid w:val="001A24B8"/>
    <w:rsid w:val="001A2699"/>
    <w:rsid w:val="001A29A5"/>
    <w:rsid w:val="001A30D8"/>
    <w:rsid w:val="001A3381"/>
    <w:rsid w:val="001A3454"/>
    <w:rsid w:val="001A353E"/>
    <w:rsid w:val="001A4937"/>
    <w:rsid w:val="001A4C02"/>
    <w:rsid w:val="001A4C07"/>
    <w:rsid w:val="001A50D2"/>
    <w:rsid w:val="001A5AD4"/>
    <w:rsid w:val="001A5C88"/>
    <w:rsid w:val="001A61BE"/>
    <w:rsid w:val="001A6507"/>
    <w:rsid w:val="001A68FB"/>
    <w:rsid w:val="001A7007"/>
    <w:rsid w:val="001A7617"/>
    <w:rsid w:val="001B0115"/>
    <w:rsid w:val="001B01F7"/>
    <w:rsid w:val="001B03AF"/>
    <w:rsid w:val="001B07F2"/>
    <w:rsid w:val="001B19EF"/>
    <w:rsid w:val="001B1AFC"/>
    <w:rsid w:val="001B1D2B"/>
    <w:rsid w:val="001B23BD"/>
    <w:rsid w:val="001B2564"/>
    <w:rsid w:val="001B37CE"/>
    <w:rsid w:val="001B4278"/>
    <w:rsid w:val="001B4624"/>
    <w:rsid w:val="001B4B6D"/>
    <w:rsid w:val="001B52E0"/>
    <w:rsid w:val="001B54FA"/>
    <w:rsid w:val="001B68BE"/>
    <w:rsid w:val="001B6AA8"/>
    <w:rsid w:val="001B7100"/>
    <w:rsid w:val="001B7443"/>
    <w:rsid w:val="001B7649"/>
    <w:rsid w:val="001B787A"/>
    <w:rsid w:val="001C0067"/>
    <w:rsid w:val="001C0F30"/>
    <w:rsid w:val="001C1043"/>
    <w:rsid w:val="001C107B"/>
    <w:rsid w:val="001C10AD"/>
    <w:rsid w:val="001C2798"/>
    <w:rsid w:val="001C2E65"/>
    <w:rsid w:val="001C3ECE"/>
    <w:rsid w:val="001C48B0"/>
    <w:rsid w:val="001C581E"/>
    <w:rsid w:val="001C5F15"/>
    <w:rsid w:val="001C6942"/>
    <w:rsid w:val="001C6B48"/>
    <w:rsid w:val="001C7800"/>
    <w:rsid w:val="001C7922"/>
    <w:rsid w:val="001C7CAF"/>
    <w:rsid w:val="001D01E1"/>
    <w:rsid w:val="001D0ACD"/>
    <w:rsid w:val="001D0BD2"/>
    <w:rsid w:val="001D0FEF"/>
    <w:rsid w:val="001D15AD"/>
    <w:rsid w:val="001D1CE6"/>
    <w:rsid w:val="001D1E92"/>
    <w:rsid w:val="001D291F"/>
    <w:rsid w:val="001D2F6B"/>
    <w:rsid w:val="001D31C7"/>
    <w:rsid w:val="001D3A87"/>
    <w:rsid w:val="001D3E34"/>
    <w:rsid w:val="001D4C67"/>
    <w:rsid w:val="001D516C"/>
    <w:rsid w:val="001D56AF"/>
    <w:rsid w:val="001D58FD"/>
    <w:rsid w:val="001D5DB6"/>
    <w:rsid w:val="001D6080"/>
    <w:rsid w:val="001D6B67"/>
    <w:rsid w:val="001E13A1"/>
    <w:rsid w:val="001E1B0E"/>
    <w:rsid w:val="001E2A54"/>
    <w:rsid w:val="001E2D9E"/>
    <w:rsid w:val="001E2F69"/>
    <w:rsid w:val="001E38D5"/>
    <w:rsid w:val="001E3AA1"/>
    <w:rsid w:val="001E3EAF"/>
    <w:rsid w:val="001E3F4D"/>
    <w:rsid w:val="001E417B"/>
    <w:rsid w:val="001E48F9"/>
    <w:rsid w:val="001E506E"/>
    <w:rsid w:val="001E52DE"/>
    <w:rsid w:val="001E54CC"/>
    <w:rsid w:val="001E69A1"/>
    <w:rsid w:val="001E6EF0"/>
    <w:rsid w:val="001E75C8"/>
    <w:rsid w:val="001E760D"/>
    <w:rsid w:val="001E7624"/>
    <w:rsid w:val="001E7F95"/>
    <w:rsid w:val="001F08A7"/>
    <w:rsid w:val="001F0E20"/>
    <w:rsid w:val="001F14B7"/>
    <w:rsid w:val="001F164F"/>
    <w:rsid w:val="001F17B3"/>
    <w:rsid w:val="001F1BF6"/>
    <w:rsid w:val="001F256C"/>
    <w:rsid w:val="001F38BD"/>
    <w:rsid w:val="001F452C"/>
    <w:rsid w:val="001F518B"/>
    <w:rsid w:val="001F535D"/>
    <w:rsid w:val="001F660F"/>
    <w:rsid w:val="001F6688"/>
    <w:rsid w:val="001F6C2D"/>
    <w:rsid w:val="001F6E79"/>
    <w:rsid w:val="001F7CA2"/>
    <w:rsid w:val="001F7D42"/>
    <w:rsid w:val="00200062"/>
    <w:rsid w:val="0020086E"/>
    <w:rsid w:val="00200B0A"/>
    <w:rsid w:val="00200B24"/>
    <w:rsid w:val="00201462"/>
    <w:rsid w:val="00201C71"/>
    <w:rsid w:val="00202179"/>
    <w:rsid w:val="00202693"/>
    <w:rsid w:val="00202FF5"/>
    <w:rsid w:val="0020468B"/>
    <w:rsid w:val="00204D00"/>
    <w:rsid w:val="00204EC2"/>
    <w:rsid w:val="0020522C"/>
    <w:rsid w:val="00205C9D"/>
    <w:rsid w:val="002064A0"/>
    <w:rsid w:val="00207F15"/>
    <w:rsid w:val="00207F80"/>
    <w:rsid w:val="00211166"/>
    <w:rsid w:val="00211C74"/>
    <w:rsid w:val="00212075"/>
    <w:rsid w:val="002124E0"/>
    <w:rsid w:val="00212DF2"/>
    <w:rsid w:val="002136DA"/>
    <w:rsid w:val="00213F36"/>
    <w:rsid w:val="002143D6"/>
    <w:rsid w:val="0021471D"/>
    <w:rsid w:val="002154CF"/>
    <w:rsid w:val="00215758"/>
    <w:rsid w:val="002157B4"/>
    <w:rsid w:val="0021580A"/>
    <w:rsid w:val="00215FD6"/>
    <w:rsid w:val="00216A58"/>
    <w:rsid w:val="00216C12"/>
    <w:rsid w:val="00216E7D"/>
    <w:rsid w:val="0021708C"/>
    <w:rsid w:val="002170F0"/>
    <w:rsid w:val="00217C0A"/>
    <w:rsid w:val="00220403"/>
    <w:rsid w:val="002219A4"/>
    <w:rsid w:val="00221ADE"/>
    <w:rsid w:val="00221D44"/>
    <w:rsid w:val="0022281E"/>
    <w:rsid w:val="00222A38"/>
    <w:rsid w:val="00222B01"/>
    <w:rsid w:val="00223108"/>
    <w:rsid w:val="00224A16"/>
    <w:rsid w:val="00224C21"/>
    <w:rsid w:val="00224C4F"/>
    <w:rsid w:val="00224D6A"/>
    <w:rsid w:val="00224EE4"/>
    <w:rsid w:val="002255B4"/>
    <w:rsid w:val="00225F7D"/>
    <w:rsid w:val="00226287"/>
    <w:rsid w:val="002263F6"/>
    <w:rsid w:val="00227851"/>
    <w:rsid w:val="002301E4"/>
    <w:rsid w:val="002302BC"/>
    <w:rsid w:val="0023046C"/>
    <w:rsid w:val="002304A3"/>
    <w:rsid w:val="00231C19"/>
    <w:rsid w:val="00232A51"/>
    <w:rsid w:val="00232CDD"/>
    <w:rsid w:val="002337CA"/>
    <w:rsid w:val="00234291"/>
    <w:rsid w:val="00234699"/>
    <w:rsid w:val="00235382"/>
    <w:rsid w:val="0023557E"/>
    <w:rsid w:val="0023585E"/>
    <w:rsid w:val="00235ACA"/>
    <w:rsid w:val="00236289"/>
    <w:rsid w:val="00236704"/>
    <w:rsid w:val="00237648"/>
    <w:rsid w:val="00240614"/>
    <w:rsid w:val="00240FC6"/>
    <w:rsid w:val="00242C65"/>
    <w:rsid w:val="00242C8E"/>
    <w:rsid w:val="00243371"/>
    <w:rsid w:val="00243396"/>
    <w:rsid w:val="00243BE6"/>
    <w:rsid w:val="00243D6C"/>
    <w:rsid w:val="00245084"/>
    <w:rsid w:val="00245217"/>
    <w:rsid w:val="0024583B"/>
    <w:rsid w:val="00245A61"/>
    <w:rsid w:val="00246D36"/>
    <w:rsid w:val="002470C9"/>
    <w:rsid w:val="0024761D"/>
    <w:rsid w:val="00247C57"/>
    <w:rsid w:val="0025007B"/>
    <w:rsid w:val="0025015B"/>
    <w:rsid w:val="002502C5"/>
    <w:rsid w:val="00250426"/>
    <w:rsid w:val="00251FAA"/>
    <w:rsid w:val="002521EE"/>
    <w:rsid w:val="00252204"/>
    <w:rsid w:val="00252289"/>
    <w:rsid w:val="002525B6"/>
    <w:rsid w:val="00252720"/>
    <w:rsid w:val="00253064"/>
    <w:rsid w:val="002538D3"/>
    <w:rsid w:val="00253E54"/>
    <w:rsid w:val="002541BD"/>
    <w:rsid w:val="00254266"/>
    <w:rsid w:val="00254A2F"/>
    <w:rsid w:val="00254AB5"/>
    <w:rsid w:val="00254D8B"/>
    <w:rsid w:val="002552FA"/>
    <w:rsid w:val="002555C0"/>
    <w:rsid w:val="0025579E"/>
    <w:rsid w:val="00255B0F"/>
    <w:rsid w:val="00256002"/>
    <w:rsid w:val="002563F3"/>
    <w:rsid w:val="00256498"/>
    <w:rsid w:val="002569FF"/>
    <w:rsid w:val="00260552"/>
    <w:rsid w:val="00260BF0"/>
    <w:rsid w:val="00260E3D"/>
    <w:rsid w:val="002636BA"/>
    <w:rsid w:val="00263751"/>
    <w:rsid w:val="002637C1"/>
    <w:rsid w:val="00264086"/>
    <w:rsid w:val="00264A12"/>
    <w:rsid w:val="00264E82"/>
    <w:rsid w:val="00264F8E"/>
    <w:rsid w:val="002650BB"/>
    <w:rsid w:val="002654E6"/>
    <w:rsid w:val="00265B3C"/>
    <w:rsid w:val="00265C72"/>
    <w:rsid w:val="00265E3B"/>
    <w:rsid w:val="002664FB"/>
    <w:rsid w:val="002667A8"/>
    <w:rsid w:val="002667FD"/>
    <w:rsid w:val="00266A0E"/>
    <w:rsid w:val="00266AE7"/>
    <w:rsid w:val="00266CA4"/>
    <w:rsid w:val="002670BF"/>
    <w:rsid w:val="002674DC"/>
    <w:rsid w:val="00270A58"/>
    <w:rsid w:val="00270BED"/>
    <w:rsid w:val="002714EF"/>
    <w:rsid w:val="0027157E"/>
    <w:rsid w:val="0027177D"/>
    <w:rsid w:val="00271879"/>
    <w:rsid w:val="00272F57"/>
    <w:rsid w:val="002738CC"/>
    <w:rsid w:val="00273B46"/>
    <w:rsid w:val="0027577B"/>
    <w:rsid w:val="00275AD4"/>
    <w:rsid w:val="00275B77"/>
    <w:rsid w:val="00275E2C"/>
    <w:rsid w:val="00275E40"/>
    <w:rsid w:val="00276ACD"/>
    <w:rsid w:val="00276CE5"/>
    <w:rsid w:val="00277419"/>
    <w:rsid w:val="002779E0"/>
    <w:rsid w:val="00277BAA"/>
    <w:rsid w:val="00280129"/>
    <w:rsid w:val="00280185"/>
    <w:rsid w:val="0028025E"/>
    <w:rsid w:val="002802AE"/>
    <w:rsid w:val="002803CE"/>
    <w:rsid w:val="00280637"/>
    <w:rsid w:val="00280954"/>
    <w:rsid w:val="002809BE"/>
    <w:rsid w:val="002809D5"/>
    <w:rsid w:val="00280B3E"/>
    <w:rsid w:val="00281071"/>
    <w:rsid w:val="00281615"/>
    <w:rsid w:val="00281861"/>
    <w:rsid w:val="00281CC4"/>
    <w:rsid w:val="00283385"/>
    <w:rsid w:val="00284AF5"/>
    <w:rsid w:val="00284D41"/>
    <w:rsid w:val="002855BD"/>
    <w:rsid w:val="002862DC"/>
    <w:rsid w:val="002865A6"/>
    <w:rsid w:val="002866E8"/>
    <w:rsid w:val="00286FFE"/>
    <w:rsid w:val="00287069"/>
    <w:rsid w:val="002873E6"/>
    <w:rsid w:val="002877D6"/>
    <w:rsid w:val="002879A3"/>
    <w:rsid w:val="0029006C"/>
    <w:rsid w:val="00290919"/>
    <w:rsid w:val="00290F8A"/>
    <w:rsid w:val="00291171"/>
    <w:rsid w:val="002922D6"/>
    <w:rsid w:val="002929B9"/>
    <w:rsid w:val="00292CFC"/>
    <w:rsid w:val="00292F8C"/>
    <w:rsid w:val="002931BA"/>
    <w:rsid w:val="00293406"/>
    <w:rsid w:val="00293733"/>
    <w:rsid w:val="002938CF"/>
    <w:rsid w:val="00293C80"/>
    <w:rsid w:val="00294029"/>
    <w:rsid w:val="002945DE"/>
    <w:rsid w:val="002947EA"/>
    <w:rsid w:val="00294B94"/>
    <w:rsid w:val="00295125"/>
    <w:rsid w:val="002955A3"/>
    <w:rsid w:val="00295EAE"/>
    <w:rsid w:val="00295F1F"/>
    <w:rsid w:val="00296235"/>
    <w:rsid w:val="00296531"/>
    <w:rsid w:val="00296CE3"/>
    <w:rsid w:val="00296EA5"/>
    <w:rsid w:val="002975A9"/>
    <w:rsid w:val="00297AB5"/>
    <w:rsid w:val="00297BDA"/>
    <w:rsid w:val="00297D76"/>
    <w:rsid w:val="00297E7F"/>
    <w:rsid w:val="00297F33"/>
    <w:rsid w:val="002A1705"/>
    <w:rsid w:val="002A336E"/>
    <w:rsid w:val="002A3A7C"/>
    <w:rsid w:val="002A3D07"/>
    <w:rsid w:val="002A4098"/>
    <w:rsid w:val="002A445C"/>
    <w:rsid w:val="002A4ADA"/>
    <w:rsid w:val="002A4CC0"/>
    <w:rsid w:val="002A58C2"/>
    <w:rsid w:val="002A5E2B"/>
    <w:rsid w:val="002A5FE5"/>
    <w:rsid w:val="002A6560"/>
    <w:rsid w:val="002A6920"/>
    <w:rsid w:val="002A757F"/>
    <w:rsid w:val="002A7EB1"/>
    <w:rsid w:val="002A7FF9"/>
    <w:rsid w:val="002B0385"/>
    <w:rsid w:val="002B12DB"/>
    <w:rsid w:val="002B14D2"/>
    <w:rsid w:val="002B161D"/>
    <w:rsid w:val="002B23DA"/>
    <w:rsid w:val="002B2A11"/>
    <w:rsid w:val="002B2B3B"/>
    <w:rsid w:val="002B2DAB"/>
    <w:rsid w:val="002B34E5"/>
    <w:rsid w:val="002B368D"/>
    <w:rsid w:val="002B3F9B"/>
    <w:rsid w:val="002B4912"/>
    <w:rsid w:val="002B4AA2"/>
    <w:rsid w:val="002B4D70"/>
    <w:rsid w:val="002B4E9D"/>
    <w:rsid w:val="002B52B5"/>
    <w:rsid w:val="002B5555"/>
    <w:rsid w:val="002B5840"/>
    <w:rsid w:val="002B591D"/>
    <w:rsid w:val="002B5C9A"/>
    <w:rsid w:val="002B63D3"/>
    <w:rsid w:val="002B6717"/>
    <w:rsid w:val="002B6860"/>
    <w:rsid w:val="002B69AB"/>
    <w:rsid w:val="002B6A27"/>
    <w:rsid w:val="002B6E9C"/>
    <w:rsid w:val="002B7183"/>
    <w:rsid w:val="002B7EC9"/>
    <w:rsid w:val="002C036C"/>
    <w:rsid w:val="002C0C39"/>
    <w:rsid w:val="002C1820"/>
    <w:rsid w:val="002C2194"/>
    <w:rsid w:val="002C21B3"/>
    <w:rsid w:val="002C2254"/>
    <w:rsid w:val="002C2853"/>
    <w:rsid w:val="002C2DDC"/>
    <w:rsid w:val="002C2F4C"/>
    <w:rsid w:val="002C3066"/>
    <w:rsid w:val="002C3728"/>
    <w:rsid w:val="002C393A"/>
    <w:rsid w:val="002C3A47"/>
    <w:rsid w:val="002C4090"/>
    <w:rsid w:val="002C4678"/>
    <w:rsid w:val="002C4AAC"/>
    <w:rsid w:val="002C4B42"/>
    <w:rsid w:val="002C4B76"/>
    <w:rsid w:val="002C4BC6"/>
    <w:rsid w:val="002C4E20"/>
    <w:rsid w:val="002C4EBF"/>
    <w:rsid w:val="002C51F3"/>
    <w:rsid w:val="002C569B"/>
    <w:rsid w:val="002C69EF"/>
    <w:rsid w:val="002C6D65"/>
    <w:rsid w:val="002C6FDD"/>
    <w:rsid w:val="002C7153"/>
    <w:rsid w:val="002C7A03"/>
    <w:rsid w:val="002C7A23"/>
    <w:rsid w:val="002C7A7F"/>
    <w:rsid w:val="002C7BF8"/>
    <w:rsid w:val="002C7D8D"/>
    <w:rsid w:val="002C7F4B"/>
    <w:rsid w:val="002D0853"/>
    <w:rsid w:val="002D089C"/>
    <w:rsid w:val="002D1274"/>
    <w:rsid w:val="002D1748"/>
    <w:rsid w:val="002D179A"/>
    <w:rsid w:val="002D1C2D"/>
    <w:rsid w:val="002D1FC3"/>
    <w:rsid w:val="002D28D8"/>
    <w:rsid w:val="002D2C68"/>
    <w:rsid w:val="002D2CC4"/>
    <w:rsid w:val="002D2F85"/>
    <w:rsid w:val="002D3BE5"/>
    <w:rsid w:val="002D4198"/>
    <w:rsid w:val="002D512F"/>
    <w:rsid w:val="002D52C9"/>
    <w:rsid w:val="002D5CA4"/>
    <w:rsid w:val="002D63D0"/>
    <w:rsid w:val="002D63F0"/>
    <w:rsid w:val="002D6812"/>
    <w:rsid w:val="002E04FA"/>
    <w:rsid w:val="002E0A43"/>
    <w:rsid w:val="002E14D9"/>
    <w:rsid w:val="002E17D6"/>
    <w:rsid w:val="002E1D00"/>
    <w:rsid w:val="002E2346"/>
    <w:rsid w:val="002E25C1"/>
    <w:rsid w:val="002E2BAD"/>
    <w:rsid w:val="002E359F"/>
    <w:rsid w:val="002E3801"/>
    <w:rsid w:val="002E3956"/>
    <w:rsid w:val="002E3C6F"/>
    <w:rsid w:val="002E47F8"/>
    <w:rsid w:val="002E4B7D"/>
    <w:rsid w:val="002E4CC1"/>
    <w:rsid w:val="002E4F9E"/>
    <w:rsid w:val="002E621C"/>
    <w:rsid w:val="002E640A"/>
    <w:rsid w:val="002E6421"/>
    <w:rsid w:val="002E6AB5"/>
    <w:rsid w:val="002E6ABF"/>
    <w:rsid w:val="002E729C"/>
    <w:rsid w:val="002E7925"/>
    <w:rsid w:val="002E7AE8"/>
    <w:rsid w:val="002E7E35"/>
    <w:rsid w:val="002F01E4"/>
    <w:rsid w:val="002F2107"/>
    <w:rsid w:val="002F29A7"/>
    <w:rsid w:val="002F29E2"/>
    <w:rsid w:val="002F3161"/>
    <w:rsid w:val="002F3709"/>
    <w:rsid w:val="002F4172"/>
    <w:rsid w:val="002F4620"/>
    <w:rsid w:val="002F4655"/>
    <w:rsid w:val="002F4BA9"/>
    <w:rsid w:val="002F4BEA"/>
    <w:rsid w:val="002F4D00"/>
    <w:rsid w:val="002F518B"/>
    <w:rsid w:val="002F51B9"/>
    <w:rsid w:val="002F5AF8"/>
    <w:rsid w:val="002F6021"/>
    <w:rsid w:val="002F63AD"/>
    <w:rsid w:val="002F644E"/>
    <w:rsid w:val="002F65D1"/>
    <w:rsid w:val="002F745F"/>
    <w:rsid w:val="002F77CC"/>
    <w:rsid w:val="003000BE"/>
    <w:rsid w:val="003005CE"/>
    <w:rsid w:val="00301097"/>
    <w:rsid w:val="0030180F"/>
    <w:rsid w:val="00301F74"/>
    <w:rsid w:val="003026D1"/>
    <w:rsid w:val="0030272F"/>
    <w:rsid w:val="00302AC4"/>
    <w:rsid w:val="003037B0"/>
    <w:rsid w:val="00303E8B"/>
    <w:rsid w:val="00304467"/>
    <w:rsid w:val="00304617"/>
    <w:rsid w:val="003055CA"/>
    <w:rsid w:val="00305991"/>
    <w:rsid w:val="00305A71"/>
    <w:rsid w:val="00305FB2"/>
    <w:rsid w:val="003068E3"/>
    <w:rsid w:val="00306B33"/>
    <w:rsid w:val="00307625"/>
    <w:rsid w:val="00307A84"/>
    <w:rsid w:val="0031031A"/>
    <w:rsid w:val="003108CA"/>
    <w:rsid w:val="00310C40"/>
    <w:rsid w:val="00311368"/>
    <w:rsid w:val="003118D6"/>
    <w:rsid w:val="00311959"/>
    <w:rsid w:val="00311D13"/>
    <w:rsid w:val="00312FCF"/>
    <w:rsid w:val="00313052"/>
    <w:rsid w:val="0031312E"/>
    <w:rsid w:val="003132AA"/>
    <w:rsid w:val="00313523"/>
    <w:rsid w:val="00313B54"/>
    <w:rsid w:val="00313C95"/>
    <w:rsid w:val="00313E66"/>
    <w:rsid w:val="00315464"/>
    <w:rsid w:val="003156FC"/>
    <w:rsid w:val="00315B93"/>
    <w:rsid w:val="00315C6B"/>
    <w:rsid w:val="00315CBA"/>
    <w:rsid w:val="00316051"/>
    <w:rsid w:val="003163B6"/>
    <w:rsid w:val="00316EDE"/>
    <w:rsid w:val="003173BA"/>
    <w:rsid w:val="00317ABC"/>
    <w:rsid w:val="003202B8"/>
    <w:rsid w:val="003207AF"/>
    <w:rsid w:val="00320D4C"/>
    <w:rsid w:val="003215D5"/>
    <w:rsid w:val="00321708"/>
    <w:rsid w:val="00321744"/>
    <w:rsid w:val="00321BEB"/>
    <w:rsid w:val="00322ABF"/>
    <w:rsid w:val="00322F9D"/>
    <w:rsid w:val="00323080"/>
    <w:rsid w:val="00323159"/>
    <w:rsid w:val="00323350"/>
    <w:rsid w:val="0032340B"/>
    <w:rsid w:val="0032378A"/>
    <w:rsid w:val="00323ADB"/>
    <w:rsid w:val="00323F06"/>
    <w:rsid w:val="00324142"/>
    <w:rsid w:val="003248FE"/>
    <w:rsid w:val="003250AB"/>
    <w:rsid w:val="003251D2"/>
    <w:rsid w:val="003255B0"/>
    <w:rsid w:val="00325C00"/>
    <w:rsid w:val="003268C2"/>
    <w:rsid w:val="00326E44"/>
    <w:rsid w:val="003273DA"/>
    <w:rsid w:val="00327406"/>
    <w:rsid w:val="003278EB"/>
    <w:rsid w:val="00327A99"/>
    <w:rsid w:val="00327C08"/>
    <w:rsid w:val="00327EA4"/>
    <w:rsid w:val="00327EF6"/>
    <w:rsid w:val="00330201"/>
    <w:rsid w:val="00330467"/>
    <w:rsid w:val="00330670"/>
    <w:rsid w:val="0033078A"/>
    <w:rsid w:val="0033099B"/>
    <w:rsid w:val="003309AD"/>
    <w:rsid w:val="00330B93"/>
    <w:rsid w:val="00330D7C"/>
    <w:rsid w:val="00331617"/>
    <w:rsid w:val="00332E2E"/>
    <w:rsid w:val="0033315A"/>
    <w:rsid w:val="00333C39"/>
    <w:rsid w:val="00333DF8"/>
    <w:rsid w:val="0033419B"/>
    <w:rsid w:val="0033533B"/>
    <w:rsid w:val="003354C4"/>
    <w:rsid w:val="00335B04"/>
    <w:rsid w:val="003365E6"/>
    <w:rsid w:val="00336C1A"/>
    <w:rsid w:val="00336E12"/>
    <w:rsid w:val="00337384"/>
    <w:rsid w:val="0033775C"/>
    <w:rsid w:val="0034000F"/>
    <w:rsid w:val="003408F1"/>
    <w:rsid w:val="003409E1"/>
    <w:rsid w:val="0034152F"/>
    <w:rsid w:val="00343AD8"/>
    <w:rsid w:val="003444F2"/>
    <w:rsid w:val="00344A12"/>
    <w:rsid w:val="00344B8B"/>
    <w:rsid w:val="0034505C"/>
    <w:rsid w:val="00345341"/>
    <w:rsid w:val="003460A9"/>
    <w:rsid w:val="00346125"/>
    <w:rsid w:val="0034670D"/>
    <w:rsid w:val="00346B9B"/>
    <w:rsid w:val="00346C8A"/>
    <w:rsid w:val="00346EFA"/>
    <w:rsid w:val="00346F24"/>
    <w:rsid w:val="003472CF"/>
    <w:rsid w:val="00347334"/>
    <w:rsid w:val="00347744"/>
    <w:rsid w:val="00347890"/>
    <w:rsid w:val="00350100"/>
    <w:rsid w:val="0035051E"/>
    <w:rsid w:val="003505D6"/>
    <w:rsid w:val="003510A5"/>
    <w:rsid w:val="00351BD2"/>
    <w:rsid w:val="00351CB5"/>
    <w:rsid w:val="003525DB"/>
    <w:rsid w:val="00352619"/>
    <w:rsid w:val="00352E5E"/>
    <w:rsid w:val="00353233"/>
    <w:rsid w:val="003539E6"/>
    <w:rsid w:val="00353A81"/>
    <w:rsid w:val="00354AA0"/>
    <w:rsid w:val="00354E2E"/>
    <w:rsid w:val="003557F8"/>
    <w:rsid w:val="00355D1D"/>
    <w:rsid w:val="003561C1"/>
    <w:rsid w:val="00356278"/>
    <w:rsid w:val="003563FF"/>
    <w:rsid w:val="003564C1"/>
    <w:rsid w:val="00356D43"/>
    <w:rsid w:val="003579DF"/>
    <w:rsid w:val="003603C7"/>
    <w:rsid w:val="00360DC1"/>
    <w:rsid w:val="003612F0"/>
    <w:rsid w:val="0036152E"/>
    <w:rsid w:val="00361A02"/>
    <w:rsid w:val="00362667"/>
    <w:rsid w:val="003627AC"/>
    <w:rsid w:val="003628B0"/>
    <w:rsid w:val="00363AF8"/>
    <w:rsid w:val="00364987"/>
    <w:rsid w:val="00364C7E"/>
    <w:rsid w:val="003652CF"/>
    <w:rsid w:val="00366107"/>
    <w:rsid w:val="0036631A"/>
    <w:rsid w:val="00366B38"/>
    <w:rsid w:val="00366C1B"/>
    <w:rsid w:val="00366D86"/>
    <w:rsid w:val="00366EB3"/>
    <w:rsid w:val="00367C43"/>
    <w:rsid w:val="00370112"/>
    <w:rsid w:val="00371873"/>
    <w:rsid w:val="00371902"/>
    <w:rsid w:val="003719E4"/>
    <w:rsid w:val="00372FAA"/>
    <w:rsid w:val="0037306E"/>
    <w:rsid w:val="00373592"/>
    <w:rsid w:val="00373E1A"/>
    <w:rsid w:val="0037401F"/>
    <w:rsid w:val="00374333"/>
    <w:rsid w:val="003745E4"/>
    <w:rsid w:val="0037535D"/>
    <w:rsid w:val="003759F7"/>
    <w:rsid w:val="00375A38"/>
    <w:rsid w:val="00375B5B"/>
    <w:rsid w:val="00376394"/>
    <w:rsid w:val="003774DD"/>
    <w:rsid w:val="003776FA"/>
    <w:rsid w:val="00377B40"/>
    <w:rsid w:val="00381177"/>
    <w:rsid w:val="00381689"/>
    <w:rsid w:val="00381884"/>
    <w:rsid w:val="00383D74"/>
    <w:rsid w:val="00383FF8"/>
    <w:rsid w:val="0038427C"/>
    <w:rsid w:val="00384365"/>
    <w:rsid w:val="003845A1"/>
    <w:rsid w:val="00384726"/>
    <w:rsid w:val="00384A84"/>
    <w:rsid w:val="00384A8A"/>
    <w:rsid w:val="003857D4"/>
    <w:rsid w:val="00385A22"/>
    <w:rsid w:val="0038682D"/>
    <w:rsid w:val="00386F28"/>
    <w:rsid w:val="00387055"/>
    <w:rsid w:val="00387AD1"/>
    <w:rsid w:val="003900D0"/>
    <w:rsid w:val="003907F2"/>
    <w:rsid w:val="00390A10"/>
    <w:rsid w:val="00390AF8"/>
    <w:rsid w:val="00390B31"/>
    <w:rsid w:val="00390D52"/>
    <w:rsid w:val="00391AC0"/>
    <w:rsid w:val="00391B40"/>
    <w:rsid w:val="00392E84"/>
    <w:rsid w:val="00394CF2"/>
    <w:rsid w:val="0039593E"/>
    <w:rsid w:val="00396573"/>
    <w:rsid w:val="00396BF7"/>
    <w:rsid w:val="003970D2"/>
    <w:rsid w:val="003972CC"/>
    <w:rsid w:val="003974C1"/>
    <w:rsid w:val="0039762D"/>
    <w:rsid w:val="003A0D89"/>
    <w:rsid w:val="003A139C"/>
    <w:rsid w:val="003A149B"/>
    <w:rsid w:val="003A2218"/>
    <w:rsid w:val="003A2850"/>
    <w:rsid w:val="003A2A9D"/>
    <w:rsid w:val="003A2DCA"/>
    <w:rsid w:val="003A2FCC"/>
    <w:rsid w:val="003A30B3"/>
    <w:rsid w:val="003A399E"/>
    <w:rsid w:val="003A4665"/>
    <w:rsid w:val="003A4E6C"/>
    <w:rsid w:val="003A5DA7"/>
    <w:rsid w:val="003A5EA4"/>
    <w:rsid w:val="003A5EDB"/>
    <w:rsid w:val="003A5FFC"/>
    <w:rsid w:val="003A699D"/>
    <w:rsid w:val="003A6E3D"/>
    <w:rsid w:val="003A6F05"/>
    <w:rsid w:val="003A7116"/>
    <w:rsid w:val="003A75E5"/>
    <w:rsid w:val="003A7B4A"/>
    <w:rsid w:val="003A7B9D"/>
    <w:rsid w:val="003B0B14"/>
    <w:rsid w:val="003B0D90"/>
    <w:rsid w:val="003B0E21"/>
    <w:rsid w:val="003B14F1"/>
    <w:rsid w:val="003B1947"/>
    <w:rsid w:val="003B1B27"/>
    <w:rsid w:val="003B1ED8"/>
    <w:rsid w:val="003B236C"/>
    <w:rsid w:val="003B2BC9"/>
    <w:rsid w:val="003B300B"/>
    <w:rsid w:val="003B3228"/>
    <w:rsid w:val="003B3E2F"/>
    <w:rsid w:val="003B408F"/>
    <w:rsid w:val="003B59E7"/>
    <w:rsid w:val="003B6343"/>
    <w:rsid w:val="003B6935"/>
    <w:rsid w:val="003B6C67"/>
    <w:rsid w:val="003C12E5"/>
    <w:rsid w:val="003C33DB"/>
    <w:rsid w:val="003C361C"/>
    <w:rsid w:val="003C39A0"/>
    <w:rsid w:val="003C3C7A"/>
    <w:rsid w:val="003C3ECC"/>
    <w:rsid w:val="003C4244"/>
    <w:rsid w:val="003C44E5"/>
    <w:rsid w:val="003C4B0D"/>
    <w:rsid w:val="003C622E"/>
    <w:rsid w:val="003C63A8"/>
    <w:rsid w:val="003C640F"/>
    <w:rsid w:val="003C6655"/>
    <w:rsid w:val="003C6DE9"/>
    <w:rsid w:val="003C6FBB"/>
    <w:rsid w:val="003C7615"/>
    <w:rsid w:val="003C76B5"/>
    <w:rsid w:val="003C7785"/>
    <w:rsid w:val="003C794B"/>
    <w:rsid w:val="003C7DFB"/>
    <w:rsid w:val="003D0000"/>
    <w:rsid w:val="003D09AA"/>
    <w:rsid w:val="003D0CB5"/>
    <w:rsid w:val="003D0E43"/>
    <w:rsid w:val="003D11FB"/>
    <w:rsid w:val="003D151C"/>
    <w:rsid w:val="003D179C"/>
    <w:rsid w:val="003D17DD"/>
    <w:rsid w:val="003D1870"/>
    <w:rsid w:val="003D1FB4"/>
    <w:rsid w:val="003D2456"/>
    <w:rsid w:val="003D26C4"/>
    <w:rsid w:val="003D288B"/>
    <w:rsid w:val="003D28A5"/>
    <w:rsid w:val="003D2DA2"/>
    <w:rsid w:val="003D38C9"/>
    <w:rsid w:val="003D3C10"/>
    <w:rsid w:val="003D48F2"/>
    <w:rsid w:val="003D4D05"/>
    <w:rsid w:val="003D589D"/>
    <w:rsid w:val="003D58FF"/>
    <w:rsid w:val="003D5C82"/>
    <w:rsid w:val="003D5CE3"/>
    <w:rsid w:val="003D5F83"/>
    <w:rsid w:val="003D62F7"/>
    <w:rsid w:val="003D6C9F"/>
    <w:rsid w:val="003D7360"/>
    <w:rsid w:val="003E03FE"/>
    <w:rsid w:val="003E0665"/>
    <w:rsid w:val="003E06B1"/>
    <w:rsid w:val="003E0DFA"/>
    <w:rsid w:val="003E115F"/>
    <w:rsid w:val="003E15FA"/>
    <w:rsid w:val="003E1727"/>
    <w:rsid w:val="003E1D73"/>
    <w:rsid w:val="003E1DDD"/>
    <w:rsid w:val="003E23CA"/>
    <w:rsid w:val="003E258C"/>
    <w:rsid w:val="003E3566"/>
    <w:rsid w:val="003E3A29"/>
    <w:rsid w:val="003E3A71"/>
    <w:rsid w:val="003E42FD"/>
    <w:rsid w:val="003E4653"/>
    <w:rsid w:val="003E4940"/>
    <w:rsid w:val="003E4D0A"/>
    <w:rsid w:val="003E5E4D"/>
    <w:rsid w:val="003E61B6"/>
    <w:rsid w:val="003E63C7"/>
    <w:rsid w:val="003E6BD9"/>
    <w:rsid w:val="003E6D4A"/>
    <w:rsid w:val="003E6FA3"/>
    <w:rsid w:val="003E75BA"/>
    <w:rsid w:val="003E7694"/>
    <w:rsid w:val="003E7AC6"/>
    <w:rsid w:val="003F008D"/>
    <w:rsid w:val="003F033F"/>
    <w:rsid w:val="003F1182"/>
    <w:rsid w:val="003F1763"/>
    <w:rsid w:val="003F1B14"/>
    <w:rsid w:val="003F2274"/>
    <w:rsid w:val="003F2CC6"/>
    <w:rsid w:val="003F3756"/>
    <w:rsid w:val="003F3793"/>
    <w:rsid w:val="003F4625"/>
    <w:rsid w:val="003F50FB"/>
    <w:rsid w:val="003F536E"/>
    <w:rsid w:val="003F5CAA"/>
    <w:rsid w:val="003F5EA2"/>
    <w:rsid w:val="003F601A"/>
    <w:rsid w:val="003F611D"/>
    <w:rsid w:val="003F6B64"/>
    <w:rsid w:val="003F6B8B"/>
    <w:rsid w:val="003F70DC"/>
    <w:rsid w:val="003F71F3"/>
    <w:rsid w:val="003F79BF"/>
    <w:rsid w:val="004007B1"/>
    <w:rsid w:val="00400903"/>
    <w:rsid w:val="004011D3"/>
    <w:rsid w:val="0040159F"/>
    <w:rsid w:val="00401EB9"/>
    <w:rsid w:val="004020D9"/>
    <w:rsid w:val="00402379"/>
    <w:rsid w:val="00402A01"/>
    <w:rsid w:val="00402D07"/>
    <w:rsid w:val="00402F00"/>
    <w:rsid w:val="0040353F"/>
    <w:rsid w:val="00403577"/>
    <w:rsid w:val="00403C53"/>
    <w:rsid w:val="00403DC8"/>
    <w:rsid w:val="00404030"/>
    <w:rsid w:val="004041AD"/>
    <w:rsid w:val="00404DF2"/>
    <w:rsid w:val="00404F23"/>
    <w:rsid w:val="00405240"/>
    <w:rsid w:val="0040526E"/>
    <w:rsid w:val="00405ED3"/>
    <w:rsid w:val="00405F57"/>
    <w:rsid w:val="0040714B"/>
    <w:rsid w:val="00407426"/>
    <w:rsid w:val="004078B8"/>
    <w:rsid w:val="004100BA"/>
    <w:rsid w:val="004103D4"/>
    <w:rsid w:val="004107E4"/>
    <w:rsid w:val="00410F36"/>
    <w:rsid w:val="00411548"/>
    <w:rsid w:val="00411944"/>
    <w:rsid w:val="00411EA7"/>
    <w:rsid w:val="0041276E"/>
    <w:rsid w:val="004128B7"/>
    <w:rsid w:val="00412F91"/>
    <w:rsid w:val="00413166"/>
    <w:rsid w:val="0041336C"/>
    <w:rsid w:val="00413772"/>
    <w:rsid w:val="00413D0E"/>
    <w:rsid w:val="004142E3"/>
    <w:rsid w:val="004144A4"/>
    <w:rsid w:val="004150C2"/>
    <w:rsid w:val="00415A1D"/>
    <w:rsid w:val="00416ADF"/>
    <w:rsid w:val="004173EB"/>
    <w:rsid w:val="00420196"/>
    <w:rsid w:val="00421404"/>
    <w:rsid w:val="00421BAE"/>
    <w:rsid w:val="00421E64"/>
    <w:rsid w:val="00422111"/>
    <w:rsid w:val="004226C4"/>
    <w:rsid w:val="00422E9E"/>
    <w:rsid w:val="00422F91"/>
    <w:rsid w:val="00423333"/>
    <w:rsid w:val="0042352C"/>
    <w:rsid w:val="004239EC"/>
    <w:rsid w:val="00423DBB"/>
    <w:rsid w:val="00424D72"/>
    <w:rsid w:val="00424FC8"/>
    <w:rsid w:val="0042510D"/>
    <w:rsid w:val="004255F7"/>
    <w:rsid w:val="004259EC"/>
    <w:rsid w:val="00426D4B"/>
    <w:rsid w:val="004272A8"/>
    <w:rsid w:val="004302B6"/>
    <w:rsid w:val="00430938"/>
    <w:rsid w:val="00430A86"/>
    <w:rsid w:val="004311EB"/>
    <w:rsid w:val="004311EE"/>
    <w:rsid w:val="0043178D"/>
    <w:rsid w:val="0043197E"/>
    <w:rsid w:val="004320E0"/>
    <w:rsid w:val="00432362"/>
    <w:rsid w:val="00432600"/>
    <w:rsid w:val="00432672"/>
    <w:rsid w:val="00432F0C"/>
    <w:rsid w:val="0043366C"/>
    <w:rsid w:val="0043388F"/>
    <w:rsid w:val="00433B90"/>
    <w:rsid w:val="00433F22"/>
    <w:rsid w:val="004347F5"/>
    <w:rsid w:val="004356E8"/>
    <w:rsid w:val="00435814"/>
    <w:rsid w:val="00435CC3"/>
    <w:rsid w:val="00436490"/>
    <w:rsid w:val="0043675D"/>
    <w:rsid w:val="00436CC6"/>
    <w:rsid w:val="00436FEC"/>
    <w:rsid w:val="004374B2"/>
    <w:rsid w:val="0043778C"/>
    <w:rsid w:val="00437BF3"/>
    <w:rsid w:val="0044030C"/>
    <w:rsid w:val="004404F1"/>
    <w:rsid w:val="00440557"/>
    <w:rsid w:val="00440756"/>
    <w:rsid w:val="00440E2E"/>
    <w:rsid w:val="00440FE8"/>
    <w:rsid w:val="004410D0"/>
    <w:rsid w:val="004411DE"/>
    <w:rsid w:val="00441329"/>
    <w:rsid w:val="00441566"/>
    <w:rsid w:val="00441A45"/>
    <w:rsid w:val="00441D3F"/>
    <w:rsid w:val="00441F3A"/>
    <w:rsid w:val="00442010"/>
    <w:rsid w:val="00442934"/>
    <w:rsid w:val="00443194"/>
    <w:rsid w:val="00443260"/>
    <w:rsid w:val="0044334D"/>
    <w:rsid w:val="0044479B"/>
    <w:rsid w:val="00444FFD"/>
    <w:rsid w:val="00445108"/>
    <w:rsid w:val="00447761"/>
    <w:rsid w:val="004479C4"/>
    <w:rsid w:val="00447AE2"/>
    <w:rsid w:val="00447E19"/>
    <w:rsid w:val="004503A3"/>
    <w:rsid w:val="00450BAA"/>
    <w:rsid w:val="00451B57"/>
    <w:rsid w:val="0045292B"/>
    <w:rsid w:val="00452EC2"/>
    <w:rsid w:val="00454898"/>
    <w:rsid w:val="00454C86"/>
    <w:rsid w:val="004558A8"/>
    <w:rsid w:val="00455BE4"/>
    <w:rsid w:val="00455CAB"/>
    <w:rsid w:val="004565B9"/>
    <w:rsid w:val="004575AD"/>
    <w:rsid w:val="00457953"/>
    <w:rsid w:val="004608C5"/>
    <w:rsid w:val="0046093F"/>
    <w:rsid w:val="004614AD"/>
    <w:rsid w:val="004614C3"/>
    <w:rsid w:val="00461785"/>
    <w:rsid w:val="0046193D"/>
    <w:rsid w:val="00461A8A"/>
    <w:rsid w:val="00461D18"/>
    <w:rsid w:val="00462A25"/>
    <w:rsid w:val="00462CE0"/>
    <w:rsid w:val="00462F45"/>
    <w:rsid w:val="004644CC"/>
    <w:rsid w:val="00464BA0"/>
    <w:rsid w:val="00465574"/>
    <w:rsid w:val="004659B7"/>
    <w:rsid w:val="00465A17"/>
    <w:rsid w:val="00465D29"/>
    <w:rsid w:val="004669D0"/>
    <w:rsid w:val="00466EE3"/>
    <w:rsid w:val="00467C64"/>
    <w:rsid w:val="00467C66"/>
    <w:rsid w:val="00470465"/>
    <w:rsid w:val="00470919"/>
    <w:rsid w:val="004709C8"/>
    <w:rsid w:val="00470D03"/>
    <w:rsid w:val="00470E05"/>
    <w:rsid w:val="004710D3"/>
    <w:rsid w:val="004712BC"/>
    <w:rsid w:val="00471425"/>
    <w:rsid w:val="00471E2B"/>
    <w:rsid w:val="00471F05"/>
    <w:rsid w:val="004720D6"/>
    <w:rsid w:val="0047370B"/>
    <w:rsid w:val="00474169"/>
    <w:rsid w:val="004741BB"/>
    <w:rsid w:val="0047438D"/>
    <w:rsid w:val="004749D1"/>
    <w:rsid w:val="00474CC7"/>
    <w:rsid w:val="00474D0E"/>
    <w:rsid w:val="004751EA"/>
    <w:rsid w:val="004753C7"/>
    <w:rsid w:val="00477792"/>
    <w:rsid w:val="00477A23"/>
    <w:rsid w:val="004803E7"/>
    <w:rsid w:val="00480A04"/>
    <w:rsid w:val="00480DE6"/>
    <w:rsid w:val="004822F5"/>
    <w:rsid w:val="004822FE"/>
    <w:rsid w:val="00482377"/>
    <w:rsid w:val="004827C9"/>
    <w:rsid w:val="004831B9"/>
    <w:rsid w:val="004843DC"/>
    <w:rsid w:val="00485576"/>
    <w:rsid w:val="004860D7"/>
    <w:rsid w:val="00486C47"/>
    <w:rsid w:val="00487F61"/>
    <w:rsid w:val="0049039C"/>
    <w:rsid w:val="00490774"/>
    <w:rsid w:val="00490C66"/>
    <w:rsid w:val="00492188"/>
    <w:rsid w:val="00492321"/>
    <w:rsid w:val="00493016"/>
    <w:rsid w:val="004931D4"/>
    <w:rsid w:val="00495218"/>
    <w:rsid w:val="004957DA"/>
    <w:rsid w:val="004958A5"/>
    <w:rsid w:val="00495A4D"/>
    <w:rsid w:val="00496AA4"/>
    <w:rsid w:val="00496EB3"/>
    <w:rsid w:val="0049703C"/>
    <w:rsid w:val="00497BF0"/>
    <w:rsid w:val="00497DCF"/>
    <w:rsid w:val="004A0612"/>
    <w:rsid w:val="004A069A"/>
    <w:rsid w:val="004A0E60"/>
    <w:rsid w:val="004A1999"/>
    <w:rsid w:val="004A1D69"/>
    <w:rsid w:val="004A1DF1"/>
    <w:rsid w:val="004A2158"/>
    <w:rsid w:val="004A2ED6"/>
    <w:rsid w:val="004A3912"/>
    <w:rsid w:val="004A3D5B"/>
    <w:rsid w:val="004A3E45"/>
    <w:rsid w:val="004A426A"/>
    <w:rsid w:val="004A4646"/>
    <w:rsid w:val="004A48E7"/>
    <w:rsid w:val="004A57EE"/>
    <w:rsid w:val="004A677C"/>
    <w:rsid w:val="004A69C6"/>
    <w:rsid w:val="004A6D05"/>
    <w:rsid w:val="004A6F06"/>
    <w:rsid w:val="004A7AC5"/>
    <w:rsid w:val="004A7D7E"/>
    <w:rsid w:val="004B086E"/>
    <w:rsid w:val="004B09CA"/>
    <w:rsid w:val="004B0E4B"/>
    <w:rsid w:val="004B0E73"/>
    <w:rsid w:val="004B0F4C"/>
    <w:rsid w:val="004B1720"/>
    <w:rsid w:val="004B1976"/>
    <w:rsid w:val="004B1BE7"/>
    <w:rsid w:val="004B22CE"/>
    <w:rsid w:val="004B2474"/>
    <w:rsid w:val="004B2BAE"/>
    <w:rsid w:val="004B33B0"/>
    <w:rsid w:val="004B4146"/>
    <w:rsid w:val="004B43EA"/>
    <w:rsid w:val="004B5041"/>
    <w:rsid w:val="004B50CD"/>
    <w:rsid w:val="004B5629"/>
    <w:rsid w:val="004B5D86"/>
    <w:rsid w:val="004B5E84"/>
    <w:rsid w:val="004B5FD6"/>
    <w:rsid w:val="004B6287"/>
    <w:rsid w:val="004B6916"/>
    <w:rsid w:val="004B7362"/>
    <w:rsid w:val="004B7394"/>
    <w:rsid w:val="004B7C49"/>
    <w:rsid w:val="004C0410"/>
    <w:rsid w:val="004C0471"/>
    <w:rsid w:val="004C0CE3"/>
    <w:rsid w:val="004C0DA2"/>
    <w:rsid w:val="004C0ED1"/>
    <w:rsid w:val="004C0F2A"/>
    <w:rsid w:val="004C1338"/>
    <w:rsid w:val="004C1690"/>
    <w:rsid w:val="004C18AE"/>
    <w:rsid w:val="004C1F65"/>
    <w:rsid w:val="004C21DF"/>
    <w:rsid w:val="004C25C8"/>
    <w:rsid w:val="004C2AE9"/>
    <w:rsid w:val="004C34AF"/>
    <w:rsid w:val="004C37B7"/>
    <w:rsid w:val="004C3AAC"/>
    <w:rsid w:val="004C4FEB"/>
    <w:rsid w:val="004C5159"/>
    <w:rsid w:val="004C529E"/>
    <w:rsid w:val="004C5904"/>
    <w:rsid w:val="004C59C5"/>
    <w:rsid w:val="004C5BA9"/>
    <w:rsid w:val="004C5D49"/>
    <w:rsid w:val="004C61E0"/>
    <w:rsid w:val="004C71A4"/>
    <w:rsid w:val="004C7847"/>
    <w:rsid w:val="004C7D2B"/>
    <w:rsid w:val="004D0023"/>
    <w:rsid w:val="004D0B28"/>
    <w:rsid w:val="004D0C33"/>
    <w:rsid w:val="004D0FA8"/>
    <w:rsid w:val="004D150A"/>
    <w:rsid w:val="004D169C"/>
    <w:rsid w:val="004D1B75"/>
    <w:rsid w:val="004D1F1C"/>
    <w:rsid w:val="004D239E"/>
    <w:rsid w:val="004D3C5A"/>
    <w:rsid w:val="004D3F9A"/>
    <w:rsid w:val="004D414D"/>
    <w:rsid w:val="004D425C"/>
    <w:rsid w:val="004D460F"/>
    <w:rsid w:val="004D5493"/>
    <w:rsid w:val="004D569B"/>
    <w:rsid w:val="004D651F"/>
    <w:rsid w:val="004D66DE"/>
    <w:rsid w:val="004D76BB"/>
    <w:rsid w:val="004E00D2"/>
    <w:rsid w:val="004E106B"/>
    <w:rsid w:val="004E1BEC"/>
    <w:rsid w:val="004E4A85"/>
    <w:rsid w:val="004E4BFB"/>
    <w:rsid w:val="004E4D32"/>
    <w:rsid w:val="004E4D5D"/>
    <w:rsid w:val="004E50A5"/>
    <w:rsid w:val="004E5706"/>
    <w:rsid w:val="004E58C3"/>
    <w:rsid w:val="004E6A8F"/>
    <w:rsid w:val="004E7195"/>
    <w:rsid w:val="004E7922"/>
    <w:rsid w:val="004E7966"/>
    <w:rsid w:val="004E7BFD"/>
    <w:rsid w:val="004F00C6"/>
    <w:rsid w:val="004F11BD"/>
    <w:rsid w:val="004F12DA"/>
    <w:rsid w:val="004F15A8"/>
    <w:rsid w:val="004F1974"/>
    <w:rsid w:val="004F23EF"/>
    <w:rsid w:val="004F2810"/>
    <w:rsid w:val="004F2B30"/>
    <w:rsid w:val="004F2E3C"/>
    <w:rsid w:val="004F3B5C"/>
    <w:rsid w:val="004F3B81"/>
    <w:rsid w:val="004F3D2C"/>
    <w:rsid w:val="004F3F01"/>
    <w:rsid w:val="004F416E"/>
    <w:rsid w:val="004F453B"/>
    <w:rsid w:val="004F4B6C"/>
    <w:rsid w:val="004F5243"/>
    <w:rsid w:val="004F5647"/>
    <w:rsid w:val="004F5995"/>
    <w:rsid w:val="004F62CE"/>
    <w:rsid w:val="004F6354"/>
    <w:rsid w:val="004F6819"/>
    <w:rsid w:val="004F6C7C"/>
    <w:rsid w:val="004F6E3C"/>
    <w:rsid w:val="004F6FE1"/>
    <w:rsid w:val="004F70C6"/>
    <w:rsid w:val="004F7EE2"/>
    <w:rsid w:val="00500460"/>
    <w:rsid w:val="0050090E"/>
    <w:rsid w:val="00500CFB"/>
    <w:rsid w:val="0050164B"/>
    <w:rsid w:val="00501811"/>
    <w:rsid w:val="00501BBD"/>
    <w:rsid w:val="00501CA0"/>
    <w:rsid w:val="0050232A"/>
    <w:rsid w:val="005025FD"/>
    <w:rsid w:val="005026D5"/>
    <w:rsid w:val="0050274C"/>
    <w:rsid w:val="0050296B"/>
    <w:rsid w:val="00502ABF"/>
    <w:rsid w:val="00503F69"/>
    <w:rsid w:val="00504019"/>
    <w:rsid w:val="00504932"/>
    <w:rsid w:val="00504B26"/>
    <w:rsid w:val="005051B5"/>
    <w:rsid w:val="0050530E"/>
    <w:rsid w:val="00505391"/>
    <w:rsid w:val="00505530"/>
    <w:rsid w:val="00505AF3"/>
    <w:rsid w:val="00505B97"/>
    <w:rsid w:val="00505F50"/>
    <w:rsid w:val="00505FFD"/>
    <w:rsid w:val="0050641C"/>
    <w:rsid w:val="005069F3"/>
    <w:rsid w:val="00506E02"/>
    <w:rsid w:val="00506E8D"/>
    <w:rsid w:val="0050706A"/>
    <w:rsid w:val="00507886"/>
    <w:rsid w:val="00507DA2"/>
    <w:rsid w:val="005103FA"/>
    <w:rsid w:val="00511A1B"/>
    <w:rsid w:val="00511E4D"/>
    <w:rsid w:val="00511F5F"/>
    <w:rsid w:val="005120AA"/>
    <w:rsid w:val="00512FEB"/>
    <w:rsid w:val="0051341B"/>
    <w:rsid w:val="005134EF"/>
    <w:rsid w:val="00513E31"/>
    <w:rsid w:val="00514522"/>
    <w:rsid w:val="00515734"/>
    <w:rsid w:val="0051589A"/>
    <w:rsid w:val="0051631E"/>
    <w:rsid w:val="00516744"/>
    <w:rsid w:val="005167B3"/>
    <w:rsid w:val="0051691F"/>
    <w:rsid w:val="00517145"/>
    <w:rsid w:val="005171FD"/>
    <w:rsid w:val="00517667"/>
    <w:rsid w:val="005178DA"/>
    <w:rsid w:val="00521061"/>
    <w:rsid w:val="00521538"/>
    <w:rsid w:val="005219AE"/>
    <w:rsid w:val="00521C33"/>
    <w:rsid w:val="00522BB2"/>
    <w:rsid w:val="00523018"/>
    <w:rsid w:val="00523AEC"/>
    <w:rsid w:val="0052424B"/>
    <w:rsid w:val="00526F4F"/>
    <w:rsid w:val="00527461"/>
    <w:rsid w:val="005274DF"/>
    <w:rsid w:val="00527AB2"/>
    <w:rsid w:val="005300A7"/>
    <w:rsid w:val="005300F9"/>
    <w:rsid w:val="0053014B"/>
    <w:rsid w:val="0053031D"/>
    <w:rsid w:val="005303AB"/>
    <w:rsid w:val="005308C6"/>
    <w:rsid w:val="00530EA8"/>
    <w:rsid w:val="00530F9B"/>
    <w:rsid w:val="0053146A"/>
    <w:rsid w:val="0053238E"/>
    <w:rsid w:val="00532515"/>
    <w:rsid w:val="005330F2"/>
    <w:rsid w:val="005333AE"/>
    <w:rsid w:val="00533D5E"/>
    <w:rsid w:val="0053418E"/>
    <w:rsid w:val="0053433C"/>
    <w:rsid w:val="005348EF"/>
    <w:rsid w:val="00534915"/>
    <w:rsid w:val="0053493E"/>
    <w:rsid w:val="00534B12"/>
    <w:rsid w:val="00535C85"/>
    <w:rsid w:val="00535CDB"/>
    <w:rsid w:val="00535D8C"/>
    <w:rsid w:val="00535F06"/>
    <w:rsid w:val="00535F32"/>
    <w:rsid w:val="00535F58"/>
    <w:rsid w:val="00537035"/>
    <w:rsid w:val="005372AC"/>
    <w:rsid w:val="00537805"/>
    <w:rsid w:val="00537A7B"/>
    <w:rsid w:val="00537E5C"/>
    <w:rsid w:val="005403CF"/>
    <w:rsid w:val="005405EE"/>
    <w:rsid w:val="005407D0"/>
    <w:rsid w:val="00540966"/>
    <w:rsid w:val="00540A11"/>
    <w:rsid w:val="00540B68"/>
    <w:rsid w:val="00540CE0"/>
    <w:rsid w:val="00542A35"/>
    <w:rsid w:val="005430CA"/>
    <w:rsid w:val="00544406"/>
    <w:rsid w:val="00544844"/>
    <w:rsid w:val="005449AA"/>
    <w:rsid w:val="005454BA"/>
    <w:rsid w:val="00545889"/>
    <w:rsid w:val="00545D53"/>
    <w:rsid w:val="00546131"/>
    <w:rsid w:val="0054625A"/>
    <w:rsid w:val="005462A3"/>
    <w:rsid w:val="00546323"/>
    <w:rsid w:val="00546BC7"/>
    <w:rsid w:val="00546CE8"/>
    <w:rsid w:val="005478FF"/>
    <w:rsid w:val="00547AE7"/>
    <w:rsid w:val="00547B73"/>
    <w:rsid w:val="00547F93"/>
    <w:rsid w:val="00550418"/>
    <w:rsid w:val="00550BC5"/>
    <w:rsid w:val="005510C3"/>
    <w:rsid w:val="00551A8E"/>
    <w:rsid w:val="00551D62"/>
    <w:rsid w:val="0055228F"/>
    <w:rsid w:val="00552391"/>
    <w:rsid w:val="005524E2"/>
    <w:rsid w:val="005528CC"/>
    <w:rsid w:val="00552A4F"/>
    <w:rsid w:val="00552DE6"/>
    <w:rsid w:val="00552EFF"/>
    <w:rsid w:val="005548DB"/>
    <w:rsid w:val="00554B99"/>
    <w:rsid w:val="00555C99"/>
    <w:rsid w:val="005569F3"/>
    <w:rsid w:val="00556C6C"/>
    <w:rsid w:val="00556DA9"/>
    <w:rsid w:val="0055747F"/>
    <w:rsid w:val="0056054D"/>
    <w:rsid w:val="005606DC"/>
    <w:rsid w:val="005615C7"/>
    <w:rsid w:val="00561826"/>
    <w:rsid w:val="0056187C"/>
    <w:rsid w:val="00561E4D"/>
    <w:rsid w:val="0056200E"/>
    <w:rsid w:val="0056226D"/>
    <w:rsid w:val="00563028"/>
    <w:rsid w:val="005630B8"/>
    <w:rsid w:val="0056404B"/>
    <w:rsid w:val="005641B9"/>
    <w:rsid w:val="00564293"/>
    <w:rsid w:val="00564461"/>
    <w:rsid w:val="0056446B"/>
    <w:rsid w:val="005658B6"/>
    <w:rsid w:val="00565946"/>
    <w:rsid w:val="00565A76"/>
    <w:rsid w:val="0056600B"/>
    <w:rsid w:val="005662DD"/>
    <w:rsid w:val="00566A50"/>
    <w:rsid w:val="00566D4A"/>
    <w:rsid w:val="00567510"/>
    <w:rsid w:val="00567536"/>
    <w:rsid w:val="005702A5"/>
    <w:rsid w:val="00570906"/>
    <w:rsid w:val="0057144C"/>
    <w:rsid w:val="00571BED"/>
    <w:rsid w:val="00573135"/>
    <w:rsid w:val="00573782"/>
    <w:rsid w:val="00573B9F"/>
    <w:rsid w:val="00573C41"/>
    <w:rsid w:val="0057413B"/>
    <w:rsid w:val="00574154"/>
    <w:rsid w:val="0057420B"/>
    <w:rsid w:val="0057496B"/>
    <w:rsid w:val="00575F52"/>
    <w:rsid w:val="0057652F"/>
    <w:rsid w:val="00576A94"/>
    <w:rsid w:val="00576B7D"/>
    <w:rsid w:val="00577054"/>
    <w:rsid w:val="00577B4B"/>
    <w:rsid w:val="00577EBA"/>
    <w:rsid w:val="0058002A"/>
    <w:rsid w:val="0058013E"/>
    <w:rsid w:val="0058031B"/>
    <w:rsid w:val="0058055D"/>
    <w:rsid w:val="005808FF"/>
    <w:rsid w:val="005817FC"/>
    <w:rsid w:val="00581A88"/>
    <w:rsid w:val="00581BC1"/>
    <w:rsid w:val="00581C54"/>
    <w:rsid w:val="00581E22"/>
    <w:rsid w:val="0058210D"/>
    <w:rsid w:val="0058254A"/>
    <w:rsid w:val="005826C9"/>
    <w:rsid w:val="00582A6D"/>
    <w:rsid w:val="005832F7"/>
    <w:rsid w:val="00584191"/>
    <w:rsid w:val="00584618"/>
    <w:rsid w:val="005847B2"/>
    <w:rsid w:val="00584852"/>
    <w:rsid w:val="005854E7"/>
    <w:rsid w:val="0058699E"/>
    <w:rsid w:val="00586BE9"/>
    <w:rsid w:val="005872D6"/>
    <w:rsid w:val="005878D6"/>
    <w:rsid w:val="00587B3D"/>
    <w:rsid w:val="00587BAA"/>
    <w:rsid w:val="00587D2B"/>
    <w:rsid w:val="00587D42"/>
    <w:rsid w:val="00587DD7"/>
    <w:rsid w:val="00590129"/>
    <w:rsid w:val="00590289"/>
    <w:rsid w:val="00590326"/>
    <w:rsid w:val="00590D10"/>
    <w:rsid w:val="00590DD9"/>
    <w:rsid w:val="00590FDB"/>
    <w:rsid w:val="005918DE"/>
    <w:rsid w:val="00591A5E"/>
    <w:rsid w:val="00592B2B"/>
    <w:rsid w:val="00592EBF"/>
    <w:rsid w:val="00592F28"/>
    <w:rsid w:val="00593885"/>
    <w:rsid w:val="00593B9D"/>
    <w:rsid w:val="005941D5"/>
    <w:rsid w:val="0059439B"/>
    <w:rsid w:val="005951DE"/>
    <w:rsid w:val="005954F3"/>
    <w:rsid w:val="005956D6"/>
    <w:rsid w:val="005959FB"/>
    <w:rsid w:val="00595A9F"/>
    <w:rsid w:val="00596227"/>
    <w:rsid w:val="0059667D"/>
    <w:rsid w:val="005969CF"/>
    <w:rsid w:val="00596A58"/>
    <w:rsid w:val="00596C7E"/>
    <w:rsid w:val="00596D85"/>
    <w:rsid w:val="00597E16"/>
    <w:rsid w:val="005A0033"/>
    <w:rsid w:val="005A0463"/>
    <w:rsid w:val="005A08E5"/>
    <w:rsid w:val="005A0B55"/>
    <w:rsid w:val="005A1413"/>
    <w:rsid w:val="005A14EB"/>
    <w:rsid w:val="005A1890"/>
    <w:rsid w:val="005A1CE0"/>
    <w:rsid w:val="005A25FA"/>
    <w:rsid w:val="005A2F87"/>
    <w:rsid w:val="005A3293"/>
    <w:rsid w:val="005A3AE5"/>
    <w:rsid w:val="005A4147"/>
    <w:rsid w:val="005A4348"/>
    <w:rsid w:val="005A4541"/>
    <w:rsid w:val="005A6195"/>
    <w:rsid w:val="005A6B25"/>
    <w:rsid w:val="005A703E"/>
    <w:rsid w:val="005B0162"/>
    <w:rsid w:val="005B01BB"/>
    <w:rsid w:val="005B0334"/>
    <w:rsid w:val="005B10CD"/>
    <w:rsid w:val="005B1B54"/>
    <w:rsid w:val="005B25EA"/>
    <w:rsid w:val="005B2E76"/>
    <w:rsid w:val="005B33F7"/>
    <w:rsid w:val="005B3D33"/>
    <w:rsid w:val="005B410D"/>
    <w:rsid w:val="005B5508"/>
    <w:rsid w:val="005B58DB"/>
    <w:rsid w:val="005B6074"/>
    <w:rsid w:val="005B65B2"/>
    <w:rsid w:val="005B6A74"/>
    <w:rsid w:val="005B7422"/>
    <w:rsid w:val="005B7A59"/>
    <w:rsid w:val="005B7CA4"/>
    <w:rsid w:val="005C0385"/>
    <w:rsid w:val="005C0B04"/>
    <w:rsid w:val="005C129F"/>
    <w:rsid w:val="005C2056"/>
    <w:rsid w:val="005C25D9"/>
    <w:rsid w:val="005C2855"/>
    <w:rsid w:val="005C28CE"/>
    <w:rsid w:val="005C2A4D"/>
    <w:rsid w:val="005C3930"/>
    <w:rsid w:val="005C3D6C"/>
    <w:rsid w:val="005C3E9F"/>
    <w:rsid w:val="005C4952"/>
    <w:rsid w:val="005C510D"/>
    <w:rsid w:val="005C5179"/>
    <w:rsid w:val="005C62F2"/>
    <w:rsid w:val="005C6B5E"/>
    <w:rsid w:val="005C6C3D"/>
    <w:rsid w:val="005C6E59"/>
    <w:rsid w:val="005C6FCD"/>
    <w:rsid w:val="005C7145"/>
    <w:rsid w:val="005C7391"/>
    <w:rsid w:val="005C7483"/>
    <w:rsid w:val="005C7714"/>
    <w:rsid w:val="005C7DF6"/>
    <w:rsid w:val="005D18D1"/>
    <w:rsid w:val="005D1C1B"/>
    <w:rsid w:val="005D1E0D"/>
    <w:rsid w:val="005D1EFB"/>
    <w:rsid w:val="005D207F"/>
    <w:rsid w:val="005D2732"/>
    <w:rsid w:val="005D35C3"/>
    <w:rsid w:val="005D3D9B"/>
    <w:rsid w:val="005D3F3B"/>
    <w:rsid w:val="005D418C"/>
    <w:rsid w:val="005D44ED"/>
    <w:rsid w:val="005D45FC"/>
    <w:rsid w:val="005D4860"/>
    <w:rsid w:val="005D49A1"/>
    <w:rsid w:val="005D49E7"/>
    <w:rsid w:val="005D4BC2"/>
    <w:rsid w:val="005D5198"/>
    <w:rsid w:val="005D55D6"/>
    <w:rsid w:val="005D625A"/>
    <w:rsid w:val="005D6390"/>
    <w:rsid w:val="005D69A2"/>
    <w:rsid w:val="005D6FDF"/>
    <w:rsid w:val="005E07C7"/>
    <w:rsid w:val="005E086C"/>
    <w:rsid w:val="005E0CE8"/>
    <w:rsid w:val="005E0F68"/>
    <w:rsid w:val="005E15CD"/>
    <w:rsid w:val="005E1E84"/>
    <w:rsid w:val="005E2677"/>
    <w:rsid w:val="005E2A0A"/>
    <w:rsid w:val="005E2B41"/>
    <w:rsid w:val="005E321C"/>
    <w:rsid w:val="005E32A2"/>
    <w:rsid w:val="005E382F"/>
    <w:rsid w:val="005E4691"/>
    <w:rsid w:val="005E4B20"/>
    <w:rsid w:val="005E4ED7"/>
    <w:rsid w:val="005E52CF"/>
    <w:rsid w:val="005E534D"/>
    <w:rsid w:val="005E5468"/>
    <w:rsid w:val="005E5C58"/>
    <w:rsid w:val="005E6406"/>
    <w:rsid w:val="005E6995"/>
    <w:rsid w:val="005E7104"/>
    <w:rsid w:val="005E7E06"/>
    <w:rsid w:val="005F091D"/>
    <w:rsid w:val="005F0A41"/>
    <w:rsid w:val="005F11A7"/>
    <w:rsid w:val="005F1563"/>
    <w:rsid w:val="005F18CD"/>
    <w:rsid w:val="005F1BDD"/>
    <w:rsid w:val="005F1EC9"/>
    <w:rsid w:val="005F2811"/>
    <w:rsid w:val="005F28A4"/>
    <w:rsid w:val="005F29F2"/>
    <w:rsid w:val="005F2AE9"/>
    <w:rsid w:val="005F32A8"/>
    <w:rsid w:val="005F36CD"/>
    <w:rsid w:val="005F3CCC"/>
    <w:rsid w:val="005F3CFC"/>
    <w:rsid w:val="005F4226"/>
    <w:rsid w:val="005F4AA0"/>
    <w:rsid w:val="005F4B1F"/>
    <w:rsid w:val="005F59AF"/>
    <w:rsid w:val="005F6432"/>
    <w:rsid w:val="005F6821"/>
    <w:rsid w:val="005F6B65"/>
    <w:rsid w:val="005F7526"/>
    <w:rsid w:val="005F7DF9"/>
    <w:rsid w:val="005F7E82"/>
    <w:rsid w:val="006004E8"/>
    <w:rsid w:val="00600B4D"/>
    <w:rsid w:val="00601B87"/>
    <w:rsid w:val="00601F06"/>
    <w:rsid w:val="006026B9"/>
    <w:rsid w:val="00602CA3"/>
    <w:rsid w:val="00602E7A"/>
    <w:rsid w:val="00602FE0"/>
    <w:rsid w:val="006036E6"/>
    <w:rsid w:val="006039E0"/>
    <w:rsid w:val="00603BAF"/>
    <w:rsid w:val="00603DEF"/>
    <w:rsid w:val="00604039"/>
    <w:rsid w:val="00604596"/>
    <w:rsid w:val="006051E5"/>
    <w:rsid w:val="0060532D"/>
    <w:rsid w:val="00605B20"/>
    <w:rsid w:val="00605E3A"/>
    <w:rsid w:val="00606304"/>
    <w:rsid w:val="0060646E"/>
    <w:rsid w:val="006068E9"/>
    <w:rsid w:val="00606B1E"/>
    <w:rsid w:val="00606E06"/>
    <w:rsid w:val="0060704F"/>
    <w:rsid w:val="00607CD3"/>
    <w:rsid w:val="00607D9F"/>
    <w:rsid w:val="00610EB2"/>
    <w:rsid w:val="00611245"/>
    <w:rsid w:val="006117C7"/>
    <w:rsid w:val="00611900"/>
    <w:rsid w:val="006122DA"/>
    <w:rsid w:val="0061243D"/>
    <w:rsid w:val="006128F6"/>
    <w:rsid w:val="00612E41"/>
    <w:rsid w:val="00613B04"/>
    <w:rsid w:val="00613D04"/>
    <w:rsid w:val="00614368"/>
    <w:rsid w:val="00614E92"/>
    <w:rsid w:val="006153EB"/>
    <w:rsid w:val="0061553E"/>
    <w:rsid w:val="00615E7B"/>
    <w:rsid w:val="00615F8E"/>
    <w:rsid w:val="006160C0"/>
    <w:rsid w:val="00616D97"/>
    <w:rsid w:val="006170B2"/>
    <w:rsid w:val="00617816"/>
    <w:rsid w:val="00617A03"/>
    <w:rsid w:val="00617D4E"/>
    <w:rsid w:val="006201E6"/>
    <w:rsid w:val="00620315"/>
    <w:rsid w:val="00621D28"/>
    <w:rsid w:val="00622619"/>
    <w:rsid w:val="006228A5"/>
    <w:rsid w:val="006228FB"/>
    <w:rsid w:val="00622C6F"/>
    <w:rsid w:val="00623392"/>
    <w:rsid w:val="00623663"/>
    <w:rsid w:val="0062498C"/>
    <w:rsid w:val="0062540B"/>
    <w:rsid w:val="00625D74"/>
    <w:rsid w:val="006262FB"/>
    <w:rsid w:val="00626948"/>
    <w:rsid w:val="006272FB"/>
    <w:rsid w:val="006273DD"/>
    <w:rsid w:val="00627881"/>
    <w:rsid w:val="00627B92"/>
    <w:rsid w:val="00627F4F"/>
    <w:rsid w:val="0063047B"/>
    <w:rsid w:val="006305F2"/>
    <w:rsid w:val="00630D5C"/>
    <w:rsid w:val="00630DDE"/>
    <w:rsid w:val="00630FDD"/>
    <w:rsid w:val="00631CA6"/>
    <w:rsid w:val="006323F2"/>
    <w:rsid w:val="0063262E"/>
    <w:rsid w:val="006327A3"/>
    <w:rsid w:val="00632C0E"/>
    <w:rsid w:val="00633B5F"/>
    <w:rsid w:val="00633CA6"/>
    <w:rsid w:val="00633ECD"/>
    <w:rsid w:val="006348BC"/>
    <w:rsid w:val="00634DF5"/>
    <w:rsid w:val="00635108"/>
    <w:rsid w:val="006359DC"/>
    <w:rsid w:val="00635B26"/>
    <w:rsid w:val="00635F48"/>
    <w:rsid w:val="00636014"/>
    <w:rsid w:val="00636B70"/>
    <w:rsid w:val="00636F48"/>
    <w:rsid w:val="00637B1C"/>
    <w:rsid w:val="00641509"/>
    <w:rsid w:val="00641938"/>
    <w:rsid w:val="00641A31"/>
    <w:rsid w:val="00641D39"/>
    <w:rsid w:val="006425BC"/>
    <w:rsid w:val="00642771"/>
    <w:rsid w:val="00642B6A"/>
    <w:rsid w:val="00642F07"/>
    <w:rsid w:val="00643305"/>
    <w:rsid w:val="006435F5"/>
    <w:rsid w:val="0064374E"/>
    <w:rsid w:val="00643CF5"/>
    <w:rsid w:val="00643ED8"/>
    <w:rsid w:val="00644E44"/>
    <w:rsid w:val="006450FC"/>
    <w:rsid w:val="00645278"/>
    <w:rsid w:val="00645529"/>
    <w:rsid w:val="006461BC"/>
    <w:rsid w:val="006464EE"/>
    <w:rsid w:val="00647BB4"/>
    <w:rsid w:val="00647DC2"/>
    <w:rsid w:val="006508C2"/>
    <w:rsid w:val="00650CF8"/>
    <w:rsid w:val="0065151E"/>
    <w:rsid w:val="006516A8"/>
    <w:rsid w:val="00651730"/>
    <w:rsid w:val="00652194"/>
    <w:rsid w:val="0065223A"/>
    <w:rsid w:val="006527EC"/>
    <w:rsid w:val="00652ED0"/>
    <w:rsid w:val="00652F79"/>
    <w:rsid w:val="00654BDB"/>
    <w:rsid w:val="00655030"/>
    <w:rsid w:val="0065530F"/>
    <w:rsid w:val="006559CF"/>
    <w:rsid w:val="006568BB"/>
    <w:rsid w:val="006569B0"/>
    <w:rsid w:val="00656CA2"/>
    <w:rsid w:val="006572FF"/>
    <w:rsid w:val="0065765D"/>
    <w:rsid w:val="00657721"/>
    <w:rsid w:val="006578B1"/>
    <w:rsid w:val="00657A7F"/>
    <w:rsid w:val="00660691"/>
    <w:rsid w:val="00660A98"/>
    <w:rsid w:val="0066134D"/>
    <w:rsid w:val="00661773"/>
    <w:rsid w:val="0066190C"/>
    <w:rsid w:val="006624E7"/>
    <w:rsid w:val="00663674"/>
    <w:rsid w:val="00663720"/>
    <w:rsid w:val="006637E9"/>
    <w:rsid w:val="00663A89"/>
    <w:rsid w:val="00664188"/>
    <w:rsid w:val="0066431A"/>
    <w:rsid w:val="00665151"/>
    <w:rsid w:val="00665A67"/>
    <w:rsid w:val="00665ABB"/>
    <w:rsid w:val="00665D70"/>
    <w:rsid w:val="00665F80"/>
    <w:rsid w:val="00666124"/>
    <w:rsid w:val="0066619D"/>
    <w:rsid w:val="00666350"/>
    <w:rsid w:val="006668B5"/>
    <w:rsid w:val="00666AE0"/>
    <w:rsid w:val="006675BB"/>
    <w:rsid w:val="00667761"/>
    <w:rsid w:val="00667858"/>
    <w:rsid w:val="00667894"/>
    <w:rsid w:val="00667D4C"/>
    <w:rsid w:val="00670CD5"/>
    <w:rsid w:val="0067124A"/>
    <w:rsid w:val="0067125E"/>
    <w:rsid w:val="006712DA"/>
    <w:rsid w:val="006716BA"/>
    <w:rsid w:val="0067184C"/>
    <w:rsid w:val="00671BA3"/>
    <w:rsid w:val="00672460"/>
    <w:rsid w:val="006729BB"/>
    <w:rsid w:val="00673434"/>
    <w:rsid w:val="006734C0"/>
    <w:rsid w:val="006737E0"/>
    <w:rsid w:val="00673870"/>
    <w:rsid w:val="006739B0"/>
    <w:rsid w:val="00673E6A"/>
    <w:rsid w:val="00674134"/>
    <w:rsid w:val="0067457D"/>
    <w:rsid w:val="00674C29"/>
    <w:rsid w:val="006756AF"/>
    <w:rsid w:val="0067602F"/>
    <w:rsid w:val="00676094"/>
    <w:rsid w:val="00676437"/>
    <w:rsid w:val="006774A7"/>
    <w:rsid w:val="0067761C"/>
    <w:rsid w:val="006777E5"/>
    <w:rsid w:val="006779FB"/>
    <w:rsid w:val="00680D52"/>
    <w:rsid w:val="00680D87"/>
    <w:rsid w:val="00680E76"/>
    <w:rsid w:val="00680E81"/>
    <w:rsid w:val="006811C4"/>
    <w:rsid w:val="006812FB"/>
    <w:rsid w:val="0068158C"/>
    <w:rsid w:val="006820F2"/>
    <w:rsid w:val="00683298"/>
    <w:rsid w:val="00683404"/>
    <w:rsid w:val="00683FD4"/>
    <w:rsid w:val="00684354"/>
    <w:rsid w:val="00684D4F"/>
    <w:rsid w:val="0068506E"/>
    <w:rsid w:val="006851EF"/>
    <w:rsid w:val="00685B0D"/>
    <w:rsid w:val="0068628B"/>
    <w:rsid w:val="006862BB"/>
    <w:rsid w:val="006865A9"/>
    <w:rsid w:val="006877D5"/>
    <w:rsid w:val="0069019A"/>
    <w:rsid w:val="00690477"/>
    <w:rsid w:val="006927A0"/>
    <w:rsid w:val="00692E00"/>
    <w:rsid w:val="00692EA0"/>
    <w:rsid w:val="00692EB8"/>
    <w:rsid w:val="006938BB"/>
    <w:rsid w:val="00693D53"/>
    <w:rsid w:val="00694340"/>
    <w:rsid w:val="00694431"/>
    <w:rsid w:val="0069458D"/>
    <w:rsid w:val="00694F27"/>
    <w:rsid w:val="0069565A"/>
    <w:rsid w:val="006958A6"/>
    <w:rsid w:val="006960E8"/>
    <w:rsid w:val="006969A0"/>
    <w:rsid w:val="00696FC5"/>
    <w:rsid w:val="00697001"/>
    <w:rsid w:val="0069765D"/>
    <w:rsid w:val="006A004C"/>
    <w:rsid w:val="006A0364"/>
    <w:rsid w:val="006A03BC"/>
    <w:rsid w:val="006A04AC"/>
    <w:rsid w:val="006A14F0"/>
    <w:rsid w:val="006A1D04"/>
    <w:rsid w:val="006A21C6"/>
    <w:rsid w:val="006A240D"/>
    <w:rsid w:val="006A2598"/>
    <w:rsid w:val="006A2AA5"/>
    <w:rsid w:val="006A317E"/>
    <w:rsid w:val="006A3228"/>
    <w:rsid w:val="006A3B34"/>
    <w:rsid w:val="006A457E"/>
    <w:rsid w:val="006A460F"/>
    <w:rsid w:val="006A4D30"/>
    <w:rsid w:val="006A5323"/>
    <w:rsid w:val="006A5CDA"/>
    <w:rsid w:val="006A5E68"/>
    <w:rsid w:val="006A6BDD"/>
    <w:rsid w:val="006A6D45"/>
    <w:rsid w:val="006A6EEC"/>
    <w:rsid w:val="006A70E6"/>
    <w:rsid w:val="006A7C71"/>
    <w:rsid w:val="006A7CBC"/>
    <w:rsid w:val="006A7E48"/>
    <w:rsid w:val="006B1426"/>
    <w:rsid w:val="006B1707"/>
    <w:rsid w:val="006B17E9"/>
    <w:rsid w:val="006B2550"/>
    <w:rsid w:val="006B2A10"/>
    <w:rsid w:val="006B2AAE"/>
    <w:rsid w:val="006B2F21"/>
    <w:rsid w:val="006B325C"/>
    <w:rsid w:val="006B3518"/>
    <w:rsid w:val="006B3741"/>
    <w:rsid w:val="006B413D"/>
    <w:rsid w:val="006B4425"/>
    <w:rsid w:val="006B4AE7"/>
    <w:rsid w:val="006B54B3"/>
    <w:rsid w:val="006B5742"/>
    <w:rsid w:val="006B5AEC"/>
    <w:rsid w:val="006B609D"/>
    <w:rsid w:val="006B6661"/>
    <w:rsid w:val="006B6A71"/>
    <w:rsid w:val="006B6FF4"/>
    <w:rsid w:val="006B7175"/>
    <w:rsid w:val="006B7B54"/>
    <w:rsid w:val="006B7E77"/>
    <w:rsid w:val="006C000A"/>
    <w:rsid w:val="006C109D"/>
    <w:rsid w:val="006C130A"/>
    <w:rsid w:val="006C13F1"/>
    <w:rsid w:val="006C1E8A"/>
    <w:rsid w:val="006C1E9E"/>
    <w:rsid w:val="006C24ED"/>
    <w:rsid w:val="006C2EB2"/>
    <w:rsid w:val="006C3031"/>
    <w:rsid w:val="006C31E5"/>
    <w:rsid w:val="006C32DB"/>
    <w:rsid w:val="006C36FC"/>
    <w:rsid w:val="006C4438"/>
    <w:rsid w:val="006C4724"/>
    <w:rsid w:val="006C545C"/>
    <w:rsid w:val="006C6DF4"/>
    <w:rsid w:val="006C73E6"/>
    <w:rsid w:val="006C792C"/>
    <w:rsid w:val="006C7A0C"/>
    <w:rsid w:val="006C7B3C"/>
    <w:rsid w:val="006C7CEA"/>
    <w:rsid w:val="006D037F"/>
    <w:rsid w:val="006D06A3"/>
    <w:rsid w:val="006D1C42"/>
    <w:rsid w:val="006D1EE9"/>
    <w:rsid w:val="006D1F3E"/>
    <w:rsid w:val="006D2927"/>
    <w:rsid w:val="006D303F"/>
    <w:rsid w:val="006D3152"/>
    <w:rsid w:val="006D358C"/>
    <w:rsid w:val="006D46C0"/>
    <w:rsid w:val="006D48AC"/>
    <w:rsid w:val="006D4B34"/>
    <w:rsid w:val="006D4C43"/>
    <w:rsid w:val="006D543D"/>
    <w:rsid w:val="006D547D"/>
    <w:rsid w:val="006D5547"/>
    <w:rsid w:val="006D577B"/>
    <w:rsid w:val="006D5E35"/>
    <w:rsid w:val="006D60D5"/>
    <w:rsid w:val="006D7178"/>
    <w:rsid w:val="006D74F0"/>
    <w:rsid w:val="006D7520"/>
    <w:rsid w:val="006D75C1"/>
    <w:rsid w:val="006D7C5C"/>
    <w:rsid w:val="006E0722"/>
    <w:rsid w:val="006E0F2F"/>
    <w:rsid w:val="006E1E8F"/>
    <w:rsid w:val="006E28FE"/>
    <w:rsid w:val="006E2EF0"/>
    <w:rsid w:val="006E3042"/>
    <w:rsid w:val="006E39B2"/>
    <w:rsid w:val="006E4D5C"/>
    <w:rsid w:val="006E5342"/>
    <w:rsid w:val="006E5B73"/>
    <w:rsid w:val="006E5D90"/>
    <w:rsid w:val="006E61EB"/>
    <w:rsid w:val="006E646D"/>
    <w:rsid w:val="006E7EAF"/>
    <w:rsid w:val="006F0A95"/>
    <w:rsid w:val="006F0AB8"/>
    <w:rsid w:val="006F0AFC"/>
    <w:rsid w:val="006F0B43"/>
    <w:rsid w:val="006F0D66"/>
    <w:rsid w:val="006F17B5"/>
    <w:rsid w:val="006F210C"/>
    <w:rsid w:val="006F3111"/>
    <w:rsid w:val="006F37F0"/>
    <w:rsid w:val="006F3B79"/>
    <w:rsid w:val="006F3D4D"/>
    <w:rsid w:val="006F3EAB"/>
    <w:rsid w:val="006F4533"/>
    <w:rsid w:val="006F4642"/>
    <w:rsid w:val="006F48AE"/>
    <w:rsid w:val="006F4D47"/>
    <w:rsid w:val="006F50A5"/>
    <w:rsid w:val="006F5576"/>
    <w:rsid w:val="006F5A18"/>
    <w:rsid w:val="006F5ECF"/>
    <w:rsid w:val="006F6447"/>
    <w:rsid w:val="006F6579"/>
    <w:rsid w:val="006F74C1"/>
    <w:rsid w:val="006F7503"/>
    <w:rsid w:val="006F77BA"/>
    <w:rsid w:val="006F7DD8"/>
    <w:rsid w:val="00700BA4"/>
    <w:rsid w:val="00700C0C"/>
    <w:rsid w:val="00700E5D"/>
    <w:rsid w:val="00701518"/>
    <w:rsid w:val="00701856"/>
    <w:rsid w:val="00701989"/>
    <w:rsid w:val="00702B50"/>
    <w:rsid w:val="00702FCF"/>
    <w:rsid w:val="0070333B"/>
    <w:rsid w:val="0070334D"/>
    <w:rsid w:val="00703481"/>
    <w:rsid w:val="007035C4"/>
    <w:rsid w:val="00703746"/>
    <w:rsid w:val="00703B4A"/>
    <w:rsid w:val="00703C7D"/>
    <w:rsid w:val="00703CD8"/>
    <w:rsid w:val="007041CF"/>
    <w:rsid w:val="00704F9A"/>
    <w:rsid w:val="0070522C"/>
    <w:rsid w:val="00705242"/>
    <w:rsid w:val="0070556B"/>
    <w:rsid w:val="0070586F"/>
    <w:rsid w:val="00705DAA"/>
    <w:rsid w:val="00705F03"/>
    <w:rsid w:val="007061A5"/>
    <w:rsid w:val="00706ED5"/>
    <w:rsid w:val="0070795A"/>
    <w:rsid w:val="00710211"/>
    <w:rsid w:val="007105FA"/>
    <w:rsid w:val="0071070F"/>
    <w:rsid w:val="00710990"/>
    <w:rsid w:val="00710A6E"/>
    <w:rsid w:val="00710C2D"/>
    <w:rsid w:val="00710C44"/>
    <w:rsid w:val="00710CB4"/>
    <w:rsid w:val="007113A7"/>
    <w:rsid w:val="00711708"/>
    <w:rsid w:val="00711909"/>
    <w:rsid w:val="00711988"/>
    <w:rsid w:val="00711BDC"/>
    <w:rsid w:val="00711FF2"/>
    <w:rsid w:val="00712A8B"/>
    <w:rsid w:val="00712BCE"/>
    <w:rsid w:val="00712FF4"/>
    <w:rsid w:val="00713451"/>
    <w:rsid w:val="00713647"/>
    <w:rsid w:val="0071475F"/>
    <w:rsid w:val="00714766"/>
    <w:rsid w:val="00715120"/>
    <w:rsid w:val="007158F3"/>
    <w:rsid w:val="00715B7C"/>
    <w:rsid w:val="00715FA7"/>
    <w:rsid w:val="00716999"/>
    <w:rsid w:val="00716C2D"/>
    <w:rsid w:val="00716E5B"/>
    <w:rsid w:val="007178D7"/>
    <w:rsid w:val="0071799B"/>
    <w:rsid w:val="007179B4"/>
    <w:rsid w:val="00717F0D"/>
    <w:rsid w:val="00720BFB"/>
    <w:rsid w:val="00720C7A"/>
    <w:rsid w:val="00721234"/>
    <w:rsid w:val="00721530"/>
    <w:rsid w:val="00721EC6"/>
    <w:rsid w:val="0072263D"/>
    <w:rsid w:val="0072279C"/>
    <w:rsid w:val="00723216"/>
    <w:rsid w:val="0072396D"/>
    <w:rsid w:val="00723D07"/>
    <w:rsid w:val="0072458E"/>
    <w:rsid w:val="00725B98"/>
    <w:rsid w:val="007260D6"/>
    <w:rsid w:val="0072643A"/>
    <w:rsid w:val="00726615"/>
    <w:rsid w:val="00726BCD"/>
    <w:rsid w:val="00727E8D"/>
    <w:rsid w:val="0073058C"/>
    <w:rsid w:val="00730720"/>
    <w:rsid w:val="00730A3E"/>
    <w:rsid w:val="00730D2B"/>
    <w:rsid w:val="00731D5A"/>
    <w:rsid w:val="007320D8"/>
    <w:rsid w:val="00732ACC"/>
    <w:rsid w:val="007330D4"/>
    <w:rsid w:val="007336D6"/>
    <w:rsid w:val="00733BF1"/>
    <w:rsid w:val="00733D87"/>
    <w:rsid w:val="00733E8B"/>
    <w:rsid w:val="00734182"/>
    <w:rsid w:val="00734F92"/>
    <w:rsid w:val="007350AD"/>
    <w:rsid w:val="007350CF"/>
    <w:rsid w:val="00735465"/>
    <w:rsid w:val="00735AF8"/>
    <w:rsid w:val="00735EF3"/>
    <w:rsid w:val="0073636B"/>
    <w:rsid w:val="0073642A"/>
    <w:rsid w:val="007376B2"/>
    <w:rsid w:val="007379D4"/>
    <w:rsid w:val="007406A0"/>
    <w:rsid w:val="0074084C"/>
    <w:rsid w:val="00740971"/>
    <w:rsid w:val="00740BEC"/>
    <w:rsid w:val="0074127F"/>
    <w:rsid w:val="00741862"/>
    <w:rsid w:val="00741F4C"/>
    <w:rsid w:val="0074229C"/>
    <w:rsid w:val="0074280A"/>
    <w:rsid w:val="00742C1D"/>
    <w:rsid w:val="00743020"/>
    <w:rsid w:val="00743452"/>
    <w:rsid w:val="00743BE1"/>
    <w:rsid w:val="00743DBD"/>
    <w:rsid w:val="00743FA0"/>
    <w:rsid w:val="00743FE8"/>
    <w:rsid w:val="0074494F"/>
    <w:rsid w:val="00746A5C"/>
    <w:rsid w:val="00746D29"/>
    <w:rsid w:val="00746D71"/>
    <w:rsid w:val="00746EF3"/>
    <w:rsid w:val="00747158"/>
    <w:rsid w:val="007471B5"/>
    <w:rsid w:val="00750E37"/>
    <w:rsid w:val="007511B8"/>
    <w:rsid w:val="007515A4"/>
    <w:rsid w:val="00751EC2"/>
    <w:rsid w:val="00752947"/>
    <w:rsid w:val="00753164"/>
    <w:rsid w:val="00753A99"/>
    <w:rsid w:val="00753EDC"/>
    <w:rsid w:val="0075475D"/>
    <w:rsid w:val="0075483A"/>
    <w:rsid w:val="00754B24"/>
    <w:rsid w:val="00754FAE"/>
    <w:rsid w:val="007555B0"/>
    <w:rsid w:val="00755A78"/>
    <w:rsid w:val="00755B52"/>
    <w:rsid w:val="007560B5"/>
    <w:rsid w:val="00756960"/>
    <w:rsid w:val="00756A34"/>
    <w:rsid w:val="00756DD9"/>
    <w:rsid w:val="00757017"/>
    <w:rsid w:val="0075735F"/>
    <w:rsid w:val="00757411"/>
    <w:rsid w:val="007577F0"/>
    <w:rsid w:val="00757BCE"/>
    <w:rsid w:val="0076046F"/>
    <w:rsid w:val="00760596"/>
    <w:rsid w:val="00760C7D"/>
    <w:rsid w:val="00760DF4"/>
    <w:rsid w:val="00762449"/>
    <w:rsid w:val="00762545"/>
    <w:rsid w:val="007627D6"/>
    <w:rsid w:val="00762A5E"/>
    <w:rsid w:val="00762DB0"/>
    <w:rsid w:val="00762F9D"/>
    <w:rsid w:val="00763216"/>
    <w:rsid w:val="00763657"/>
    <w:rsid w:val="00763D46"/>
    <w:rsid w:val="00763D57"/>
    <w:rsid w:val="00763EEF"/>
    <w:rsid w:val="00764108"/>
    <w:rsid w:val="00764366"/>
    <w:rsid w:val="00764AA6"/>
    <w:rsid w:val="00765449"/>
    <w:rsid w:val="00765C38"/>
    <w:rsid w:val="0076605D"/>
    <w:rsid w:val="00766761"/>
    <w:rsid w:val="0076678A"/>
    <w:rsid w:val="00766969"/>
    <w:rsid w:val="00766F9A"/>
    <w:rsid w:val="0076729C"/>
    <w:rsid w:val="00767793"/>
    <w:rsid w:val="00767C0B"/>
    <w:rsid w:val="00770A69"/>
    <w:rsid w:val="00770B1A"/>
    <w:rsid w:val="00771335"/>
    <w:rsid w:val="0077187C"/>
    <w:rsid w:val="00771963"/>
    <w:rsid w:val="00772086"/>
    <w:rsid w:val="00772617"/>
    <w:rsid w:val="00772D99"/>
    <w:rsid w:val="00772F16"/>
    <w:rsid w:val="007730B5"/>
    <w:rsid w:val="00773112"/>
    <w:rsid w:val="00773575"/>
    <w:rsid w:val="0077375F"/>
    <w:rsid w:val="0077388C"/>
    <w:rsid w:val="0077476C"/>
    <w:rsid w:val="007747BC"/>
    <w:rsid w:val="00774840"/>
    <w:rsid w:val="007761B1"/>
    <w:rsid w:val="00776A97"/>
    <w:rsid w:val="00776D0F"/>
    <w:rsid w:val="00777FEA"/>
    <w:rsid w:val="00780185"/>
    <w:rsid w:val="00780264"/>
    <w:rsid w:val="007807A2"/>
    <w:rsid w:val="00780ACB"/>
    <w:rsid w:val="00780FA6"/>
    <w:rsid w:val="0078124C"/>
    <w:rsid w:val="00781619"/>
    <w:rsid w:val="00781921"/>
    <w:rsid w:val="00781C31"/>
    <w:rsid w:val="007823C7"/>
    <w:rsid w:val="007826C8"/>
    <w:rsid w:val="00782810"/>
    <w:rsid w:val="00782F8D"/>
    <w:rsid w:val="0078395B"/>
    <w:rsid w:val="007847D1"/>
    <w:rsid w:val="007847FC"/>
    <w:rsid w:val="00784838"/>
    <w:rsid w:val="00785BE8"/>
    <w:rsid w:val="007868DF"/>
    <w:rsid w:val="007869E5"/>
    <w:rsid w:val="00786FD7"/>
    <w:rsid w:val="00787B4B"/>
    <w:rsid w:val="00787BBD"/>
    <w:rsid w:val="007900D8"/>
    <w:rsid w:val="0079024B"/>
    <w:rsid w:val="00790C38"/>
    <w:rsid w:val="0079138B"/>
    <w:rsid w:val="007917C8"/>
    <w:rsid w:val="00791805"/>
    <w:rsid w:val="00791997"/>
    <w:rsid w:val="00791B8B"/>
    <w:rsid w:val="00791C36"/>
    <w:rsid w:val="007927C0"/>
    <w:rsid w:val="00792F6B"/>
    <w:rsid w:val="0079319D"/>
    <w:rsid w:val="00793341"/>
    <w:rsid w:val="00793E28"/>
    <w:rsid w:val="007945B2"/>
    <w:rsid w:val="007946C9"/>
    <w:rsid w:val="00794AA1"/>
    <w:rsid w:val="00794EC8"/>
    <w:rsid w:val="00794EEF"/>
    <w:rsid w:val="007951E5"/>
    <w:rsid w:val="0079650F"/>
    <w:rsid w:val="00796938"/>
    <w:rsid w:val="00797BF3"/>
    <w:rsid w:val="007A0070"/>
    <w:rsid w:val="007A016F"/>
    <w:rsid w:val="007A0510"/>
    <w:rsid w:val="007A0975"/>
    <w:rsid w:val="007A0C0C"/>
    <w:rsid w:val="007A1411"/>
    <w:rsid w:val="007A1925"/>
    <w:rsid w:val="007A1AF9"/>
    <w:rsid w:val="007A1DE3"/>
    <w:rsid w:val="007A1E76"/>
    <w:rsid w:val="007A1F99"/>
    <w:rsid w:val="007A2175"/>
    <w:rsid w:val="007A2BC1"/>
    <w:rsid w:val="007A30C4"/>
    <w:rsid w:val="007A3790"/>
    <w:rsid w:val="007A3AEA"/>
    <w:rsid w:val="007A3EFC"/>
    <w:rsid w:val="007A3F2D"/>
    <w:rsid w:val="007A58D5"/>
    <w:rsid w:val="007A5AB2"/>
    <w:rsid w:val="007A68C7"/>
    <w:rsid w:val="007A6B23"/>
    <w:rsid w:val="007A7165"/>
    <w:rsid w:val="007A7F79"/>
    <w:rsid w:val="007B061E"/>
    <w:rsid w:val="007B0B44"/>
    <w:rsid w:val="007B0E45"/>
    <w:rsid w:val="007B26A4"/>
    <w:rsid w:val="007B26E0"/>
    <w:rsid w:val="007B2830"/>
    <w:rsid w:val="007B2C64"/>
    <w:rsid w:val="007B2F29"/>
    <w:rsid w:val="007B3386"/>
    <w:rsid w:val="007B3F73"/>
    <w:rsid w:val="007B4922"/>
    <w:rsid w:val="007B4E26"/>
    <w:rsid w:val="007B50CD"/>
    <w:rsid w:val="007B5C8C"/>
    <w:rsid w:val="007B5F32"/>
    <w:rsid w:val="007B762D"/>
    <w:rsid w:val="007B7A7E"/>
    <w:rsid w:val="007C0296"/>
    <w:rsid w:val="007C0518"/>
    <w:rsid w:val="007C0985"/>
    <w:rsid w:val="007C3702"/>
    <w:rsid w:val="007C3D87"/>
    <w:rsid w:val="007C40A5"/>
    <w:rsid w:val="007C41A7"/>
    <w:rsid w:val="007C4419"/>
    <w:rsid w:val="007C482A"/>
    <w:rsid w:val="007C4A29"/>
    <w:rsid w:val="007C5011"/>
    <w:rsid w:val="007C515B"/>
    <w:rsid w:val="007C5441"/>
    <w:rsid w:val="007C75F4"/>
    <w:rsid w:val="007C7AE7"/>
    <w:rsid w:val="007D0009"/>
    <w:rsid w:val="007D0EB1"/>
    <w:rsid w:val="007D1721"/>
    <w:rsid w:val="007D1746"/>
    <w:rsid w:val="007D1756"/>
    <w:rsid w:val="007D183E"/>
    <w:rsid w:val="007D2305"/>
    <w:rsid w:val="007D25DE"/>
    <w:rsid w:val="007D3566"/>
    <w:rsid w:val="007D3C3F"/>
    <w:rsid w:val="007D4D72"/>
    <w:rsid w:val="007D5222"/>
    <w:rsid w:val="007D6505"/>
    <w:rsid w:val="007D69B2"/>
    <w:rsid w:val="007D7600"/>
    <w:rsid w:val="007D76B6"/>
    <w:rsid w:val="007E1186"/>
    <w:rsid w:val="007E1695"/>
    <w:rsid w:val="007E2206"/>
    <w:rsid w:val="007E240E"/>
    <w:rsid w:val="007E27AC"/>
    <w:rsid w:val="007E2BDE"/>
    <w:rsid w:val="007E2C70"/>
    <w:rsid w:val="007E313C"/>
    <w:rsid w:val="007E38CA"/>
    <w:rsid w:val="007E3E69"/>
    <w:rsid w:val="007E4037"/>
    <w:rsid w:val="007E4B01"/>
    <w:rsid w:val="007E56C2"/>
    <w:rsid w:val="007E6928"/>
    <w:rsid w:val="007E7151"/>
    <w:rsid w:val="007E7764"/>
    <w:rsid w:val="007E7A6B"/>
    <w:rsid w:val="007E7C0C"/>
    <w:rsid w:val="007F02FE"/>
    <w:rsid w:val="007F0813"/>
    <w:rsid w:val="007F09DB"/>
    <w:rsid w:val="007F10FA"/>
    <w:rsid w:val="007F12EF"/>
    <w:rsid w:val="007F18D1"/>
    <w:rsid w:val="007F1C31"/>
    <w:rsid w:val="007F1E01"/>
    <w:rsid w:val="007F240A"/>
    <w:rsid w:val="007F28D8"/>
    <w:rsid w:val="007F2ABD"/>
    <w:rsid w:val="007F2FC2"/>
    <w:rsid w:val="007F313D"/>
    <w:rsid w:val="007F4340"/>
    <w:rsid w:val="007F5601"/>
    <w:rsid w:val="007F5651"/>
    <w:rsid w:val="007F67FE"/>
    <w:rsid w:val="008003BF"/>
    <w:rsid w:val="008007CD"/>
    <w:rsid w:val="00800B63"/>
    <w:rsid w:val="00800D89"/>
    <w:rsid w:val="0080112A"/>
    <w:rsid w:val="008011FF"/>
    <w:rsid w:val="0080184D"/>
    <w:rsid w:val="00801913"/>
    <w:rsid w:val="00801C69"/>
    <w:rsid w:val="00801D0C"/>
    <w:rsid w:val="00801F30"/>
    <w:rsid w:val="008023AE"/>
    <w:rsid w:val="008025C5"/>
    <w:rsid w:val="00802EB9"/>
    <w:rsid w:val="008033E4"/>
    <w:rsid w:val="00803667"/>
    <w:rsid w:val="00803A64"/>
    <w:rsid w:val="00803CE8"/>
    <w:rsid w:val="008042F3"/>
    <w:rsid w:val="00804448"/>
    <w:rsid w:val="008045DF"/>
    <w:rsid w:val="0080497B"/>
    <w:rsid w:val="00804BCA"/>
    <w:rsid w:val="00804C95"/>
    <w:rsid w:val="00805252"/>
    <w:rsid w:val="00806DB7"/>
    <w:rsid w:val="00807462"/>
    <w:rsid w:val="008100C0"/>
    <w:rsid w:val="008115EF"/>
    <w:rsid w:val="0081162D"/>
    <w:rsid w:val="00811A2A"/>
    <w:rsid w:val="00811F6E"/>
    <w:rsid w:val="0081280F"/>
    <w:rsid w:val="008128E7"/>
    <w:rsid w:val="00812ADC"/>
    <w:rsid w:val="0081324A"/>
    <w:rsid w:val="00813626"/>
    <w:rsid w:val="00813C63"/>
    <w:rsid w:val="00814043"/>
    <w:rsid w:val="00814FBE"/>
    <w:rsid w:val="00815BA3"/>
    <w:rsid w:val="008161F4"/>
    <w:rsid w:val="008165E4"/>
    <w:rsid w:val="00817A21"/>
    <w:rsid w:val="0082023F"/>
    <w:rsid w:val="00820EA0"/>
    <w:rsid w:val="00820FE4"/>
    <w:rsid w:val="00821239"/>
    <w:rsid w:val="008216C1"/>
    <w:rsid w:val="00821907"/>
    <w:rsid w:val="008219FB"/>
    <w:rsid w:val="00821C63"/>
    <w:rsid w:val="00821E56"/>
    <w:rsid w:val="00822BD8"/>
    <w:rsid w:val="008244D2"/>
    <w:rsid w:val="00824689"/>
    <w:rsid w:val="00824B0D"/>
    <w:rsid w:val="00824F8A"/>
    <w:rsid w:val="00825638"/>
    <w:rsid w:val="00825F6D"/>
    <w:rsid w:val="008261EE"/>
    <w:rsid w:val="008264BA"/>
    <w:rsid w:val="00826D83"/>
    <w:rsid w:val="00826EE9"/>
    <w:rsid w:val="008274DE"/>
    <w:rsid w:val="0082751C"/>
    <w:rsid w:val="00827D00"/>
    <w:rsid w:val="0083028B"/>
    <w:rsid w:val="008306D8"/>
    <w:rsid w:val="00830E5D"/>
    <w:rsid w:val="00830F98"/>
    <w:rsid w:val="008312A1"/>
    <w:rsid w:val="00831796"/>
    <w:rsid w:val="008317BE"/>
    <w:rsid w:val="0083197D"/>
    <w:rsid w:val="0083203A"/>
    <w:rsid w:val="0083242E"/>
    <w:rsid w:val="00832715"/>
    <w:rsid w:val="008328CD"/>
    <w:rsid w:val="00833F64"/>
    <w:rsid w:val="0083427E"/>
    <w:rsid w:val="008342F8"/>
    <w:rsid w:val="00834744"/>
    <w:rsid w:val="00834A5F"/>
    <w:rsid w:val="00835A55"/>
    <w:rsid w:val="00836AD7"/>
    <w:rsid w:val="00836C73"/>
    <w:rsid w:val="00837181"/>
    <w:rsid w:val="00837289"/>
    <w:rsid w:val="00837650"/>
    <w:rsid w:val="0084033D"/>
    <w:rsid w:val="0084055C"/>
    <w:rsid w:val="0084060A"/>
    <w:rsid w:val="00840864"/>
    <w:rsid w:val="008413AA"/>
    <w:rsid w:val="00841642"/>
    <w:rsid w:val="00841EE5"/>
    <w:rsid w:val="00842508"/>
    <w:rsid w:val="0084288B"/>
    <w:rsid w:val="008439C1"/>
    <w:rsid w:val="00843C32"/>
    <w:rsid w:val="00844415"/>
    <w:rsid w:val="00844BEF"/>
    <w:rsid w:val="00844FCE"/>
    <w:rsid w:val="00845431"/>
    <w:rsid w:val="0084562F"/>
    <w:rsid w:val="008463E2"/>
    <w:rsid w:val="0084651F"/>
    <w:rsid w:val="008465C4"/>
    <w:rsid w:val="008466FA"/>
    <w:rsid w:val="008468EA"/>
    <w:rsid w:val="00847536"/>
    <w:rsid w:val="00847C07"/>
    <w:rsid w:val="008500EF"/>
    <w:rsid w:val="008501B0"/>
    <w:rsid w:val="00850516"/>
    <w:rsid w:val="00850C82"/>
    <w:rsid w:val="00851F89"/>
    <w:rsid w:val="00851FDC"/>
    <w:rsid w:val="008520DD"/>
    <w:rsid w:val="0085255D"/>
    <w:rsid w:val="00853A05"/>
    <w:rsid w:val="00853D03"/>
    <w:rsid w:val="00855156"/>
    <w:rsid w:val="00855960"/>
    <w:rsid w:val="00856286"/>
    <w:rsid w:val="00857DD1"/>
    <w:rsid w:val="0086041C"/>
    <w:rsid w:val="00860C48"/>
    <w:rsid w:val="00860EA9"/>
    <w:rsid w:val="0086157D"/>
    <w:rsid w:val="008615CA"/>
    <w:rsid w:val="00862371"/>
    <w:rsid w:val="008627DB"/>
    <w:rsid w:val="008631B1"/>
    <w:rsid w:val="00863669"/>
    <w:rsid w:val="00863A24"/>
    <w:rsid w:val="00863BFE"/>
    <w:rsid w:val="008641BF"/>
    <w:rsid w:val="00864759"/>
    <w:rsid w:val="00864F7E"/>
    <w:rsid w:val="00865B38"/>
    <w:rsid w:val="00866C00"/>
    <w:rsid w:val="008674F7"/>
    <w:rsid w:val="00867C2A"/>
    <w:rsid w:val="00867DAE"/>
    <w:rsid w:val="00870134"/>
    <w:rsid w:val="00871124"/>
    <w:rsid w:val="008716AF"/>
    <w:rsid w:val="00871ABB"/>
    <w:rsid w:val="00871BF9"/>
    <w:rsid w:val="00872227"/>
    <w:rsid w:val="00872758"/>
    <w:rsid w:val="0087280B"/>
    <w:rsid w:val="00872BA2"/>
    <w:rsid w:val="00872BD0"/>
    <w:rsid w:val="00873A42"/>
    <w:rsid w:val="00873ADE"/>
    <w:rsid w:val="008746A2"/>
    <w:rsid w:val="00874A6B"/>
    <w:rsid w:val="00874B35"/>
    <w:rsid w:val="00874C12"/>
    <w:rsid w:val="00875E63"/>
    <w:rsid w:val="00876507"/>
    <w:rsid w:val="008768DC"/>
    <w:rsid w:val="00876C79"/>
    <w:rsid w:val="00876D01"/>
    <w:rsid w:val="008776D2"/>
    <w:rsid w:val="0087792F"/>
    <w:rsid w:val="00877B14"/>
    <w:rsid w:val="00877E4B"/>
    <w:rsid w:val="0088025A"/>
    <w:rsid w:val="0088070D"/>
    <w:rsid w:val="00881469"/>
    <w:rsid w:val="00881B35"/>
    <w:rsid w:val="00881D15"/>
    <w:rsid w:val="00882CBD"/>
    <w:rsid w:val="00883313"/>
    <w:rsid w:val="0088375E"/>
    <w:rsid w:val="00883E5A"/>
    <w:rsid w:val="008844CC"/>
    <w:rsid w:val="00884DB5"/>
    <w:rsid w:val="00885664"/>
    <w:rsid w:val="00885681"/>
    <w:rsid w:val="00885D62"/>
    <w:rsid w:val="00885ECC"/>
    <w:rsid w:val="00885F35"/>
    <w:rsid w:val="00886052"/>
    <w:rsid w:val="00886A09"/>
    <w:rsid w:val="00890759"/>
    <w:rsid w:val="008907FC"/>
    <w:rsid w:val="00890E15"/>
    <w:rsid w:val="00890FD8"/>
    <w:rsid w:val="008914A8"/>
    <w:rsid w:val="00891AE3"/>
    <w:rsid w:val="008922E9"/>
    <w:rsid w:val="00892551"/>
    <w:rsid w:val="00892CEB"/>
    <w:rsid w:val="00893092"/>
    <w:rsid w:val="008939C2"/>
    <w:rsid w:val="00893A84"/>
    <w:rsid w:val="00893B65"/>
    <w:rsid w:val="0089427E"/>
    <w:rsid w:val="00894CFE"/>
    <w:rsid w:val="00895101"/>
    <w:rsid w:val="0089520F"/>
    <w:rsid w:val="008954FC"/>
    <w:rsid w:val="00896187"/>
    <w:rsid w:val="008967DD"/>
    <w:rsid w:val="00896E0D"/>
    <w:rsid w:val="00897441"/>
    <w:rsid w:val="008975F2"/>
    <w:rsid w:val="00897B86"/>
    <w:rsid w:val="008A02E6"/>
    <w:rsid w:val="008A06F1"/>
    <w:rsid w:val="008A08C3"/>
    <w:rsid w:val="008A08D6"/>
    <w:rsid w:val="008A1041"/>
    <w:rsid w:val="008A163D"/>
    <w:rsid w:val="008A1641"/>
    <w:rsid w:val="008A1723"/>
    <w:rsid w:val="008A1B8F"/>
    <w:rsid w:val="008A22AE"/>
    <w:rsid w:val="008A2A3A"/>
    <w:rsid w:val="008A31FB"/>
    <w:rsid w:val="008A33A8"/>
    <w:rsid w:val="008A408A"/>
    <w:rsid w:val="008A4A35"/>
    <w:rsid w:val="008A4A48"/>
    <w:rsid w:val="008A5004"/>
    <w:rsid w:val="008A5190"/>
    <w:rsid w:val="008A5617"/>
    <w:rsid w:val="008A5998"/>
    <w:rsid w:val="008A670F"/>
    <w:rsid w:val="008A6DEA"/>
    <w:rsid w:val="008A7267"/>
    <w:rsid w:val="008A7662"/>
    <w:rsid w:val="008A7D98"/>
    <w:rsid w:val="008B00F2"/>
    <w:rsid w:val="008B01CF"/>
    <w:rsid w:val="008B13D1"/>
    <w:rsid w:val="008B1711"/>
    <w:rsid w:val="008B1AB0"/>
    <w:rsid w:val="008B1CFD"/>
    <w:rsid w:val="008B3769"/>
    <w:rsid w:val="008B402F"/>
    <w:rsid w:val="008B40A4"/>
    <w:rsid w:val="008B4A63"/>
    <w:rsid w:val="008B51C4"/>
    <w:rsid w:val="008B5658"/>
    <w:rsid w:val="008B57B5"/>
    <w:rsid w:val="008B63C5"/>
    <w:rsid w:val="008B7598"/>
    <w:rsid w:val="008C25A1"/>
    <w:rsid w:val="008C2845"/>
    <w:rsid w:val="008C49E2"/>
    <w:rsid w:val="008C4DDE"/>
    <w:rsid w:val="008C5350"/>
    <w:rsid w:val="008C615C"/>
    <w:rsid w:val="008C6223"/>
    <w:rsid w:val="008C6398"/>
    <w:rsid w:val="008C65B9"/>
    <w:rsid w:val="008C6F97"/>
    <w:rsid w:val="008C7074"/>
    <w:rsid w:val="008C762E"/>
    <w:rsid w:val="008C79A9"/>
    <w:rsid w:val="008D00CC"/>
    <w:rsid w:val="008D03BC"/>
    <w:rsid w:val="008D08D7"/>
    <w:rsid w:val="008D1577"/>
    <w:rsid w:val="008D1762"/>
    <w:rsid w:val="008D1BBB"/>
    <w:rsid w:val="008D1C39"/>
    <w:rsid w:val="008D1DF3"/>
    <w:rsid w:val="008D23A0"/>
    <w:rsid w:val="008D2A17"/>
    <w:rsid w:val="008D2AC7"/>
    <w:rsid w:val="008D2B54"/>
    <w:rsid w:val="008D31E4"/>
    <w:rsid w:val="008D341F"/>
    <w:rsid w:val="008D3552"/>
    <w:rsid w:val="008D35CD"/>
    <w:rsid w:val="008D3CFA"/>
    <w:rsid w:val="008D435F"/>
    <w:rsid w:val="008D44DC"/>
    <w:rsid w:val="008D46CB"/>
    <w:rsid w:val="008D48FC"/>
    <w:rsid w:val="008D4D5C"/>
    <w:rsid w:val="008D4E28"/>
    <w:rsid w:val="008D507D"/>
    <w:rsid w:val="008D55F4"/>
    <w:rsid w:val="008D5C45"/>
    <w:rsid w:val="008D5D6F"/>
    <w:rsid w:val="008D6368"/>
    <w:rsid w:val="008D6A38"/>
    <w:rsid w:val="008D6EDF"/>
    <w:rsid w:val="008D720B"/>
    <w:rsid w:val="008D72DA"/>
    <w:rsid w:val="008D7396"/>
    <w:rsid w:val="008D79CC"/>
    <w:rsid w:val="008D7C23"/>
    <w:rsid w:val="008D7DDA"/>
    <w:rsid w:val="008E0226"/>
    <w:rsid w:val="008E0613"/>
    <w:rsid w:val="008E0770"/>
    <w:rsid w:val="008E09AF"/>
    <w:rsid w:val="008E0B1F"/>
    <w:rsid w:val="008E18FB"/>
    <w:rsid w:val="008E248F"/>
    <w:rsid w:val="008E2913"/>
    <w:rsid w:val="008E3088"/>
    <w:rsid w:val="008E3D46"/>
    <w:rsid w:val="008E441F"/>
    <w:rsid w:val="008E47E0"/>
    <w:rsid w:val="008E5A4C"/>
    <w:rsid w:val="008E5FE9"/>
    <w:rsid w:val="008E60CE"/>
    <w:rsid w:val="008E679F"/>
    <w:rsid w:val="008E6DA8"/>
    <w:rsid w:val="008E6F0E"/>
    <w:rsid w:val="008E77AE"/>
    <w:rsid w:val="008E7BB3"/>
    <w:rsid w:val="008F0899"/>
    <w:rsid w:val="008F0C2B"/>
    <w:rsid w:val="008F0E6D"/>
    <w:rsid w:val="008F269E"/>
    <w:rsid w:val="008F3290"/>
    <w:rsid w:val="008F32E1"/>
    <w:rsid w:val="008F3367"/>
    <w:rsid w:val="008F3772"/>
    <w:rsid w:val="008F37BE"/>
    <w:rsid w:val="008F3AE6"/>
    <w:rsid w:val="008F3B46"/>
    <w:rsid w:val="008F3F8D"/>
    <w:rsid w:val="008F4065"/>
    <w:rsid w:val="008F43AC"/>
    <w:rsid w:val="008F4737"/>
    <w:rsid w:val="008F4B87"/>
    <w:rsid w:val="008F4F9D"/>
    <w:rsid w:val="008F55A8"/>
    <w:rsid w:val="008F5B68"/>
    <w:rsid w:val="008F5DE6"/>
    <w:rsid w:val="008F693F"/>
    <w:rsid w:val="009007CA"/>
    <w:rsid w:val="00900A66"/>
    <w:rsid w:val="0090166C"/>
    <w:rsid w:val="009019AD"/>
    <w:rsid w:val="00902121"/>
    <w:rsid w:val="009025AC"/>
    <w:rsid w:val="0090260A"/>
    <w:rsid w:val="009027E4"/>
    <w:rsid w:val="00902AF7"/>
    <w:rsid w:val="00903E21"/>
    <w:rsid w:val="00903E7F"/>
    <w:rsid w:val="009045F2"/>
    <w:rsid w:val="00904824"/>
    <w:rsid w:val="0090511A"/>
    <w:rsid w:val="00906315"/>
    <w:rsid w:val="00906578"/>
    <w:rsid w:val="00907EEF"/>
    <w:rsid w:val="0091078B"/>
    <w:rsid w:val="00910881"/>
    <w:rsid w:val="009109B8"/>
    <w:rsid w:val="00910D6F"/>
    <w:rsid w:val="00910E9A"/>
    <w:rsid w:val="00910EE8"/>
    <w:rsid w:val="00911A97"/>
    <w:rsid w:val="00911E1A"/>
    <w:rsid w:val="0091202D"/>
    <w:rsid w:val="009127BD"/>
    <w:rsid w:val="009127CA"/>
    <w:rsid w:val="009128CA"/>
    <w:rsid w:val="00912B76"/>
    <w:rsid w:val="009138EB"/>
    <w:rsid w:val="00913AE5"/>
    <w:rsid w:val="00913E29"/>
    <w:rsid w:val="00914050"/>
    <w:rsid w:val="00914443"/>
    <w:rsid w:val="00914714"/>
    <w:rsid w:val="00915D22"/>
    <w:rsid w:val="00915E79"/>
    <w:rsid w:val="00916634"/>
    <w:rsid w:val="009168F4"/>
    <w:rsid w:val="00916C35"/>
    <w:rsid w:val="00916C40"/>
    <w:rsid w:val="00916DF2"/>
    <w:rsid w:val="0091798A"/>
    <w:rsid w:val="0091799F"/>
    <w:rsid w:val="00917D80"/>
    <w:rsid w:val="00917F16"/>
    <w:rsid w:val="009207FC"/>
    <w:rsid w:val="00920BF3"/>
    <w:rsid w:val="00920C9E"/>
    <w:rsid w:val="00920F3E"/>
    <w:rsid w:val="00920F59"/>
    <w:rsid w:val="0092150F"/>
    <w:rsid w:val="009215F5"/>
    <w:rsid w:val="009221B4"/>
    <w:rsid w:val="009225EB"/>
    <w:rsid w:val="00922C88"/>
    <w:rsid w:val="00922E93"/>
    <w:rsid w:val="0092300C"/>
    <w:rsid w:val="0092315E"/>
    <w:rsid w:val="009237E6"/>
    <w:rsid w:val="00923B40"/>
    <w:rsid w:val="00923BDC"/>
    <w:rsid w:val="009247AA"/>
    <w:rsid w:val="00924F02"/>
    <w:rsid w:val="0092516E"/>
    <w:rsid w:val="009251C2"/>
    <w:rsid w:val="0092542C"/>
    <w:rsid w:val="00925705"/>
    <w:rsid w:val="00925D05"/>
    <w:rsid w:val="0092601D"/>
    <w:rsid w:val="00926694"/>
    <w:rsid w:val="00926DE9"/>
    <w:rsid w:val="00927BF0"/>
    <w:rsid w:val="00927DF2"/>
    <w:rsid w:val="00930092"/>
    <w:rsid w:val="009306C5"/>
    <w:rsid w:val="00931536"/>
    <w:rsid w:val="009320E6"/>
    <w:rsid w:val="009324DB"/>
    <w:rsid w:val="0093296F"/>
    <w:rsid w:val="00933010"/>
    <w:rsid w:val="00933313"/>
    <w:rsid w:val="009333BD"/>
    <w:rsid w:val="00933DCB"/>
    <w:rsid w:val="009341B1"/>
    <w:rsid w:val="009346FC"/>
    <w:rsid w:val="009348A3"/>
    <w:rsid w:val="0093499A"/>
    <w:rsid w:val="00935C6C"/>
    <w:rsid w:val="00935E49"/>
    <w:rsid w:val="00936AB5"/>
    <w:rsid w:val="00937515"/>
    <w:rsid w:val="00937837"/>
    <w:rsid w:val="00937DD0"/>
    <w:rsid w:val="00937E78"/>
    <w:rsid w:val="00937F46"/>
    <w:rsid w:val="00937F6B"/>
    <w:rsid w:val="009404FE"/>
    <w:rsid w:val="00940B90"/>
    <w:rsid w:val="009415C4"/>
    <w:rsid w:val="009416C1"/>
    <w:rsid w:val="00941957"/>
    <w:rsid w:val="00941AC3"/>
    <w:rsid w:val="00941C09"/>
    <w:rsid w:val="00941DB2"/>
    <w:rsid w:val="00941F15"/>
    <w:rsid w:val="0094332F"/>
    <w:rsid w:val="00943861"/>
    <w:rsid w:val="00943D09"/>
    <w:rsid w:val="00944BF2"/>
    <w:rsid w:val="009450DA"/>
    <w:rsid w:val="009452A7"/>
    <w:rsid w:val="009454D6"/>
    <w:rsid w:val="00945D3A"/>
    <w:rsid w:val="009475A4"/>
    <w:rsid w:val="00947CB3"/>
    <w:rsid w:val="00947CCD"/>
    <w:rsid w:val="009504A2"/>
    <w:rsid w:val="00950DC3"/>
    <w:rsid w:val="009512B7"/>
    <w:rsid w:val="00951488"/>
    <w:rsid w:val="00951A57"/>
    <w:rsid w:val="00951B4F"/>
    <w:rsid w:val="00951E8F"/>
    <w:rsid w:val="00951E92"/>
    <w:rsid w:val="00952C14"/>
    <w:rsid w:val="0095301F"/>
    <w:rsid w:val="0095311B"/>
    <w:rsid w:val="009534BC"/>
    <w:rsid w:val="009551C7"/>
    <w:rsid w:val="009556C0"/>
    <w:rsid w:val="00955970"/>
    <w:rsid w:val="009559A1"/>
    <w:rsid w:val="00955A09"/>
    <w:rsid w:val="00955EC5"/>
    <w:rsid w:val="00955FB8"/>
    <w:rsid w:val="0095616F"/>
    <w:rsid w:val="009567E6"/>
    <w:rsid w:val="00956F0E"/>
    <w:rsid w:val="00957230"/>
    <w:rsid w:val="0096015B"/>
    <w:rsid w:val="0096054C"/>
    <w:rsid w:val="00960C5C"/>
    <w:rsid w:val="00960CE5"/>
    <w:rsid w:val="00961071"/>
    <w:rsid w:val="009613B4"/>
    <w:rsid w:val="00961415"/>
    <w:rsid w:val="00961A15"/>
    <w:rsid w:val="009621C3"/>
    <w:rsid w:val="00962D62"/>
    <w:rsid w:val="00962EE6"/>
    <w:rsid w:val="00963C1D"/>
    <w:rsid w:val="00964100"/>
    <w:rsid w:val="00964364"/>
    <w:rsid w:val="0096495A"/>
    <w:rsid w:val="009651AB"/>
    <w:rsid w:val="0096581D"/>
    <w:rsid w:val="009669A4"/>
    <w:rsid w:val="0096771F"/>
    <w:rsid w:val="009706AC"/>
    <w:rsid w:val="00970AF7"/>
    <w:rsid w:val="00970B7D"/>
    <w:rsid w:val="00970E53"/>
    <w:rsid w:val="00970F85"/>
    <w:rsid w:val="009712C6"/>
    <w:rsid w:val="009714D2"/>
    <w:rsid w:val="00971962"/>
    <w:rsid w:val="00971FBE"/>
    <w:rsid w:val="009720C4"/>
    <w:rsid w:val="009722BE"/>
    <w:rsid w:val="00972999"/>
    <w:rsid w:val="00972F8C"/>
    <w:rsid w:val="0097325E"/>
    <w:rsid w:val="0097342C"/>
    <w:rsid w:val="00973874"/>
    <w:rsid w:val="009740A3"/>
    <w:rsid w:val="00974B2A"/>
    <w:rsid w:val="00974ED2"/>
    <w:rsid w:val="00975447"/>
    <w:rsid w:val="009754A2"/>
    <w:rsid w:val="009755EA"/>
    <w:rsid w:val="00975777"/>
    <w:rsid w:val="00975D49"/>
    <w:rsid w:val="00976150"/>
    <w:rsid w:val="00976760"/>
    <w:rsid w:val="009768F5"/>
    <w:rsid w:val="00976D3A"/>
    <w:rsid w:val="00977147"/>
    <w:rsid w:val="009804F8"/>
    <w:rsid w:val="00980C16"/>
    <w:rsid w:val="00982180"/>
    <w:rsid w:val="00982ECB"/>
    <w:rsid w:val="00983197"/>
    <w:rsid w:val="009833E7"/>
    <w:rsid w:val="00983473"/>
    <w:rsid w:val="009834F7"/>
    <w:rsid w:val="009839B9"/>
    <w:rsid w:val="00983A36"/>
    <w:rsid w:val="00983A67"/>
    <w:rsid w:val="009841AD"/>
    <w:rsid w:val="00984E80"/>
    <w:rsid w:val="00985511"/>
    <w:rsid w:val="009860B8"/>
    <w:rsid w:val="009865B9"/>
    <w:rsid w:val="00986DC5"/>
    <w:rsid w:val="00987114"/>
    <w:rsid w:val="009879F4"/>
    <w:rsid w:val="00987CE7"/>
    <w:rsid w:val="009904A6"/>
    <w:rsid w:val="00990663"/>
    <w:rsid w:val="00990EDE"/>
    <w:rsid w:val="00991CED"/>
    <w:rsid w:val="00991D88"/>
    <w:rsid w:val="00991F2A"/>
    <w:rsid w:val="009921DD"/>
    <w:rsid w:val="00992ADD"/>
    <w:rsid w:val="009932B7"/>
    <w:rsid w:val="00993B9B"/>
    <w:rsid w:val="009945DF"/>
    <w:rsid w:val="00994635"/>
    <w:rsid w:val="00994E2D"/>
    <w:rsid w:val="00995460"/>
    <w:rsid w:val="009957F1"/>
    <w:rsid w:val="0099593D"/>
    <w:rsid w:val="00996B48"/>
    <w:rsid w:val="0099739B"/>
    <w:rsid w:val="009977DD"/>
    <w:rsid w:val="009A00DF"/>
    <w:rsid w:val="009A0C3A"/>
    <w:rsid w:val="009A10C4"/>
    <w:rsid w:val="009A14C9"/>
    <w:rsid w:val="009A195C"/>
    <w:rsid w:val="009A23ED"/>
    <w:rsid w:val="009A2BA6"/>
    <w:rsid w:val="009A35E3"/>
    <w:rsid w:val="009A37EC"/>
    <w:rsid w:val="009A4245"/>
    <w:rsid w:val="009A43AE"/>
    <w:rsid w:val="009A4455"/>
    <w:rsid w:val="009A45CA"/>
    <w:rsid w:val="009A4EAE"/>
    <w:rsid w:val="009A4EF3"/>
    <w:rsid w:val="009A51E1"/>
    <w:rsid w:val="009A5270"/>
    <w:rsid w:val="009A55A2"/>
    <w:rsid w:val="009A5B5D"/>
    <w:rsid w:val="009A5B99"/>
    <w:rsid w:val="009A62DA"/>
    <w:rsid w:val="009A68EC"/>
    <w:rsid w:val="009A7A86"/>
    <w:rsid w:val="009B0731"/>
    <w:rsid w:val="009B0C70"/>
    <w:rsid w:val="009B1063"/>
    <w:rsid w:val="009B1706"/>
    <w:rsid w:val="009B17AB"/>
    <w:rsid w:val="009B1C39"/>
    <w:rsid w:val="009B1F38"/>
    <w:rsid w:val="009B1FEF"/>
    <w:rsid w:val="009B2178"/>
    <w:rsid w:val="009B26D3"/>
    <w:rsid w:val="009B358B"/>
    <w:rsid w:val="009B3C78"/>
    <w:rsid w:val="009B3FAA"/>
    <w:rsid w:val="009B43D7"/>
    <w:rsid w:val="009B4577"/>
    <w:rsid w:val="009B491D"/>
    <w:rsid w:val="009B5764"/>
    <w:rsid w:val="009B58DE"/>
    <w:rsid w:val="009B5F22"/>
    <w:rsid w:val="009B63DE"/>
    <w:rsid w:val="009B672A"/>
    <w:rsid w:val="009B691F"/>
    <w:rsid w:val="009B6F6A"/>
    <w:rsid w:val="009B7E0B"/>
    <w:rsid w:val="009C04AD"/>
    <w:rsid w:val="009C08D5"/>
    <w:rsid w:val="009C0904"/>
    <w:rsid w:val="009C0A47"/>
    <w:rsid w:val="009C0DBB"/>
    <w:rsid w:val="009C0DEB"/>
    <w:rsid w:val="009C0E8E"/>
    <w:rsid w:val="009C0F12"/>
    <w:rsid w:val="009C0FF9"/>
    <w:rsid w:val="009C10AB"/>
    <w:rsid w:val="009C1D39"/>
    <w:rsid w:val="009C2123"/>
    <w:rsid w:val="009C2377"/>
    <w:rsid w:val="009C2418"/>
    <w:rsid w:val="009C2471"/>
    <w:rsid w:val="009C30B6"/>
    <w:rsid w:val="009C337A"/>
    <w:rsid w:val="009C344A"/>
    <w:rsid w:val="009C3AA2"/>
    <w:rsid w:val="009C468E"/>
    <w:rsid w:val="009C47D0"/>
    <w:rsid w:val="009C48F3"/>
    <w:rsid w:val="009C4FB3"/>
    <w:rsid w:val="009C5762"/>
    <w:rsid w:val="009C5833"/>
    <w:rsid w:val="009C59CF"/>
    <w:rsid w:val="009C61DB"/>
    <w:rsid w:val="009C71EB"/>
    <w:rsid w:val="009C76B0"/>
    <w:rsid w:val="009C7818"/>
    <w:rsid w:val="009C7AA5"/>
    <w:rsid w:val="009C7E2A"/>
    <w:rsid w:val="009C7E89"/>
    <w:rsid w:val="009D068E"/>
    <w:rsid w:val="009D0CF3"/>
    <w:rsid w:val="009D1491"/>
    <w:rsid w:val="009D1C60"/>
    <w:rsid w:val="009D22C3"/>
    <w:rsid w:val="009D250E"/>
    <w:rsid w:val="009D30FE"/>
    <w:rsid w:val="009D3ACE"/>
    <w:rsid w:val="009D3E3F"/>
    <w:rsid w:val="009D42C4"/>
    <w:rsid w:val="009D4693"/>
    <w:rsid w:val="009D5257"/>
    <w:rsid w:val="009D537D"/>
    <w:rsid w:val="009D5CC4"/>
    <w:rsid w:val="009D64DF"/>
    <w:rsid w:val="009D66E6"/>
    <w:rsid w:val="009D6E4A"/>
    <w:rsid w:val="009D733F"/>
    <w:rsid w:val="009D7EC6"/>
    <w:rsid w:val="009D7F7E"/>
    <w:rsid w:val="009D7FD2"/>
    <w:rsid w:val="009E06B5"/>
    <w:rsid w:val="009E0B86"/>
    <w:rsid w:val="009E0DF9"/>
    <w:rsid w:val="009E10BE"/>
    <w:rsid w:val="009E1964"/>
    <w:rsid w:val="009E2433"/>
    <w:rsid w:val="009E27AF"/>
    <w:rsid w:val="009E3588"/>
    <w:rsid w:val="009E3DB2"/>
    <w:rsid w:val="009E58FD"/>
    <w:rsid w:val="009E59B2"/>
    <w:rsid w:val="009E5A05"/>
    <w:rsid w:val="009E5C36"/>
    <w:rsid w:val="009E5F16"/>
    <w:rsid w:val="009E65DA"/>
    <w:rsid w:val="009E6B01"/>
    <w:rsid w:val="009E7314"/>
    <w:rsid w:val="009E75D5"/>
    <w:rsid w:val="009E799F"/>
    <w:rsid w:val="009E7DDF"/>
    <w:rsid w:val="009F04EB"/>
    <w:rsid w:val="009F08C2"/>
    <w:rsid w:val="009F1DA8"/>
    <w:rsid w:val="009F260F"/>
    <w:rsid w:val="009F26DB"/>
    <w:rsid w:val="009F2C41"/>
    <w:rsid w:val="009F3388"/>
    <w:rsid w:val="009F33C0"/>
    <w:rsid w:val="009F3444"/>
    <w:rsid w:val="009F3885"/>
    <w:rsid w:val="009F44F1"/>
    <w:rsid w:val="009F45E8"/>
    <w:rsid w:val="009F5953"/>
    <w:rsid w:val="009F5A20"/>
    <w:rsid w:val="009F5CA9"/>
    <w:rsid w:val="009F65CE"/>
    <w:rsid w:val="009F68BA"/>
    <w:rsid w:val="009F68BB"/>
    <w:rsid w:val="009F79E8"/>
    <w:rsid w:val="00A0095C"/>
    <w:rsid w:val="00A0152F"/>
    <w:rsid w:val="00A019B2"/>
    <w:rsid w:val="00A01A7E"/>
    <w:rsid w:val="00A01B13"/>
    <w:rsid w:val="00A01E70"/>
    <w:rsid w:val="00A0236D"/>
    <w:rsid w:val="00A02521"/>
    <w:rsid w:val="00A02D45"/>
    <w:rsid w:val="00A02E8F"/>
    <w:rsid w:val="00A02E94"/>
    <w:rsid w:val="00A0327C"/>
    <w:rsid w:val="00A0387F"/>
    <w:rsid w:val="00A03F00"/>
    <w:rsid w:val="00A044C3"/>
    <w:rsid w:val="00A046C6"/>
    <w:rsid w:val="00A0470E"/>
    <w:rsid w:val="00A04914"/>
    <w:rsid w:val="00A04FCA"/>
    <w:rsid w:val="00A051D7"/>
    <w:rsid w:val="00A065C6"/>
    <w:rsid w:val="00A06D77"/>
    <w:rsid w:val="00A07336"/>
    <w:rsid w:val="00A07866"/>
    <w:rsid w:val="00A11162"/>
    <w:rsid w:val="00A12F18"/>
    <w:rsid w:val="00A1324E"/>
    <w:rsid w:val="00A132C2"/>
    <w:rsid w:val="00A133C1"/>
    <w:rsid w:val="00A13818"/>
    <w:rsid w:val="00A14DC4"/>
    <w:rsid w:val="00A15023"/>
    <w:rsid w:val="00A1514B"/>
    <w:rsid w:val="00A157BC"/>
    <w:rsid w:val="00A16132"/>
    <w:rsid w:val="00A171A7"/>
    <w:rsid w:val="00A175A6"/>
    <w:rsid w:val="00A201BB"/>
    <w:rsid w:val="00A20503"/>
    <w:rsid w:val="00A206C0"/>
    <w:rsid w:val="00A20C66"/>
    <w:rsid w:val="00A21098"/>
    <w:rsid w:val="00A2124B"/>
    <w:rsid w:val="00A21633"/>
    <w:rsid w:val="00A21C17"/>
    <w:rsid w:val="00A224E6"/>
    <w:rsid w:val="00A226FB"/>
    <w:rsid w:val="00A22C22"/>
    <w:rsid w:val="00A231F7"/>
    <w:rsid w:val="00A23426"/>
    <w:rsid w:val="00A24364"/>
    <w:rsid w:val="00A2439B"/>
    <w:rsid w:val="00A24632"/>
    <w:rsid w:val="00A24A64"/>
    <w:rsid w:val="00A24B1E"/>
    <w:rsid w:val="00A25191"/>
    <w:rsid w:val="00A25566"/>
    <w:rsid w:val="00A25B55"/>
    <w:rsid w:val="00A25E0C"/>
    <w:rsid w:val="00A261BC"/>
    <w:rsid w:val="00A2620B"/>
    <w:rsid w:val="00A263EE"/>
    <w:rsid w:val="00A265EF"/>
    <w:rsid w:val="00A26744"/>
    <w:rsid w:val="00A26A57"/>
    <w:rsid w:val="00A26B86"/>
    <w:rsid w:val="00A27056"/>
    <w:rsid w:val="00A27BB4"/>
    <w:rsid w:val="00A301BA"/>
    <w:rsid w:val="00A3021D"/>
    <w:rsid w:val="00A31BC6"/>
    <w:rsid w:val="00A31EED"/>
    <w:rsid w:val="00A3207D"/>
    <w:rsid w:val="00A32760"/>
    <w:rsid w:val="00A32820"/>
    <w:rsid w:val="00A32D5D"/>
    <w:rsid w:val="00A33029"/>
    <w:rsid w:val="00A331B2"/>
    <w:rsid w:val="00A332D7"/>
    <w:rsid w:val="00A3331F"/>
    <w:rsid w:val="00A3346B"/>
    <w:rsid w:val="00A33819"/>
    <w:rsid w:val="00A33AF3"/>
    <w:rsid w:val="00A33B4C"/>
    <w:rsid w:val="00A34B51"/>
    <w:rsid w:val="00A3511C"/>
    <w:rsid w:val="00A3535D"/>
    <w:rsid w:val="00A360EB"/>
    <w:rsid w:val="00A36ADF"/>
    <w:rsid w:val="00A36E1A"/>
    <w:rsid w:val="00A37A86"/>
    <w:rsid w:val="00A4073E"/>
    <w:rsid w:val="00A41412"/>
    <w:rsid w:val="00A41817"/>
    <w:rsid w:val="00A41903"/>
    <w:rsid w:val="00A4190C"/>
    <w:rsid w:val="00A41A2C"/>
    <w:rsid w:val="00A41E59"/>
    <w:rsid w:val="00A42324"/>
    <w:rsid w:val="00A4256A"/>
    <w:rsid w:val="00A42FD6"/>
    <w:rsid w:val="00A433BF"/>
    <w:rsid w:val="00A43430"/>
    <w:rsid w:val="00A43448"/>
    <w:rsid w:val="00A4453D"/>
    <w:rsid w:val="00A46615"/>
    <w:rsid w:val="00A46A0E"/>
    <w:rsid w:val="00A46AA6"/>
    <w:rsid w:val="00A47208"/>
    <w:rsid w:val="00A47588"/>
    <w:rsid w:val="00A47688"/>
    <w:rsid w:val="00A47BFA"/>
    <w:rsid w:val="00A50779"/>
    <w:rsid w:val="00A50944"/>
    <w:rsid w:val="00A509F9"/>
    <w:rsid w:val="00A5142E"/>
    <w:rsid w:val="00A51952"/>
    <w:rsid w:val="00A51ACF"/>
    <w:rsid w:val="00A51B3F"/>
    <w:rsid w:val="00A526D6"/>
    <w:rsid w:val="00A5297F"/>
    <w:rsid w:val="00A53146"/>
    <w:rsid w:val="00A5323B"/>
    <w:rsid w:val="00A538FE"/>
    <w:rsid w:val="00A53933"/>
    <w:rsid w:val="00A53BCD"/>
    <w:rsid w:val="00A53EDB"/>
    <w:rsid w:val="00A53FAF"/>
    <w:rsid w:val="00A54008"/>
    <w:rsid w:val="00A54570"/>
    <w:rsid w:val="00A54BF9"/>
    <w:rsid w:val="00A54DD2"/>
    <w:rsid w:val="00A55697"/>
    <w:rsid w:val="00A55711"/>
    <w:rsid w:val="00A55DAC"/>
    <w:rsid w:val="00A56C56"/>
    <w:rsid w:val="00A56D76"/>
    <w:rsid w:val="00A57D8D"/>
    <w:rsid w:val="00A605A5"/>
    <w:rsid w:val="00A605FD"/>
    <w:rsid w:val="00A60722"/>
    <w:rsid w:val="00A60795"/>
    <w:rsid w:val="00A60A46"/>
    <w:rsid w:val="00A60E97"/>
    <w:rsid w:val="00A6256E"/>
    <w:rsid w:val="00A63A8D"/>
    <w:rsid w:val="00A63C19"/>
    <w:rsid w:val="00A64021"/>
    <w:rsid w:val="00A642B9"/>
    <w:rsid w:val="00A644D8"/>
    <w:rsid w:val="00A64549"/>
    <w:rsid w:val="00A64B3A"/>
    <w:rsid w:val="00A64C1A"/>
    <w:rsid w:val="00A64C46"/>
    <w:rsid w:val="00A65386"/>
    <w:rsid w:val="00A65F67"/>
    <w:rsid w:val="00A666BF"/>
    <w:rsid w:val="00A667BB"/>
    <w:rsid w:val="00A66A6C"/>
    <w:rsid w:val="00A66F8F"/>
    <w:rsid w:val="00A70020"/>
    <w:rsid w:val="00A7065D"/>
    <w:rsid w:val="00A70AE8"/>
    <w:rsid w:val="00A715BE"/>
    <w:rsid w:val="00A71634"/>
    <w:rsid w:val="00A719DA"/>
    <w:rsid w:val="00A71A10"/>
    <w:rsid w:val="00A71E16"/>
    <w:rsid w:val="00A72360"/>
    <w:rsid w:val="00A72924"/>
    <w:rsid w:val="00A72D46"/>
    <w:rsid w:val="00A730C3"/>
    <w:rsid w:val="00A731B7"/>
    <w:rsid w:val="00A7331E"/>
    <w:rsid w:val="00A734CB"/>
    <w:rsid w:val="00A735AA"/>
    <w:rsid w:val="00A738D8"/>
    <w:rsid w:val="00A738E5"/>
    <w:rsid w:val="00A74B44"/>
    <w:rsid w:val="00A752B9"/>
    <w:rsid w:val="00A757D9"/>
    <w:rsid w:val="00A76795"/>
    <w:rsid w:val="00A76A2A"/>
    <w:rsid w:val="00A76D65"/>
    <w:rsid w:val="00A773BA"/>
    <w:rsid w:val="00A77696"/>
    <w:rsid w:val="00A776BD"/>
    <w:rsid w:val="00A7778F"/>
    <w:rsid w:val="00A7790C"/>
    <w:rsid w:val="00A77951"/>
    <w:rsid w:val="00A77D76"/>
    <w:rsid w:val="00A800BA"/>
    <w:rsid w:val="00A80B69"/>
    <w:rsid w:val="00A80D49"/>
    <w:rsid w:val="00A80F28"/>
    <w:rsid w:val="00A810CD"/>
    <w:rsid w:val="00A810EF"/>
    <w:rsid w:val="00A81A9D"/>
    <w:rsid w:val="00A81E38"/>
    <w:rsid w:val="00A83118"/>
    <w:rsid w:val="00A8373F"/>
    <w:rsid w:val="00A8380A"/>
    <w:rsid w:val="00A83A91"/>
    <w:rsid w:val="00A84232"/>
    <w:rsid w:val="00A84A08"/>
    <w:rsid w:val="00A84FEF"/>
    <w:rsid w:val="00A853EC"/>
    <w:rsid w:val="00A85609"/>
    <w:rsid w:val="00A866DB"/>
    <w:rsid w:val="00A86E6A"/>
    <w:rsid w:val="00A871DA"/>
    <w:rsid w:val="00A873DD"/>
    <w:rsid w:val="00A87474"/>
    <w:rsid w:val="00A8756F"/>
    <w:rsid w:val="00A875C3"/>
    <w:rsid w:val="00A87F31"/>
    <w:rsid w:val="00A90885"/>
    <w:rsid w:val="00A90B23"/>
    <w:rsid w:val="00A91055"/>
    <w:rsid w:val="00A91F2B"/>
    <w:rsid w:val="00A9213C"/>
    <w:rsid w:val="00A92583"/>
    <w:rsid w:val="00A928AF"/>
    <w:rsid w:val="00A92960"/>
    <w:rsid w:val="00A935D5"/>
    <w:rsid w:val="00A93908"/>
    <w:rsid w:val="00A940E0"/>
    <w:rsid w:val="00A9481B"/>
    <w:rsid w:val="00A94F14"/>
    <w:rsid w:val="00A94F47"/>
    <w:rsid w:val="00A95847"/>
    <w:rsid w:val="00A95CCB"/>
    <w:rsid w:val="00A96044"/>
    <w:rsid w:val="00A9636A"/>
    <w:rsid w:val="00A96D21"/>
    <w:rsid w:val="00AA0207"/>
    <w:rsid w:val="00AA1014"/>
    <w:rsid w:val="00AA12DC"/>
    <w:rsid w:val="00AA39E0"/>
    <w:rsid w:val="00AA3EF0"/>
    <w:rsid w:val="00AA4584"/>
    <w:rsid w:val="00AA4A4A"/>
    <w:rsid w:val="00AA4C74"/>
    <w:rsid w:val="00AA4DE3"/>
    <w:rsid w:val="00AA4F68"/>
    <w:rsid w:val="00AA527D"/>
    <w:rsid w:val="00AA5D54"/>
    <w:rsid w:val="00AA5EA2"/>
    <w:rsid w:val="00AA6ECE"/>
    <w:rsid w:val="00AA77A5"/>
    <w:rsid w:val="00AA7881"/>
    <w:rsid w:val="00AA79F1"/>
    <w:rsid w:val="00AA7F9D"/>
    <w:rsid w:val="00AB027E"/>
    <w:rsid w:val="00AB06F6"/>
    <w:rsid w:val="00AB0FEC"/>
    <w:rsid w:val="00AB152B"/>
    <w:rsid w:val="00AB1603"/>
    <w:rsid w:val="00AB1834"/>
    <w:rsid w:val="00AB1A0D"/>
    <w:rsid w:val="00AB2347"/>
    <w:rsid w:val="00AB36AA"/>
    <w:rsid w:val="00AB38E1"/>
    <w:rsid w:val="00AB3E6A"/>
    <w:rsid w:val="00AB3FDC"/>
    <w:rsid w:val="00AB51E8"/>
    <w:rsid w:val="00AB626E"/>
    <w:rsid w:val="00AB6993"/>
    <w:rsid w:val="00AB6D60"/>
    <w:rsid w:val="00AB73D0"/>
    <w:rsid w:val="00AB74B6"/>
    <w:rsid w:val="00AB7629"/>
    <w:rsid w:val="00AB7757"/>
    <w:rsid w:val="00AC01AF"/>
    <w:rsid w:val="00AC0B6C"/>
    <w:rsid w:val="00AC165E"/>
    <w:rsid w:val="00AC17CD"/>
    <w:rsid w:val="00AC18A4"/>
    <w:rsid w:val="00AC18B1"/>
    <w:rsid w:val="00AC1F62"/>
    <w:rsid w:val="00AC23F9"/>
    <w:rsid w:val="00AC2EF0"/>
    <w:rsid w:val="00AC305F"/>
    <w:rsid w:val="00AC30E3"/>
    <w:rsid w:val="00AC3C28"/>
    <w:rsid w:val="00AC3E6F"/>
    <w:rsid w:val="00AC3E84"/>
    <w:rsid w:val="00AC4DEE"/>
    <w:rsid w:val="00AC4EDA"/>
    <w:rsid w:val="00AC59B6"/>
    <w:rsid w:val="00AC5BE6"/>
    <w:rsid w:val="00AC658B"/>
    <w:rsid w:val="00AC6D62"/>
    <w:rsid w:val="00AC6E73"/>
    <w:rsid w:val="00AC7B4C"/>
    <w:rsid w:val="00AC7DE0"/>
    <w:rsid w:val="00AC7E2F"/>
    <w:rsid w:val="00AD051A"/>
    <w:rsid w:val="00AD0A97"/>
    <w:rsid w:val="00AD121E"/>
    <w:rsid w:val="00AD1D94"/>
    <w:rsid w:val="00AD2380"/>
    <w:rsid w:val="00AD2384"/>
    <w:rsid w:val="00AD3433"/>
    <w:rsid w:val="00AD36DD"/>
    <w:rsid w:val="00AD3B1D"/>
    <w:rsid w:val="00AD409F"/>
    <w:rsid w:val="00AD4F60"/>
    <w:rsid w:val="00AD5759"/>
    <w:rsid w:val="00AD5898"/>
    <w:rsid w:val="00AD6605"/>
    <w:rsid w:val="00AD687D"/>
    <w:rsid w:val="00AD6D40"/>
    <w:rsid w:val="00AD7270"/>
    <w:rsid w:val="00AD7481"/>
    <w:rsid w:val="00AD75CF"/>
    <w:rsid w:val="00AD7EE0"/>
    <w:rsid w:val="00AE0A7F"/>
    <w:rsid w:val="00AE0B62"/>
    <w:rsid w:val="00AE10F3"/>
    <w:rsid w:val="00AE13B8"/>
    <w:rsid w:val="00AE1420"/>
    <w:rsid w:val="00AE1BB2"/>
    <w:rsid w:val="00AE1C58"/>
    <w:rsid w:val="00AE21C8"/>
    <w:rsid w:val="00AE24C6"/>
    <w:rsid w:val="00AE2830"/>
    <w:rsid w:val="00AE290D"/>
    <w:rsid w:val="00AE2927"/>
    <w:rsid w:val="00AE356E"/>
    <w:rsid w:val="00AE3A5F"/>
    <w:rsid w:val="00AE3D7D"/>
    <w:rsid w:val="00AE3F8A"/>
    <w:rsid w:val="00AE42C5"/>
    <w:rsid w:val="00AE4659"/>
    <w:rsid w:val="00AE4C8A"/>
    <w:rsid w:val="00AE5265"/>
    <w:rsid w:val="00AE74EA"/>
    <w:rsid w:val="00AE7CE9"/>
    <w:rsid w:val="00AE7F0F"/>
    <w:rsid w:val="00AF0C67"/>
    <w:rsid w:val="00AF1BDA"/>
    <w:rsid w:val="00AF1D1E"/>
    <w:rsid w:val="00AF241B"/>
    <w:rsid w:val="00AF24A9"/>
    <w:rsid w:val="00AF263C"/>
    <w:rsid w:val="00AF313A"/>
    <w:rsid w:val="00AF333B"/>
    <w:rsid w:val="00AF37DA"/>
    <w:rsid w:val="00AF3E42"/>
    <w:rsid w:val="00AF4707"/>
    <w:rsid w:val="00AF4DE0"/>
    <w:rsid w:val="00AF51B6"/>
    <w:rsid w:val="00AF55B2"/>
    <w:rsid w:val="00AF581A"/>
    <w:rsid w:val="00AF5E02"/>
    <w:rsid w:val="00AF657E"/>
    <w:rsid w:val="00AF681C"/>
    <w:rsid w:val="00AF6E7D"/>
    <w:rsid w:val="00AF6F7E"/>
    <w:rsid w:val="00AF76C1"/>
    <w:rsid w:val="00AF7E9C"/>
    <w:rsid w:val="00AF7EF5"/>
    <w:rsid w:val="00B001BF"/>
    <w:rsid w:val="00B009B4"/>
    <w:rsid w:val="00B01661"/>
    <w:rsid w:val="00B017E4"/>
    <w:rsid w:val="00B01CAE"/>
    <w:rsid w:val="00B02003"/>
    <w:rsid w:val="00B02338"/>
    <w:rsid w:val="00B02946"/>
    <w:rsid w:val="00B02F3F"/>
    <w:rsid w:val="00B0306D"/>
    <w:rsid w:val="00B037F9"/>
    <w:rsid w:val="00B03ACE"/>
    <w:rsid w:val="00B03FCA"/>
    <w:rsid w:val="00B040FE"/>
    <w:rsid w:val="00B04B6D"/>
    <w:rsid w:val="00B05390"/>
    <w:rsid w:val="00B05B19"/>
    <w:rsid w:val="00B0614D"/>
    <w:rsid w:val="00B06A8D"/>
    <w:rsid w:val="00B0726B"/>
    <w:rsid w:val="00B1009B"/>
    <w:rsid w:val="00B10E26"/>
    <w:rsid w:val="00B1127E"/>
    <w:rsid w:val="00B11551"/>
    <w:rsid w:val="00B1162D"/>
    <w:rsid w:val="00B11E32"/>
    <w:rsid w:val="00B11F21"/>
    <w:rsid w:val="00B1275A"/>
    <w:rsid w:val="00B12D3A"/>
    <w:rsid w:val="00B12FDF"/>
    <w:rsid w:val="00B13009"/>
    <w:rsid w:val="00B1336E"/>
    <w:rsid w:val="00B139D0"/>
    <w:rsid w:val="00B1421B"/>
    <w:rsid w:val="00B1446A"/>
    <w:rsid w:val="00B14F01"/>
    <w:rsid w:val="00B157A2"/>
    <w:rsid w:val="00B16117"/>
    <w:rsid w:val="00B1654B"/>
    <w:rsid w:val="00B165DB"/>
    <w:rsid w:val="00B16CDD"/>
    <w:rsid w:val="00B16EA6"/>
    <w:rsid w:val="00B175DC"/>
    <w:rsid w:val="00B17692"/>
    <w:rsid w:val="00B17760"/>
    <w:rsid w:val="00B2034E"/>
    <w:rsid w:val="00B20901"/>
    <w:rsid w:val="00B210A3"/>
    <w:rsid w:val="00B21A21"/>
    <w:rsid w:val="00B21F18"/>
    <w:rsid w:val="00B22528"/>
    <w:rsid w:val="00B22AFC"/>
    <w:rsid w:val="00B22CD3"/>
    <w:rsid w:val="00B2334B"/>
    <w:rsid w:val="00B23912"/>
    <w:rsid w:val="00B24118"/>
    <w:rsid w:val="00B246F2"/>
    <w:rsid w:val="00B24E2A"/>
    <w:rsid w:val="00B24F8F"/>
    <w:rsid w:val="00B25F0C"/>
    <w:rsid w:val="00B264AA"/>
    <w:rsid w:val="00B27C85"/>
    <w:rsid w:val="00B302AF"/>
    <w:rsid w:val="00B30329"/>
    <w:rsid w:val="00B30D1A"/>
    <w:rsid w:val="00B30E08"/>
    <w:rsid w:val="00B3138C"/>
    <w:rsid w:val="00B31744"/>
    <w:rsid w:val="00B31DC5"/>
    <w:rsid w:val="00B31E26"/>
    <w:rsid w:val="00B32228"/>
    <w:rsid w:val="00B328E4"/>
    <w:rsid w:val="00B32F8A"/>
    <w:rsid w:val="00B34D2B"/>
    <w:rsid w:val="00B34E09"/>
    <w:rsid w:val="00B34F9C"/>
    <w:rsid w:val="00B3560F"/>
    <w:rsid w:val="00B357B8"/>
    <w:rsid w:val="00B357E1"/>
    <w:rsid w:val="00B3582B"/>
    <w:rsid w:val="00B35F1F"/>
    <w:rsid w:val="00B372DA"/>
    <w:rsid w:val="00B37864"/>
    <w:rsid w:val="00B37C7F"/>
    <w:rsid w:val="00B37C9D"/>
    <w:rsid w:val="00B40351"/>
    <w:rsid w:val="00B40719"/>
    <w:rsid w:val="00B411AA"/>
    <w:rsid w:val="00B417AB"/>
    <w:rsid w:val="00B4185F"/>
    <w:rsid w:val="00B41ED4"/>
    <w:rsid w:val="00B42417"/>
    <w:rsid w:val="00B4256D"/>
    <w:rsid w:val="00B4266F"/>
    <w:rsid w:val="00B42A29"/>
    <w:rsid w:val="00B42F41"/>
    <w:rsid w:val="00B4305E"/>
    <w:rsid w:val="00B4347B"/>
    <w:rsid w:val="00B43B1E"/>
    <w:rsid w:val="00B443CF"/>
    <w:rsid w:val="00B445AE"/>
    <w:rsid w:val="00B4476A"/>
    <w:rsid w:val="00B457C1"/>
    <w:rsid w:val="00B45AD5"/>
    <w:rsid w:val="00B46214"/>
    <w:rsid w:val="00B46392"/>
    <w:rsid w:val="00B46B54"/>
    <w:rsid w:val="00B46EEF"/>
    <w:rsid w:val="00B47182"/>
    <w:rsid w:val="00B500CB"/>
    <w:rsid w:val="00B50695"/>
    <w:rsid w:val="00B51068"/>
    <w:rsid w:val="00B51642"/>
    <w:rsid w:val="00B52C76"/>
    <w:rsid w:val="00B5403F"/>
    <w:rsid w:val="00B55885"/>
    <w:rsid w:val="00B55B1F"/>
    <w:rsid w:val="00B564D9"/>
    <w:rsid w:val="00B5707B"/>
    <w:rsid w:val="00B57506"/>
    <w:rsid w:val="00B57DCB"/>
    <w:rsid w:val="00B602F5"/>
    <w:rsid w:val="00B60772"/>
    <w:rsid w:val="00B61750"/>
    <w:rsid w:val="00B62216"/>
    <w:rsid w:val="00B62317"/>
    <w:rsid w:val="00B6239A"/>
    <w:rsid w:val="00B62E6A"/>
    <w:rsid w:val="00B632B5"/>
    <w:rsid w:val="00B6334B"/>
    <w:rsid w:val="00B634F0"/>
    <w:rsid w:val="00B63A3B"/>
    <w:rsid w:val="00B6418A"/>
    <w:rsid w:val="00B64C1E"/>
    <w:rsid w:val="00B64E38"/>
    <w:rsid w:val="00B654F8"/>
    <w:rsid w:val="00B65730"/>
    <w:rsid w:val="00B65BEE"/>
    <w:rsid w:val="00B65E45"/>
    <w:rsid w:val="00B6657D"/>
    <w:rsid w:val="00B66E5B"/>
    <w:rsid w:val="00B67198"/>
    <w:rsid w:val="00B671BA"/>
    <w:rsid w:val="00B6761C"/>
    <w:rsid w:val="00B67D3E"/>
    <w:rsid w:val="00B7080E"/>
    <w:rsid w:val="00B709A3"/>
    <w:rsid w:val="00B70B0B"/>
    <w:rsid w:val="00B70E60"/>
    <w:rsid w:val="00B71091"/>
    <w:rsid w:val="00B711A4"/>
    <w:rsid w:val="00B7137D"/>
    <w:rsid w:val="00B71481"/>
    <w:rsid w:val="00B71514"/>
    <w:rsid w:val="00B71D48"/>
    <w:rsid w:val="00B7251E"/>
    <w:rsid w:val="00B72959"/>
    <w:rsid w:val="00B73294"/>
    <w:rsid w:val="00B74965"/>
    <w:rsid w:val="00B74EA4"/>
    <w:rsid w:val="00B75771"/>
    <w:rsid w:val="00B75943"/>
    <w:rsid w:val="00B75F5F"/>
    <w:rsid w:val="00B76442"/>
    <w:rsid w:val="00B77340"/>
    <w:rsid w:val="00B777B5"/>
    <w:rsid w:val="00B778B2"/>
    <w:rsid w:val="00B8063F"/>
    <w:rsid w:val="00B816EF"/>
    <w:rsid w:val="00B81B4B"/>
    <w:rsid w:val="00B81DC7"/>
    <w:rsid w:val="00B81EFF"/>
    <w:rsid w:val="00B820BD"/>
    <w:rsid w:val="00B820F7"/>
    <w:rsid w:val="00B8225D"/>
    <w:rsid w:val="00B82799"/>
    <w:rsid w:val="00B82812"/>
    <w:rsid w:val="00B82E34"/>
    <w:rsid w:val="00B830C4"/>
    <w:rsid w:val="00B8373E"/>
    <w:rsid w:val="00B8383D"/>
    <w:rsid w:val="00B83F61"/>
    <w:rsid w:val="00B842CE"/>
    <w:rsid w:val="00B84610"/>
    <w:rsid w:val="00B84BF5"/>
    <w:rsid w:val="00B850BA"/>
    <w:rsid w:val="00B85240"/>
    <w:rsid w:val="00B852C7"/>
    <w:rsid w:val="00B8547A"/>
    <w:rsid w:val="00B85627"/>
    <w:rsid w:val="00B856D4"/>
    <w:rsid w:val="00B85CFD"/>
    <w:rsid w:val="00B85D2F"/>
    <w:rsid w:val="00B860C8"/>
    <w:rsid w:val="00B86813"/>
    <w:rsid w:val="00B86AE6"/>
    <w:rsid w:val="00B8782A"/>
    <w:rsid w:val="00B905AF"/>
    <w:rsid w:val="00B9189F"/>
    <w:rsid w:val="00B91C84"/>
    <w:rsid w:val="00B91E29"/>
    <w:rsid w:val="00B92131"/>
    <w:rsid w:val="00B92878"/>
    <w:rsid w:val="00B92A29"/>
    <w:rsid w:val="00B92E43"/>
    <w:rsid w:val="00B930C0"/>
    <w:rsid w:val="00B93B12"/>
    <w:rsid w:val="00B94FD4"/>
    <w:rsid w:val="00B95166"/>
    <w:rsid w:val="00B953F8"/>
    <w:rsid w:val="00B95841"/>
    <w:rsid w:val="00B95C2C"/>
    <w:rsid w:val="00B95E34"/>
    <w:rsid w:val="00B963DE"/>
    <w:rsid w:val="00B97158"/>
    <w:rsid w:val="00B97471"/>
    <w:rsid w:val="00B97E78"/>
    <w:rsid w:val="00BA0B2C"/>
    <w:rsid w:val="00BA12BC"/>
    <w:rsid w:val="00BA16F3"/>
    <w:rsid w:val="00BA195B"/>
    <w:rsid w:val="00BA1C6A"/>
    <w:rsid w:val="00BA20ED"/>
    <w:rsid w:val="00BA2976"/>
    <w:rsid w:val="00BA2B6C"/>
    <w:rsid w:val="00BA2FB5"/>
    <w:rsid w:val="00BA37DB"/>
    <w:rsid w:val="00BA385C"/>
    <w:rsid w:val="00BA387F"/>
    <w:rsid w:val="00BA423B"/>
    <w:rsid w:val="00BA4359"/>
    <w:rsid w:val="00BA4617"/>
    <w:rsid w:val="00BA474F"/>
    <w:rsid w:val="00BA4D1A"/>
    <w:rsid w:val="00BA4EB7"/>
    <w:rsid w:val="00BA4F5A"/>
    <w:rsid w:val="00BA5647"/>
    <w:rsid w:val="00BA5686"/>
    <w:rsid w:val="00BA5B4C"/>
    <w:rsid w:val="00BA6152"/>
    <w:rsid w:val="00BA64A2"/>
    <w:rsid w:val="00BA674E"/>
    <w:rsid w:val="00BA74D2"/>
    <w:rsid w:val="00BA75C1"/>
    <w:rsid w:val="00BA76DF"/>
    <w:rsid w:val="00BB0016"/>
    <w:rsid w:val="00BB0080"/>
    <w:rsid w:val="00BB0266"/>
    <w:rsid w:val="00BB0A45"/>
    <w:rsid w:val="00BB137C"/>
    <w:rsid w:val="00BB170C"/>
    <w:rsid w:val="00BB1870"/>
    <w:rsid w:val="00BB18D4"/>
    <w:rsid w:val="00BB1AF5"/>
    <w:rsid w:val="00BB216E"/>
    <w:rsid w:val="00BB2362"/>
    <w:rsid w:val="00BB23F2"/>
    <w:rsid w:val="00BB3101"/>
    <w:rsid w:val="00BB3972"/>
    <w:rsid w:val="00BB3AFB"/>
    <w:rsid w:val="00BB4D9B"/>
    <w:rsid w:val="00BB5EB5"/>
    <w:rsid w:val="00BB5FAE"/>
    <w:rsid w:val="00BB6FF3"/>
    <w:rsid w:val="00BB738A"/>
    <w:rsid w:val="00BB792F"/>
    <w:rsid w:val="00BC0529"/>
    <w:rsid w:val="00BC06E0"/>
    <w:rsid w:val="00BC0966"/>
    <w:rsid w:val="00BC11DE"/>
    <w:rsid w:val="00BC1813"/>
    <w:rsid w:val="00BC1EC1"/>
    <w:rsid w:val="00BC1F74"/>
    <w:rsid w:val="00BC24F3"/>
    <w:rsid w:val="00BC264B"/>
    <w:rsid w:val="00BC26A1"/>
    <w:rsid w:val="00BC27B0"/>
    <w:rsid w:val="00BC2A0C"/>
    <w:rsid w:val="00BC3248"/>
    <w:rsid w:val="00BC37D8"/>
    <w:rsid w:val="00BC3960"/>
    <w:rsid w:val="00BC42EC"/>
    <w:rsid w:val="00BC43E6"/>
    <w:rsid w:val="00BC44BE"/>
    <w:rsid w:val="00BC47B5"/>
    <w:rsid w:val="00BC48F6"/>
    <w:rsid w:val="00BC49C7"/>
    <w:rsid w:val="00BC4C6B"/>
    <w:rsid w:val="00BC5284"/>
    <w:rsid w:val="00BC5303"/>
    <w:rsid w:val="00BC5F8D"/>
    <w:rsid w:val="00BC67C7"/>
    <w:rsid w:val="00BC67C9"/>
    <w:rsid w:val="00BC6F8D"/>
    <w:rsid w:val="00BC7055"/>
    <w:rsid w:val="00BC7AB1"/>
    <w:rsid w:val="00BD05EC"/>
    <w:rsid w:val="00BD0E0E"/>
    <w:rsid w:val="00BD0F3A"/>
    <w:rsid w:val="00BD0F94"/>
    <w:rsid w:val="00BD1016"/>
    <w:rsid w:val="00BD11A3"/>
    <w:rsid w:val="00BD11AB"/>
    <w:rsid w:val="00BD1383"/>
    <w:rsid w:val="00BD1F6F"/>
    <w:rsid w:val="00BD2088"/>
    <w:rsid w:val="00BD246A"/>
    <w:rsid w:val="00BD24AE"/>
    <w:rsid w:val="00BD253F"/>
    <w:rsid w:val="00BD2725"/>
    <w:rsid w:val="00BD2C13"/>
    <w:rsid w:val="00BD3BB6"/>
    <w:rsid w:val="00BD414A"/>
    <w:rsid w:val="00BD439F"/>
    <w:rsid w:val="00BD57FB"/>
    <w:rsid w:val="00BD655E"/>
    <w:rsid w:val="00BD6BED"/>
    <w:rsid w:val="00BD7714"/>
    <w:rsid w:val="00BD7A5B"/>
    <w:rsid w:val="00BE0919"/>
    <w:rsid w:val="00BE0B70"/>
    <w:rsid w:val="00BE0E4A"/>
    <w:rsid w:val="00BE15F8"/>
    <w:rsid w:val="00BE1857"/>
    <w:rsid w:val="00BE2509"/>
    <w:rsid w:val="00BE2633"/>
    <w:rsid w:val="00BE29DB"/>
    <w:rsid w:val="00BE2E0E"/>
    <w:rsid w:val="00BE30EC"/>
    <w:rsid w:val="00BE365D"/>
    <w:rsid w:val="00BE3B5C"/>
    <w:rsid w:val="00BE3F05"/>
    <w:rsid w:val="00BE5DB8"/>
    <w:rsid w:val="00BE6143"/>
    <w:rsid w:val="00BE68A6"/>
    <w:rsid w:val="00BE7EEB"/>
    <w:rsid w:val="00BF06BC"/>
    <w:rsid w:val="00BF0A41"/>
    <w:rsid w:val="00BF0AA7"/>
    <w:rsid w:val="00BF0ECE"/>
    <w:rsid w:val="00BF2383"/>
    <w:rsid w:val="00BF2F71"/>
    <w:rsid w:val="00BF3043"/>
    <w:rsid w:val="00BF39F3"/>
    <w:rsid w:val="00BF3EBB"/>
    <w:rsid w:val="00BF4DBC"/>
    <w:rsid w:val="00BF5693"/>
    <w:rsid w:val="00BF5B1E"/>
    <w:rsid w:val="00BF6063"/>
    <w:rsid w:val="00BF6102"/>
    <w:rsid w:val="00BF641B"/>
    <w:rsid w:val="00BF68DE"/>
    <w:rsid w:val="00BF6E64"/>
    <w:rsid w:val="00BF7063"/>
    <w:rsid w:val="00BF7689"/>
    <w:rsid w:val="00C00256"/>
    <w:rsid w:val="00C005AA"/>
    <w:rsid w:val="00C006C8"/>
    <w:rsid w:val="00C010D7"/>
    <w:rsid w:val="00C01803"/>
    <w:rsid w:val="00C024C1"/>
    <w:rsid w:val="00C033D4"/>
    <w:rsid w:val="00C03405"/>
    <w:rsid w:val="00C03577"/>
    <w:rsid w:val="00C045C3"/>
    <w:rsid w:val="00C04C83"/>
    <w:rsid w:val="00C06B8C"/>
    <w:rsid w:val="00C06FAD"/>
    <w:rsid w:val="00C0732E"/>
    <w:rsid w:val="00C0733F"/>
    <w:rsid w:val="00C0755A"/>
    <w:rsid w:val="00C07E0F"/>
    <w:rsid w:val="00C103DD"/>
    <w:rsid w:val="00C11832"/>
    <w:rsid w:val="00C11DE2"/>
    <w:rsid w:val="00C1208A"/>
    <w:rsid w:val="00C12471"/>
    <w:rsid w:val="00C128C8"/>
    <w:rsid w:val="00C12A43"/>
    <w:rsid w:val="00C139C6"/>
    <w:rsid w:val="00C13B55"/>
    <w:rsid w:val="00C13F72"/>
    <w:rsid w:val="00C1404F"/>
    <w:rsid w:val="00C14403"/>
    <w:rsid w:val="00C147C0"/>
    <w:rsid w:val="00C14876"/>
    <w:rsid w:val="00C14986"/>
    <w:rsid w:val="00C153C3"/>
    <w:rsid w:val="00C15753"/>
    <w:rsid w:val="00C15CC5"/>
    <w:rsid w:val="00C15DD7"/>
    <w:rsid w:val="00C16002"/>
    <w:rsid w:val="00C164B5"/>
    <w:rsid w:val="00C167C2"/>
    <w:rsid w:val="00C16E6C"/>
    <w:rsid w:val="00C16E7C"/>
    <w:rsid w:val="00C16FDF"/>
    <w:rsid w:val="00C17DEF"/>
    <w:rsid w:val="00C17ECD"/>
    <w:rsid w:val="00C206C8"/>
    <w:rsid w:val="00C2081B"/>
    <w:rsid w:val="00C20F06"/>
    <w:rsid w:val="00C2158D"/>
    <w:rsid w:val="00C2161F"/>
    <w:rsid w:val="00C21CEB"/>
    <w:rsid w:val="00C229E6"/>
    <w:rsid w:val="00C22B65"/>
    <w:rsid w:val="00C22E18"/>
    <w:rsid w:val="00C230C3"/>
    <w:rsid w:val="00C235B8"/>
    <w:rsid w:val="00C238CD"/>
    <w:rsid w:val="00C23AB6"/>
    <w:rsid w:val="00C24237"/>
    <w:rsid w:val="00C244D7"/>
    <w:rsid w:val="00C244E0"/>
    <w:rsid w:val="00C24CD3"/>
    <w:rsid w:val="00C24E9C"/>
    <w:rsid w:val="00C25068"/>
    <w:rsid w:val="00C25F3C"/>
    <w:rsid w:val="00C26089"/>
    <w:rsid w:val="00C26D94"/>
    <w:rsid w:val="00C2750F"/>
    <w:rsid w:val="00C27BD3"/>
    <w:rsid w:val="00C27DDD"/>
    <w:rsid w:val="00C27FDD"/>
    <w:rsid w:val="00C302CD"/>
    <w:rsid w:val="00C302D0"/>
    <w:rsid w:val="00C30844"/>
    <w:rsid w:val="00C30B16"/>
    <w:rsid w:val="00C30DBB"/>
    <w:rsid w:val="00C30FFC"/>
    <w:rsid w:val="00C31880"/>
    <w:rsid w:val="00C31C15"/>
    <w:rsid w:val="00C3336A"/>
    <w:rsid w:val="00C338F9"/>
    <w:rsid w:val="00C3418C"/>
    <w:rsid w:val="00C343EE"/>
    <w:rsid w:val="00C34545"/>
    <w:rsid w:val="00C34BD5"/>
    <w:rsid w:val="00C354C0"/>
    <w:rsid w:val="00C3553C"/>
    <w:rsid w:val="00C35599"/>
    <w:rsid w:val="00C3606A"/>
    <w:rsid w:val="00C40925"/>
    <w:rsid w:val="00C409E5"/>
    <w:rsid w:val="00C40C21"/>
    <w:rsid w:val="00C41886"/>
    <w:rsid w:val="00C41E45"/>
    <w:rsid w:val="00C41F65"/>
    <w:rsid w:val="00C420C2"/>
    <w:rsid w:val="00C42E6B"/>
    <w:rsid w:val="00C433CD"/>
    <w:rsid w:val="00C43C55"/>
    <w:rsid w:val="00C43EFA"/>
    <w:rsid w:val="00C44081"/>
    <w:rsid w:val="00C4496F"/>
    <w:rsid w:val="00C44DBA"/>
    <w:rsid w:val="00C45069"/>
    <w:rsid w:val="00C45719"/>
    <w:rsid w:val="00C46E69"/>
    <w:rsid w:val="00C4794E"/>
    <w:rsid w:val="00C47A45"/>
    <w:rsid w:val="00C47E51"/>
    <w:rsid w:val="00C5019B"/>
    <w:rsid w:val="00C5039E"/>
    <w:rsid w:val="00C508A4"/>
    <w:rsid w:val="00C51630"/>
    <w:rsid w:val="00C52366"/>
    <w:rsid w:val="00C530FB"/>
    <w:rsid w:val="00C531DC"/>
    <w:rsid w:val="00C54950"/>
    <w:rsid w:val="00C54AEE"/>
    <w:rsid w:val="00C54B81"/>
    <w:rsid w:val="00C54BA8"/>
    <w:rsid w:val="00C551EB"/>
    <w:rsid w:val="00C5594C"/>
    <w:rsid w:val="00C55FA7"/>
    <w:rsid w:val="00C55FCD"/>
    <w:rsid w:val="00C56224"/>
    <w:rsid w:val="00C5662A"/>
    <w:rsid w:val="00C56A58"/>
    <w:rsid w:val="00C56AB5"/>
    <w:rsid w:val="00C56F1E"/>
    <w:rsid w:val="00C57231"/>
    <w:rsid w:val="00C573E2"/>
    <w:rsid w:val="00C57607"/>
    <w:rsid w:val="00C602E2"/>
    <w:rsid w:val="00C60393"/>
    <w:rsid w:val="00C60E8E"/>
    <w:rsid w:val="00C6187B"/>
    <w:rsid w:val="00C63125"/>
    <w:rsid w:val="00C637B2"/>
    <w:rsid w:val="00C63CDD"/>
    <w:rsid w:val="00C648AC"/>
    <w:rsid w:val="00C648EE"/>
    <w:rsid w:val="00C652FC"/>
    <w:rsid w:val="00C6580E"/>
    <w:rsid w:val="00C65F35"/>
    <w:rsid w:val="00C65F9C"/>
    <w:rsid w:val="00C67C03"/>
    <w:rsid w:val="00C67D19"/>
    <w:rsid w:val="00C7001C"/>
    <w:rsid w:val="00C70BEC"/>
    <w:rsid w:val="00C71981"/>
    <w:rsid w:val="00C7215B"/>
    <w:rsid w:val="00C721C3"/>
    <w:rsid w:val="00C729C3"/>
    <w:rsid w:val="00C739D4"/>
    <w:rsid w:val="00C74B0F"/>
    <w:rsid w:val="00C74D07"/>
    <w:rsid w:val="00C74ECE"/>
    <w:rsid w:val="00C751A2"/>
    <w:rsid w:val="00C754C9"/>
    <w:rsid w:val="00C759CF"/>
    <w:rsid w:val="00C76082"/>
    <w:rsid w:val="00C76196"/>
    <w:rsid w:val="00C76680"/>
    <w:rsid w:val="00C76A46"/>
    <w:rsid w:val="00C76B8D"/>
    <w:rsid w:val="00C772BC"/>
    <w:rsid w:val="00C77A34"/>
    <w:rsid w:val="00C77A67"/>
    <w:rsid w:val="00C77D26"/>
    <w:rsid w:val="00C808B3"/>
    <w:rsid w:val="00C808EA"/>
    <w:rsid w:val="00C80DD1"/>
    <w:rsid w:val="00C810BA"/>
    <w:rsid w:val="00C82261"/>
    <w:rsid w:val="00C82386"/>
    <w:rsid w:val="00C82F7D"/>
    <w:rsid w:val="00C82F8C"/>
    <w:rsid w:val="00C83CCA"/>
    <w:rsid w:val="00C83F54"/>
    <w:rsid w:val="00C84630"/>
    <w:rsid w:val="00C8546B"/>
    <w:rsid w:val="00C8550C"/>
    <w:rsid w:val="00C85729"/>
    <w:rsid w:val="00C86D06"/>
    <w:rsid w:val="00C86D6D"/>
    <w:rsid w:val="00C87187"/>
    <w:rsid w:val="00C874CC"/>
    <w:rsid w:val="00C87733"/>
    <w:rsid w:val="00C87841"/>
    <w:rsid w:val="00C87BAD"/>
    <w:rsid w:val="00C87D5B"/>
    <w:rsid w:val="00C9006D"/>
    <w:rsid w:val="00C909C2"/>
    <w:rsid w:val="00C9156D"/>
    <w:rsid w:val="00C92026"/>
    <w:rsid w:val="00C9240D"/>
    <w:rsid w:val="00C927FE"/>
    <w:rsid w:val="00C92A86"/>
    <w:rsid w:val="00C92D34"/>
    <w:rsid w:val="00C92EA3"/>
    <w:rsid w:val="00C945E7"/>
    <w:rsid w:val="00C946AE"/>
    <w:rsid w:val="00C949E6"/>
    <w:rsid w:val="00C9565B"/>
    <w:rsid w:val="00C956D4"/>
    <w:rsid w:val="00C9578F"/>
    <w:rsid w:val="00C95AFA"/>
    <w:rsid w:val="00C96114"/>
    <w:rsid w:val="00C963FF"/>
    <w:rsid w:val="00C96AA4"/>
    <w:rsid w:val="00C96CF0"/>
    <w:rsid w:val="00C972C3"/>
    <w:rsid w:val="00C97654"/>
    <w:rsid w:val="00C97A29"/>
    <w:rsid w:val="00C97B7D"/>
    <w:rsid w:val="00CA022C"/>
    <w:rsid w:val="00CA0924"/>
    <w:rsid w:val="00CA1A0E"/>
    <w:rsid w:val="00CA1A54"/>
    <w:rsid w:val="00CA248C"/>
    <w:rsid w:val="00CA27F3"/>
    <w:rsid w:val="00CA2A2A"/>
    <w:rsid w:val="00CA2D73"/>
    <w:rsid w:val="00CA314E"/>
    <w:rsid w:val="00CA3933"/>
    <w:rsid w:val="00CA3F6E"/>
    <w:rsid w:val="00CA4116"/>
    <w:rsid w:val="00CA4139"/>
    <w:rsid w:val="00CA45D6"/>
    <w:rsid w:val="00CA5885"/>
    <w:rsid w:val="00CA5985"/>
    <w:rsid w:val="00CA6300"/>
    <w:rsid w:val="00CA7207"/>
    <w:rsid w:val="00CA7834"/>
    <w:rsid w:val="00CA7903"/>
    <w:rsid w:val="00CB0211"/>
    <w:rsid w:val="00CB04B7"/>
    <w:rsid w:val="00CB06A7"/>
    <w:rsid w:val="00CB0BA3"/>
    <w:rsid w:val="00CB0BB8"/>
    <w:rsid w:val="00CB0DEA"/>
    <w:rsid w:val="00CB13C4"/>
    <w:rsid w:val="00CB14FF"/>
    <w:rsid w:val="00CB1D50"/>
    <w:rsid w:val="00CB2769"/>
    <w:rsid w:val="00CB2E56"/>
    <w:rsid w:val="00CB2F52"/>
    <w:rsid w:val="00CB3009"/>
    <w:rsid w:val="00CB3781"/>
    <w:rsid w:val="00CB37B2"/>
    <w:rsid w:val="00CB475B"/>
    <w:rsid w:val="00CB4BA8"/>
    <w:rsid w:val="00CB55EA"/>
    <w:rsid w:val="00CB5B52"/>
    <w:rsid w:val="00CB6B47"/>
    <w:rsid w:val="00CB749F"/>
    <w:rsid w:val="00CC0100"/>
    <w:rsid w:val="00CC0BD8"/>
    <w:rsid w:val="00CC1028"/>
    <w:rsid w:val="00CC1AD7"/>
    <w:rsid w:val="00CC3685"/>
    <w:rsid w:val="00CC4072"/>
    <w:rsid w:val="00CC48F7"/>
    <w:rsid w:val="00CC495F"/>
    <w:rsid w:val="00CC4FC5"/>
    <w:rsid w:val="00CC5612"/>
    <w:rsid w:val="00CC587B"/>
    <w:rsid w:val="00CC5C54"/>
    <w:rsid w:val="00CC63FD"/>
    <w:rsid w:val="00CC67EE"/>
    <w:rsid w:val="00CC70A1"/>
    <w:rsid w:val="00CC78A0"/>
    <w:rsid w:val="00CC7C1B"/>
    <w:rsid w:val="00CC7C67"/>
    <w:rsid w:val="00CD0752"/>
    <w:rsid w:val="00CD0863"/>
    <w:rsid w:val="00CD0AEC"/>
    <w:rsid w:val="00CD0EB7"/>
    <w:rsid w:val="00CD0EC7"/>
    <w:rsid w:val="00CD0F71"/>
    <w:rsid w:val="00CD1F13"/>
    <w:rsid w:val="00CD2838"/>
    <w:rsid w:val="00CD331A"/>
    <w:rsid w:val="00CD348C"/>
    <w:rsid w:val="00CD3657"/>
    <w:rsid w:val="00CD3847"/>
    <w:rsid w:val="00CD3955"/>
    <w:rsid w:val="00CD4B41"/>
    <w:rsid w:val="00CD4FB0"/>
    <w:rsid w:val="00CD504F"/>
    <w:rsid w:val="00CD5A04"/>
    <w:rsid w:val="00CD5DEC"/>
    <w:rsid w:val="00CD64BE"/>
    <w:rsid w:val="00CD6A0A"/>
    <w:rsid w:val="00CD6C83"/>
    <w:rsid w:val="00CD715E"/>
    <w:rsid w:val="00CD72CB"/>
    <w:rsid w:val="00CD74E3"/>
    <w:rsid w:val="00CD74EF"/>
    <w:rsid w:val="00CD7DAE"/>
    <w:rsid w:val="00CE08AD"/>
    <w:rsid w:val="00CE1C40"/>
    <w:rsid w:val="00CE1E33"/>
    <w:rsid w:val="00CE2BC8"/>
    <w:rsid w:val="00CE36D2"/>
    <w:rsid w:val="00CE3F62"/>
    <w:rsid w:val="00CE4252"/>
    <w:rsid w:val="00CE4373"/>
    <w:rsid w:val="00CE4B62"/>
    <w:rsid w:val="00CE4CC9"/>
    <w:rsid w:val="00CE5555"/>
    <w:rsid w:val="00CE5BC7"/>
    <w:rsid w:val="00CE676B"/>
    <w:rsid w:val="00CE6EF5"/>
    <w:rsid w:val="00CF0A31"/>
    <w:rsid w:val="00CF0E23"/>
    <w:rsid w:val="00CF1464"/>
    <w:rsid w:val="00CF16C6"/>
    <w:rsid w:val="00CF2C48"/>
    <w:rsid w:val="00CF2CC1"/>
    <w:rsid w:val="00CF2E2B"/>
    <w:rsid w:val="00CF323E"/>
    <w:rsid w:val="00CF3B6C"/>
    <w:rsid w:val="00CF4181"/>
    <w:rsid w:val="00CF494E"/>
    <w:rsid w:val="00CF4B4F"/>
    <w:rsid w:val="00CF4DF5"/>
    <w:rsid w:val="00CF5304"/>
    <w:rsid w:val="00CF5665"/>
    <w:rsid w:val="00CF57F0"/>
    <w:rsid w:val="00CF5C3A"/>
    <w:rsid w:val="00CF6012"/>
    <w:rsid w:val="00CF64A4"/>
    <w:rsid w:val="00CF65C9"/>
    <w:rsid w:val="00CF67DE"/>
    <w:rsid w:val="00CF6F8B"/>
    <w:rsid w:val="00CF6FB9"/>
    <w:rsid w:val="00CF7558"/>
    <w:rsid w:val="00CF75B3"/>
    <w:rsid w:val="00CF79ED"/>
    <w:rsid w:val="00D00160"/>
    <w:rsid w:val="00D0040F"/>
    <w:rsid w:val="00D01009"/>
    <w:rsid w:val="00D01FD5"/>
    <w:rsid w:val="00D03555"/>
    <w:rsid w:val="00D03A59"/>
    <w:rsid w:val="00D03FB0"/>
    <w:rsid w:val="00D04356"/>
    <w:rsid w:val="00D04870"/>
    <w:rsid w:val="00D048B1"/>
    <w:rsid w:val="00D057FB"/>
    <w:rsid w:val="00D05A27"/>
    <w:rsid w:val="00D066D5"/>
    <w:rsid w:val="00D0677B"/>
    <w:rsid w:val="00D067B6"/>
    <w:rsid w:val="00D06D49"/>
    <w:rsid w:val="00D06DD9"/>
    <w:rsid w:val="00D071DF"/>
    <w:rsid w:val="00D0753B"/>
    <w:rsid w:val="00D07BC6"/>
    <w:rsid w:val="00D10288"/>
    <w:rsid w:val="00D1068E"/>
    <w:rsid w:val="00D10735"/>
    <w:rsid w:val="00D11392"/>
    <w:rsid w:val="00D1191F"/>
    <w:rsid w:val="00D11A6B"/>
    <w:rsid w:val="00D1202D"/>
    <w:rsid w:val="00D12049"/>
    <w:rsid w:val="00D12104"/>
    <w:rsid w:val="00D1236F"/>
    <w:rsid w:val="00D12F71"/>
    <w:rsid w:val="00D130BA"/>
    <w:rsid w:val="00D130C5"/>
    <w:rsid w:val="00D135D2"/>
    <w:rsid w:val="00D13A15"/>
    <w:rsid w:val="00D14E78"/>
    <w:rsid w:val="00D153FE"/>
    <w:rsid w:val="00D154E0"/>
    <w:rsid w:val="00D167D0"/>
    <w:rsid w:val="00D17913"/>
    <w:rsid w:val="00D17C17"/>
    <w:rsid w:val="00D20036"/>
    <w:rsid w:val="00D2008B"/>
    <w:rsid w:val="00D20A24"/>
    <w:rsid w:val="00D20BAE"/>
    <w:rsid w:val="00D211BB"/>
    <w:rsid w:val="00D212F3"/>
    <w:rsid w:val="00D21714"/>
    <w:rsid w:val="00D21C08"/>
    <w:rsid w:val="00D21D11"/>
    <w:rsid w:val="00D22508"/>
    <w:rsid w:val="00D2255E"/>
    <w:rsid w:val="00D22C97"/>
    <w:rsid w:val="00D231E0"/>
    <w:rsid w:val="00D23282"/>
    <w:rsid w:val="00D2350B"/>
    <w:rsid w:val="00D235A7"/>
    <w:rsid w:val="00D2368C"/>
    <w:rsid w:val="00D247A8"/>
    <w:rsid w:val="00D24861"/>
    <w:rsid w:val="00D24D0B"/>
    <w:rsid w:val="00D24DF5"/>
    <w:rsid w:val="00D2699B"/>
    <w:rsid w:val="00D26EF4"/>
    <w:rsid w:val="00D27DCF"/>
    <w:rsid w:val="00D3080E"/>
    <w:rsid w:val="00D30E29"/>
    <w:rsid w:val="00D30E4C"/>
    <w:rsid w:val="00D30FC0"/>
    <w:rsid w:val="00D31259"/>
    <w:rsid w:val="00D3128B"/>
    <w:rsid w:val="00D31652"/>
    <w:rsid w:val="00D32420"/>
    <w:rsid w:val="00D325B5"/>
    <w:rsid w:val="00D33068"/>
    <w:rsid w:val="00D332BF"/>
    <w:rsid w:val="00D33D01"/>
    <w:rsid w:val="00D34C7D"/>
    <w:rsid w:val="00D34DD3"/>
    <w:rsid w:val="00D3525B"/>
    <w:rsid w:val="00D35842"/>
    <w:rsid w:val="00D35BDF"/>
    <w:rsid w:val="00D365AA"/>
    <w:rsid w:val="00D3680D"/>
    <w:rsid w:val="00D36D50"/>
    <w:rsid w:val="00D36D79"/>
    <w:rsid w:val="00D37999"/>
    <w:rsid w:val="00D408E0"/>
    <w:rsid w:val="00D40B5A"/>
    <w:rsid w:val="00D410E0"/>
    <w:rsid w:val="00D4140D"/>
    <w:rsid w:val="00D42848"/>
    <w:rsid w:val="00D43057"/>
    <w:rsid w:val="00D43059"/>
    <w:rsid w:val="00D43731"/>
    <w:rsid w:val="00D437E1"/>
    <w:rsid w:val="00D43D88"/>
    <w:rsid w:val="00D44278"/>
    <w:rsid w:val="00D4484A"/>
    <w:rsid w:val="00D452A7"/>
    <w:rsid w:val="00D457CB"/>
    <w:rsid w:val="00D462F7"/>
    <w:rsid w:val="00D46B59"/>
    <w:rsid w:val="00D46BEE"/>
    <w:rsid w:val="00D46D66"/>
    <w:rsid w:val="00D47075"/>
    <w:rsid w:val="00D4709D"/>
    <w:rsid w:val="00D470D0"/>
    <w:rsid w:val="00D477F8"/>
    <w:rsid w:val="00D5068C"/>
    <w:rsid w:val="00D50BB3"/>
    <w:rsid w:val="00D51009"/>
    <w:rsid w:val="00D512C1"/>
    <w:rsid w:val="00D52921"/>
    <w:rsid w:val="00D529D5"/>
    <w:rsid w:val="00D52C69"/>
    <w:rsid w:val="00D52F0D"/>
    <w:rsid w:val="00D53037"/>
    <w:rsid w:val="00D54478"/>
    <w:rsid w:val="00D545D5"/>
    <w:rsid w:val="00D548B6"/>
    <w:rsid w:val="00D54D69"/>
    <w:rsid w:val="00D551D3"/>
    <w:rsid w:val="00D5546E"/>
    <w:rsid w:val="00D55E6E"/>
    <w:rsid w:val="00D56301"/>
    <w:rsid w:val="00D567CB"/>
    <w:rsid w:val="00D56E4C"/>
    <w:rsid w:val="00D57206"/>
    <w:rsid w:val="00D57290"/>
    <w:rsid w:val="00D57353"/>
    <w:rsid w:val="00D573C2"/>
    <w:rsid w:val="00D57469"/>
    <w:rsid w:val="00D57B41"/>
    <w:rsid w:val="00D57F4E"/>
    <w:rsid w:val="00D6015F"/>
    <w:rsid w:val="00D60173"/>
    <w:rsid w:val="00D606F1"/>
    <w:rsid w:val="00D608B8"/>
    <w:rsid w:val="00D609EF"/>
    <w:rsid w:val="00D60BA4"/>
    <w:rsid w:val="00D60D8A"/>
    <w:rsid w:val="00D612B5"/>
    <w:rsid w:val="00D61B45"/>
    <w:rsid w:val="00D62198"/>
    <w:rsid w:val="00D6394B"/>
    <w:rsid w:val="00D63BF4"/>
    <w:rsid w:val="00D63F21"/>
    <w:rsid w:val="00D63F4E"/>
    <w:rsid w:val="00D640A6"/>
    <w:rsid w:val="00D64A6A"/>
    <w:rsid w:val="00D654C1"/>
    <w:rsid w:val="00D6551E"/>
    <w:rsid w:val="00D655CE"/>
    <w:rsid w:val="00D6562F"/>
    <w:rsid w:val="00D656AB"/>
    <w:rsid w:val="00D65893"/>
    <w:rsid w:val="00D6666C"/>
    <w:rsid w:val="00D669E4"/>
    <w:rsid w:val="00D66D0F"/>
    <w:rsid w:val="00D66D1E"/>
    <w:rsid w:val="00D67249"/>
    <w:rsid w:val="00D67896"/>
    <w:rsid w:val="00D67BA2"/>
    <w:rsid w:val="00D701F3"/>
    <w:rsid w:val="00D71DC1"/>
    <w:rsid w:val="00D72329"/>
    <w:rsid w:val="00D72D5D"/>
    <w:rsid w:val="00D73CE2"/>
    <w:rsid w:val="00D73F36"/>
    <w:rsid w:val="00D74AD0"/>
    <w:rsid w:val="00D750F7"/>
    <w:rsid w:val="00D75425"/>
    <w:rsid w:val="00D754F7"/>
    <w:rsid w:val="00D75D6B"/>
    <w:rsid w:val="00D7639E"/>
    <w:rsid w:val="00D767AF"/>
    <w:rsid w:val="00D7681E"/>
    <w:rsid w:val="00D77279"/>
    <w:rsid w:val="00D77BCB"/>
    <w:rsid w:val="00D800A8"/>
    <w:rsid w:val="00D801DD"/>
    <w:rsid w:val="00D8034B"/>
    <w:rsid w:val="00D807F4"/>
    <w:rsid w:val="00D80D0D"/>
    <w:rsid w:val="00D80F18"/>
    <w:rsid w:val="00D80F4E"/>
    <w:rsid w:val="00D816F9"/>
    <w:rsid w:val="00D81F47"/>
    <w:rsid w:val="00D822A1"/>
    <w:rsid w:val="00D82573"/>
    <w:rsid w:val="00D83233"/>
    <w:rsid w:val="00D838EF"/>
    <w:rsid w:val="00D83CF8"/>
    <w:rsid w:val="00D853DB"/>
    <w:rsid w:val="00D85564"/>
    <w:rsid w:val="00D8575E"/>
    <w:rsid w:val="00D8668D"/>
    <w:rsid w:val="00D86C4C"/>
    <w:rsid w:val="00D8717A"/>
    <w:rsid w:val="00D87D67"/>
    <w:rsid w:val="00D902D6"/>
    <w:rsid w:val="00D907B8"/>
    <w:rsid w:val="00D90A76"/>
    <w:rsid w:val="00D90B23"/>
    <w:rsid w:val="00D90BD2"/>
    <w:rsid w:val="00D922AF"/>
    <w:rsid w:val="00D92AA2"/>
    <w:rsid w:val="00D92DA6"/>
    <w:rsid w:val="00D9302A"/>
    <w:rsid w:val="00D93318"/>
    <w:rsid w:val="00D9374A"/>
    <w:rsid w:val="00D937E4"/>
    <w:rsid w:val="00D93910"/>
    <w:rsid w:val="00D93E6B"/>
    <w:rsid w:val="00D9468D"/>
    <w:rsid w:val="00D9489F"/>
    <w:rsid w:val="00D94E01"/>
    <w:rsid w:val="00D954C5"/>
    <w:rsid w:val="00D958E2"/>
    <w:rsid w:val="00D95B23"/>
    <w:rsid w:val="00D95FD0"/>
    <w:rsid w:val="00D9626B"/>
    <w:rsid w:val="00D96406"/>
    <w:rsid w:val="00D96478"/>
    <w:rsid w:val="00D967FF"/>
    <w:rsid w:val="00D96982"/>
    <w:rsid w:val="00D971D9"/>
    <w:rsid w:val="00D973AF"/>
    <w:rsid w:val="00D97B43"/>
    <w:rsid w:val="00DA0071"/>
    <w:rsid w:val="00DA119A"/>
    <w:rsid w:val="00DA11D2"/>
    <w:rsid w:val="00DA188C"/>
    <w:rsid w:val="00DA1CDF"/>
    <w:rsid w:val="00DA20E6"/>
    <w:rsid w:val="00DA22D7"/>
    <w:rsid w:val="00DA2693"/>
    <w:rsid w:val="00DA2B1E"/>
    <w:rsid w:val="00DA2BAA"/>
    <w:rsid w:val="00DA323A"/>
    <w:rsid w:val="00DA35F2"/>
    <w:rsid w:val="00DA36E7"/>
    <w:rsid w:val="00DA38DC"/>
    <w:rsid w:val="00DA416E"/>
    <w:rsid w:val="00DA49CA"/>
    <w:rsid w:val="00DA4E9B"/>
    <w:rsid w:val="00DA5238"/>
    <w:rsid w:val="00DA5310"/>
    <w:rsid w:val="00DA54E4"/>
    <w:rsid w:val="00DA5CF6"/>
    <w:rsid w:val="00DA65CD"/>
    <w:rsid w:val="00DA66AE"/>
    <w:rsid w:val="00DA69D6"/>
    <w:rsid w:val="00DA6ADE"/>
    <w:rsid w:val="00DA7756"/>
    <w:rsid w:val="00DA7998"/>
    <w:rsid w:val="00DA79AF"/>
    <w:rsid w:val="00DA7B1A"/>
    <w:rsid w:val="00DA7C0A"/>
    <w:rsid w:val="00DA7CBC"/>
    <w:rsid w:val="00DA7E48"/>
    <w:rsid w:val="00DB0650"/>
    <w:rsid w:val="00DB079B"/>
    <w:rsid w:val="00DB097F"/>
    <w:rsid w:val="00DB0FD7"/>
    <w:rsid w:val="00DB1411"/>
    <w:rsid w:val="00DB19C0"/>
    <w:rsid w:val="00DB20A2"/>
    <w:rsid w:val="00DB2108"/>
    <w:rsid w:val="00DB21B0"/>
    <w:rsid w:val="00DB21ED"/>
    <w:rsid w:val="00DB26C9"/>
    <w:rsid w:val="00DB26CD"/>
    <w:rsid w:val="00DB39E1"/>
    <w:rsid w:val="00DB468E"/>
    <w:rsid w:val="00DB5739"/>
    <w:rsid w:val="00DB5DF6"/>
    <w:rsid w:val="00DB6868"/>
    <w:rsid w:val="00DB6B8B"/>
    <w:rsid w:val="00DB75A7"/>
    <w:rsid w:val="00DC062D"/>
    <w:rsid w:val="00DC0CFD"/>
    <w:rsid w:val="00DC23B2"/>
    <w:rsid w:val="00DC3C81"/>
    <w:rsid w:val="00DC3DB4"/>
    <w:rsid w:val="00DC4476"/>
    <w:rsid w:val="00DC452B"/>
    <w:rsid w:val="00DC452C"/>
    <w:rsid w:val="00DC4641"/>
    <w:rsid w:val="00DC4EC7"/>
    <w:rsid w:val="00DC4F96"/>
    <w:rsid w:val="00DC591F"/>
    <w:rsid w:val="00DC5EE1"/>
    <w:rsid w:val="00DC6069"/>
    <w:rsid w:val="00DC64DA"/>
    <w:rsid w:val="00DC6696"/>
    <w:rsid w:val="00DC6C35"/>
    <w:rsid w:val="00DC7615"/>
    <w:rsid w:val="00DC7B5B"/>
    <w:rsid w:val="00DD0208"/>
    <w:rsid w:val="00DD05A3"/>
    <w:rsid w:val="00DD149C"/>
    <w:rsid w:val="00DD166D"/>
    <w:rsid w:val="00DD1BC1"/>
    <w:rsid w:val="00DD1C90"/>
    <w:rsid w:val="00DD1F0D"/>
    <w:rsid w:val="00DD2495"/>
    <w:rsid w:val="00DD3458"/>
    <w:rsid w:val="00DD3A80"/>
    <w:rsid w:val="00DD3F17"/>
    <w:rsid w:val="00DD4387"/>
    <w:rsid w:val="00DD4699"/>
    <w:rsid w:val="00DD4B61"/>
    <w:rsid w:val="00DD4CDC"/>
    <w:rsid w:val="00DD4D22"/>
    <w:rsid w:val="00DD5453"/>
    <w:rsid w:val="00DD58E0"/>
    <w:rsid w:val="00DD5CCA"/>
    <w:rsid w:val="00DD5FC4"/>
    <w:rsid w:val="00DD60F5"/>
    <w:rsid w:val="00DD6464"/>
    <w:rsid w:val="00DD67CE"/>
    <w:rsid w:val="00DD67E2"/>
    <w:rsid w:val="00DD6926"/>
    <w:rsid w:val="00DD69B0"/>
    <w:rsid w:val="00DD7E2F"/>
    <w:rsid w:val="00DE06F7"/>
    <w:rsid w:val="00DE2AD0"/>
    <w:rsid w:val="00DE2FDA"/>
    <w:rsid w:val="00DE3161"/>
    <w:rsid w:val="00DE3186"/>
    <w:rsid w:val="00DE364A"/>
    <w:rsid w:val="00DE3A38"/>
    <w:rsid w:val="00DE3D12"/>
    <w:rsid w:val="00DE4104"/>
    <w:rsid w:val="00DE45AF"/>
    <w:rsid w:val="00DE45CD"/>
    <w:rsid w:val="00DE5D1A"/>
    <w:rsid w:val="00DE5D1B"/>
    <w:rsid w:val="00DE6D1D"/>
    <w:rsid w:val="00DE752D"/>
    <w:rsid w:val="00DE765A"/>
    <w:rsid w:val="00DE7BDC"/>
    <w:rsid w:val="00DE7EF7"/>
    <w:rsid w:val="00DF0071"/>
    <w:rsid w:val="00DF048C"/>
    <w:rsid w:val="00DF0FA7"/>
    <w:rsid w:val="00DF1B51"/>
    <w:rsid w:val="00DF4162"/>
    <w:rsid w:val="00DF4E45"/>
    <w:rsid w:val="00DF5104"/>
    <w:rsid w:val="00DF6C60"/>
    <w:rsid w:val="00DF6EF1"/>
    <w:rsid w:val="00DF7408"/>
    <w:rsid w:val="00DF79C2"/>
    <w:rsid w:val="00DF7A1D"/>
    <w:rsid w:val="00DF7C04"/>
    <w:rsid w:val="00DF7D49"/>
    <w:rsid w:val="00DF7E33"/>
    <w:rsid w:val="00E00122"/>
    <w:rsid w:val="00E01900"/>
    <w:rsid w:val="00E024D8"/>
    <w:rsid w:val="00E02833"/>
    <w:rsid w:val="00E038D9"/>
    <w:rsid w:val="00E03944"/>
    <w:rsid w:val="00E03FFF"/>
    <w:rsid w:val="00E0454E"/>
    <w:rsid w:val="00E0476C"/>
    <w:rsid w:val="00E04DFC"/>
    <w:rsid w:val="00E04ECE"/>
    <w:rsid w:val="00E04FE5"/>
    <w:rsid w:val="00E054C0"/>
    <w:rsid w:val="00E05D29"/>
    <w:rsid w:val="00E06030"/>
    <w:rsid w:val="00E06737"/>
    <w:rsid w:val="00E0678A"/>
    <w:rsid w:val="00E068B0"/>
    <w:rsid w:val="00E075DD"/>
    <w:rsid w:val="00E101C9"/>
    <w:rsid w:val="00E106C2"/>
    <w:rsid w:val="00E10FD8"/>
    <w:rsid w:val="00E11624"/>
    <w:rsid w:val="00E12F5F"/>
    <w:rsid w:val="00E13842"/>
    <w:rsid w:val="00E138F8"/>
    <w:rsid w:val="00E13BB2"/>
    <w:rsid w:val="00E13D7C"/>
    <w:rsid w:val="00E1456B"/>
    <w:rsid w:val="00E14AAB"/>
    <w:rsid w:val="00E14AAD"/>
    <w:rsid w:val="00E154F2"/>
    <w:rsid w:val="00E159CE"/>
    <w:rsid w:val="00E15D42"/>
    <w:rsid w:val="00E16302"/>
    <w:rsid w:val="00E167C6"/>
    <w:rsid w:val="00E169F8"/>
    <w:rsid w:val="00E16ACA"/>
    <w:rsid w:val="00E16B8C"/>
    <w:rsid w:val="00E16E08"/>
    <w:rsid w:val="00E174D8"/>
    <w:rsid w:val="00E17C88"/>
    <w:rsid w:val="00E20370"/>
    <w:rsid w:val="00E20A2B"/>
    <w:rsid w:val="00E20D01"/>
    <w:rsid w:val="00E21171"/>
    <w:rsid w:val="00E2124C"/>
    <w:rsid w:val="00E21C36"/>
    <w:rsid w:val="00E22B13"/>
    <w:rsid w:val="00E22EFE"/>
    <w:rsid w:val="00E23836"/>
    <w:rsid w:val="00E23A1D"/>
    <w:rsid w:val="00E23EB9"/>
    <w:rsid w:val="00E24290"/>
    <w:rsid w:val="00E24C09"/>
    <w:rsid w:val="00E24D35"/>
    <w:rsid w:val="00E24EE5"/>
    <w:rsid w:val="00E2547F"/>
    <w:rsid w:val="00E25727"/>
    <w:rsid w:val="00E25B7D"/>
    <w:rsid w:val="00E25D92"/>
    <w:rsid w:val="00E26739"/>
    <w:rsid w:val="00E27F5A"/>
    <w:rsid w:val="00E30EED"/>
    <w:rsid w:val="00E31525"/>
    <w:rsid w:val="00E31E96"/>
    <w:rsid w:val="00E32CBB"/>
    <w:rsid w:val="00E32CF7"/>
    <w:rsid w:val="00E3361E"/>
    <w:rsid w:val="00E34366"/>
    <w:rsid w:val="00E34A31"/>
    <w:rsid w:val="00E34F7A"/>
    <w:rsid w:val="00E35027"/>
    <w:rsid w:val="00E35D71"/>
    <w:rsid w:val="00E3646B"/>
    <w:rsid w:val="00E36738"/>
    <w:rsid w:val="00E3694F"/>
    <w:rsid w:val="00E36CE6"/>
    <w:rsid w:val="00E40470"/>
    <w:rsid w:val="00E40A29"/>
    <w:rsid w:val="00E40BEC"/>
    <w:rsid w:val="00E40CA6"/>
    <w:rsid w:val="00E41147"/>
    <w:rsid w:val="00E41179"/>
    <w:rsid w:val="00E41455"/>
    <w:rsid w:val="00E428CE"/>
    <w:rsid w:val="00E4328E"/>
    <w:rsid w:val="00E439CB"/>
    <w:rsid w:val="00E440BE"/>
    <w:rsid w:val="00E4416E"/>
    <w:rsid w:val="00E44473"/>
    <w:rsid w:val="00E45146"/>
    <w:rsid w:val="00E462D9"/>
    <w:rsid w:val="00E4634B"/>
    <w:rsid w:val="00E463F0"/>
    <w:rsid w:val="00E46A07"/>
    <w:rsid w:val="00E47682"/>
    <w:rsid w:val="00E478DB"/>
    <w:rsid w:val="00E50B71"/>
    <w:rsid w:val="00E50ED9"/>
    <w:rsid w:val="00E510A5"/>
    <w:rsid w:val="00E51133"/>
    <w:rsid w:val="00E51CE0"/>
    <w:rsid w:val="00E52103"/>
    <w:rsid w:val="00E52123"/>
    <w:rsid w:val="00E52748"/>
    <w:rsid w:val="00E5277B"/>
    <w:rsid w:val="00E52F46"/>
    <w:rsid w:val="00E54BE7"/>
    <w:rsid w:val="00E54D33"/>
    <w:rsid w:val="00E550C2"/>
    <w:rsid w:val="00E554DF"/>
    <w:rsid w:val="00E55681"/>
    <w:rsid w:val="00E55AB3"/>
    <w:rsid w:val="00E55AEC"/>
    <w:rsid w:val="00E55F36"/>
    <w:rsid w:val="00E5617C"/>
    <w:rsid w:val="00E56196"/>
    <w:rsid w:val="00E56A00"/>
    <w:rsid w:val="00E56A73"/>
    <w:rsid w:val="00E570AC"/>
    <w:rsid w:val="00E575BE"/>
    <w:rsid w:val="00E57980"/>
    <w:rsid w:val="00E601A9"/>
    <w:rsid w:val="00E619D1"/>
    <w:rsid w:val="00E61A0F"/>
    <w:rsid w:val="00E61CA0"/>
    <w:rsid w:val="00E624E3"/>
    <w:rsid w:val="00E626DA"/>
    <w:rsid w:val="00E62D15"/>
    <w:rsid w:val="00E62E68"/>
    <w:rsid w:val="00E63BAA"/>
    <w:rsid w:val="00E6488D"/>
    <w:rsid w:val="00E64A25"/>
    <w:rsid w:val="00E64A7B"/>
    <w:rsid w:val="00E64DCF"/>
    <w:rsid w:val="00E65174"/>
    <w:rsid w:val="00E653A8"/>
    <w:rsid w:val="00E65598"/>
    <w:rsid w:val="00E659B2"/>
    <w:rsid w:val="00E66AB0"/>
    <w:rsid w:val="00E66C76"/>
    <w:rsid w:val="00E677ED"/>
    <w:rsid w:val="00E678A8"/>
    <w:rsid w:val="00E679A0"/>
    <w:rsid w:val="00E67B13"/>
    <w:rsid w:val="00E67C7A"/>
    <w:rsid w:val="00E70747"/>
    <w:rsid w:val="00E70788"/>
    <w:rsid w:val="00E707D0"/>
    <w:rsid w:val="00E70E7A"/>
    <w:rsid w:val="00E71537"/>
    <w:rsid w:val="00E71D2B"/>
    <w:rsid w:val="00E72179"/>
    <w:rsid w:val="00E724F2"/>
    <w:rsid w:val="00E72A15"/>
    <w:rsid w:val="00E744CE"/>
    <w:rsid w:val="00E74865"/>
    <w:rsid w:val="00E74A7A"/>
    <w:rsid w:val="00E74B1F"/>
    <w:rsid w:val="00E74BCC"/>
    <w:rsid w:val="00E75851"/>
    <w:rsid w:val="00E759A2"/>
    <w:rsid w:val="00E75DC9"/>
    <w:rsid w:val="00E76051"/>
    <w:rsid w:val="00E7643F"/>
    <w:rsid w:val="00E76A7A"/>
    <w:rsid w:val="00E8091E"/>
    <w:rsid w:val="00E81848"/>
    <w:rsid w:val="00E8190D"/>
    <w:rsid w:val="00E819A7"/>
    <w:rsid w:val="00E81A02"/>
    <w:rsid w:val="00E82984"/>
    <w:rsid w:val="00E8369B"/>
    <w:rsid w:val="00E83CB0"/>
    <w:rsid w:val="00E843AA"/>
    <w:rsid w:val="00E847A9"/>
    <w:rsid w:val="00E848B6"/>
    <w:rsid w:val="00E85340"/>
    <w:rsid w:val="00E8562C"/>
    <w:rsid w:val="00E85D48"/>
    <w:rsid w:val="00E85FAD"/>
    <w:rsid w:val="00E8641B"/>
    <w:rsid w:val="00E86557"/>
    <w:rsid w:val="00E86A1D"/>
    <w:rsid w:val="00E86AB6"/>
    <w:rsid w:val="00E86BEF"/>
    <w:rsid w:val="00E87CD8"/>
    <w:rsid w:val="00E90239"/>
    <w:rsid w:val="00E90412"/>
    <w:rsid w:val="00E907A9"/>
    <w:rsid w:val="00E90C55"/>
    <w:rsid w:val="00E90F93"/>
    <w:rsid w:val="00E91294"/>
    <w:rsid w:val="00E9182B"/>
    <w:rsid w:val="00E91B5A"/>
    <w:rsid w:val="00E92166"/>
    <w:rsid w:val="00E925D2"/>
    <w:rsid w:val="00E926CE"/>
    <w:rsid w:val="00E92AC6"/>
    <w:rsid w:val="00E92B64"/>
    <w:rsid w:val="00E92E35"/>
    <w:rsid w:val="00E92F48"/>
    <w:rsid w:val="00E93F4D"/>
    <w:rsid w:val="00E93F50"/>
    <w:rsid w:val="00E9442C"/>
    <w:rsid w:val="00E94535"/>
    <w:rsid w:val="00E94BA5"/>
    <w:rsid w:val="00E94DEC"/>
    <w:rsid w:val="00E9556C"/>
    <w:rsid w:val="00E95684"/>
    <w:rsid w:val="00E958C8"/>
    <w:rsid w:val="00E95A1C"/>
    <w:rsid w:val="00E95DCC"/>
    <w:rsid w:val="00E9627F"/>
    <w:rsid w:val="00E966E9"/>
    <w:rsid w:val="00E96975"/>
    <w:rsid w:val="00E96C98"/>
    <w:rsid w:val="00E9740E"/>
    <w:rsid w:val="00E9767A"/>
    <w:rsid w:val="00EA00C6"/>
    <w:rsid w:val="00EA09AA"/>
    <w:rsid w:val="00EA0F81"/>
    <w:rsid w:val="00EA2637"/>
    <w:rsid w:val="00EA2987"/>
    <w:rsid w:val="00EA37D4"/>
    <w:rsid w:val="00EA3B7C"/>
    <w:rsid w:val="00EA3C91"/>
    <w:rsid w:val="00EA3E0B"/>
    <w:rsid w:val="00EA50A3"/>
    <w:rsid w:val="00EA5221"/>
    <w:rsid w:val="00EA54D8"/>
    <w:rsid w:val="00EA5E36"/>
    <w:rsid w:val="00EA6160"/>
    <w:rsid w:val="00EA6411"/>
    <w:rsid w:val="00EA6A76"/>
    <w:rsid w:val="00EA6E4B"/>
    <w:rsid w:val="00EA6FB4"/>
    <w:rsid w:val="00EA7739"/>
    <w:rsid w:val="00EA798A"/>
    <w:rsid w:val="00EA7F62"/>
    <w:rsid w:val="00EB0119"/>
    <w:rsid w:val="00EB03DB"/>
    <w:rsid w:val="00EB07B0"/>
    <w:rsid w:val="00EB0C75"/>
    <w:rsid w:val="00EB0D04"/>
    <w:rsid w:val="00EB0F94"/>
    <w:rsid w:val="00EB11D7"/>
    <w:rsid w:val="00EB1927"/>
    <w:rsid w:val="00EB244F"/>
    <w:rsid w:val="00EB2739"/>
    <w:rsid w:val="00EB35B6"/>
    <w:rsid w:val="00EB395D"/>
    <w:rsid w:val="00EB4416"/>
    <w:rsid w:val="00EB444A"/>
    <w:rsid w:val="00EB4B71"/>
    <w:rsid w:val="00EB4CBE"/>
    <w:rsid w:val="00EB59BB"/>
    <w:rsid w:val="00EB5A79"/>
    <w:rsid w:val="00EB5A9A"/>
    <w:rsid w:val="00EB5C1B"/>
    <w:rsid w:val="00EB5D0A"/>
    <w:rsid w:val="00EB5D77"/>
    <w:rsid w:val="00EB5DC1"/>
    <w:rsid w:val="00EB5F61"/>
    <w:rsid w:val="00EB6041"/>
    <w:rsid w:val="00EB60A9"/>
    <w:rsid w:val="00EB6239"/>
    <w:rsid w:val="00EB64E1"/>
    <w:rsid w:val="00EB671B"/>
    <w:rsid w:val="00EB678F"/>
    <w:rsid w:val="00EB6F3A"/>
    <w:rsid w:val="00EB7060"/>
    <w:rsid w:val="00EC03AF"/>
    <w:rsid w:val="00EC0702"/>
    <w:rsid w:val="00EC0996"/>
    <w:rsid w:val="00EC0F84"/>
    <w:rsid w:val="00EC0FC9"/>
    <w:rsid w:val="00EC101A"/>
    <w:rsid w:val="00EC159F"/>
    <w:rsid w:val="00EC19CC"/>
    <w:rsid w:val="00EC1AA2"/>
    <w:rsid w:val="00EC2290"/>
    <w:rsid w:val="00EC307E"/>
    <w:rsid w:val="00EC328D"/>
    <w:rsid w:val="00EC42CC"/>
    <w:rsid w:val="00EC5409"/>
    <w:rsid w:val="00EC55AF"/>
    <w:rsid w:val="00EC615D"/>
    <w:rsid w:val="00EC6186"/>
    <w:rsid w:val="00EC61AB"/>
    <w:rsid w:val="00EC6277"/>
    <w:rsid w:val="00EC6398"/>
    <w:rsid w:val="00EC64F3"/>
    <w:rsid w:val="00EC67E2"/>
    <w:rsid w:val="00EC783B"/>
    <w:rsid w:val="00EC787C"/>
    <w:rsid w:val="00EC7AE1"/>
    <w:rsid w:val="00EC7BCD"/>
    <w:rsid w:val="00EC7FED"/>
    <w:rsid w:val="00ED02A7"/>
    <w:rsid w:val="00ED0763"/>
    <w:rsid w:val="00ED0F6E"/>
    <w:rsid w:val="00ED108C"/>
    <w:rsid w:val="00ED170E"/>
    <w:rsid w:val="00ED18C0"/>
    <w:rsid w:val="00ED25F3"/>
    <w:rsid w:val="00ED26FF"/>
    <w:rsid w:val="00ED36FD"/>
    <w:rsid w:val="00ED3786"/>
    <w:rsid w:val="00ED42D8"/>
    <w:rsid w:val="00ED4560"/>
    <w:rsid w:val="00ED45C1"/>
    <w:rsid w:val="00ED5464"/>
    <w:rsid w:val="00ED5C9E"/>
    <w:rsid w:val="00ED5EE4"/>
    <w:rsid w:val="00ED5F6A"/>
    <w:rsid w:val="00ED6322"/>
    <w:rsid w:val="00ED685E"/>
    <w:rsid w:val="00ED6A04"/>
    <w:rsid w:val="00ED6C19"/>
    <w:rsid w:val="00ED7763"/>
    <w:rsid w:val="00ED7A33"/>
    <w:rsid w:val="00ED7AED"/>
    <w:rsid w:val="00EE0217"/>
    <w:rsid w:val="00EE089D"/>
    <w:rsid w:val="00EE0B9D"/>
    <w:rsid w:val="00EE0C23"/>
    <w:rsid w:val="00EE0CB4"/>
    <w:rsid w:val="00EE1437"/>
    <w:rsid w:val="00EE147D"/>
    <w:rsid w:val="00EE14F4"/>
    <w:rsid w:val="00EE2E64"/>
    <w:rsid w:val="00EE31AB"/>
    <w:rsid w:val="00EE3DE2"/>
    <w:rsid w:val="00EE456B"/>
    <w:rsid w:val="00EE4687"/>
    <w:rsid w:val="00EE474A"/>
    <w:rsid w:val="00EE47BD"/>
    <w:rsid w:val="00EE5B87"/>
    <w:rsid w:val="00EE63D3"/>
    <w:rsid w:val="00EE64FB"/>
    <w:rsid w:val="00EE65F1"/>
    <w:rsid w:val="00EE6950"/>
    <w:rsid w:val="00EF0C12"/>
    <w:rsid w:val="00EF10AC"/>
    <w:rsid w:val="00EF1A36"/>
    <w:rsid w:val="00EF1B6E"/>
    <w:rsid w:val="00EF1BE1"/>
    <w:rsid w:val="00EF1D88"/>
    <w:rsid w:val="00EF2374"/>
    <w:rsid w:val="00EF25F1"/>
    <w:rsid w:val="00EF2C65"/>
    <w:rsid w:val="00EF2E1A"/>
    <w:rsid w:val="00EF2E7A"/>
    <w:rsid w:val="00EF2F38"/>
    <w:rsid w:val="00EF31F0"/>
    <w:rsid w:val="00EF342C"/>
    <w:rsid w:val="00EF37D8"/>
    <w:rsid w:val="00EF3BAC"/>
    <w:rsid w:val="00EF3E05"/>
    <w:rsid w:val="00EF4191"/>
    <w:rsid w:val="00EF42D5"/>
    <w:rsid w:val="00EF4646"/>
    <w:rsid w:val="00EF49B3"/>
    <w:rsid w:val="00EF53A5"/>
    <w:rsid w:val="00EF681B"/>
    <w:rsid w:val="00EF691E"/>
    <w:rsid w:val="00EF6A92"/>
    <w:rsid w:val="00EF7C78"/>
    <w:rsid w:val="00F00605"/>
    <w:rsid w:val="00F006E3"/>
    <w:rsid w:val="00F00FFA"/>
    <w:rsid w:val="00F0101F"/>
    <w:rsid w:val="00F02057"/>
    <w:rsid w:val="00F02164"/>
    <w:rsid w:val="00F023E0"/>
    <w:rsid w:val="00F02521"/>
    <w:rsid w:val="00F02907"/>
    <w:rsid w:val="00F03D38"/>
    <w:rsid w:val="00F04094"/>
    <w:rsid w:val="00F041C3"/>
    <w:rsid w:val="00F04A66"/>
    <w:rsid w:val="00F04FAB"/>
    <w:rsid w:val="00F04FEE"/>
    <w:rsid w:val="00F057DA"/>
    <w:rsid w:val="00F057DF"/>
    <w:rsid w:val="00F06232"/>
    <w:rsid w:val="00F0658F"/>
    <w:rsid w:val="00F06CF9"/>
    <w:rsid w:val="00F06D1D"/>
    <w:rsid w:val="00F071F2"/>
    <w:rsid w:val="00F07575"/>
    <w:rsid w:val="00F07F4E"/>
    <w:rsid w:val="00F10A92"/>
    <w:rsid w:val="00F10B03"/>
    <w:rsid w:val="00F11344"/>
    <w:rsid w:val="00F114FA"/>
    <w:rsid w:val="00F11925"/>
    <w:rsid w:val="00F11990"/>
    <w:rsid w:val="00F12293"/>
    <w:rsid w:val="00F12E13"/>
    <w:rsid w:val="00F12EA9"/>
    <w:rsid w:val="00F1318B"/>
    <w:rsid w:val="00F1318C"/>
    <w:rsid w:val="00F13639"/>
    <w:rsid w:val="00F136F2"/>
    <w:rsid w:val="00F137E2"/>
    <w:rsid w:val="00F1528C"/>
    <w:rsid w:val="00F15ADE"/>
    <w:rsid w:val="00F16514"/>
    <w:rsid w:val="00F16893"/>
    <w:rsid w:val="00F1699E"/>
    <w:rsid w:val="00F16FA6"/>
    <w:rsid w:val="00F179EF"/>
    <w:rsid w:val="00F17A20"/>
    <w:rsid w:val="00F17EF5"/>
    <w:rsid w:val="00F201DB"/>
    <w:rsid w:val="00F20ABC"/>
    <w:rsid w:val="00F20AD5"/>
    <w:rsid w:val="00F21783"/>
    <w:rsid w:val="00F21D98"/>
    <w:rsid w:val="00F2224A"/>
    <w:rsid w:val="00F22764"/>
    <w:rsid w:val="00F22801"/>
    <w:rsid w:val="00F22B04"/>
    <w:rsid w:val="00F25230"/>
    <w:rsid w:val="00F252B3"/>
    <w:rsid w:val="00F25454"/>
    <w:rsid w:val="00F254C0"/>
    <w:rsid w:val="00F25683"/>
    <w:rsid w:val="00F26189"/>
    <w:rsid w:val="00F2620D"/>
    <w:rsid w:val="00F269FC"/>
    <w:rsid w:val="00F27112"/>
    <w:rsid w:val="00F274CA"/>
    <w:rsid w:val="00F275C0"/>
    <w:rsid w:val="00F300E0"/>
    <w:rsid w:val="00F307DE"/>
    <w:rsid w:val="00F3092A"/>
    <w:rsid w:val="00F30B3F"/>
    <w:rsid w:val="00F30E7D"/>
    <w:rsid w:val="00F30E80"/>
    <w:rsid w:val="00F30ECD"/>
    <w:rsid w:val="00F312E8"/>
    <w:rsid w:val="00F316D8"/>
    <w:rsid w:val="00F31856"/>
    <w:rsid w:val="00F31881"/>
    <w:rsid w:val="00F31921"/>
    <w:rsid w:val="00F31E33"/>
    <w:rsid w:val="00F31E51"/>
    <w:rsid w:val="00F32155"/>
    <w:rsid w:val="00F32DD4"/>
    <w:rsid w:val="00F3317A"/>
    <w:rsid w:val="00F33B8B"/>
    <w:rsid w:val="00F344E4"/>
    <w:rsid w:val="00F35276"/>
    <w:rsid w:val="00F35F90"/>
    <w:rsid w:val="00F368DD"/>
    <w:rsid w:val="00F374F4"/>
    <w:rsid w:val="00F3764E"/>
    <w:rsid w:val="00F3766D"/>
    <w:rsid w:val="00F37707"/>
    <w:rsid w:val="00F37A2A"/>
    <w:rsid w:val="00F40102"/>
    <w:rsid w:val="00F40F6D"/>
    <w:rsid w:val="00F41F45"/>
    <w:rsid w:val="00F43322"/>
    <w:rsid w:val="00F43453"/>
    <w:rsid w:val="00F43BAF"/>
    <w:rsid w:val="00F43D59"/>
    <w:rsid w:val="00F43E93"/>
    <w:rsid w:val="00F44010"/>
    <w:rsid w:val="00F4439D"/>
    <w:rsid w:val="00F4484B"/>
    <w:rsid w:val="00F4525A"/>
    <w:rsid w:val="00F45C47"/>
    <w:rsid w:val="00F460B6"/>
    <w:rsid w:val="00F46B68"/>
    <w:rsid w:val="00F47059"/>
    <w:rsid w:val="00F504DD"/>
    <w:rsid w:val="00F507FF"/>
    <w:rsid w:val="00F50BC2"/>
    <w:rsid w:val="00F50EB3"/>
    <w:rsid w:val="00F511AF"/>
    <w:rsid w:val="00F51411"/>
    <w:rsid w:val="00F519E0"/>
    <w:rsid w:val="00F51A72"/>
    <w:rsid w:val="00F53231"/>
    <w:rsid w:val="00F537D5"/>
    <w:rsid w:val="00F53D18"/>
    <w:rsid w:val="00F53F3B"/>
    <w:rsid w:val="00F5407F"/>
    <w:rsid w:val="00F5412D"/>
    <w:rsid w:val="00F541DB"/>
    <w:rsid w:val="00F552A3"/>
    <w:rsid w:val="00F55972"/>
    <w:rsid w:val="00F55D4D"/>
    <w:rsid w:val="00F5745F"/>
    <w:rsid w:val="00F579CE"/>
    <w:rsid w:val="00F604BA"/>
    <w:rsid w:val="00F6064D"/>
    <w:rsid w:val="00F60DA6"/>
    <w:rsid w:val="00F6227C"/>
    <w:rsid w:val="00F628CA"/>
    <w:rsid w:val="00F6324E"/>
    <w:rsid w:val="00F634B7"/>
    <w:rsid w:val="00F63658"/>
    <w:rsid w:val="00F6423B"/>
    <w:rsid w:val="00F64543"/>
    <w:rsid w:val="00F65678"/>
    <w:rsid w:val="00F65E89"/>
    <w:rsid w:val="00F664D8"/>
    <w:rsid w:val="00F66E96"/>
    <w:rsid w:val="00F66F4B"/>
    <w:rsid w:val="00F67192"/>
    <w:rsid w:val="00F67373"/>
    <w:rsid w:val="00F67385"/>
    <w:rsid w:val="00F67689"/>
    <w:rsid w:val="00F67FEE"/>
    <w:rsid w:val="00F70171"/>
    <w:rsid w:val="00F7034A"/>
    <w:rsid w:val="00F70A2C"/>
    <w:rsid w:val="00F71AC2"/>
    <w:rsid w:val="00F71C7D"/>
    <w:rsid w:val="00F72FB0"/>
    <w:rsid w:val="00F72FE4"/>
    <w:rsid w:val="00F73111"/>
    <w:rsid w:val="00F73278"/>
    <w:rsid w:val="00F7376D"/>
    <w:rsid w:val="00F7453C"/>
    <w:rsid w:val="00F74684"/>
    <w:rsid w:val="00F747A3"/>
    <w:rsid w:val="00F74A75"/>
    <w:rsid w:val="00F74CDB"/>
    <w:rsid w:val="00F75638"/>
    <w:rsid w:val="00F758A3"/>
    <w:rsid w:val="00F759F6"/>
    <w:rsid w:val="00F75D1C"/>
    <w:rsid w:val="00F766CB"/>
    <w:rsid w:val="00F76A6A"/>
    <w:rsid w:val="00F7713C"/>
    <w:rsid w:val="00F77B1C"/>
    <w:rsid w:val="00F77CA0"/>
    <w:rsid w:val="00F77E02"/>
    <w:rsid w:val="00F80955"/>
    <w:rsid w:val="00F80BF0"/>
    <w:rsid w:val="00F82DCC"/>
    <w:rsid w:val="00F82EF7"/>
    <w:rsid w:val="00F8317F"/>
    <w:rsid w:val="00F832C5"/>
    <w:rsid w:val="00F833AF"/>
    <w:rsid w:val="00F8346C"/>
    <w:rsid w:val="00F83507"/>
    <w:rsid w:val="00F83D42"/>
    <w:rsid w:val="00F86172"/>
    <w:rsid w:val="00F8690D"/>
    <w:rsid w:val="00F87331"/>
    <w:rsid w:val="00F874CA"/>
    <w:rsid w:val="00F9005C"/>
    <w:rsid w:val="00F90192"/>
    <w:rsid w:val="00F911D8"/>
    <w:rsid w:val="00F9218C"/>
    <w:rsid w:val="00F92D09"/>
    <w:rsid w:val="00F92D5B"/>
    <w:rsid w:val="00F9306A"/>
    <w:rsid w:val="00F933A8"/>
    <w:rsid w:val="00F938D4"/>
    <w:rsid w:val="00F93B55"/>
    <w:rsid w:val="00F93B82"/>
    <w:rsid w:val="00F93D72"/>
    <w:rsid w:val="00F9414E"/>
    <w:rsid w:val="00F941B0"/>
    <w:rsid w:val="00F946F2"/>
    <w:rsid w:val="00F94B3D"/>
    <w:rsid w:val="00F94B8D"/>
    <w:rsid w:val="00F94D5C"/>
    <w:rsid w:val="00F94DD8"/>
    <w:rsid w:val="00F9556C"/>
    <w:rsid w:val="00F958C1"/>
    <w:rsid w:val="00F96F1A"/>
    <w:rsid w:val="00F971C9"/>
    <w:rsid w:val="00F976AF"/>
    <w:rsid w:val="00F97C38"/>
    <w:rsid w:val="00FA009E"/>
    <w:rsid w:val="00FA036D"/>
    <w:rsid w:val="00FA05DE"/>
    <w:rsid w:val="00FA05FF"/>
    <w:rsid w:val="00FA0681"/>
    <w:rsid w:val="00FA074D"/>
    <w:rsid w:val="00FA08FC"/>
    <w:rsid w:val="00FA1350"/>
    <w:rsid w:val="00FA1F3F"/>
    <w:rsid w:val="00FA242B"/>
    <w:rsid w:val="00FA2730"/>
    <w:rsid w:val="00FA2ACB"/>
    <w:rsid w:val="00FA3224"/>
    <w:rsid w:val="00FA325D"/>
    <w:rsid w:val="00FA3A8B"/>
    <w:rsid w:val="00FA3BDD"/>
    <w:rsid w:val="00FA4F0D"/>
    <w:rsid w:val="00FA5C12"/>
    <w:rsid w:val="00FA6468"/>
    <w:rsid w:val="00FA6781"/>
    <w:rsid w:val="00FA685B"/>
    <w:rsid w:val="00FA6894"/>
    <w:rsid w:val="00FA70A1"/>
    <w:rsid w:val="00FA71A7"/>
    <w:rsid w:val="00FA73A8"/>
    <w:rsid w:val="00FA7B2B"/>
    <w:rsid w:val="00FB01D4"/>
    <w:rsid w:val="00FB0204"/>
    <w:rsid w:val="00FB03A2"/>
    <w:rsid w:val="00FB06BD"/>
    <w:rsid w:val="00FB083A"/>
    <w:rsid w:val="00FB097F"/>
    <w:rsid w:val="00FB0B1E"/>
    <w:rsid w:val="00FB12E2"/>
    <w:rsid w:val="00FB1B3C"/>
    <w:rsid w:val="00FB1D6E"/>
    <w:rsid w:val="00FB2008"/>
    <w:rsid w:val="00FB28CF"/>
    <w:rsid w:val="00FB2BF9"/>
    <w:rsid w:val="00FB3159"/>
    <w:rsid w:val="00FB324D"/>
    <w:rsid w:val="00FB37AC"/>
    <w:rsid w:val="00FB3C2E"/>
    <w:rsid w:val="00FB43CC"/>
    <w:rsid w:val="00FB491F"/>
    <w:rsid w:val="00FB61BB"/>
    <w:rsid w:val="00FB6AC8"/>
    <w:rsid w:val="00FB6AF3"/>
    <w:rsid w:val="00FB6B59"/>
    <w:rsid w:val="00FB781A"/>
    <w:rsid w:val="00FB7C6C"/>
    <w:rsid w:val="00FB7CBF"/>
    <w:rsid w:val="00FB7DC0"/>
    <w:rsid w:val="00FC0002"/>
    <w:rsid w:val="00FC0559"/>
    <w:rsid w:val="00FC0592"/>
    <w:rsid w:val="00FC09E1"/>
    <w:rsid w:val="00FC1435"/>
    <w:rsid w:val="00FC154C"/>
    <w:rsid w:val="00FC1848"/>
    <w:rsid w:val="00FC1D68"/>
    <w:rsid w:val="00FC3272"/>
    <w:rsid w:val="00FC3621"/>
    <w:rsid w:val="00FC3672"/>
    <w:rsid w:val="00FC3768"/>
    <w:rsid w:val="00FC3F80"/>
    <w:rsid w:val="00FC44FA"/>
    <w:rsid w:val="00FC507E"/>
    <w:rsid w:val="00FC5CEC"/>
    <w:rsid w:val="00FC5FB5"/>
    <w:rsid w:val="00FC648E"/>
    <w:rsid w:val="00FC6CDD"/>
    <w:rsid w:val="00FC7276"/>
    <w:rsid w:val="00FD0103"/>
    <w:rsid w:val="00FD025A"/>
    <w:rsid w:val="00FD1E73"/>
    <w:rsid w:val="00FD27BF"/>
    <w:rsid w:val="00FD351C"/>
    <w:rsid w:val="00FD3947"/>
    <w:rsid w:val="00FD3CC4"/>
    <w:rsid w:val="00FD3CF5"/>
    <w:rsid w:val="00FD5588"/>
    <w:rsid w:val="00FD577D"/>
    <w:rsid w:val="00FD619E"/>
    <w:rsid w:val="00FD6601"/>
    <w:rsid w:val="00FD69AF"/>
    <w:rsid w:val="00FD7602"/>
    <w:rsid w:val="00FD7E43"/>
    <w:rsid w:val="00FE0C42"/>
    <w:rsid w:val="00FE0CF3"/>
    <w:rsid w:val="00FE10F1"/>
    <w:rsid w:val="00FE180E"/>
    <w:rsid w:val="00FE1E42"/>
    <w:rsid w:val="00FE1FBE"/>
    <w:rsid w:val="00FE2A7B"/>
    <w:rsid w:val="00FE2AFA"/>
    <w:rsid w:val="00FE2DD0"/>
    <w:rsid w:val="00FE2EC5"/>
    <w:rsid w:val="00FE311E"/>
    <w:rsid w:val="00FE332F"/>
    <w:rsid w:val="00FE38D5"/>
    <w:rsid w:val="00FE3AA2"/>
    <w:rsid w:val="00FE3C28"/>
    <w:rsid w:val="00FE3CA5"/>
    <w:rsid w:val="00FE4409"/>
    <w:rsid w:val="00FE441B"/>
    <w:rsid w:val="00FE47CE"/>
    <w:rsid w:val="00FE4E14"/>
    <w:rsid w:val="00FE4F5C"/>
    <w:rsid w:val="00FE54C9"/>
    <w:rsid w:val="00FE5AF5"/>
    <w:rsid w:val="00FE5CAF"/>
    <w:rsid w:val="00FE5F33"/>
    <w:rsid w:val="00FE6475"/>
    <w:rsid w:val="00FE7805"/>
    <w:rsid w:val="00FE792C"/>
    <w:rsid w:val="00FF033A"/>
    <w:rsid w:val="00FF0383"/>
    <w:rsid w:val="00FF0EEF"/>
    <w:rsid w:val="00FF0F01"/>
    <w:rsid w:val="00FF145B"/>
    <w:rsid w:val="00FF15AE"/>
    <w:rsid w:val="00FF164E"/>
    <w:rsid w:val="00FF1CBF"/>
    <w:rsid w:val="00FF1E78"/>
    <w:rsid w:val="00FF2034"/>
    <w:rsid w:val="00FF2C54"/>
    <w:rsid w:val="00FF3048"/>
    <w:rsid w:val="00FF36F7"/>
    <w:rsid w:val="00FF38B9"/>
    <w:rsid w:val="00FF446D"/>
    <w:rsid w:val="00FF494A"/>
    <w:rsid w:val="00FF4DD5"/>
    <w:rsid w:val="00FF5405"/>
    <w:rsid w:val="00FF6231"/>
    <w:rsid w:val="00FF650E"/>
    <w:rsid w:val="00FF7069"/>
    <w:rsid w:val="00FF72BA"/>
    <w:rsid w:val="00FF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99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2010"/>
    <w:rPr>
      <w:rFonts w:ascii="Arial" w:hAnsi="Arial"/>
    </w:rPr>
  </w:style>
  <w:style w:type="paragraph" w:styleId="Heading1">
    <w:name w:val="heading 1"/>
    <w:basedOn w:val="Normal"/>
    <w:next w:val="Normal"/>
    <w:link w:val="Heading1Char"/>
    <w:qFormat/>
    <w:rsid w:val="00827D00"/>
    <w:pPr>
      <w:keepNext/>
      <w:numPr>
        <w:numId w:val="2"/>
      </w:numPr>
      <w:spacing w:before="240" w:after="240"/>
      <w:outlineLvl w:val="0"/>
    </w:pPr>
    <w:rPr>
      <w:rFonts w:ascii="Arial Bold" w:hAnsi="Arial Bold" w:cs="Arial"/>
      <w:b/>
      <w:bCs/>
      <w:caps/>
      <w:szCs w:val="32"/>
    </w:rPr>
  </w:style>
  <w:style w:type="paragraph" w:styleId="Heading2">
    <w:name w:val="heading 2"/>
    <w:basedOn w:val="Heading1"/>
    <w:next w:val="Normal"/>
    <w:link w:val="Heading2Char"/>
    <w:qFormat/>
    <w:rsid w:val="0075475D"/>
    <w:pPr>
      <w:numPr>
        <w:ilvl w:val="1"/>
      </w:numPr>
      <w:tabs>
        <w:tab w:val="left" w:pos="720"/>
      </w:tabs>
      <w:ind w:left="0"/>
      <w:outlineLvl w:val="1"/>
    </w:pPr>
    <w:rPr>
      <w:b w:val="0"/>
      <w:caps w:val="0"/>
    </w:rPr>
  </w:style>
  <w:style w:type="paragraph" w:styleId="Heading3">
    <w:name w:val="heading 3"/>
    <w:basedOn w:val="Heading2"/>
    <w:next w:val="Normal"/>
    <w:link w:val="Heading3Char"/>
    <w:qFormat/>
    <w:rsid w:val="0075475D"/>
    <w:pPr>
      <w:numPr>
        <w:ilvl w:val="2"/>
      </w:numPr>
      <w:tabs>
        <w:tab w:val="clear" w:pos="720"/>
      </w:tabs>
      <w:ind w:left="0"/>
      <w:outlineLvl w:val="2"/>
    </w:pPr>
    <w:rPr>
      <w:b/>
    </w:rPr>
  </w:style>
  <w:style w:type="paragraph" w:styleId="Heading4">
    <w:name w:val="heading 4"/>
    <w:basedOn w:val="Heading3"/>
    <w:next w:val="Normal"/>
    <w:link w:val="Heading4Char"/>
    <w:qFormat/>
    <w:rsid w:val="00827D00"/>
    <w:pPr>
      <w:widowControl w:val="0"/>
      <w:numPr>
        <w:ilvl w:val="3"/>
      </w:numPr>
      <w:tabs>
        <w:tab w:val="left" w:pos="1440"/>
      </w:tabs>
      <w:outlineLvl w:val="3"/>
    </w:pPr>
    <w:rPr>
      <w:b w:val="0"/>
    </w:rPr>
  </w:style>
  <w:style w:type="paragraph" w:styleId="Heading5">
    <w:name w:val="heading 5"/>
    <w:basedOn w:val="Normal"/>
    <w:next w:val="Normal"/>
    <w:qFormat/>
    <w:rsid w:val="00827D00"/>
    <w:pPr>
      <w:keepNext/>
      <w:numPr>
        <w:ilvl w:val="4"/>
        <w:numId w:val="2"/>
      </w:numPr>
      <w:outlineLvl w:val="4"/>
    </w:pPr>
    <w:rPr>
      <w:b/>
    </w:rPr>
  </w:style>
  <w:style w:type="paragraph" w:styleId="Heading6">
    <w:name w:val="heading 6"/>
    <w:basedOn w:val="Normal"/>
    <w:next w:val="Normal"/>
    <w:qFormat/>
    <w:rsid w:val="00827D00"/>
    <w:pPr>
      <w:keepNext/>
      <w:numPr>
        <w:ilvl w:val="5"/>
        <w:numId w:val="2"/>
      </w:numPr>
      <w:outlineLvl w:val="5"/>
    </w:pPr>
    <w:rPr>
      <w:b/>
    </w:rPr>
  </w:style>
  <w:style w:type="paragraph" w:styleId="Heading7">
    <w:name w:val="heading 7"/>
    <w:basedOn w:val="Normal"/>
    <w:next w:val="Normal"/>
    <w:qFormat/>
    <w:rsid w:val="00827D00"/>
    <w:pPr>
      <w:keepNext/>
      <w:numPr>
        <w:ilvl w:val="6"/>
        <w:numId w:val="2"/>
      </w:numPr>
      <w:outlineLvl w:val="6"/>
    </w:pPr>
    <w:rPr>
      <w:b/>
    </w:rPr>
  </w:style>
  <w:style w:type="paragraph" w:styleId="Heading8">
    <w:name w:val="heading 8"/>
    <w:basedOn w:val="Normal"/>
    <w:next w:val="Normal"/>
    <w:qFormat/>
    <w:rsid w:val="00827D00"/>
    <w:pPr>
      <w:numPr>
        <w:ilvl w:val="7"/>
        <w:numId w:val="2"/>
      </w:numPr>
      <w:spacing w:before="240" w:after="60"/>
      <w:outlineLvl w:val="7"/>
    </w:pPr>
    <w:rPr>
      <w:i/>
    </w:rPr>
  </w:style>
  <w:style w:type="paragraph" w:styleId="Heading9">
    <w:name w:val="heading 9"/>
    <w:basedOn w:val="Normal"/>
    <w:next w:val="Normal"/>
    <w:qFormat/>
    <w:rsid w:val="00827D0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7D00"/>
    <w:rPr>
      <w:rFonts w:ascii="Arial Bold" w:hAnsi="Arial Bold" w:cs="Arial"/>
      <w:b/>
      <w:bCs/>
      <w:caps/>
      <w:szCs w:val="32"/>
    </w:rPr>
  </w:style>
  <w:style w:type="paragraph" w:styleId="Header">
    <w:name w:val="header"/>
    <w:basedOn w:val="Normal"/>
    <w:rsid w:val="00B16EA6"/>
    <w:pPr>
      <w:tabs>
        <w:tab w:val="center" w:pos="4320"/>
        <w:tab w:val="right" w:pos="8640"/>
      </w:tabs>
    </w:pPr>
  </w:style>
  <w:style w:type="paragraph" w:styleId="Footer">
    <w:name w:val="footer"/>
    <w:basedOn w:val="Normal"/>
    <w:rsid w:val="00B16EA6"/>
    <w:pPr>
      <w:tabs>
        <w:tab w:val="center" w:pos="4320"/>
        <w:tab w:val="right" w:pos="8640"/>
      </w:tabs>
    </w:pPr>
  </w:style>
  <w:style w:type="paragraph" w:customStyle="1" w:styleId="Special">
    <w:name w:val="Special"/>
    <w:basedOn w:val="Normal"/>
    <w:rsid w:val="00B16EA6"/>
    <w:pPr>
      <w:widowControl w:val="0"/>
    </w:pPr>
  </w:style>
  <w:style w:type="paragraph" w:customStyle="1" w:styleId="TitlewItalics">
    <w:name w:val="Title w Italics"/>
    <w:basedOn w:val="Normal"/>
    <w:rsid w:val="00B16EA6"/>
    <w:pPr>
      <w:widowControl w:val="0"/>
      <w:ind w:firstLine="360"/>
      <w:jc w:val="center"/>
    </w:pPr>
    <w:rPr>
      <w:rFonts w:ascii="Helvetica" w:hAnsi="Helvetica"/>
      <w:b/>
      <w:i/>
    </w:rPr>
  </w:style>
  <w:style w:type="paragraph" w:customStyle="1" w:styleId="Copyright">
    <w:name w:val="Copyright"/>
    <w:basedOn w:val="Normal"/>
    <w:rsid w:val="00B16EA6"/>
    <w:pPr>
      <w:widowControl w:val="0"/>
      <w:ind w:firstLine="360"/>
    </w:pPr>
    <w:rPr>
      <w:rFonts w:ascii="Helvetica" w:hAnsi="Helvetica"/>
      <w:sz w:val="16"/>
    </w:rPr>
  </w:style>
  <w:style w:type="paragraph" w:customStyle="1" w:styleId="Published">
    <w:name w:val="Published"/>
    <w:basedOn w:val="BodyText"/>
    <w:next w:val="BodyText"/>
    <w:rsid w:val="00B16EA6"/>
    <w:pPr>
      <w:keepNext/>
      <w:widowControl w:val="0"/>
      <w:spacing w:before="4440" w:after="480"/>
    </w:pPr>
    <w:rPr>
      <w:rFonts w:ascii="Helvetica" w:hAnsi="Helvetica"/>
      <w:i/>
    </w:rPr>
  </w:style>
  <w:style w:type="paragraph" w:styleId="BodyText">
    <w:name w:val="Body Text"/>
    <w:basedOn w:val="Normal"/>
    <w:rsid w:val="00B16EA6"/>
    <w:pPr>
      <w:spacing w:after="120"/>
    </w:pPr>
  </w:style>
  <w:style w:type="paragraph" w:customStyle="1" w:styleId="TitleCover">
    <w:name w:val="Title Cover"/>
    <w:basedOn w:val="Normal"/>
    <w:next w:val="Normal"/>
    <w:rsid w:val="00B16EA6"/>
    <w:pPr>
      <w:keepNext/>
      <w:widowControl w:val="0"/>
      <w:tabs>
        <w:tab w:val="left" w:pos="360"/>
        <w:tab w:val="left" w:pos="720"/>
        <w:tab w:val="left" w:pos="1080"/>
        <w:tab w:val="left" w:pos="1440"/>
      </w:tabs>
      <w:spacing w:before="1080" w:after="360"/>
      <w:jc w:val="center"/>
    </w:pPr>
    <w:rPr>
      <w:b/>
    </w:rPr>
  </w:style>
  <w:style w:type="table" w:styleId="TableGrid">
    <w:name w:val="Table Grid"/>
    <w:basedOn w:val="TableNormal"/>
    <w:rsid w:val="000E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A54008"/>
    <w:pPr>
      <w:tabs>
        <w:tab w:val="left" w:pos="720"/>
        <w:tab w:val="right" w:leader="dot" w:pos="9350"/>
      </w:tabs>
      <w:spacing w:before="120" w:after="120"/>
    </w:pPr>
    <w:rPr>
      <w:rFonts w:ascii="Arial Bold" w:hAnsi="Arial Bold"/>
      <w:b/>
      <w:bCs/>
    </w:rPr>
  </w:style>
  <w:style w:type="character" w:styleId="Hyperlink">
    <w:name w:val="Hyperlink"/>
    <w:uiPriority w:val="99"/>
    <w:rsid w:val="000946D5"/>
    <w:rPr>
      <w:color w:val="0000FF"/>
      <w:u w:val="single"/>
    </w:rPr>
  </w:style>
  <w:style w:type="paragraph" w:styleId="TOC2">
    <w:name w:val="toc 2"/>
    <w:basedOn w:val="TOC1"/>
    <w:next w:val="TOC3"/>
    <w:uiPriority w:val="39"/>
    <w:rsid w:val="00A54008"/>
    <w:pPr>
      <w:tabs>
        <w:tab w:val="left" w:pos="1440"/>
      </w:tabs>
      <w:spacing w:before="0" w:after="0"/>
      <w:ind w:left="720"/>
    </w:pPr>
    <w:rPr>
      <w:rFonts w:ascii="Arial" w:hAnsi="Arial"/>
      <w:b w:val="0"/>
    </w:rPr>
  </w:style>
  <w:style w:type="paragraph" w:styleId="TOC3">
    <w:name w:val="toc 3"/>
    <w:basedOn w:val="TOC2"/>
    <w:next w:val="TOC4"/>
    <w:semiHidden/>
    <w:rsid w:val="00C34545"/>
    <w:pPr>
      <w:tabs>
        <w:tab w:val="left" w:pos="2160"/>
      </w:tabs>
      <w:ind w:left="1440"/>
    </w:pPr>
    <w:rPr>
      <w:iCs/>
    </w:rPr>
  </w:style>
  <w:style w:type="paragraph" w:styleId="FootnoteText">
    <w:name w:val="footnote text"/>
    <w:basedOn w:val="Normal"/>
    <w:semiHidden/>
    <w:rsid w:val="005B33F7"/>
  </w:style>
  <w:style w:type="paragraph" w:styleId="TOC4">
    <w:name w:val="toc 4"/>
    <w:basedOn w:val="Normal"/>
    <w:next w:val="Normal"/>
    <w:semiHidden/>
    <w:rsid w:val="00C34545"/>
    <w:pPr>
      <w:ind w:left="600"/>
    </w:pPr>
    <w:rPr>
      <w:szCs w:val="18"/>
    </w:rPr>
  </w:style>
  <w:style w:type="paragraph" w:styleId="TOC5">
    <w:name w:val="toc 5"/>
    <w:basedOn w:val="Normal"/>
    <w:next w:val="Normal"/>
    <w:autoRedefine/>
    <w:semiHidden/>
    <w:rsid w:val="0001134A"/>
    <w:pPr>
      <w:ind w:left="800"/>
    </w:pPr>
    <w:rPr>
      <w:rFonts w:ascii="Times New Roman" w:hAnsi="Times New Roman"/>
      <w:sz w:val="18"/>
      <w:szCs w:val="18"/>
    </w:rPr>
  </w:style>
  <w:style w:type="paragraph" w:styleId="TOC6">
    <w:name w:val="toc 6"/>
    <w:basedOn w:val="Normal"/>
    <w:next w:val="Normal"/>
    <w:autoRedefine/>
    <w:semiHidden/>
    <w:rsid w:val="0001134A"/>
    <w:pPr>
      <w:ind w:left="1000"/>
    </w:pPr>
    <w:rPr>
      <w:rFonts w:ascii="Times New Roman" w:hAnsi="Times New Roman"/>
      <w:sz w:val="18"/>
      <w:szCs w:val="18"/>
    </w:rPr>
  </w:style>
  <w:style w:type="paragraph" w:styleId="TOC7">
    <w:name w:val="toc 7"/>
    <w:basedOn w:val="Normal"/>
    <w:next w:val="Normal"/>
    <w:autoRedefine/>
    <w:semiHidden/>
    <w:rsid w:val="0001134A"/>
    <w:pPr>
      <w:ind w:left="1200"/>
    </w:pPr>
    <w:rPr>
      <w:rFonts w:ascii="Times New Roman" w:hAnsi="Times New Roman"/>
      <w:sz w:val="18"/>
      <w:szCs w:val="18"/>
    </w:rPr>
  </w:style>
  <w:style w:type="paragraph" w:styleId="TOC8">
    <w:name w:val="toc 8"/>
    <w:basedOn w:val="Normal"/>
    <w:next w:val="Normal"/>
    <w:autoRedefine/>
    <w:semiHidden/>
    <w:rsid w:val="0001134A"/>
    <w:pPr>
      <w:ind w:left="1400"/>
    </w:pPr>
    <w:rPr>
      <w:rFonts w:ascii="Times New Roman" w:hAnsi="Times New Roman"/>
      <w:sz w:val="18"/>
      <w:szCs w:val="18"/>
    </w:rPr>
  </w:style>
  <w:style w:type="paragraph" w:styleId="TOC9">
    <w:name w:val="toc 9"/>
    <w:basedOn w:val="Normal"/>
    <w:next w:val="Normal"/>
    <w:autoRedefine/>
    <w:semiHidden/>
    <w:rsid w:val="0001134A"/>
    <w:pPr>
      <w:ind w:left="1600"/>
    </w:pPr>
    <w:rPr>
      <w:rFonts w:ascii="Times New Roman" w:hAnsi="Times New Roman"/>
      <w:sz w:val="18"/>
      <w:szCs w:val="18"/>
    </w:rPr>
  </w:style>
  <w:style w:type="character" w:styleId="FootnoteReference">
    <w:name w:val="footnote reference"/>
    <w:semiHidden/>
    <w:rsid w:val="005B33F7"/>
    <w:rPr>
      <w:vertAlign w:val="superscript"/>
    </w:rPr>
  </w:style>
  <w:style w:type="character" w:styleId="FollowedHyperlink">
    <w:name w:val="FollowedHyperlink"/>
    <w:rsid w:val="007A58D5"/>
    <w:rPr>
      <w:color w:val="800080"/>
      <w:u w:val="single"/>
    </w:rPr>
  </w:style>
  <w:style w:type="paragraph" w:styleId="Index1">
    <w:name w:val="index 1"/>
    <w:basedOn w:val="Normal"/>
    <w:next w:val="Normal"/>
    <w:autoRedefine/>
    <w:semiHidden/>
    <w:rsid w:val="00B74965"/>
    <w:pPr>
      <w:ind w:left="240" w:hanging="240"/>
    </w:pPr>
  </w:style>
  <w:style w:type="paragraph" w:styleId="Index2">
    <w:name w:val="index 2"/>
    <w:basedOn w:val="Normal"/>
    <w:next w:val="Normal"/>
    <w:autoRedefine/>
    <w:semiHidden/>
    <w:rsid w:val="004E106B"/>
    <w:pPr>
      <w:ind w:left="480" w:hanging="240"/>
    </w:pPr>
  </w:style>
  <w:style w:type="paragraph" w:styleId="BalloonText">
    <w:name w:val="Balloon Text"/>
    <w:basedOn w:val="Normal"/>
    <w:semiHidden/>
    <w:rsid w:val="00EC787C"/>
    <w:rPr>
      <w:rFonts w:ascii="Tahoma" w:hAnsi="Tahoma" w:cs="Tahoma"/>
      <w:sz w:val="16"/>
      <w:szCs w:val="16"/>
    </w:rPr>
  </w:style>
  <w:style w:type="paragraph" w:styleId="Index3">
    <w:name w:val="index 3"/>
    <w:basedOn w:val="Normal"/>
    <w:next w:val="Normal"/>
    <w:autoRedefine/>
    <w:semiHidden/>
    <w:rsid w:val="004E106B"/>
    <w:pPr>
      <w:ind w:left="720" w:hanging="240"/>
    </w:pPr>
  </w:style>
  <w:style w:type="paragraph" w:styleId="Index4">
    <w:name w:val="index 4"/>
    <w:basedOn w:val="Normal"/>
    <w:next w:val="Normal"/>
    <w:autoRedefine/>
    <w:semiHidden/>
    <w:rsid w:val="00655030"/>
    <w:pPr>
      <w:ind w:left="960" w:hanging="240"/>
    </w:pPr>
  </w:style>
  <w:style w:type="paragraph" w:styleId="Index5">
    <w:name w:val="index 5"/>
    <w:basedOn w:val="Normal"/>
    <w:next w:val="Normal"/>
    <w:autoRedefine/>
    <w:semiHidden/>
    <w:rsid w:val="00655030"/>
    <w:pPr>
      <w:ind w:left="1200" w:hanging="240"/>
    </w:pPr>
  </w:style>
  <w:style w:type="paragraph" w:styleId="Index6">
    <w:name w:val="index 6"/>
    <w:basedOn w:val="Normal"/>
    <w:next w:val="Normal"/>
    <w:autoRedefine/>
    <w:semiHidden/>
    <w:rsid w:val="00655030"/>
    <w:pPr>
      <w:ind w:left="1440" w:hanging="240"/>
    </w:pPr>
  </w:style>
  <w:style w:type="paragraph" w:styleId="Index7">
    <w:name w:val="index 7"/>
    <w:basedOn w:val="Normal"/>
    <w:next w:val="Normal"/>
    <w:autoRedefine/>
    <w:semiHidden/>
    <w:rsid w:val="00655030"/>
    <w:pPr>
      <w:ind w:left="1680" w:hanging="240"/>
    </w:pPr>
  </w:style>
  <w:style w:type="paragraph" w:styleId="Index8">
    <w:name w:val="index 8"/>
    <w:basedOn w:val="Normal"/>
    <w:next w:val="Normal"/>
    <w:autoRedefine/>
    <w:semiHidden/>
    <w:rsid w:val="00655030"/>
    <w:pPr>
      <w:ind w:left="1920" w:hanging="240"/>
    </w:pPr>
  </w:style>
  <w:style w:type="paragraph" w:styleId="Index9">
    <w:name w:val="index 9"/>
    <w:basedOn w:val="Normal"/>
    <w:next w:val="Normal"/>
    <w:autoRedefine/>
    <w:semiHidden/>
    <w:rsid w:val="00655030"/>
    <w:pPr>
      <w:ind w:left="2160" w:hanging="240"/>
    </w:pPr>
  </w:style>
  <w:style w:type="paragraph" w:styleId="IndexHeading">
    <w:name w:val="index heading"/>
    <w:basedOn w:val="Normal"/>
    <w:next w:val="Index1"/>
    <w:semiHidden/>
    <w:rsid w:val="00655030"/>
  </w:style>
  <w:style w:type="paragraph" w:customStyle="1" w:styleId="CDPD2">
    <w:name w:val="CDPD 2"/>
    <w:basedOn w:val="Heading2"/>
    <w:autoRedefine/>
    <w:rsid w:val="00247C57"/>
    <w:pPr>
      <w:widowControl w:val="0"/>
      <w:numPr>
        <w:numId w:val="1"/>
      </w:numPr>
      <w:tabs>
        <w:tab w:val="clear" w:pos="720"/>
        <w:tab w:val="left" w:pos="1080"/>
        <w:tab w:val="left" w:pos="5940"/>
        <w:tab w:val="left" w:pos="7200"/>
      </w:tabs>
      <w:autoSpaceDE w:val="0"/>
      <w:autoSpaceDN w:val="0"/>
      <w:adjustRightInd w:val="0"/>
      <w:spacing w:after="60"/>
    </w:pPr>
    <w:rPr>
      <w:rFonts w:ascii="Arial" w:hAnsi="Arial"/>
      <w:bCs w:val="0"/>
      <w:sz w:val="28"/>
      <w:szCs w:val="24"/>
      <w:lang w:eastAsia="zh-CN"/>
    </w:rPr>
  </w:style>
  <w:style w:type="table" w:styleId="TableList5">
    <w:name w:val="Table List 5"/>
    <w:basedOn w:val="TableNormal"/>
    <w:rsid w:val="00247C5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NormalWeb">
    <w:name w:val="Normal (Web)"/>
    <w:basedOn w:val="Normal"/>
    <w:uiPriority w:val="99"/>
    <w:rsid w:val="00930092"/>
    <w:pPr>
      <w:spacing w:before="100" w:beforeAutospacing="1" w:after="100" w:afterAutospacing="1"/>
    </w:pPr>
    <w:rPr>
      <w:szCs w:val="24"/>
    </w:rPr>
  </w:style>
  <w:style w:type="paragraph" w:styleId="HTMLPreformatted">
    <w:name w:val="HTML Preformatted"/>
    <w:basedOn w:val="Normal"/>
    <w:rsid w:val="0093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Gauger">
    <w:name w:val="TGauger"/>
    <w:semiHidden/>
    <w:rsid w:val="00FA7B2B"/>
    <w:rPr>
      <w:rFonts w:ascii="Arial" w:hAnsi="Arial" w:cs="Arial"/>
      <w:color w:val="auto"/>
      <w:sz w:val="20"/>
      <w:szCs w:val="20"/>
    </w:rPr>
  </w:style>
  <w:style w:type="paragraph" w:customStyle="1" w:styleId="sectionhead">
    <w:name w:val="section head"/>
    <w:basedOn w:val="Normal"/>
    <w:rsid w:val="00886A09"/>
    <w:pPr>
      <w:widowControl w:val="0"/>
      <w:suppressAutoHyphens/>
      <w:spacing w:before="200" w:after="120"/>
    </w:pPr>
    <w:rPr>
      <w:rFonts w:eastAsia="Tahoma"/>
      <w:b/>
      <w:bCs/>
    </w:rPr>
  </w:style>
  <w:style w:type="paragraph" w:customStyle="1" w:styleId="detailedlist">
    <w:name w:val="detailed list"/>
    <w:basedOn w:val="Normal"/>
    <w:rsid w:val="00886A09"/>
    <w:pPr>
      <w:widowControl w:val="0"/>
      <w:tabs>
        <w:tab w:val="left" w:pos="2160"/>
      </w:tabs>
      <w:suppressAutoHyphens/>
      <w:spacing w:after="240"/>
      <w:ind w:left="2160" w:hanging="1440"/>
    </w:pPr>
    <w:rPr>
      <w:rFonts w:eastAsia="Tahoma"/>
      <w:szCs w:val="24"/>
    </w:rPr>
  </w:style>
  <w:style w:type="paragraph" w:styleId="DocumentMap">
    <w:name w:val="Document Map"/>
    <w:basedOn w:val="Normal"/>
    <w:semiHidden/>
    <w:rsid w:val="00C60393"/>
    <w:pPr>
      <w:shd w:val="clear" w:color="auto" w:fill="000080"/>
    </w:pPr>
    <w:rPr>
      <w:rFonts w:ascii="Tahoma" w:hAnsi="Tahoma" w:cs="Tahoma"/>
    </w:rPr>
  </w:style>
  <w:style w:type="paragraph" w:styleId="EndnoteText">
    <w:name w:val="endnote text"/>
    <w:basedOn w:val="Normal"/>
    <w:semiHidden/>
    <w:rsid w:val="002F01E4"/>
  </w:style>
  <w:style w:type="character" w:styleId="EndnoteReference">
    <w:name w:val="endnote reference"/>
    <w:semiHidden/>
    <w:rsid w:val="002F01E4"/>
    <w:rPr>
      <w:vertAlign w:val="superscript"/>
    </w:rPr>
  </w:style>
  <w:style w:type="paragraph" w:styleId="Caption">
    <w:name w:val="caption"/>
    <w:basedOn w:val="Normal"/>
    <w:next w:val="Normal"/>
    <w:qFormat/>
    <w:rsid w:val="00AA7F9D"/>
    <w:rPr>
      <w:b/>
      <w:bCs/>
    </w:rPr>
  </w:style>
  <w:style w:type="paragraph" w:styleId="TableofFigures">
    <w:name w:val="table of figures"/>
    <w:basedOn w:val="Normal"/>
    <w:next w:val="Normal"/>
    <w:semiHidden/>
    <w:rsid w:val="00015831"/>
    <w:rPr>
      <w:b/>
    </w:rPr>
  </w:style>
  <w:style w:type="character" w:styleId="CommentReference">
    <w:name w:val="annotation reference"/>
    <w:semiHidden/>
    <w:rsid w:val="00170D04"/>
    <w:rPr>
      <w:sz w:val="16"/>
      <w:szCs w:val="16"/>
    </w:rPr>
  </w:style>
  <w:style w:type="paragraph" w:styleId="CommentText">
    <w:name w:val="annotation text"/>
    <w:basedOn w:val="Normal"/>
    <w:semiHidden/>
    <w:rsid w:val="00170D04"/>
  </w:style>
  <w:style w:type="paragraph" w:styleId="CommentSubject">
    <w:name w:val="annotation subject"/>
    <w:basedOn w:val="CommentText"/>
    <w:next w:val="CommentText"/>
    <w:semiHidden/>
    <w:rsid w:val="00170D04"/>
    <w:rPr>
      <w:b/>
      <w:bCs/>
    </w:rPr>
  </w:style>
  <w:style w:type="paragraph" w:customStyle="1" w:styleId="StyleArial10ptJustified">
    <w:name w:val="Style Arial 10 pt Justified"/>
    <w:basedOn w:val="Normal"/>
    <w:link w:val="StyleArial10ptJustifiedChar"/>
    <w:rsid w:val="007C75F4"/>
  </w:style>
  <w:style w:type="paragraph" w:customStyle="1" w:styleId="StyleArial10ptJustified1">
    <w:name w:val="Style Arial 10 pt Justified1"/>
    <w:basedOn w:val="Normal"/>
    <w:rsid w:val="007C75F4"/>
  </w:style>
  <w:style w:type="paragraph" w:customStyle="1" w:styleId="StyleArial10ptJustified2">
    <w:name w:val="Style Arial 10 pt Justified2"/>
    <w:basedOn w:val="Normal"/>
    <w:rsid w:val="004150C2"/>
  </w:style>
  <w:style w:type="character" w:customStyle="1" w:styleId="Heading2Char">
    <w:name w:val="Heading 2 Char"/>
    <w:basedOn w:val="Heading1Char"/>
    <w:link w:val="Heading2"/>
    <w:rsid w:val="0075475D"/>
    <w:rPr>
      <w:rFonts w:ascii="Arial Bold" w:hAnsi="Arial Bold" w:cs="Arial"/>
      <w:b/>
      <w:bCs/>
      <w:caps/>
      <w:szCs w:val="32"/>
      <w:lang w:val="en-US" w:eastAsia="en-US" w:bidi="ar-SA"/>
    </w:rPr>
  </w:style>
  <w:style w:type="character" w:customStyle="1" w:styleId="Heading3Char">
    <w:name w:val="Heading 3 Char"/>
    <w:link w:val="Heading3"/>
    <w:rsid w:val="0075475D"/>
    <w:rPr>
      <w:rFonts w:ascii="Arial Bold" w:hAnsi="Arial Bold" w:cs="Arial"/>
      <w:b/>
      <w:bCs/>
      <w:caps/>
      <w:szCs w:val="32"/>
      <w:lang w:val="en-US" w:eastAsia="en-US" w:bidi="ar-SA"/>
    </w:rPr>
  </w:style>
  <w:style w:type="character" w:customStyle="1" w:styleId="Heading4Char">
    <w:name w:val="Heading 4 Char"/>
    <w:basedOn w:val="Heading3Char"/>
    <w:link w:val="Heading4"/>
    <w:rsid w:val="00827D00"/>
    <w:rPr>
      <w:rFonts w:ascii="Arial Bold" w:hAnsi="Arial Bold" w:cs="Arial"/>
      <w:b/>
      <w:bCs/>
      <w:caps/>
      <w:szCs w:val="32"/>
      <w:lang w:val="en-US" w:eastAsia="en-US" w:bidi="ar-SA"/>
    </w:rPr>
  </w:style>
  <w:style w:type="character" w:customStyle="1" w:styleId="CharChar3">
    <w:name w:val="Char Char3"/>
    <w:rsid w:val="0034670D"/>
    <w:rPr>
      <w:rFonts w:ascii="Arial Bold" w:hAnsi="Arial Bold" w:cs="Arial"/>
      <w:b/>
      <w:bCs/>
      <w:caps/>
      <w:szCs w:val="32"/>
      <w:lang w:val="en-US" w:eastAsia="en-US" w:bidi="ar-SA"/>
    </w:rPr>
  </w:style>
  <w:style w:type="character" w:customStyle="1" w:styleId="StyleArial10ptJustifiedChar">
    <w:name w:val="Style Arial 10 pt Justified Char"/>
    <w:link w:val="StyleArial10ptJustified"/>
    <w:rsid w:val="004D0FA8"/>
    <w:rPr>
      <w:rFonts w:ascii="Arial" w:hAnsi="Arial"/>
      <w:lang w:val="en-US" w:eastAsia="en-US" w:bidi="ar-SA"/>
    </w:rPr>
  </w:style>
  <w:style w:type="paragraph" w:customStyle="1" w:styleId="stylearial10ptjustified0">
    <w:name w:val="stylearial10ptjustified"/>
    <w:basedOn w:val="Normal"/>
    <w:rsid w:val="00E71537"/>
    <w:rPr>
      <w:rFonts w:cs="Arial"/>
    </w:rPr>
  </w:style>
  <w:style w:type="character" w:customStyle="1" w:styleId="RalphWBoaz">
    <w:name w:val="Ralph W. Boaz"/>
    <w:semiHidden/>
    <w:rsid w:val="006B6661"/>
    <w:rPr>
      <w:rFonts w:ascii="Arial" w:hAnsi="Arial" w:cs="Arial"/>
      <w:color w:val="auto"/>
      <w:sz w:val="20"/>
      <w:szCs w:val="20"/>
    </w:rPr>
  </w:style>
  <w:style w:type="paragraph" w:styleId="Revision">
    <w:name w:val="Revision"/>
    <w:hidden/>
    <w:uiPriority w:val="99"/>
    <w:semiHidden/>
    <w:rsid w:val="00CC4FC5"/>
    <w:rPr>
      <w:rFonts w:ascii="Arial" w:hAnsi="Arial"/>
    </w:rPr>
  </w:style>
  <w:style w:type="character" w:customStyle="1" w:styleId="CharChar6">
    <w:name w:val="Char Char6"/>
    <w:rsid w:val="00470465"/>
    <w:rPr>
      <w:rFonts w:ascii="Arial Bold" w:eastAsia="Times New Roman" w:hAnsi="Arial Bold" w:cs="Arial"/>
      <w:b/>
      <w:bCs/>
      <w:sz w:val="20"/>
      <w:szCs w:val="32"/>
    </w:rPr>
  </w:style>
  <w:style w:type="paragraph" w:customStyle="1" w:styleId="Style1">
    <w:name w:val="Style1"/>
    <w:basedOn w:val="Heading1"/>
    <w:rsid w:val="00EF1B6E"/>
    <w:pPr>
      <w:numPr>
        <w:numId w:val="0"/>
      </w:numPr>
    </w:pPr>
  </w:style>
  <w:style w:type="paragraph" w:styleId="ListParagraph">
    <w:name w:val="List Paragraph"/>
    <w:basedOn w:val="Normal"/>
    <w:uiPriority w:val="34"/>
    <w:qFormat/>
    <w:rsid w:val="00BA67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2010"/>
    <w:rPr>
      <w:rFonts w:ascii="Arial" w:hAnsi="Arial"/>
    </w:rPr>
  </w:style>
  <w:style w:type="paragraph" w:styleId="Heading1">
    <w:name w:val="heading 1"/>
    <w:basedOn w:val="Normal"/>
    <w:next w:val="Normal"/>
    <w:link w:val="Heading1Char"/>
    <w:qFormat/>
    <w:rsid w:val="00827D00"/>
    <w:pPr>
      <w:keepNext/>
      <w:numPr>
        <w:numId w:val="2"/>
      </w:numPr>
      <w:spacing w:before="240" w:after="240"/>
      <w:outlineLvl w:val="0"/>
    </w:pPr>
    <w:rPr>
      <w:rFonts w:ascii="Arial Bold" w:hAnsi="Arial Bold" w:cs="Arial"/>
      <w:b/>
      <w:bCs/>
      <w:caps/>
      <w:szCs w:val="32"/>
    </w:rPr>
  </w:style>
  <w:style w:type="paragraph" w:styleId="Heading2">
    <w:name w:val="heading 2"/>
    <w:basedOn w:val="Heading1"/>
    <w:next w:val="Normal"/>
    <w:link w:val="Heading2Char"/>
    <w:qFormat/>
    <w:rsid w:val="0075475D"/>
    <w:pPr>
      <w:numPr>
        <w:ilvl w:val="1"/>
      </w:numPr>
      <w:tabs>
        <w:tab w:val="left" w:pos="720"/>
      </w:tabs>
      <w:ind w:left="0"/>
      <w:outlineLvl w:val="1"/>
    </w:pPr>
    <w:rPr>
      <w:b w:val="0"/>
      <w:caps w:val="0"/>
    </w:rPr>
  </w:style>
  <w:style w:type="paragraph" w:styleId="Heading3">
    <w:name w:val="heading 3"/>
    <w:basedOn w:val="Heading2"/>
    <w:next w:val="Normal"/>
    <w:link w:val="Heading3Char"/>
    <w:qFormat/>
    <w:rsid w:val="0075475D"/>
    <w:pPr>
      <w:numPr>
        <w:ilvl w:val="2"/>
      </w:numPr>
      <w:tabs>
        <w:tab w:val="clear" w:pos="720"/>
      </w:tabs>
      <w:ind w:left="0"/>
      <w:outlineLvl w:val="2"/>
    </w:pPr>
    <w:rPr>
      <w:b/>
    </w:rPr>
  </w:style>
  <w:style w:type="paragraph" w:styleId="Heading4">
    <w:name w:val="heading 4"/>
    <w:basedOn w:val="Heading3"/>
    <w:next w:val="Normal"/>
    <w:link w:val="Heading4Char"/>
    <w:qFormat/>
    <w:rsid w:val="00827D00"/>
    <w:pPr>
      <w:widowControl w:val="0"/>
      <w:numPr>
        <w:ilvl w:val="3"/>
      </w:numPr>
      <w:tabs>
        <w:tab w:val="left" w:pos="1440"/>
      </w:tabs>
      <w:outlineLvl w:val="3"/>
    </w:pPr>
    <w:rPr>
      <w:b w:val="0"/>
    </w:rPr>
  </w:style>
  <w:style w:type="paragraph" w:styleId="Heading5">
    <w:name w:val="heading 5"/>
    <w:basedOn w:val="Normal"/>
    <w:next w:val="Normal"/>
    <w:qFormat/>
    <w:rsid w:val="00827D00"/>
    <w:pPr>
      <w:keepNext/>
      <w:numPr>
        <w:ilvl w:val="4"/>
        <w:numId w:val="2"/>
      </w:numPr>
      <w:outlineLvl w:val="4"/>
    </w:pPr>
    <w:rPr>
      <w:b/>
    </w:rPr>
  </w:style>
  <w:style w:type="paragraph" w:styleId="Heading6">
    <w:name w:val="heading 6"/>
    <w:basedOn w:val="Normal"/>
    <w:next w:val="Normal"/>
    <w:qFormat/>
    <w:rsid w:val="00827D00"/>
    <w:pPr>
      <w:keepNext/>
      <w:numPr>
        <w:ilvl w:val="5"/>
        <w:numId w:val="2"/>
      </w:numPr>
      <w:outlineLvl w:val="5"/>
    </w:pPr>
    <w:rPr>
      <w:b/>
    </w:rPr>
  </w:style>
  <w:style w:type="paragraph" w:styleId="Heading7">
    <w:name w:val="heading 7"/>
    <w:basedOn w:val="Normal"/>
    <w:next w:val="Normal"/>
    <w:qFormat/>
    <w:rsid w:val="00827D00"/>
    <w:pPr>
      <w:keepNext/>
      <w:numPr>
        <w:ilvl w:val="6"/>
        <w:numId w:val="2"/>
      </w:numPr>
      <w:outlineLvl w:val="6"/>
    </w:pPr>
    <w:rPr>
      <w:b/>
    </w:rPr>
  </w:style>
  <w:style w:type="paragraph" w:styleId="Heading8">
    <w:name w:val="heading 8"/>
    <w:basedOn w:val="Normal"/>
    <w:next w:val="Normal"/>
    <w:qFormat/>
    <w:rsid w:val="00827D00"/>
    <w:pPr>
      <w:numPr>
        <w:ilvl w:val="7"/>
        <w:numId w:val="2"/>
      </w:numPr>
      <w:spacing w:before="240" w:after="60"/>
      <w:outlineLvl w:val="7"/>
    </w:pPr>
    <w:rPr>
      <w:i/>
    </w:rPr>
  </w:style>
  <w:style w:type="paragraph" w:styleId="Heading9">
    <w:name w:val="heading 9"/>
    <w:basedOn w:val="Normal"/>
    <w:next w:val="Normal"/>
    <w:qFormat/>
    <w:rsid w:val="00827D0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7D00"/>
    <w:rPr>
      <w:rFonts w:ascii="Arial Bold" w:hAnsi="Arial Bold" w:cs="Arial"/>
      <w:b/>
      <w:bCs/>
      <w:caps/>
      <w:szCs w:val="32"/>
    </w:rPr>
  </w:style>
  <w:style w:type="paragraph" w:styleId="Header">
    <w:name w:val="header"/>
    <w:basedOn w:val="Normal"/>
    <w:rsid w:val="00B16EA6"/>
    <w:pPr>
      <w:tabs>
        <w:tab w:val="center" w:pos="4320"/>
        <w:tab w:val="right" w:pos="8640"/>
      </w:tabs>
    </w:pPr>
  </w:style>
  <w:style w:type="paragraph" w:styleId="Footer">
    <w:name w:val="footer"/>
    <w:basedOn w:val="Normal"/>
    <w:rsid w:val="00B16EA6"/>
    <w:pPr>
      <w:tabs>
        <w:tab w:val="center" w:pos="4320"/>
        <w:tab w:val="right" w:pos="8640"/>
      </w:tabs>
    </w:pPr>
  </w:style>
  <w:style w:type="paragraph" w:customStyle="1" w:styleId="Special">
    <w:name w:val="Special"/>
    <w:basedOn w:val="Normal"/>
    <w:rsid w:val="00B16EA6"/>
    <w:pPr>
      <w:widowControl w:val="0"/>
    </w:pPr>
  </w:style>
  <w:style w:type="paragraph" w:customStyle="1" w:styleId="TitlewItalics">
    <w:name w:val="Title w Italics"/>
    <w:basedOn w:val="Normal"/>
    <w:rsid w:val="00B16EA6"/>
    <w:pPr>
      <w:widowControl w:val="0"/>
      <w:ind w:firstLine="360"/>
      <w:jc w:val="center"/>
    </w:pPr>
    <w:rPr>
      <w:rFonts w:ascii="Helvetica" w:hAnsi="Helvetica"/>
      <w:b/>
      <w:i/>
    </w:rPr>
  </w:style>
  <w:style w:type="paragraph" w:customStyle="1" w:styleId="Copyright">
    <w:name w:val="Copyright"/>
    <w:basedOn w:val="Normal"/>
    <w:rsid w:val="00B16EA6"/>
    <w:pPr>
      <w:widowControl w:val="0"/>
      <w:ind w:firstLine="360"/>
    </w:pPr>
    <w:rPr>
      <w:rFonts w:ascii="Helvetica" w:hAnsi="Helvetica"/>
      <w:sz w:val="16"/>
    </w:rPr>
  </w:style>
  <w:style w:type="paragraph" w:customStyle="1" w:styleId="Published">
    <w:name w:val="Published"/>
    <w:basedOn w:val="BodyText"/>
    <w:next w:val="BodyText"/>
    <w:rsid w:val="00B16EA6"/>
    <w:pPr>
      <w:keepNext/>
      <w:widowControl w:val="0"/>
      <w:spacing w:before="4440" w:after="480"/>
    </w:pPr>
    <w:rPr>
      <w:rFonts w:ascii="Helvetica" w:hAnsi="Helvetica"/>
      <w:i/>
    </w:rPr>
  </w:style>
  <w:style w:type="paragraph" w:styleId="BodyText">
    <w:name w:val="Body Text"/>
    <w:basedOn w:val="Normal"/>
    <w:rsid w:val="00B16EA6"/>
    <w:pPr>
      <w:spacing w:after="120"/>
    </w:pPr>
  </w:style>
  <w:style w:type="paragraph" w:customStyle="1" w:styleId="TitleCover">
    <w:name w:val="Title Cover"/>
    <w:basedOn w:val="Normal"/>
    <w:next w:val="Normal"/>
    <w:rsid w:val="00B16EA6"/>
    <w:pPr>
      <w:keepNext/>
      <w:widowControl w:val="0"/>
      <w:tabs>
        <w:tab w:val="left" w:pos="360"/>
        <w:tab w:val="left" w:pos="720"/>
        <w:tab w:val="left" w:pos="1080"/>
        <w:tab w:val="left" w:pos="1440"/>
      </w:tabs>
      <w:spacing w:before="1080" w:after="360"/>
      <w:jc w:val="center"/>
    </w:pPr>
    <w:rPr>
      <w:b/>
    </w:rPr>
  </w:style>
  <w:style w:type="table" w:styleId="TableGrid">
    <w:name w:val="Table Grid"/>
    <w:basedOn w:val="TableNormal"/>
    <w:rsid w:val="000E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A54008"/>
    <w:pPr>
      <w:tabs>
        <w:tab w:val="left" w:pos="720"/>
        <w:tab w:val="right" w:leader="dot" w:pos="9350"/>
      </w:tabs>
      <w:spacing w:before="120" w:after="120"/>
    </w:pPr>
    <w:rPr>
      <w:rFonts w:ascii="Arial Bold" w:hAnsi="Arial Bold"/>
      <w:b/>
      <w:bCs/>
    </w:rPr>
  </w:style>
  <w:style w:type="character" w:styleId="Hyperlink">
    <w:name w:val="Hyperlink"/>
    <w:uiPriority w:val="99"/>
    <w:rsid w:val="000946D5"/>
    <w:rPr>
      <w:color w:val="0000FF"/>
      <w:u w:val="single"/>
    </w:rPr>
  </w:style>
  <w:style w:type="paragraph" w:styleId="TOC2">
    <w:name w:val="toc 2"/>
    <w:basedOn w:val="TOC1"/>
    <w:next w:val="TOC3"/>
    <w:uiPriority w:val="39"/>
    <w:rsid w:val="00A54008"/>
    <w:pPr>
      <w:tabs>
        <w:tab w:val="left" w:pos="1440"/>
      </w:tabs>
      <w:spacing w:before="0" w:after="0"/>
      <w:ind w:left="720"/>
    </w:pPr>
    <w:rPr>
      <w:rFonts w:ascii="Arial" w:hAnsi="Arial"/>
      <w:b w:val="0"/>
    </w:rPr>
  </w:style>
  <w:style w:type="paragraph" w:styleId="TOC3">
    <w:name w:val="toc 3"/>
    <w:basedOn w:val="TOC2"/>
    <w:next w:val="TOC4"/>
    <w:semiHidden/>
    <w:rsid w:val="00C34545"/>
    <w:pPr>
      <w:tabs>
        <w:tab w:val="left" w:pos="2160"/>
      </w:tabs>
      <w:ind w:left="1440"/>
    </w:pPr>
    <w:rPr>
      <w:iCs/>
    </w:rPr>
  </w:style>
  <w:style w:type="paragraph" w:styleId="FootnoteText">
    <w:name w:val="footnote text"/>
    <w:basedOn w:val="Normal"/>
    <w:semiHidden/>
    <w:rsid w:val="005B33F7"/>
  </w:style>
  <w:style w:type="paragraph" w:styleId="TOC4">
    <w:name w:val="toc 4"/>
    <w:basedOn w:val="Normal"/>
    <w:next w:val="Normal"/>
    <w:semiHidden/>
    <w:rsid w:val="00C34545"/>
    <w:pPr>
      <w:ind w:left="600"/>
    </w:pPr>
    <w:rPr>
      <w:szCs w:val="18"/>
    </w:rPr>
  </w:style>
  <w:style w:type="paragraph" w:styleId="TOC5">
    <w:name w:val="toc 5"/>
    <w:basedOn w:val="Normal"/>
    <w:next w:val="Normal"/>
    <w:autoRedefine/>
    <w:semiHidden/>
    <w:rsid w:val="0001134A"/>
    <w:pPr>
      <w:ind w:left="800"/>
    </w:pPr>
    <w:rPr>
      <w:rFonts w:ascii="Times New Roman" w:hAnsi="Times New Roman"/>
      <w:sz w:val="18"/>
      <w:szCs w:val="18"/>
    </w:rPr>
  </w:style>
  <w:style w:type="paragraph" w:styleId="TOC6">
    <w:name w:val="toc 6"/>
    <w:basedOn w:val="Normal"/>
    <w:next w:val="Normal"/>
    <w:autoRedefine/>
    <w:semiHidden/>
    <w:rsid w:val="0001134A"/>
    <w:pPr>
      <w:ind w:left="1000"/>
    </w:pPr>
    <w:rPr>
      <w:rFonts w:ascii="Times New Roman" w:hAnsi="Times New Roman"/>
      <w:sz w:val="18"/>
      <w:szCs w:val="18"/>
    </w:rPr>
  </w:style>
  <w:style w:type="paragraph" w:styleId="TOC7">
    <w:name w:val="toc 7"/>
    <w:basedOn w:val="Normal"/>
    <w:next w:val="Normal"/>
    <w:autoRedefine/>
    <w:semiHidden/>
    <w:rsid w:val="0001134A"/>
    <w:pPr>
      <w:ind w:left="1200"/>
    </w:pPr>
    <w:rPr>
      <w:rFonts w:ascii="Times New Roman" w:hAnsi="Times New Roman"/>
      <w:sz w:val="18"/>
      <w:szCs w:val="18"/>
    </w:rPr>
  </w:style>
  <w:style w:type="paragraph" w:styleId="TOC8">
    <w:name w:val="toc 8"/>
    <w:basedOn w:val="Normal"/>
    <w:next w:val="Normal"/>
    <w:autoRedefine/>
    <w:semiHidden/>
    <w:rsid w:val="0001134A"/>
    <w:pPr>
      <w:ind w:left="1400"/>
    </w:pPr>
    <w:rPr>
      <w:rFonts w:ascii="Times New Roman" w:hAnsi="Times New Roman"/>
      <w:sz w:val="18"/>
      <w:szCs w:val="18"/>
    </w:rPr>
  </w:style>
  <w:style w:type="paragraph" w:styleId="TOC9">
    <w:name w:val="toc 9"/>
    <w:basedOn w:val="Normal"/>
    <w:next w:val="Normal"/>
    <w:autoRedefine/>
    <w:semiHidden/>
    <w:rsid w:val="0001134A"/>
    <w:pPr>
      <w:ind w:left="1600"/>
    </w:pPr>
    <w:rPr>
      <w:rFonts w:ascii="Times New Roman" w:hAnsi="Times New Roman"/>
      <w:sz w:val="18"/>
      <w:szCs w:val="18"/>
    </w:rPr>
  </w:style>
  <w:style w:type="character" w:styleId="FootnoteReference">
    <w:name w:val="footnote reference"/>
    <w:semiHidden/>
    <w:rsid w:val="005B33F7"/>
    <w:rPr>
      <w:vertAlign w:val="superscript"/>
    </w:rPr>
  </w:style>
  <w:style w:type="character" w:styleId="FollowedHyperlink">
    <w:name w:val="FollowedHyperlink"/>
    <w:rsid w:val="007A58D5"/>
    <w:rPr>
      <w:color w:val="800080"/>
      <w:u w:val="single"/>
    </w:rPr>
  </w:style>
  <w:style w:type="paragraph" w:styleId="Index1">
    <w:name w:val="index 1"/>
    <w:basedOn w:val="Normal"/>
    <w:next w:val="Normal"/>
    <w:autoRedefine/>
    <w:semiHidden/>
    <w:rsid w:val="00B74965"/>
    <w:pPr>
      <w:ind w:left="240" w:hanging="240"/>
    </w:pPr>
  </w:style>
  <w:style w:type="paragraph" w:styleId="Index2">
    <w:name w:val="index 2"/>
    <w:basedOn w:val="Normal"/>
    <w:next w:val="Normal"/>
    <w:autoRedefine/>
    <w:semiHidden/>
    <w:rsid w:val="004E106B"/>
    <w:pPr>
      <w:ind w:left="480" w:hanging="240"/>
    </w:pPr>
  </w:style>
  <w:style w:type="paragraph" w:styleId="BalloonText">
    <w:name w:val="Balloon Text"/>
    <w:basedOn w:val="Normal"/>
    <w:semiHidden/>
    <w:rsid w:val="00EC787C"/>
    <w:rPr>
      <w:rFonts w:ascii="Tahoma" w:hAnsi="Tahoma" w:cs="Tahoma"/>
      <w:sz w:val="16"/>
      <w:szCs w:val="16"/>
    </w:rPr>
  </w:style>
  <w:style w:type="paragraph" w:styleId="Index3">
    <w:name w:val="index 3"/>
    <w:basedOn w:val="Normal"/>
    <w:next w:val="Normal"/>
    <w:autoRedefine/>
    <w:semiHidden/>
    <w:rsid w:val="004E106B"/>
    <w:pPr>
      <w:ind w:left="720" w:hanging="240"/>
    </w:pPr>
  </w:style>
  <w:style w:type="paragraph" w:styleId="Index4">
    <w:name w:val="index 4"/>
    <w:basedOn w:val="Normal"/>
    <w:next w:val="Normal"/>
    <w:autoRedefine/>
    <w:semiHidden/>
    <w:rsid w:val="00655030"/>
    <w:pPr>
      <w:ind w:left="960" w:hanging="240"/>
    </w:pPr>
  </w:style>
  <w:style w:type="paragraph" w:styleId="Index5">
    <w:name w:val="index 5"/>
    <w:basedOn w:val="Normal"/>
    <w:next w:val="Normal"/>
    <w:autoRedefine/>
    <w:semiHidden/>
    <w:rsid w:val="00655030"/>
    <w:pPr>
      <w:ind w:left="1200" w:hanging="240"/>
    </w:pPr>
  </w:style>
  <w:style w:type="paragraph" w:styleId="Index6">
    <w:name w:val="index 6"/>
    <w:basedOn w:val="Normal"/>
    <w:next w:val="Normal"/>
    <w:autoRedefine/>
    <w:semiHidden/>
    <w:rsid w:val="00655030"/>
    <w:pPr>
      <w:ind w:left="1440" w:hanging="240"/>
    </w:pPr>
  </w:style>
  <w:style w:type="paragraph" w:styleId="Index7">
    <w:name w:val="index 7"/>
    <w:basedOn w:val="Normal"/>
    <w:next w:val="Normal"/>
    <w:autoRedefine/>
    <w:semiHidden/>
    <w:rsid w:val="00655030"/>
    <w:pPr>
      <w:ind w:left="1680" w:hanging="240"/>
    </w:pPr>
  </w:style>
  <w:style w:type="paragraph" w:styleId="Index8">
    <w:name w:val="index 8"/>
    <w:basedOn w:val="Normal"/>
    <w:next w:val="Normal"/>
    <w:autoRedefine/>
    <w:semiHidden/>
    <w:rsid w:val="00655030"/>
    <w:pPr>
      <w:ind w:left="1920" w:hanging="240"/>
    </w:pPr>
  </w:style>
  <w:style w:type="paragraph" w:styleId="Index9">
    <w:name w:val="index 9"/>
    <w:basedOn w:val="Normal"/>
    <w:next w:val="Normal"/>
    <w:autoRedefine/>
    <w:semiHidden/>
    <w:rsid w:val="00655030"/>
    <w:pPr>
      <w:ind w:left="2160" w:hanging="240"/>
    </w:pPr>
  </w:style>
  <w:style w:type="paragraph" w:styleId="IndexHeading">
    <w:name w:val="index heading"/>
    <w:basedOn w:val="Normal"/>
    <w:next w:val="Index1"/>
    <w:semiHidden/>
    <w:rsid w:val="00655030"/>
  </w:style>
  <w:style w:type="paragraph" w:customStyle="1" w:styleId="CDPD2">
    <w:name w:val="CDPD 2"/>
    <w:basedOn w:val="Heading2"/>
    <w:autoRedefine/>
    <w:rsid w:val="00247C57"/>
    <w:pPr>
      <w:widowControl w:val="0"/>
      <w:numPr>
        <w:numId w:val="1"/>
      </w:numPr>
      <w:tabs>
        <w:tab w:val="clear" w:pos="720"/>
        <w:tab w:val="left" w:pos="1080"/>
        <w:tab w:val="left" w:pos="5940"/>
        <w:tab w:val="left" w:pos="7200"/>
      </w:tabs>
      <w:autoSpaceDE w:val="0"/>
      <w:autoSpaceDN w:val="0"/>
      <w:adjustRightInd w:val="0"/>
      <w:spacing w:after="60"/>
    </w:pPr>
    <w:rPr>
      <w:rFonts w:ascii="Arial" w:hAnsi="Arial"/>
      <w:bCs w:val="0"/>
      <w:sz w:val="28"/>
      <w:szCs w:val="24"/>
      <w:lang w:eastAsia="zh-CN"/>
    </w:rPr>
  </w:style>
  <w:style w:type="table" w:styleId="TableList5">
    <w:name w:val="Table List 5"/>
    <w:basedOn w:val="TableNormal"/>
    <w:rsid w:val="00247C5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NormalWeb">
    <w:name w:val="Normal (Web)"/>
    <w:basedOn w:val="Normal"/>
    <w:uiPriority w:val="99"/>
    <w:rsid w:val="00930092"/>
    <w:pPr>
      <w:spacing w:before="100" w:beforeAutospacing="1" w:after="100" w:afterAutospacing="1"/>
    </w:pPr>
    <w:rPr>
      <w:szCs w:val="24"/>
    </w:rPr>
  </w:style>
  <w:style w:type="paragraph" w:styleId="HTMLPreformatted">
    <w:name w:val="HTML Preformatted"/>
    <w:basedOn w:val="Normal"/>
    <w:rsid w:val="0093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Gauger">
    <w:name w:val="TGauger"/>
    <w:semiHidden/>
    <w:rsid w:val="00FA7B2B"/>
    <w:rPr>
      <w:rFonts w:ascii="Arial" w:hAnsi="Arial" w:cs="Arial"/>
      <w:color w:val="auto"/>
      <w:sz w:val="20"/>
      <w:szCs w:val="20"/>
    </w:rPr>
  </w:style>
  <w:style w:type="paragraph" w:customStyle="1" w:styleId="sectionhead">
    <w:name w:val="section head"/>
    <w:basedOn w:val="Normal"/>
    <w:rsid w:val="00886A09"/>
    <w:pPr>
      <w:widowControl w:val="0"/>
      <w:suppressAutoHyphens/>
      <w:spacing w:before="200" w:after="120"/>
    </w:pPr>
    <w:rPr>
      <w:rFonts w:eastAsia="Tahoma"/>
      <w:b/>
      <w:bCs/>
    </w:rPr>
  </w:style>
  <w:style w:type="paragraph" w:customStyle="1" w:styleId="detailedlist">
    <w:name w:val="detailed list"/>
    <w:basedOn w:val="Normal"/>
    <w:rsid w:val="00886A09"/>
    <w:pPr>
      <w:widowControl w:val="0"/>
      <w:tabs>
        <w:tab w:val="left" w:pos="2160"/>
      </w:tabs>
      <w:suppressAutoHyphens/>
      <w:spacing w:after="240"/>
      <w:ind w:left="2160" w:hanging="1440"/>
    </w:pPr>
    <w:rPr>
      <w:rFonts w:eastAsia="Tahoma"/>
      <w:szCs w:val="24"/>
    </w:rPr>
  </w:style>
  <w:style w:type="paragraph" w:styleId="DocumentMap">
    <w:name w:val="Document Map"/>
    <w:basedOn w:val="Normal"/>
    <w:semiHidden/>
    <w:rsid w:val="00C60393"/>
    <w:pPr>
      <w:shd w:val="clear" w:color="auto" w:fill="000080"/>
    </w:pPr>
    <w:rPr>
      <w:rFonts w:ascii="Tahoma" w:hAnsi="Tahoma" w:cs="Tahoma"/>
    </w:rPr>
  </w:style>
  <w:style w:type="paragraph" w:styleId="EndnoteText">
    <w:name w:val="endnote text"/>
    <w:basedOn w:val="Normal"/>
    <w:semiHidden/>
    <w:rsid w:val="002F01E4"/>
  </w:style>
  <w:style w:type="character" w:styleId="EndnoteReference">
    <w:name w:val="endnote reference"/>
    <w:semiHidden/>
    <w:rsid w:val="002F01E4"/>
    <w:rPr>
      <w:vertAlign w:val="superscript"/>
    </w:rPr>
  </w:style>
  <w:style w:type="paragraph" w:styleId="Caption">
    <w:name w:val="caption"/>
    <w:basedOn w:val="Normal"/>
    <w:next w:val="Normal"/>
    <w:qFormat/>
    <w:rsid w:val="00AA7F9D"/>
    <w:rPr>
      <w:b/>
      <w:bCs/>
    </w:rPr>
  </w:style>
  <w:style w:type="paragraph" w:styleId="TableofFigures">
    <w:name w:val="table of figures"/>
    <w:basedOn w:val="Normal"/>
    <w:next w:val="Normal"/>
    <w:semiHidden/>
    <w:rsid w:val="00015831"/>
    <w:rPr>
      <w:b/>
    </w:rPr>
  </w:style>
  <w:style w:type="character" w:styleId="CommentReference">
    <w:name w:val="annotation reference"/>
    <w:semiHidden/>
    <w:rsid w:val="00170D04"/>
    <w:rPr>
      <w:sz w:val="16"/>
      <w:szCs w:val="16"/>
    </w:rPr>
  </w:style>
  <w:style w:type="paragraph" w:styleId="CommentText">
    <w:name w:val="annotation text"/>
    <w:basedOn w:val="Normal"/>
    <w:semiHidden/>
    <w:rsid w:val="00170D04"/>
  </w:style>
  <w:style w:type="paragraph" w:styleId="CommentSubject">
    <w:name w:val="annotation subject"/>
    <w:basedOn w:val="CommentText"/>
    <w:next w:val="CommentText"/>
    <w:semiHidden/>
    <w:rsid w:val="00170D04"/>
    <w:rPr>
      <w:b/>
      <w:bCs/>
    </w:rPr>
  </w:style>
  <w:style w:type="paragraph" w:customStyle="1" w:styleId="StyleArial10ptJustified">
    <w:name w:val="Style Arial 10 pt Justified"/>
    <w:basedOn w:val="Normal"/>
    <w:link w:val="StyleArial10ptJustifiedChar"/>
    <w:rsid w:val="007C75F4"/>
  </w:style>
  <w:style w:type="paragraph" w:customStyle="1" w:styleId="StyleArial10ptJustified1">
    <w:name w:val="Style Arial 10 pt Justified1"/>
    <w:basedOn w:val="Normal"/>
    <w:rsid w:val="007C75F4"/>
  </w:style>
  <w:style w:type="paragraph" w:customStyle="1" w:styleId="StyleArial10ptJustified2">
    <w:name w:val="Style Arial 10 pt Justified2"/>
    <w:basedOn w:val="Normal"/>
    <w:rsid w:val="004150C2"/>
  </w:style>
  <w:style w:type="character" w:customStyle="1" w:styleId="Heading2Char">
    <w:name w:val="Heading 2 Char"/>
    <w:basedOn w:val="Heading1Char"/>
    <w:link w:val="Heading2"/>
    <w:rsid w:val="0075475D"/>
    <w:rPr>
      <w:rFonts w:ascii="Arial Bold" w:hAnsi="Arial Bold" w:cs="Arial"/>
      <w:b/>
      <w:bCs/>
      <w:caps/>
      <w:szCs w:val="32"/>
      <w:lang w:val="en-US" w:eastAsia="en-US" w:bidi="ar-SA"/>
    </w:rPr>
  </w:style>
  <w:style w:type="character" w:customStyle="1" w:styleId="Heading3Char">
    <w:name w:val="Heading 3 Char"/>
    <w:link w:val="Heading3"/>
    <w:rsid w:val="0075475D"/>
    <w:rPr>
      <w:rFonts w:ascii="Arial Bold" w:hAnsi="Arial Bold" w:cs="Arial"/>
      <w:b/>
      <w:bCs/>
      <w:caps/>
      <w:szCs w:val="32"/>
      <w:lang w:val="en-US" w:eastAsia="en-US" w:bidi="ar-SA"/>
    </w:rPr>
  </w:style>
  <w:style w:type="character" w:customStyle="1" w:styleId="Heading4Char">
    <w:name w:val="Heading 4 Char"/>
    <w:basedOn w:val="Heading3Char"/>
    <w:link w:val="Heading4"/>
    <w:rsid w:val="00827D00"/>
    <w:rPr>
      <w:rFonts w:ascii="Arial Bold" w:hAnsi="Arial Bold" w:cs="Arial"/>
      <w:b/>
      <w:bCs/>
      <w:caps/>
      <w:szCs w:val="32"/>
      <w:lang w:val="en-US" w:eastAsia="en-US" w:bidi="ar-SA"/>
    </w:rPr>
  </w:style>
  <w:style w:type="character" w:customStyle="1" w:styleId="CharChar3">
    <w:name w:val="Char Char3"/>
    <w:rsid w:val="0034670D"/>
    <w:rPr>
      <w:rFonts w:ascii="Arial Bold" w:hAnsi="Arial Bold" w:cs="Arial"/>
      <w:b/>
      <w:bCs/>
      <w:caps/>
      <w:szCs w:val="32"/>
      <w:lang w:val="en-US" w:eastAsia="en-US" w:bidi="ar-SA"/>
    </w:rPr>
  </w:style>
  <w:style w:type="character" w:customStyle="1" w:styleId="StyleArial10ptJustifiedChar">
    <w:name w:val="Style Arial 10 pt Justified Char"/>
    <w:link w:val="StyleArial10ptJustified"/>
    <w:rsid w:val="004D0FA8"/>
    <w:rPr>
      <w:rFonts w:ascii="Arial" w:hAnsi="Arial"/>
      <w:lang w:val="en-US" w:eastAsia="en-US" w:bidi="ar-SA"/>
    </w:rPr>
  </w:style>
  <w:style w:type="paragraph" w:customStyle="1" w:styleId="stylearial10ptjustified0">
    <w:name w:val="stylearial10ptjustified"/>
    <w:basedOn w:val="Normal"/>
    <w:rsid w:val="00E71537"/>
    <w:rPr>
      <w:rFonts w:cs="Arial"/>
    </w:rPr>
  </w:style>
  <w:style w:type="character" w:customStyle="1" w:styleId="RalphWBoaz">
    <w:name w:val="Ralph W. Boaz"/>
    <w:semiHidden/>
    <w:rsid w:val="006B6661"/>
    <w:rPr>
      <w:rFonts w:ascii="Arial" w:hAnsi="Arial" w:cs="Arial"/>
      <w:color w:val="auto"/>
      <w:sz w:val="20"/>
      <w:szCs w:val="20"/>
    </w:rPr>
  </w:style>
  <w:style w:type="paragraph" w:styleId="Revision">
    <w:name w:val="Revision"/>
    <w:hidden/>
    <w:uiPriority w:val="99"/>
    <w:semiHidden/>
    <w:rsid w:val="00CC4FC5"/>
    <w:rPr>
      <w:rFonts w:ascii="Arial" w:hAnsi="Arial"/>
    </w:rPr>
  </w:style>
  <w:style w:type="character" w:customStyle="1" w:styleId="CharChar6">
    <w:name w:val="Char Char6"/>
    <w:rsid w:val="00470465"/>
    <w:rPr>
      <w:rFonts w:ascii="Arial Bold" w:eastAsia="Times New Roman" w:hAnsi="Arial Bold" w:cs="Arial"/>
      <w:b/>
      <w:bCs/>
      <w:sz w:val="20"/>
      <w:szCs w:val="32"/>
    </w:rPr>
  </w:style>
  <w:style w:type="paragraph" w:customStyle="1" w:styleId="Style1">
    <w:name w:val="Style1"/>
    <w:basedOn w:val="Heading1"/>
    <w:rsid w:val="00EF1B6E"/>
    <w:pPr>
      <w:numPr>
        <w:numId w:val="0"/>
      </w:numPr>
    </w:pPr>
  </w:style>
  <w:style w:type="paragraph" w:styleId="ListParagraph">
    <w:name w:val="List Paragraph"/>
    <w:basedOn w:val="Normal"/>
    <w:uiPriority w:val="34"/>
    <w:qFormat/>
    <w:rsid w:val="00BA6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2924">
      <w:bodyDiv w:val="1"/>
      <w:marLeft w:val="0"/>
      <w:marRight w:val="0"/>
      <w:marTop w:val="0"/>
      <w:marBottom w:val="0"/>
      <w:divBdr>
        <w:top w:val="none" w:sz="0" w:space="0" w:color="auto"/>
        <w:left w:val="none" w:sz="0" w:space="0" w:color="auto"/>
        <w:bottom w:val="none" w:sz="0" w:space="0" w:color="auto"/>
        <w:right w:val="none" w:sz="0" w:space="0" w:color="auto"/>
      </w:divBdr>
    </w:div>
    <w:div w:id="105976095">
      <w:bodyDiv w:val="1"/>
      <w:marLeft w:val="0"/>
      <w:marRight w:val="0"/>
      <w:marTop w:val="0"/>
      <w:marBottom w:val="0"/>
      <w:divBdr>
        <w:top w:val="none" w:sz="0" w:space="0" w:color="auto"/>
        <w:left w:val="none" w:sz="0" w:space="0" w:color="auto"/>
        <w:bottom w:val="none" w:sz="0" w:space="0" w:color="auto"/>
        <w:right w:val="none" w:sz="0" w:space="0" w:color="auto"/>
      </w:divBdr>
    </w:div>
    <w:div w:id="162865901">
      <w:bodyDiv w:val="1"/>
      <w:marLeft w:val="0"/>
      <w:marRight w:val="0"/>
      <w:marTop w:val="0"/>
      <w:marBottom w:val="0"/>
      <w:divBdr>
        <w:top w:val="none" w:sz="0" w:space="0" w:color="auto"/>
        <w:left w:val="none" w:sz="0" w:space="0" w:color="auto"/>
        <w:bottom w:val="none" w:sz="0" w:space="0" w:color="auto"/>
        <w:right w:val="none" w:sz="0" w:space="0" w:color="auto"/>
      </w:divBdr>
    </w:div>
    <w:div w:id="190999467">
      <w:bodyDiv w:val="1"/>
      <w:marLeft w:val="0"/>
      <w:marRight w:val="0"/>
      <w:marTop w:val="0"/>
      <w:marBottom w:val="0"/>
      <w:divBdr>
        <w:top w:val="none" w:sz="0" w:space="0" w:color="auto"/>
        <w:left w:val="none" w:sz="0" w:space="0" w:color="auto"/>
        <w:bottom w:val="none" w:sz="0" w:space="0" w:color="auto"/>
        <w:right w:val="none" w:sz="0" w:space="0" w:color="auto"/>
      </w:divBdr>
    </w:div>
    <w:div w:id="337315244">
      <w:bodyDiv w:val="1"/>
      <w:marLeft w:val="0"/>
      <w:marRight w:val="0"/>
      <w:marTop w:val="0"/>
      <w:marBottom w:val="0"/>
      <w:divBdr>
        <w:top w:val="none" w:sz="0" w:space="0" w:color="auto"/>
        <w:left w:val="none" w:sz="0" w:space="0" w:color="auto"/>
        <w:bottom w:val="none" w:sz="0" w:space="0" w:color="auto"/>
        <w:right w:val="none" w:sz="0" w:space="0" w:color="auto"/>
      </w:divBdr>
    </w:div>
    <w:div w:id="357658126">
      <w:bodyDiv w:val="1"/>
      <w:marLeft w:val="0"/>
      <w:marRight w:val="0"/>
      <w:marTop w:val="0"/>
      <w:marBottom w:val="0"/>
      <w:divBdr>
        <w:top w:val="none" w:sz="0" w:space="0" w:color="auto"/>
        <w:left w:val="none" w:sz="0" w:space="0" w:color="auto"/>
        <w:bottom w:val="none" w:sz="0" w:space="0" w:color="auto"/>
        <w:right w:val="none" w:sz="0" w:space="0" w:color="auto"/>
      </w:divBdr>
    </w:div>
    <w:div w:id="575478515">
      <w:bodyDiv w:val="1"/>
      <w:marLeft w:val="0"/>
      <w:marRight w:val="0"/>
      <w:marTop w:val="0"/>
      <w:marBottom w:val="0"/>
      <w:divBdr>
        <w:top w:val="none" w:sz="0" w:space="0" w:color="auto"/>
        <w:left w:val="none" w:sz="0" w:space="0" w:color="auto"/>
        <w:bottom w:val="none" w:sz="0" w:space="0" w:color="auto"/>
        <w:right w:val="none" w:sz="0" w:space="0" w:color="auto"/>
      </w:divBdr>
    </w:div>
    <w:div w:id="613901770">
      <w:bodyDiv w:val="1"/>
      <w:marLeft w:val="0"/>
      <w:marRight w:val="0"/>
      <w:marTop w:val="0"/>
      <w:marBottom w:val="0"/>
      <w:divBdr>
        <w:top w:val="none" w:sz="0" w:space="0" w:color="auto"/>
        <w:left w:val="none" w:sz="0" w:space="0" w:color="auto"/>
        <w:bottom w:val="none" w:sz="0" w:space="0" w:color="auto"/>
        <w:right w:val="none" w:sz="0" w:space="0" w:color="auto"/>
      </w:divBdr>
    </w:div>
    <w:div w:id="779373229">
      <w:bodyDiv w:val="1"/>
      <w:marLeft w:val="0"/>
      <w:marRight w:val="0"/>
      <w:marTop w:val="0"/>
      <w:marBottom w:val="0"/>
      <w:divBdr>
        <w:top w:val="none" w:sz="0" w:space="0" w:color="auto"/>
        <w:left w:val="none" w:sz="0" w:space="0" w:color="auto"/>
        <w:bottom w:val="none" w:sz="0" w:space="0" w:color="auto"/>
        <w:right w:val="none" w:sz="0" w:space="0" w:color="auto"/>
      </w:divBdr>
    </w:div>
    <w:div w:id="1110902981">
      <w:bodyDiv w:val="1"/>
      <w:marLeft w:val="0"/>
      <w:marRight w:val="0"/>
      <w:marTop w:val="0"/>
      <w:marBottom w:val="0"/>
      <w:divBdr>
        <w:top w:val="none" w:sz="0" w:space="0" w:color="auto"/>
        <w:left w:val="none" w:sz="0" w:space="0" w:color="auto"/>
        <w:bottom w:val="none" w:sz="0" w:space="0" w:color="auto"/>
        <w:right w:val="none" w:sz="0" w:space="0" w:color="auto"/>
      </w:divBdr>
    </w:div>
    <w:div w:id="1270816436">
      <w:bodyDiv w:val="1"/>
      <w:marLeft w:val="0"/>
      <w:marRight w:val="0"/>
      <w:marTop w:val="0"/>
      <w:marBottom w:val="0"/>
      <w:divBdr>
        <w:top w:val="none" w:sz="0" w:space="0" w:color="auto"/>
        <w:left w:val="none" w:sz="0" w:space="0" w:color="auto"/>
        <w:bottom w:val="none" w:sz="0" w:space="0" w:color="auto"/>
        <w:right w:val="none" w:sz="0" w:space="0" w:color="auto"/>
      </w:divBdr>
    </w:div>
    <w:div w:id="1348826819">
      <w:bodyDiv w:val="1"/>
      <w:marLeft w:val="0"/>
      <w:marRight w:val="0"/>
      <w:marTop w:val="0"/>
      <w:marBottom w:val="0"/>
      <w:divBdr>
        <w:top w:val="none" w:sz="0" w:space="0" w:color="auto"/>
        <w:left w:val="none" w:sz="0" w:space="0" w:color="auto"/>
        <w:bottom w:val="none" w:sz="0" w:space="0" w:color="auto"/>
        <w:right w:val="none" w:sz="0" w:space="0" w:color="auto"/>
      </w:divBdr>
    </w:div>
    <w:div w:id="1459251900">
      <w:bodyDiv w:val="1"/>
      <w:marLeft w:val="0"/>
      <w:marRight w:val="0"/>
      <w:marTop w:val="0"/>
      <w:marBottom w:val="0"/>
      <w:divBdr>
        <w:top w:val="none" w:sz="0" w:space="0" w:color="auto"/>
        <w:left w:val="none" w:sz="0" w:space="0" w:color="auto"/>
        <w:bottom w:val="none" w:sz="0" w:space="0" w:color="auto"/>
        <w:right w:val="none" w:sz="0" w:space="0" w:color="auto"/>
      </w:divBdr>
    </w:div>
    <w:div w:id="1474253756">
      <w:bodyDiv w:val="1"/>
      <w:marLeft w:val="0"/>
      <w:marRight w:val="0"/>
      <w:marTop w:val="0"/>
      <w:marBottom w:val="0"/>
      <w:divBdr>
        <w:top w:val="none" w:sz="0" w:space="0" w:color="auto"/>
        <w:left w:val="none" w:sz="0" w:space="0" w:color="auto"/>
        <w:bottom w:val="none" w:sz="0" w:space="0" w:color="auto"/>
        <w:right w:val="none" w:sz="0" w:space="0" w:color="auto"/>
      </w:divBdr>
    </w:div>
    <w:div w:id="1567182476">
      <w:bodyDiv w:val="1"/>
      <w:marLeft w:val="0"/>
      <w:marRight w:val="0"/>
      <w:marTop w:val="0"/>
      <w:marBottom w:val="0"/>
      <w:divBdr>
        <w:top w:val="none" w:sz="0" w:space="0" w:color="auto"/>
        <w:left w:val="none" w:sz="0" w:space="0" w:color="auto"/>
        <w:bottom w:val="none" w:sz="0" w:space="0" w:color="auto"/>
        <w:right w:val="none" w:sz="0" w:space="0" w:color="auto"/>
      </w:divBdr>
    </w:div>
    <w:div w:id="1634480258">
      <w:bodyDiv w:val="1"/>
      <w:marLeft w:val="0"/>
      <w:marRight w:val="0"/>
      <w:marTop w:val="0"/>
      <w:marBottom w:val="0"/>
      <w:divBdr>
        <w:top w:val="none" w:sz="0" w:space="0" w:color="auto"/>
        <w:left w:val="none" w:sz="0" w:space="0" w:color="auto"/>
        <w:bottom w:val="none" w:sz="0" w:space="0" w:color="auto"/>
        <w:right w:val="none" w:sz="0" w:space="0" w:color="auto"/>
      </w:divBdr>
    </w:div>
    <w:div w:id="1701858200">
      <w:bodyDiv w:val="1"/>
      <w:marLeft w:val="0"/>
      <w:marRight w:val="0"/>
      <w:marTop w:val="0"/>
      <w:marBottom w:val="0"/>
      <w:divBdr>
        <w:top w:val="none" w:sz="0" w:space="0" w:color="auto"/>
        <w:left w:val="none" w:sz="0" w:space="0" w:color="auto"/>
        <w:bottom w:val="none" w:sz="0" w:space="0" w:color="auto"/>
        <w:right w:val="none" w:sz="0" w:space="0" w:color="auto"/>
      </w:divBdr>
    </w:div>
    <w:div w:id="1871995017">
      <w:bodyDiv w:val="1"/>
      <w:marLeft w:val="0"/>
      <w:marRight w:val="0"/>
      <w:marTop w:val="0"/>
      <w:marBottom w:val="0"/>
      <w:divBdr>
        <w:top w:val="none" w:sz="0" w:space="0" w:color="auto"/>
        <w:left w:val="none" w:sz="0" w:space="0" w:color="auto"/>
        <w:bottom w:val="none" w:sz="0" w:space="0" w:color="auto"/>
        <w:right w:val="none" w:sz="0" w:space="0" w:color="auto"/>
      </w:divBdr>
    </w:div>
    <w:div w:id="1997949634">
      <w:bodyDiv w:val="1"/>
      <w:marLeft w:val="0"/>
      <w:marRight w:val="0"/>
      <w:marTop w:val="0"/>
      <w:marBottom w:val="0"/>
      <w:divBdr>
        <w:top w:val="none" w:sz="0" w:space="0" w:color="auto"/>
        <w:left w:val="none" w:sz="0" w:space="0" w:color="auto"/>
        <w:bottom w:val="none" w:sz="0" w:space="0" w:color="auto"/>
        <w:right w:val="none" w:sz="0" w:space="0" w:color="auto"/>
      </w:divBdr>
      <w:divsChild>
        <w:div w:id="389033797">
          <w:marLeft w:val="0"/>
          <w:marRight w:val="0"/>
          <w:marTop w:val="0"/>
          <w:marBottom w:val="0"/>
          <w:divBdr>
            <w:top w:val="none" w:sz="0" w:space="0" w:color="auto"/>
            <w:left w:val="none" w:sz="0" w:space="0" w:color="auto"/>
            <w:bottom w:val="none" w:sz="0" w:space="0" w:color="auto"/>
            <w:right w:val="none" w:sz="0" w:space="0" w:color="auto"/>
          </w:divBdr>
          <w:divsChild>
            <w:div w:id="5299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9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piriadmin/APIV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10366</Words>
  <Characters>59090</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69318</CharactersWithSpaces>
  <SharedDoc>false</SharedDoc>
  <HLinks>
    <vt:vector size="18" baseType="variant">
      <vt:variant>
        <vt:i4>1441842</vt:i4>
      </vt:variant>
      <vt:variant>
        <vt:i4>17</vt:i4>
      </vt:variant>
      <vt:variant>
        <vt:i4>0</vt:i4>
      </vt:variant>
      <vt:variant>
        <vt:i4>5</vt:i4>
      </vt:variant>
      <vt:variant>
        <vt:lpwstr/>
      </vt:variant>
      <vt:variant>
        <vt:lpwstr>_Toc431979025</vt:lpwstr>
      </vt:variant>
      <vt:variant>
        <vt:i4>1441842</vt:i4>
      </vt:variant>
      <vt:variant>
        <vt:i4>11</vt:i4>
      </vt:variant>
      <vt:variant>
        <vt:i4>0</vt:i4>
      </vt:variant>
      <vt:variant>
        <vt:i4>5</vt:i4>
      </vt:variant>
      <vt:variant>
        <vt:lpwstr/>
      </vt:variant>
      <vt:variant>
        <vt:lpwstr>_Toc431979024</vt:lpwstr>
      </vt:variant>
      <vt:variant>
        <vt:i4>1441842</vt:i4>
      </vt:variant>
      <vt:variant>
        <vt:i4>5</vt:i4>
      </vt:variant>
      <vt:variant>
        <vt:i4>0</vt:i4>
      </vt:variant>
      <vt:variant>
        <vt:i4>5</vt:i4>
      </vt:variant>
      <vt:variant>
        <vt:lpwstr/>
      </vt:variant>
      <vt:variant>
        <vt:lpwstr>_Toc431979023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ATC APIRI TPS v01.04</dc:title>
  <dc:subject/>
  <dc:creator/>
  <cp:keywords/>
  <dc:description/>
  <cp:lastModifiedBy/>
  <cp:revision>1</cp:revision>
  <dcterms:created xsi:type="dcterms:W3CDTF">2016-07-14T14:29:00Z</dcterms:created>
  <dcterms:modified xsi:type="dcterms:W3CDTF">2016-07-14T14:29:00Z</dcterms:modified>
</cp:coreProperties>
</file>